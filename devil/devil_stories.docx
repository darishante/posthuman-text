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F7E6F" w14:textId="59E28C96" w:rsidR="00F52B06" w:rsidRPr="008D354A" w:rsidRDefault="00C43552" w:rsidP="00017E00">
      <w:pPr>
        <w:pStyle w:val="Heading1"/>
        <w:numPr>
          <w:ilvl w:val="0"/>
          <w:numId w:val="0"/>
        </w:numPr>
        <w:jc w:val="center"/>
        <w:rPr>
          <w:sz w:val="72"/>
          <w:szCs w:val="72"/>
        </w:rPr>
      </w:pPr>
      <w:r>
        <w:rPr>
          <w:sz w:val="72"/>
          <w:szCs w:val="72"/>
        </w:rPr>
        <w:t xml:space="preserve"> </w:t>
      </w:r>
      <w:r w:rsidR="00F52B06" w:rsidRPr="008D354A">
        <w:rPr>
          <w:sz w:val="72"/>
          <w:szCs w:val="72"/>
        </w:rPr>
        <w:t>THE DEVIL AND THE DEEP BLACK</w:t>
      </w:r>
      <w:r w:rsidR="000D0D1E" w:rsidRPr="008D354A">
        <w:rPr>
          <w:sz w:val="72"/>
          <w:szCs w:val="72"/>
        </w:rPr>
        <w:t xml:space="preserve"> </w:t>
      </w:r>
      <w:r w:rsidR="00F52B06" w:rsidRPr="008D354A">
        <w:rPr>
          <w:sz w:val="72"/>
          <w:szCs w:val="72"/>
        </w:rPr>
        <w:t>SKY: TARINOITA</w:t>
      </w:r>
    </w:p>
    <w:p w14:paraId="7F822370" w14:textId="77777777" w:rsidR="00F52B06" w:rsidRPr="008D354A" w:rsidRDefault="00F52B06" w:rsidP="00F52B06">
      <w:pPr>
        <w:pStyle w:val="Heading1"/>
        <w:numPr>
          <w:ilvl w:val="0"/>
          <w:numId w:val="0"/>
        </w:numPr>
      </w:pPr>
    </w:p>
    <w:p w14:paraId="3E968BF4" w14:textId="77777777" w:rsidR="00F52B06" w:rsidRPr="00256287" w:rsidRDefault="00DE61C8" w:rsidP="00156F00">
      <w:pPr>
        <w:pStyle w:val="Heading1"/>
        <w:rPr>
          <w:lang w:val="fi-FI"/>
        </w:rPr>
      </w:pPr>
      <w:r w:rsidRPr="00256287">
        <w:rPr>
          <w:lang w:val="fi-FI"/>
        </w:rPr>
        <w:t>Kausi 1</w:t>
      </w:r>
    </w:p>
    <w:p w14:paraId="3083EAAE" w14:textId="77777777" w:rsidR="00F52B06" w:rsidRPr="00256287" w:rsidRDefault="00F52B06" w:rsidP="00F52B06">
      <w:pPr>
        <w:rPr>
          <w:lang w:val="fi-FI"/>
        </w:rPr>
      </w:pPr>
    </w:p>
    <w:p w14:paraId="4FCEE349" w14:textId="77777777" w:rsidR="00F52B06" w:rsidRPr="00256287" w:rsidRDefault="00F52B06" w:rsidP="00F52B06">
      <w:pPr>
        <w:rPr>
          <w:lang w:val="fi-FI"/>
        </w:rPr>
      </w:pPr>
      <w:r w:rsidRPr="00256287">
        <w:rPr>
          <w:lang w:val="fi-FI"/>
        </w:rPr>
        <w:t xml:space="preserve">Jupiterin tasavallan sotilaspalvelusta suorittavat nuoret joutuvat pahoihin vaikeuksiin. Sokeassa pisteessä Themiston pikkukuun ympärillä on salakuljettava </w:t>
      </w:r>
      <w:r w:rsidR="00D4687A" w:rsidRPr="00256287">
        <w:rPr>
          <w:lang w:val="fi-FI"/>
        </w:rPr>
        <w:t>terralainen</w:t>
      </w:r>
      <w:r w:rsidRPr="00256287">
        <w:rPr>
          <w:lang w:val="fi-FI"/>
        </w:rPr>
        <w:t xml:space="preserve"> </w:t>
      </w:r>
      <w:r w:rsidR="00D4687A" w:rsidRPr="00256287">
        <w:rPr>
          <w:lang w:val="fi-FI"/>
        </w:rPr>
        <w:t xml:space="preserve">rahtialus </w:t>
      </w:r>
      <w:r w:rsidRPr="00256287">
        <w:rPr>
          <w:i/>
          <w:lang w:val="fi-FI"/>
        </w:rPr>
        <w:t>Song Cai Flower</w:t>
      </w:r>
      <w:r w:rsidRPr="00256287">
        <w:rPr>
          <w:lang w:val="fi-FI"/>
        </w:rPr>
        <w:t>, jossa on tapahtunut kamalia.</w:t>
      </w:r>
    </w:p>
    <w:p w14:paraId="4EF24BB3" w14:textId="77777777" w:rsidR="00F52B06" w:rsidRPr="00256287" w:rsidRDefault="00F52B06" w:rsidP="00F52B06">
      <w:pPr>
        <w:rPr>
          <w:lang w:val="fi-FI"/>
        </w:rPr>
      </w:pPr>
    </w:p>
    <w:p w14:paraId="404EE63F" w14:textId="77777777" w:rsidR="00F52B06" w:rsidRPr="00256287" w:rsidRDefault="00CC0D9D" w:rsidP="00F52B06">
      <w:pPr>
        <w:rPr>
          <w:lang w:val="fi-FI"/>
        </w:rPr>
      </w:pPr>
      <w:r w:rsidRPr="00256287">
        <w:rPr>
          <w:lang w:val="fi-FI"/>
        </w:rPr>
        <w:t>Vajaata vuotta</w:t>
      </w:r>
      <w:r w:rsidR="00F52B06" w:rsidRPr="00256287">
        <w:rPr>
          <w:lang w:val="fi-FI"/>
        </w:rPr>
        <w:t xml:space="preserve"> aiemmin TITAN-isku </w:t>
      </w:r>
      <w:r w:rsidRPr="00256287">
        <w:rPr>
          <w:lang w:val="fi-FI"/>
        </w:rPr>
        <w:t>oli tuhonnut asteroidihabitaatti Luján V:n</w:t>
      </w:r>
      <w:r w:rsidR="00F52B06" w:rsidRPr="00256287">
        <w:rPr>
          <w:lang w:val="fi-FI"/>
        </w:rPr>
        <w:t xml:space="preserve">, ja sen jälkeen Jupiterin laivasto oli hävittänyt habitaatin antimateriaohjuksella. Stellar Intelligence koettaa paikantaa TITAN-iskun alkuperän, ja on todennut, että Saint Sunniva on todennäköinen als, jota käytetään tutkimuksissa. Niinpä kun valmistumassa olevat alokkaat viettivät pitkää iltavapaata </w:t>
      </w:r>
      <w:r w:rsidR="00F52B06" w:rsidRPr="00256287">
        <w:rPr>
          <w:i/>
          <w:lang w:val="fi-FI"/>
        </w:rPr>
        <w:t xml:space="preserve">Mision du Raquel </w:t>
      </w:r>
      <w:r w:rsidR="00F52B06" w:rsidRPr="00256287">
        <w:rPr>
          <w:lang w:val="fi-FI"/>
        </w:rPr>
        <w:t xml:space="preserve">-tölkkihabitaatilla, SI:n operaattori (simpanssiuplifti nimeltä </w:t>
      </w:r>
      <w:r w:rsidR="00F52B06" w:rsidRPr="00256287">
        <w:rPr>
          <w:i/>
          <w:lang w:val="fi-FI"/>
        </w:rPr>
        <w:t>Pong Ho</w:t>
      </w:r>
      <w:r w:rsidR="00F52B06" w:rsidRPr="00256287">
        <w:rPr>
          <w:lang w:val="fi-FI"/>
        </w:rPr>
        <w:t>) kaapp</w:t>
      </w:r>
      <w:r w:rsidR="006F7687" w:rsidRPr="00256287">
        <w:rPr>
          <w:lang w:val="fi-FI"/>
        </w:rPr>
        <w:t>asi yhden alokkaista (Colemanin</w:t>
      </w:r>
      <w:r w:rsidR="00F52B06" w:rsidRPr="00256287">
        <w:rPr>
          <w:lang w:val="fi-FI"/>
        </w:rPr>
        <w:t xml:space="preserve">), luki tämän mielen egosillalla, asensi aivoihin Multiple Personality -biomodin, ja uploadasi päähän infomorfina paikalla olleen erikoisagentin nimeltä </w:t>
      </w:r>
      <w:r w:rsidR="00F52B06" w:rsidRPr="00256287">
        <w:rPr>
          <w:i/>
          <w:lang w:val="fi-FI"/>
        </w:rPr>
        <w:t>Francis Ngyen</w:t>
      </w:r>
      <w:r w:rsidR="00F52B06" w:rsidRPr="00256287">
        <w:rPr>
          <w:lang w:val="fi-FI"/>
        </w:rPr>
        <w:t>. Ngyenin tehtävä on pääasiassa tarkkailla: hän voi koettaa ottaa komennon. Enimmäkseen Ngyen on kuitenkin piilossa passiivisena, jottei Coleman huomaisi häntä.</w:t>
      </w:r>
    </w:p>
    <w:p w14:paraId="2DE3DF05" w14:textId="77777777" w:rsidR="00CC0D9D" w:rsidRPr="00256287" w:rsidRDefault="00CC0D9D" w:rsidP="00F52B06">
      <w:pPr>
        <w:rPr>
          <w:lang w:val="fi-FI"/>
        </w:rPr>
      </w:pPr>
    </w:p>
    <w:p w14:paraId="19EF9E62" w14:textId="77777777" w:rsidR="00F52B06" w:rsidRPr="00256287" w:rsidRDefault="00F52B06" w:rsidP="00F52B06">
      <w:pPr>
        <w:rPr>
          <w:lang w:val="fi-FI"/>
        </w:rPr>
      </w:pPr>
      <w:r w:rsidRPr="00256287">
        <w:rPr>
          <w:lang w:val="fi-FI"/>
        </w:rPr>
        <w:t>Ngyen ei ole mahtunut Colemanin aivoihin kokonaan; osa hänestä piti riisua pois, ja vastaavasti Colemanin päästä piti poistaa muutamia juttuja. Tämä on johtanut pieneen amnesiaan Colemanilla, ja toisaalta Ngyenin taitojen vuotamiseen Colemanin käyttöön. Ngyen itse kokee jatkuvaa matalatasoista eksistentiaalista kauhua, koska hänellä ei ole aivokuoripinoa käytettävissä ja koska häntä on trimmattu niin raa'asti, että kaikki tuntuu lähinnä pahalta unelta.</w:t>
      </w:r>
    </w:p>
    <w:p w14:paraId="189BC7BB" w14:textId="77777777" w:rsidR="00745A33" w:rsidRPr="00256287" w:rsidRDefault="00745A33" w:rsidP="00F52B06">
      <w:pPr>
        <w:rPr>
          <w:lang w:val="fi-FI"/>
        </w:rPr>
      </w:pPr>
    </w:p>
    <w:p w14:paraId="2B4A1844" w14:textId="77777777" w:rsidR="00F52B06" w:rsidRPr="00256287" w:rsidRDefault="00745A33" w:rsidP="00F52B06">
      <w:pPr>
        <w:rPr>
          <w:lang w:val="fi-FI"/>
        </w:rPr>
      </w:pPr>
      <w:r w:rsidRPr="00256287">
        <w:rPr>
          <w:lang w:val="fi-FI"/>
        </w:rPr>
        <w:t>Ngyen</w:t>
      </w:r>
      <w:r w:rsidR="00A51FF0" w:rsidRPr="00256287">
        <w:rPr>
          <w:lang w:val="fi-FI"/>
        </w:rPr>
        <w:t xml:space="preserve">in mukaan tuli SI:n </w:t>
      </w:r>
      <w:r w:rsidR="004F0494" w:rsidRPr="00256287">
        <w:rPr>
          <w:lang w:val="fi-FI"/>
        </w:rPr>
        <w:t>pieni vakoiluekto</w:t>
      </w:r>
      <w:r w:rsidR="00A51FF0" w:rsidRPr="00256287">
        <w:rPr>
          <w:lang w:val="fi-FI"/>
        </w:rPr>
        <w:t xml:space="preserve">, joka on kuitenkin pakattu syvälle Colemanin henkilökohtaisten tavaroiden joukkoon. </w:t>
      </w:r>
      <w:r w:rsidR="004F0494" w:rsidRPr="00256287">
        <w:rPr>
          <w:lang w:val="fi-FI"/>
        </w:rPr>
        <w:t>Mukana</w:t>
      </w:r>
      <w:r w:rsidR="00A51FF0" w:rsidRPr="00256287">
        <w:rPr>
          <w:lang w:val="fi-FI"/>
        </w:rPr>
        <w:t xml:space="preserve"> on on 128 kilokubittia (131 072 kubittia; riittävästi 16384 merkin viestintään</w:t>
      </w:r>
      <w:r w:rsidR="00EF2E58" w:rsidRPr="00256287">
        <w:rPr>
          <w:lang w:val="fi-FI"/>
        </w:rPr>
        <w:t xml:space="preserve">; </w:t>
      </w:r>
      <w:r w:rsidR="007D4CA0" w:rsidRPr="00256287">
        <w:rPr>
          <w:lang w:val="fi-FI"/>
        </w:rPr>
        <w:t>paketin</w:t>
      </w:r>
      <w:r w:rsidR="00EF2E58" w:rsidRPr="00256287">
        <w:rPr>
          <w:lang w:val="fi-FI"/>
        </w:rPr>
        <w:t>koko 3cm x 5cm x 1cm</w:t>
      </w:r>
      <w:r w:rsidR="00A51FF0" w:rsidRPr="00256287">
        <w:rPr>
          <w:lang w:val="fi-FI"/>
        </w:rPr>
        <w:t>).</w:t>
      </w:r>
      <w:r w:rsidR="00F83EED" w:rsidRPr="00256287">
        <w:rPr>
          <w:lang w:val="fi-FI"/>
        </w:rPr>
        <w:t xml:space="preserve"> Ngyenillä ei ole juurikaan muita tarvikkeita.</w:t>
      </w:r>
    </w:p>
    <w:p w14:paraId="5491BF8B" w14:textId="77777777" w:rsidR="00745A33" w:rsidRPr="00256287" w:rsidRDefault="00745A33" w:rsidP="00F52B06">
      <w:pPr>
        <w:rPr>
          <w:lang w:val="fi-FI"/>
        </w:rPr>
      </w:pPr>
    </w:p>
    <w:p w14:paraId="766E2557" w14:textId="77777777" w:rsidR="00F52B06" w:rsidRPr="00256287" w:rsidRDefault="00CC0D9D" w:rsidP="00FD0DA2">
      <w:pPr>
        <w:rPr>
          <w:lang w:val="fi-FI"/>
        </w:rPr>
      </w:pPr>
      <w:r w:rsidRPr="00256287">
        <w:rPr>
          <w:lang w:val="fi-FI"/>
        </w:rPr>
        <w:t xml:space="preserve">Melko pian Colemanin infiltroinnin jälkeen </w:t>
      </w:r>
      <w:r w:rsidRPr="00256287">
        <w:rPr>
          <w:i/>
          <w:lang w:val="fi-FI"/>
        </w:rPr>
        <w:t xml:space="preserve">JRNV Saint Paula </w:t>
      </w:r>
      <w:r w:rsidRPr="00256287">
        <w:rPr>
          <w:lang w:val="fi-FI"/>
        </w:rPr>
        <w:t xml:space="preserve">oli jäljittänyt Luján V:lle hyökänneiden koneiden ratoja, ja osunut </w:t>
      </w:r>
      <w:r w:rsidR="00982801" w:rsidRPr="00256287">
        <w:rPr>
          <w:lang w:val="fi-FI"/>
        </w:rPr>
        <w:t>25</w:t>
      </w:r>
      <w:r w:rsidR="00B35FA5" w:rsidRPr="00256287">
        <w:rPr>
          <w:lang w:val="fi-FI"/>
        </w:rPr>
        <w:t xml:space="preserve">.12. 2143 </w:t>
      </w:r>
      <w:r w:rsidRPr="00256287">
        <w:rPr>
          <w:lang w:val="fi-FI"/>
        </w:rPr>
        <w:t>etäiselle asteroidille nimeltä Pygmalion. Yllättäen asteroidia asutti anarkistijoukko, joka reagoi Saint Paulan lähestymiseen itsetuhoisen vihamielisesti ja ryhtyi taistelemaan Saint Paulan kanssa. Osittain tähän myötävaikutti egocast-mahdollisuus: puolustajat päättivät paeta muihin anarkistihabitaatteihin taistelun käynnistyessä, ja toisaalta myös TITAN-infilraatio habitaatin memeettiseen rakenteeseen. Ei yllättäen, Pygmalionin anarkistit hävisivät taistelun täydellisesti, mutta pian sen jälkeen TITAN-koneet Song Cai Flowerilta kävivät Saint Paulan kimppuun.</w:t>
      </w:r>
    </w:p>
    <w:p w14:paraId="7A9B5F61" w14:textId="77777777" w:rsidR="00FD0DA2" w:rsidRPr="00256287" w:rsidRDefault="00FD0DA2" w:rsidP="00FD0DA2">
      <w:pPr>
        <w:rPr>
          <w:lang w:val="fi-FI"/>
        </w:rPr>
      </w:pPr>
    </w:p>
    <w:p w14:paraId="35A71848" w14:textId="77777777" w:rsidR="00F52B06" w:rsidRPr="00256287" w:rsidRDefault="00F52B06" w:rsidP="00F52B06">
      <w:pPr>
        <w:rPr>
          <w:lang w:val="fi-FI"/>
        </w:rPr>
      </w:pPr>
      <w:r w:rsidRPr="00256287">
        <w:rPr>
          <w:lang w:val="fi-FI"/>
        </w:rPr>
        <w:t xml:space="preserve">Hahmonluonnin yhteydessä käydään läpi peruskoulutus, jossa Ger∂rin 800 hengen </w:t>
      </w:r>
      <w:r w:rsidRPr="00256287">
        <w:rPr>
          <w:lang w:val="fi-FI"/>
        </w:rPr>
        <w:lastRenderedPageBreak/>
        <w:t>ikäluokka toivotetaan tervetulleeksi. Ikäluokka on pienempi kuin voisi kuvitella, koska nyt saapuvat ihmiset olivat 7-10 vuoden ikäisiä Romahduksen tapahtuessa. Ikäluokka pysyy suunnilleen tämän kokoisena vielä pari vuotta, mutta sitten se romahtaa. Ja jo nyt havaittavissa on, että vaan 70% nuorista käy asepalveluksen, loput toteavat että voivat yhtä hyvin pysyä siviileinä ja/tai karata muihin yhteisöihin.</w:t>
      </w:r>
    </w:p>
    <w:p w14:paraId="665B485D" w14:textId="77777777" w:rsidR="00F52B06" w:rsidRPr="00256287" w:rsidRDefault="00F52B06" w:rsidP="00F52B06">
      <w:pPr>
        <w:rPr>
          <w:lang w:val="fi-FI"/>
        </w:rPr>
      </w:pPr>
    </w:p>
    <w:p w14:paraId="56F3F931" w14:textId="77777777" w:rsidR="00F52B06" w:rsidRPr="00256287" w:rsidRDefault="00F52B06" w:rsidP="00F52B06">
      <w:pPr>
        <w:rPr>
          <w:lang w:val="fi-FI"/>
        </w:rPr>
      </w:pPr>
      <w:r w:rsidRPr="00256287">
        <w:rPr>
          <w:lang w:val="fi-FI"/>
        </w:rPr>
        <w:t xml:space="preserve">Ensimmäiseksi Gerdrin sotilasalueen komentaja, kommodori </w:t>
      </w:r>
      <w:r w:rsidRPr="00256287">
        <w:rPr>
          <w:b/>
          <w:i/>
          <w:lang w:val="fi-FI"/>
        </w:rPr>
        <w:t xml:space="preserve">Martine Vargas </w:t>
      </w:r>
      <w:r w:rsidRPr="00256287">
        <w:rPr>
          <w:lang w:val="fi-FI"/>
        </w:rPr>
        <w:t xml:space="preserve">puhelee kauniita velvollisuudesta, uhrauksesta ja valppaudesta. Sitten ikäluokat jaetaan pienempiin ryhmiin, ja avaruuslaivastoon menevät 25 kohtaavat oman kouluttajansa, vääpeli </w:t>
      </w:r>
      <w:r w:rsidRPr="00256287">
        <w:rPr>
          <w:b/>
          <w:i/>
          <w:lang w:val="fi-FI"/>
        </w:rPr>
        <w:t>Brigitte Enger</w:t>
      </w:r>
      <w:r w:rsidRPr="00256287">
        <w:rPr>
          <w:lang w:val="fi-FI"/>
        </w:rPr>
        <w:t>in, joka pistää natiaisiin herranpelkoa. Ensimmäinen would-be -kansalainen putoaa jo tässä vaiheessa. Loput 24 rämpivät 6kk peruskoulutuksen läpi, ja lähetetään sitten alukselle.</w:t>
      </w:r>
    </w:p>
    <w:p w14:paraId="68ABABBC" w14:textId="77777777" w:rsidR="00F52B06" w:rsidRPr="00256287" w:rsidRDefault="00F52B06" w:rsidP="00FD0DA2">
      <w:pPr>
        <w:pStyle w:val="Heading2"/>
        <w:rPr>
          <w:lang w:val="fi-FI"/>
        </w:rPr>
      </w:pPr>
      <w:r w:rsidRPr="00256287">
        <w:rPr>
          <w:lang w:val="fi-FI"/>
        </w:rPr>
        <w:t>Spaceship Troopers</w:t>
      </w:r>
    </w:p>
    <w:p w14:paraId="1CE82A75" w14:textId="77777777" w:rsidR="00863D7A" w:rsidRPr="00256287" w:rsidRDefault="00863D7A" w:rsidP="00863D7A">
      <w:pPr>
        <w:rPr>
          <w:lang w:val="fi-FI"/>
        </w:rPr>
      </w:pPr>
      <w:r w:rsidRPr="00256287">
        <w:rPr>
          <w:b/>
          <w:i/>
          <w:lang w:val="fi-FI"/>
        </w:rPr>
        <w:t xml:space="preserve">Aika: </w:t>
      </w:r>
      <w:r w:rsidRPr="00256287">
        <w:rPr>
          <w:lang w:val="fi-FI"/>
        </w:rPr>
        <w:t>02.01. 2144</w:t>
      </w:r>
    </w:p>
    <w:p w14:paraId="11B19835" w14:textId="77777777" w:rsidR="00863D7A" w:rsidRPr="00256287" w:rsidRDefault="00863D7A" w:rsidP="00863D7A">
      <w:pPr>
        <w:rPr>
          <w:lang w:val="fi-FI"/>
        </w:rPr>
      </w:pPr>
      <w:r w:rsidRPr="00256287">
        <w:rPr>
          <w:b/>
          <w:i/>
          <w:lang w:val="fi-FI"/>
        </w:rPr>
        <w:t xml:space="preserve">Paikka: </w:t>
      </w:r>
      <w:r w:rsidRPr="00256287">
        <w:rPr>
          <w:lang w:val="fi-FI"/>
        </w:rPr>
        <w:t>Calliston kiertorata - Ledan kierorata (Saint Sunniva)</w:t>
      </w:r>
    </w:p>
    <w:p w14:paraId="6528EA97" w14:textId="77777777" w:rsidR="00863D7A" w:rsidRPr="00256287" w:rsidRDefault="00863D7A" w:rsidP="00863D7A">
      <w:pPr>
        <w:rPr>
          <w:lang w:val="fi-FI"/>
        </w:rPr>
      </w:pPr>
    </w:p>
    <w:p w14:paraId="6DBC8BAD" w14:textId="77777777" w:rsidR="00F52B06" w:rsidRPr="00256287" w:rsidRDefault="00F52B06" w:rsidP="00F52B06">
      <w:pPr>
        <w:rPr>
          <w:lang w:val="fi-FI"/>
        </w:rPr>
      </w:pPr>
      <w:r w:rsidRPr="00256287">
        <w:rPr>
          <w:lang w:val="fi-FI"/>
        </w:rPr>
        <w:t>Saapuminen Saint Sunnivalle. Mikropainovoiman muodostelma. Kapteenin puhe, laulua. Lähtö: 2 joukkuetta (Coleman ja</w:t>
      </w:r>
      <w:r w:rsidR="00863D7A" w:rsidRPr="00256287">
        <w:rPr>
          <w:lang w:val="fi-FI"/>
        </w:rPr>
        <w:t xml:space="preserve"> </w:t>
      </w:r>
      <w:r w:rsidR="00211416" w:rsidRPr="00256287">
        <w:rPr>
          <w:lang w:val="fi-FI"/>
        </w:rPr>
        <w:t>Iglesias</w:t>
      </w:r>
      <w:r w:rsidRPr="00256287">
        <w:rPr>
          <w:lang w:val="fi-FI"/>
        </w:rPr>
        <w:t>), toinen käynnistää reaktorit</w:t>
      </w:r>
      <w:r w:rsidR="00A93537" w:rsidRPr="00256287">
        <w:rPr>
          <w:lang w:val="fi-FI"/>
        </w:rPr>
        <w:t xml:space="preserve"> (4 henkeä)</w:t>
      </w:r>
      <w:r w:rsidRPr="00256287">
        <w:rPr>
          <w:lang w:val="fi-FI"/>
        </w:rPr>
        <w:t>, toinen huolehtii alusjärjestelmistä</w:t>
      </w:r>
      <w:r w:rsidR="00A93537" w:rsidRPr="00256287">
        <w:rPr>
          <w:lang w:val="fi-FI"/>
        </w:rPr>
        <w:t xml:space="preserve"> (4 henkeä)</w:t>
      </w:r>
      <w:r w:rsidRPr="00256287">
        <w:rPr>
          <w:lang w:val="fi-FI"/>
        </w:rPr>
        <w:t>. Ryhmänjohtajan velvollisuudet. Sisäistä kitkaa. Katolisvihamielinen reaktori</w:t>
      </w:r>
      <w:r w:rsidR="00392A8C" w:rsidRPr="00256287">
        <w:rPr>
          <w:lang w:val="fi-FI"/>
        </w:rPr>
        <w:t xml:space="preserve"> (</w:t>
      </w:r>
      <w:r w:rsidR="004D655E" w:rsidRPr="00256287">
        <w:rPr>
          <w:lang w:val="fi-FI"/>
        </w:rPr>
        <w:t>Santa Maria ja Simón Pedro, molemmista pornokuvat, Pietarista homopornoa)</w:t>
      </w:r>
      <w:r w:rsidRPr="00256287">
        <w:rPr>
          <w:lang w:val="fi-FI"/>
        </w:rPr>
        <w:t>, hyttikannella räjähtävä vessa (virtapiikki kolkkaa magneettisulun, ilmaa pääsee tyhjiöön jossa jätettä säilytetään, pussissa oleva heikkous johtaa pussin räjähtämiseen).</w:t>
      </w:r>
    </w:p>
    <w:p w14:paraId="75477078" w14:textId="77777777" w:rsidR="00F52B06" w:rsidRPr="00256287" w:rsidRDefault="00F52B06" w:rsidP="00F52B06">
      <w:pPr>
        <w:rPr>
          <w:lang w:val="fi-FI"/>
        </w:rPr>
      </w:pPr>
    </w:p>
    <w:p w14:paraId="50B298EA" w14:textId="77777777" w:rsidR="00F52B06" w:rsidRPr="00256287" w:rsidRDefault="00F52B06" w:rsidP="00F52B06">
      <w:pPr>
        <w:rPr>
          <w:lang w:val="fi-FI"/>
        </w:rPr>
      </w:pPr>
      <w:r w:rsidRPr="00256287">
        <w:rPr>
          <w:lang w:val="fi-FI"/>
        </w:rPr>
        <w:t xml:space="preserve">Kiusaava alikersantti, ehkä myös ylipursimies </w:t>
      </w:r>
      <w:r w:rsidRPr="00256287">
        <w:rPr>
          <w:b/>
          <w:i/>
          <w:lang w:val="fi-FI"/>
        </w:rPr>
        <w:t>Ayez</w:t>
      </w:r>
      <w:r w:rsidRPr="00256287">
        <w:rPr>
          <w:lang w:val="fi-FI"/>
        </w:rPr>
        <w:t>. Saapujien joukossa on yksi tasavaltaan muuttanut kuolemanpelkoinen extropiaani spliced morphissa (cortical stackin kanssa; hän ei ole koskaan käyttänyt sitä eikä hänellä ole yhtään ulkopuolista varmistusta).</w:t>
      </w:r>
    </w:p>
    <w:p w14:paraId="6EA12372" w14:textId="77777777" w:rsidR="00F52B06" w:rsidRPr="00256287" w:rsidRDefault="00F52B06" w:rsidP="00F52B06">
      <w:pPr>
        <w:rPr>
          <w:lang w:val="fi-FI"/>
        </w:rPr>
      </w:pPr>
    </w:p>
    <w:p w14:paraId="36D9AF78" w14:textId="77777777" w:rsidR="00F52B06" w:rsidRPr="00256287" w:rsidRDefault="00F52B06" w:rsidP="006346D7">
      <w:pPr>
        <w:pStyle w:val="Heading3"/>
      </w:pPr>
      <w:r w:rsidRPr="00256287">
        <w:t>Kapteenin puhe</w:t>
      </w:r>
    </w:p>
    <w:p w14:paraId="582D6D87" w14:textId="77777777" w:rsidR="00F52B06" w:rsidRPr="00256287" w:rsidRDefault="00F52B06" w:rsidP="00F52B06">
      <w:pPr>
        <w:rPr>
          <w:i/>
          <w:lang w:val="fi-FI"/>
        </w:rPr>
      </w:pPr>
      <w:r w:rsidRPr="00256287">
        <w:rPr>
          <w:i/>
          <w:lang w:val="fi-FI"/>
        </w:rPr>
        <w:t>"Atencion! Sir, ilmoitan vuoden 2144 matruusit."</w:t>
      </w:r>
    </w:p>
    <w:p w14:paraId="61CFB333" w14:textId="77777777" w:rsidR="00F52B06" w:rsidRPr="00256287" w:rsidRDefault="00F52B06" w:rsidP="00F52B06">
      <w:pPr>
        <w:rPr>
          <w:i/>
          <w:lang w:val="fi-FI"/>
        </w:rPr>
      </w:pPr>
    </w:p>
    <w:p w14:paraId="781A9F97" w14:textId="77777777" w:rsidR="00F52B06" w:rsidRPr="00256287" w:rsidRDefault="00F52B06" w:rsidP="00F52B06">
      <w:pPr>
        <w:rPr>
          <w:i/>
          <w:lang w:val="fi-FI"/>
        </w:rPr>
      </w:pPr>
      <w:r w:rsidRPr="00256287">
        <w:rPr>
          <w:i/>
          <w:lang w:val="fi-FI"/>
        </w:rPr>
        <w:t>"Kiitoksia. Lepo. Sotilaat, tervetuloa Saint Sunnivalle! On ilo nähdä, että jälleen aluksemme saa täyden komplementin ihmiskunnan nuoria toivoja. Te olette selvinneet peruskoulutuskaudesta, ja nyt edessä oleva erikoiskoulutusjakso sekä palvelus tulevat tarjoamaan uusia haasteita -- haasteita, joiden mittaisia uskon teidän olevan."</w:t>
      </w:r>
    </w:p>
    <w:p w14:paraId="30694B8F" w14:textId="77777777" w:rsidR="00F52B06" w:rsidRPr="00256287" w:rsidRDefault="00F52B06" w:rsidP="00F52B06">
      <w:pPr>
        <w:rPr>
          <w:i/>
          <w:lang w:val="fi-FI"/>
        </w:rPr>
      </w:pPr>
    </w:p>
    <w:p w14:paraId="52846F69" w14:textId="77777777" w:rsidR="00F52B06" w:rsidRPr="00256287" w:rsidRDefault="00F52B06" w:rsidP="00F52B06">
      <w:pPr>
        <w:rPr>
          <w:i/>
          <w:lang w:val="fi-FI"/>
        </w:rPr>
      </w:pPr>
      <w:r w:rsidRPr="00256287">
        <w:rPr>
          <w:i/>
          <w:lang w:val="fi-FI"/>
        </w:rPr>
        <w:t>"Laivaanastumishetkestä alkaen te olette olleet Tasavallan sotilaita komennuksella. Vaikka koulutuksenne yhä jatkuu, tehtävä on tästä eteenpäin todellinen, vihollinen ja vaarat samaten. Tämä tulee näkymään teidän toiminnassanne. Saint Sunniva on tasavallan Ger∂rin varuskunnan lippulaiva. Niille teistä, jotka ovat kotoisin Ger∂riltä, tällä on aivan erityinen merkitys: te olette nyt konkreettisesti suojelemassa kotianne kaikilta vihollisilta, jotka sitä saattaisivat uhata. Meillä on tuoreessa muistissa viime vuoden tuhoisa hyökkäys siviilikohdetta vastaan, ja ensisijainen tehtävämme on huolehtia siitä, ettei mitään sen kaltaista pääse tapahtumaan."</w:t>
      </w:r>
    </w:p>
    <w:p w14:paraId="3DB2ED68" w14:textId="77777777" w:rsidR="00F52B06" w:rsidRPr="00256287" w:rsidRDefault="00F52B06" w:rsidP="00F52B06">
      <w:pPr>
        <w:rPr>
          <w:i/>
          <w:lang w:val="fi-FI"/>
        </w:rPr>
      </w:pPr>
    </w:p>
    <w:p w14:paraId="144A7597" w14:textId="77777777" w:rsidR="00F52B06" w:rsidRPr="00256287" w:rsidRDefault="00F52B06" w:rsidP="00F52B06">
      <w:pPr>
        <w:rPr>
          <w:i/>
          <w:lang w:val="fi-FI"/>
        </w:rPr>
      </w:pPr>
      <w:r w:rsidRPr="00256287">
        <w:rPr>
          <w:i/>
          <w:lang w:val="fi-FI"/>
        </w:rPr>
        <w:lastRenderedPageBreak/>
        <w:t>"Saint Sunniva on ollut nyt toiminnassa viisi vuotta, ja siihen on juuri asennettu uusi navigointijärjestelmä sekä uusi reaktori. Aluksen seuraava palveluskierros kestää 12 kuukautta. Nämä 12 kuukautta tulevat opettamaan teille paljon itsestänne ja asetovereistanne. Te löydätte sisältänne voimavaroja, joita ette uskoneet omistavanne. Te opitte, että vaikka Aurinkokunta ympärillämme voi olla vaarallinen ja täynnä vihollisia, me emme ole avuttomia heidän edessään. Me ennaltaehkäisemme, me suojelemme, me rauhoitamme ja me pelastamme -- ja jos kaikki muu on myöhäistä, me kostamme."</w:t>
      </w:r>
    </w:p>
    <w:p w14:paraId="078DEE49" w14:textId="77777777" w:rsidR="00F52B06" w:rsidRPr="00256287" w:rsidRDefault="00F52B06" w:rsidP="00F52B06">
      <w:pPr>
        <w:rPr>
          <w:i/>
          <w:lang w:val="fi-FI"/>
        </w:rPr>
      </w:pPr>
    </w:p>
    <w:p w14:paraId="6AFB247C" w14:textId="77777777" w:rsidR="00F52B06" w:rsidRPr="00256287" w:rsidRDefault="00F52B06" w:rsidP="00F52B06">
      <w:pPr>
        <w:rPr>
          <w:i/>
          <w:lang w:val="fi-FI"/>
        </w:rPr>
      </w:pPr>
      <w:r w:rsidRPr="00256287">
        <w:rPr>
          <w:i/>
          <w:lang w:val="fi-FI"/>
        </w:rPr>
        <w:t>"Esittelen aluken kantahenkilökunnan. Yliluutnantti Halkenhvad on varapäällikkö ja XO. Kaikkiin aluksen tehtävään liittyvissä asioissa hän puhuu minun äänelläni."</w:t>
      </w:r>
    </w:p>
    <w:p w14:paraId="3FB38B34" w14:textId="77777777" w:rsidR="00F52B06" w:rsidRPr="00256287" w:rsidRDefault="00F52B06" w:rsidP="00F52B06">
      <w:pPr>
        <w:rPr>
          <w:i/>
          <w:lang w:val="fi-FI"/>
        </w:rPr>
      </w:pPr>
    </w:p>
    <w:p w14:paraId="65F021EE" w14:textId="77777777" w:rsidR="00F52B06" w:rsidRPr="00256287" w:rsidRDefault="00F52B06" w:rsidP="00F52B06">
      <w:pPr>
        <w:rPr>
          <w:i/>
          <w:lang w:val="fi-FI"/>
        </w:rPr>
      </w:pPr>
      <w:r w:rsidRPr="00256287">
        <w:rPr>
          <w:i/>
          <w:lang w:val="fi-FI"/>
        </w:rPr>
        <w:t>"Siltaupseerit ovat luutnantit Qassim ja Jaramillo. Qassim huolehtii aluksen viestinnästä ja havainnointijärjestelmistä. Jaramillo operoi puolustus- ja hyökkäysjärjestelmiä."</w:t>
      </w:r>
    </w:p>
    <w:p w14:paraId="485291B6" w14:textId="77777777" w:rsidR="00F52B06" w:rsidRPr="00256287" w:rsidRDefault="00F52B06" w:rsidP="00F52B06">
      <w:pPr>
        <w:rPr>
          <w:i/>
          <w:lang w:val="fi-FI"/>
        </w:rPr>
      </w:pPr>
    </w:p>
    <w:p w14:paraId="22ACBC53" w14:textId="77777777" w:rsidR="00F52B06" w:rsidRPr="00256287" w:rsidRDefault="00F52B06" w:rsidP="00F52B06">
      <w:pPr>
        <w:rPr>
          <w:i/>
          <w:lang w:val="fi-FI"/>
        </w:rPr>
      </w:pPr>
      <w:r w:rsidRPr="00256287">
        <w:rPr>
          <w:i/>
          <w:lang w:val="fi-FI"/>
        </w:rPr>
        <w:t>"Pursimies Ayez on puosu. Teidän kannaltanne hän on henkilöstöpäällikkö, poliisi ja psykologi. Hän vastaa palvelussuhdeasioista sekä suurimmasta osasta käytännön asioista aluksen arkirutiineissa. Mikäli kaipaatte hengellistä ohjausta, Ayez toimii myös Saint Sunnivan sielunpaimenena."</w:t>
      </w:r>
    </w:p>
    <w:p w14:paraId="57C18163" w14:textId="77777777" w:rsidR="00F52B06" w:rsidRPr="00256287" w:rsidRDefault="00F52B06" w:rsidP="00F52B06">
      <w:pPr>
        <w:rPr>
          <w:i/>
          <w:lang w:val="fi-FI"/>
        </w:rPr>
      </w:pPr>
    </w:p>
    <w:p w14:paraId="358D8683" w14:textId="77777777" w:rsidR="00F52B06" w:rsidRPr="00256287" w:rsidRDefault="00F52B06" w:rsidP="00F52B06">
      <w:pPr>
        <w:rPr>
          <w:i/>
          <w:lang w:val="fi-FI"/>
        </w:rPr>
      </w:pPr>
      <w:r w:rsidRPr="00256287">
        <w:rPr>
          <w:i/>
          <w:lang w:val="fi-FI"/>
        </w:rPr>
        <w:t>"Ylipursimies Vandergraf vastaa ruorista ja navigaatiosta."</w:t>
      </w:r>
    </w:p>
    <w:p w14:paraId="116E1760" w14:textId="77777777" w:rsidR="00F52B06" w:rsidRPr="00256287" w:rsidRDefault="00F52B06" w:rsidP="00F52B06">
      <w:pPr>
        <w:rPr>
          <w:i/>
          <w:lang w:val="fi-FI"/>
        </w:rPr>
      </w:pPr>
    </w:p>
    <w:p w14:paraId="478371CD" w14:textId="77777777" w:rsidR="00F52B06" w:rsidRPr="00256287" w:rsidRDefault="00F52B06" w:rsidP="00F52B06">
      <w:pPr>
        <w:rPr>
          <w:i/>
          <w:lang w:val="fi-FI"/>
        </w:rPr>
      </w:pPr>
      <w:r w:rsidRPr="00256287">
        <w:rPr>
          <w:i/>
          <w:lang w:val="fi-FI"/>
        </w:rPr>
        <w:t>"Pursimies Vilén on aluksen konemestari."</w:t>
      </w:r>
    </w:p>
    <w:p w14:paraId="18B19A98" w14:textId="77777777" w:rsidR="00F52B06" w:rsidRPr="00256287" w:rsidRDefault="00F52B06" w:rsidP="00F52B06">
      <w:pPr>
        <w:rPr>
          <w:i/>
          <w:lang w:val="fi-FI"/>
        </w:rPr>
      </w:pPr>
    </w:p>
    <w:p w14:paraId="708479E1" w14:textId="77777777" w:rsidR="00F52B06" w:rsidRPr="00256287" w:rsidRDefault="00F52B06" w:rsidP="00F52B06">
      <w:pPr>
        <w:rPr>
          <w:i/>
          <w:lang w:val="fi-FI"/>
        </w:rPr>
      </w:pPr>
      <w:r w:rsidRPr="00256287">
        <w:rPr>
          <w:i/>
          <w:lang w:val="fi-FI"/>
        </w:rPr>
        <w:t>"Lopuksi laulamme tasavallan avaruusjoukkojen taistelulaulun! Pursimies Ayez, olkaa hyvä."</w:t>
      </w:r>
    </w:p>
    <w:p w14:paraId="2544A394" w14:textId="77777777" w:rsidR="00F52B06" w:rsidRPr="00256287" w:rsidRDefault="00F52B06" w:rsidP="00F52B06">
      <w:pPr>
        <w:rPr>
          <w:i/>
          <w:lang w:val="fi-FI"/>
        </w:rPr>
      </w:pPr>
    </w:p>
    <w:p w14:paraId="55441B8A" w14:textId="77777777" w:rsidR="00F52B06" w:rsidRPr="00256287" w:rsidRDefault="00F52B06" w:rsidP="00F52B06">
      <w:pPr>
        <w:rPr>
          <w:i/>
          <w:lang w:val="fi-FI"/>
        </w:rPr>
      </w:pPr>
      <w:r w:rsidRPr="00256287">
        <w:rPr>
          <w:i/>
          <w:lang w:val="fi-FI"/>
        </w:rPr>
        <w:t>"ATENCION!"</w:t>
      </w:r>
    </w:p>
    <w:p w14:paraId="30E14E82" w14:textId="77777777" w:rsidR="00F52B06" w:rsidRPr="00256287" w:rsidRDefault="00F52B06" w:rsidP="00F52B06">
      <w:pPr>
        <w:rPr>
          <w:lang w:val="fi-FI"/>
        </w:rPr>
      </w:pPr>
    </w:p>
    <w:p w14:paraId="4E8D8EBE" w14:textId="77777777" w:rsidR="00F52B06" w:rsidRPr="00256287" w:rsidRDefault="0069501A" w:rsidP="00F52B06">
      <w:pPr>
        <w:rPr>
          <w:lang w:val="fi-FI"/>
        </w:rPr>
      </w:pPr>
      <w:r>
        <w:fldChar w:fldCharType="begin"/>
      </w:r>
      <w:r w:rsidRPr="0069501A">
        <w:rPr>
          <w:lang w:val="fi-FI"/>
          <w:rPrChange w:id="0" w:author="Talvitie, Dare" w:date="2019-04-28T16:16:00Z">
            <w:rPr/>
          </w:rPrChange>
        </w:rPr>
        <w:instrText xml:space="preserve"> HYPERLINK "https://www.youtube.com/watch?v=TxWXkCughnM" </w:instrText>
      </w:r>
      <w:r>
        <w:fldChar w:fldCharType="separate"/>
      </w:r>
      <w:r w:rsidR="00F52B06" w:rsidRPr="00256287">
        <w:rPr>
          <w:rStyle w:val="Hyperlink"/>
          <w:lang w:val="fi-FI"/>
        </w:rPr>
        <w:t>https://www.youtube.com/watch?v=TxWXkCughnM</w:t>
      </w:r>
      <w:r>
        <w:rPr>
          <w:rStyle w:val="Hyperlink"/>
          <w:lang w:val="fi-FI"/>
        </w:rPr>
        <w:fldChar w:fldCharType="end"/>
      </w:r>
      <w:r w:rsidR="00F52B06" w:rsidRPr="00256287">
        <w:rPr>
          <w:lang w:val="fi-FI"/>
        </w:rPr>
        <w:t xml:space="preserve"> </w:t>
      </w:r>
    </w:p>
    <w:p w14:paraId="27A9EDBC" w14:textId="77777777" w:rsidR="00F52B06" w:rsidRPr="00256287" w:rsidRDefault="00F52B06" w:rsidP="00F52B06">
      <w:pPr>
        <w:rPr>
          <w:lang w:val="fi-FI"/>
        </w:rPr>
      </w:pPr>
    </w:p>
    <w:p w14:paraId="3D120F8D" w14:textId="77777777" w:rsidR="00F52B06" w:rsidRPr="00256287" w:rsidRDefault="00F52B06" w:rsidP="006346D7">
      <w:pPr>
        <w:pStyle w:val="Heading3"/>
      </w:pPr>
      <w:r w:rsidRPr="00256287">
        <w:t>Lentoonlähtö</w:t>
      </w:r>
    </w:p>
    <w:p w14:paraId="78EB6E49" w14:textId="77777777" w:rsidR="00F52B06" w:rsidRPr="00256287" w:rsidRDefault="00F52B06" w:rsidP="00F52B06">
      <w:pPr>
        <w:rPr>
          <w:lang w:val="fi-FI"/>
        </w:rPr>
      </w:pPr>
      <w:r w:rsidRPr="00256287">
        <w:rPr>
          <w:lang w:val="fi-FI"/>
        </w:rPr>
        <w:t>Kun molemmat reaktorit on saatuu päälle ja enimmät ulosteet siivottu, Saint Sunniva irrottautuu tankkerialuksesta ja suorittaa metallivetyraketeilla 30 sekunnin kovan polton 1G:n kiihdytyksellä. Tämä antaa sille hyvän lähtökurssin. Sen jälkeen seuraa kolmen päivän kiihdytys-jarrutus 0.05G:llä kohti Ledaa. Ledalla on laivaston kerääntymispiste, jossa ei tällä hetkellä kuitenkaan ole kuin minimimiehitys.</w:t>
      </w:r>
    </w:p>
    <w:p w14:paraId="7AF2CD18" w14:textId="77777777" w:rsidR="00F52B06" w:rsidRPr="00256287" w:rsidRDefault="00F52B06" w:rsidP="00F52B06">
      <w:pPr>
        <w:rPr>
          <w:lang w:val="fi-FI"/>
        </w:rPr>
      </w:pPr>
    </w:p>
    <w:p w14:paraId="4FB3052F" w14:textId="77777777" w:rsidR="00F52B06" w:rsidRPr="00256287" w:rsidRDefault="00F52B06" w:rsidP="006346D7">
      <w:pPr>
        <w:pStyle w:val="Heading3"/>
      </w:pPr>
      <w:r w:rsidRPr="00256287">
        <w:t>Merlin De Vooght</w:t>
      </w:r>
    </w:p>
    <w:p w14:paraId="21DAB278" w14:textId="77777777" w:rsidR="00F52B06" w:rsidRPr="00256287" w:rsidRDefault="00F52B06" w:rsidP="00F52B06">
      <w:pPr>
        <w:rPr>
          <w:lang w:val="fi-FI"/>
        </w:rPr>
      </w:pPr>
      <w:r w:rsidRPr="00256287">
        <w:rPr>
          <w:lang w:val="fi-FI"/>
        </w:rPr>
        <w:t xml:space="preserve">Merlin on 20-vuotias belgialainen, joka oli varakkaiden vanhempiensa kanssa kaukolomalla kun Romahdus tapahtui. Perhe </w:t>
      </w:r>
      <w:r w:rsidR="0015215C" w:rsidRPr="00256287">
        <w:rPr>
          <w:lang w:val="fi-FI"/>
        </w:rPr>
        <w:t>menetti kaiken, ja jäi asumaan E</w:t>
      </w:r>
      <w:r w:rsidRPr="00256287">
        <w:rPr>
          <w:lang w:val="fi-FI"/>
        </w:rPr>
        <w:t>xtropiaan. Ainoastaan Merlin sopeutui pidemmällä tähtäimellä.</w:t>
      </w:r>
    </w:p>
    <w:p w14:paraId="5DFD69A1" w14:textId="77777777" w:rsidR="00F52B06" w:rsidRPr="00256287" w:rsidRDefault="00F52B06" w:rsidP="00F52B06">
      <w:pPr>
        <w:rPr>
          <w:lang w:val="fi-FI"/>
        </w:rPr>
      </w:pPr>
    </w:p>
    <w:p w14:paraId="5DCA1CA1" w14:textId="77777777" w:rsidR="00F52B06" w:rsidRPr="00256287" w:rsidRDefault="00F52B06" w:rsidP="00F52B06">
      <w:pPr>
        <w:rPr>
          <w:lang w:val="fi-FI"/>
        </w:rPr>
      </w:pPr>
      <w:r w:rsidRPr="00256287">
        <w:rPr>
          <w:lang w:val="fi-FI"/>
        </w:rPr>
        <w:t xml:space="preserve">Hänen rahansa riittivät pieniin bioparannuksiin ja cortical stackiin, mutta 16-vuotiaana hänen rahansa loppuivat ja hänen vanhempansa joutuivat informorfeiksi. Merlin itse pakeni Pitsiin, jossa hän eli pari vuotta. Sitten hän tajusi Jupiterin </w:t>
      </w:r>
      <w:r w:rsidRPr="00256287">
        <w:rPr>
          <w:lang w:val="fi-FI"/>
        </w:rPr>
        <w:lastRenderedPageBreak/>
        <w:t>tasavallan tarjoavan palkkiota muuttajille alkuperäisessä ruumiissaan, ja oli riittävän epätoivoinen tarttuakseen tähän.</w:t>
      </w:r>
    </w:p>
    <w:p w14:paraId="2DB92FD8" w14:textId="77777777" w:rsidR="00F52B06" w:rsidRPr="00256287" w:rsidRDefault="00F52B06" w:rsidP="00F52B06">
      <w:pPr>
        <w:rPr>
          <w:lang w:val="fi-FI"/>
        </w:rPr>
      </w:pPr>
    </w:p>
    <w:p w14:paraId="346D45C4" w14:textId="77777777" w:rsidR="00F52B06" w:rsidRPr="00256287" w:rsidRDefault="00F52B06" w:rsidP="00F52B06">
      <w:pPr>
        <w:rPr>
          <w:lang w:val="fi-FI"/>
        </w:rPr>
      </w:pPr>
      <w:r w:rsidRPr="00256287">
        <w:rPr>
          <w:lang w:val="fi-FI"/>
        </w:rPr>
        <w:t>Merlin on opportunistinen paskiainen, eikä mitenkään murskaavan pidettävä. Hän kuitenkin voi kertoa paljon maailmasta Jupiterin tasavallan ulkopuolella.</w:t>
      </w:r>
    </w:p>
    <w:p w14:paraId="5F1A30F1" w14:textId="77777777" w:rsidR="00F52B06" w:rsidRPr="00256287" w:rsidRDefault="00F52B06" w:rsidP="00F52B06">
      <w:pPr>
        <w:rPr>
          <w:lang w:val="fi-FI"/>
        </w:rPr>
      </w:pPr>
    </w:p>
    <w:p w14:paraId="0AD464FF" w14:textId="77777777" w:rsidR="00B77C6E" w:rsidRPr="00256287" w:rsidRDefault="00B77C6E" w:rsidP="00F52B06">
      <w:pPr>
        <w:rPr>
          <w:lang w:val="fi-FI"/>
        </w:rPr>
      </w:pPr>
      <w:r w:rsidRPr="00256287">
        <w:rPr>
          <w:lang w:val="fi-FI"/>
        </w:rPr>
        <w:t>Merlin pelaa korttipelejä Klebbin kanssa, hämää tätä uskomaan että hänellä on yli-inhimilliset prosessointikyvyt, voittaa paljon, ja on saamassa turpaansa vaivanpalkaksi.</w:t>
      </w:r>
    </w:p>
    <w:p w14:paraId="11333D24" w14:textId="77777777" w:rsidR="00B77C6E" w:rsidRPr="00256287" w:rsidRDefault="00B77C6E" w:rsidP="00F52B06">
      <w:pPr>
        <w:rPr>
          <w:lang w:val="fi-FI"/>
        </w:rPr>
      </w:pPr>
    </w:p>
    <w:p w14:paraId="75BD51E3" w14:textId="77777777" w:rsidR="00B77C6E" w:rsidRPr="00256287" w:rsidRDefault="00B77C6E" w:rsidP="006346D7">
      <w:pPr>
        <w:pStyle w:val="Heading3"/>
      </w:pPr>
      <w:r w:rsidRPr="00256287">
        <w:t>Leda</w:t>
      </w:r>
    </w:p>
    <w:p w14:paraId="7AFB5A10" w14:textId="77777777" w:rsidR="00B77C6E" w:rsidRPr="00256287" w:rsidRDefault="002D556C" w:rsidP="00F52B06">
      <w:pPr>
        <w:rPr>
          <w:lang w:val="fi-FI"/>
        </w:rPr>
      </w:pPr>
      <w:r w:rsidRPr="00256287">
        <w:rPr>
          <w:lang w:val="fi-FI"/>
        </w:rPr>
        <w:t xml:space="preserve">Ledalla </w:t>
      </w:r>
      <w:r w:rsidR="005D46D4" w:rsidRPr="00256287">
        <w:rPr>
          <w:lang w:val="fi-FI"/>
        </w:rPr>
        <w:t>on</w:t>
      </w:r>
      <w:r w:rsidRPr="00256287">
        <w:rPr>
          <w:lang w:val="fi-FI"/>
        </w:rPr>
        <w:t xml:space="preserve"> </w:t>
      </w:r>
      <w:r w:rsidR="005D46D4" w:rsidRPr="00256287">
        <w:rPr>
          <w:lang w:val="fi-FI"/>
        </w:rPr>
        <w:t xml:space="preserve">tasavallan taistelulaiva </w:t>
      </w:r>
      <w:r w:rsidR="00211416" w:rsidRPr="00256287">
        <w:rPr>
          <w:lang w:val="fi-FI"/>
        </w:rPr>
        <w:t xml:space="preserve">(battleship) </w:t>
      </w:r>
      <w:r w:rsidR="005D46D4" w:rsidRPr="00256287">
        <w:rPr>
          <w:lang w:val="fi-FI"/>
        </w:rPr>
        <w:t xml:space="preserve">Saint </w:t>
      </w:r>
      <w:r w:rsidR="00AE1158" w:rsidRPr="00256287">
        <w:rPr>
          <w:lang w:val="fi-FI"/>
        </w:rPr>
        <w:t>Paula, jonka kotisatama on Io ja joka on maineeltaan todella kova. Se näyttää kuitenkin piestyltä ja nuijitulta. Saint Paula oli jäljittämässä lentorataa troijalaiselle asteroidille, ja joutui ensin avaruustaisteluun raskaasti aseistetun pienen anarkistihabitaatin kanssa. Saint Paula käytännössä hävitti habitaatin</w:t>
      </w:r>
      <w:r w:rsidR="007F4EE5" w:rsidRPr="00256287">
        <w:rPr>
          <w:lang w:val="fi-FI"/>
        </w:rPr>
        <w:t xml:space="preserve"> nimeltä</w:t>
      </w:r>
      <w:r w:rsidR="007F4EE5" w:rsidRPr="00256287">
        <w:rPr>
          <w:b/>
          <w:i/>
          <w:lang w:val="fi-FI"/>
        </w:rPr>
        <w:t xml:space="preserve"> </w:t>
      </w:r>
      <w:r w:rsidR="00124946" w:rsidRPr="00256287">
        <w:rPr>
          <w:b/>
          <w:i/>
          <w:lang w:val="fi-FI"/>
        </w:rPr>
        <w:t>Pygmalion</w:t>
      </w:r>
      <w:r w:rsidR="00AE1158" w:rsidRPr="00256287">
        <w:rPr>
          <w:lang w:val="fi-FI"/>
        </w:rPr>
        <w:t xml:space="preserve">, </w:t>
      </w:r>
      <w:r w:rsidR="005C5C8F" w:rsidRPr="00256287">
        <w:rPr>
          <w:lang w:val="fi-FI"/>
        </w:rPr>
        <w:t xml:space="preserve">jonka asukkaat enimmäkseen egocastautuivat tiehensä. Raunoista sen tutkimukset eivät löytäneet mitään, mutta sen sijaan ne houkuttelivat paikalle TITAN-laitteita, jotka </w:t>
      </w:r>
      <w:r w:rsidR="002A45E4" w:rsidRPr="00256287">
        <w:rPr>
          <w:lang w:val="fi-FI"/>
        </w:rPr>
        <w:t>kimmottivat itsensä liikkeelle reaktiottomasti ja siten lähes näkymättömästi.</w:t>
      </w:r>
      <w:r w:rsidR="004C5DEC" w:rsidRPr="00256287">
        <w:rPr>
          <w:lang w:val="fi-FI"/>
        </w:rPr>
        <w:t xml:space="preserve"> TITAN-laitteet </w:t>
      </w:r>
      <w:r w:rsidR="00364EA2" w:rsidRPr="00256287">
        <w:rPr>
          <w:lang w:val="fi-FI"/>
        </w:rPr>
        <w:t xml:space="preserve">koettivat </w:t>
      </w:r>
      <w:r w:rsidR="00452049" w:rsidRPr="00256287">
        <w:rPr>
          <w:lang w:val="fi-FI"/>
        </w:rPr>
        <w:t xml:space="preserve">28.12. </w:t>
      </w:r>
      <w:r w:rsidR="00364EA2" w:rsidRPr="00256287">
        <w:rPr>
          <w:lang w:val="fi-FI"/>
        </w:rPr>
        <w:t xml:space="preserve">kairautua </w:t>
      </w:r>
      <w:r w:rsidR="00635E30" w:rsidRPr="00256287">
        <w:rPr>
          <w:lang w:val="fi-FI"/>
        </w:rPr>
        <w:t xml:space="preserve">Saint Paulan sisään, </w:t>
      </w:r>
      <w:r w:rsidR="003030CB" w:rsidRPr="00256287">
        <w:rPr>
          <w:lang w:val="fi-FI"/>
        </w:rPr>
        <w:t>mutta ne havaittiin</w:t>
      </w:r>
      <w:r w:rsidR="00635E30" w:rsidRPr="00256287">
        <w:rPr>
          <w:lang w:val="fi-FI"/>
        </w:rPr>
        <w:t xml:space="preserve">. </w:t>
      </w:r>
      <w:r w:rsidR="003030CB" w:rsidRPr="00256287">
        <w:rPr>
          <w:lang w:val="fi-FI"/>
        </w:rPr>
        <w:t>Piinallisen taistelun jälkeen koneälyt saatiin hävitettyä, ja s</w:t>
      </w:r>
      <w:r w:rsidR="00635E30" w:rsidRPr="00256287">
        <w:rPr>
          <w:lang w:val="fi-FI"/>
        </w:rPr>
        <w:t xml:space="preserve">ittenkin Saint Paulan keskustietokone </w:t>
      </w:r>
      <w:r w:rsidR="003030CB" w:rsidRPr="00256287">
        <w:rPr>
          <w:lang w:val="fi-FI"/>
        </w:rPr>
        <w:t>jouduttiin eristämään</w:t>
      </w:r>
      <w:r w:rsidR="00635E30" w:rsidRPr="00256287">
        <w:rPr>
          <w:lang w:val="fi-FI"/>
        </w:rPr>
        <w:t xml:space="preserve">, kylmäkontissa </w:t>
      </w:r>
      <w:r w:rsidR="003030CB" w:rsidRPr="00256287">
        <w:rPr>
          <w:lang w:val="fi-FI"/>
        </w:rPr>
        <w:t xml:space="preserve">ollut </w:t>
      </w:r>
      <w:r w:rsidR="00635E30" w:rsidRPr="00256287">
        <w:rPr>
          <w:lang w:val="fi-FI"/>
        </w:rPr>
        <w:t>varakone kaivettiin esiin ja reittilaskelmat tehtiin clean room -olosuhteissa.</w:t>
      </w:r>
    </w:p>
    <w:p w14:paraId="17BB0789" w14:textId="77777777" w:rsidR="00635E30" w:rsidRPr="00256287" w:rsidRDefault="00635E30" w:rsidP="00F52B06">
      <w:pPr>
        <w:rPr>
          <w:lang w:val="fi-FI"/>
        </w:rPr>
      </w:pPr>
    </w:p>
    <w:p w14:paraId="7D1CBFA6" w14:textId="77777777" w:rsidR="00635E30" w:rsidRPr="00256287" w:rsidRDefault="00635E30" w:rsidP="00F52B06">
      <w:pPr>
        <w:rPr>
          <w:lang w:val="fi-FI"/>
        </w:rPr>
      </w:pPr>
      <w:r w:rsidRPr="00256287">
        <w:rPr>
          <w:lang w:val="fi-FI"/>
        </w:rPr>
        <w:t>Sain</w:t>
      </w:r>
      <w:r w:rsidR="00711485" w:rsidRPr="00256287">
        <w:rPr>
          <w:lang w:val="fi-FI"/>
        </w:rPr>
        <w:t>t Paulan 90 hengen miehistöstä 11 menehtyi, 19</w:t>
      </w:r>
      <w:r w:rsidRPr="00256287">
        <w:rPr>
          <w:lang w:val="fi-FI"/>
        </w:rPr>
        <w:t xml:space="preserve"> loukkaantui ja 1 katosi. </w:t>
      </w:r>
      <w:r w:rsidR="00D83016" w:rsidRPr="00256287">
        <w:rPr>
          <w:lang w:val="fi-FI"/>
        </w:rPr>
        <w:t xml:space="preserve">Kapteeni </w:t>
      </w:r>
      <w:r w:rsidR="00863D7A" w:rsidRPr="00256287">
        <w:rPr>
          <w:b/>
          <w:i/>
          <w:lang w:val="fi-FI"/>
        </w:rPr>
        <w:t xml:space="preserve">Amanda </w:t>
      </w:r>
      <w:r w:rsidR="00D83016" w:rsidRPr="00256287">
        <w:rPr>
          <w:b/>
          <w:i/>
          <w:lang w:val="fi-FI"/>
        </w:rPr>
        <w:t>Gutierre</w:t>
      </w:r>
      <w:r w:rsidR="00D83016" w:rsidRPr="00256287">
        <w:rPr>
          <w:lang w:val="fi-FI"/>
        </w:rPr>
        <w:t xml:space="preserve"> </w:t>
      </w:r>
      <w:r w:rsidR="00A43428" w:rsidRPr="00256287">
        <w:rPr>
          <w:lang w:val="fi-FI"/>
        </w:rPr>
        <w:t xml:space="preserve">on saanut nilkutettua Ledalle, ja vaihtaa siellä nyt manuaalisesti tietoja sekä ratalaskelmia Saint Sunnivan johdon kanssa. </w:t>
      </w:r>
      <w:r w:rsidR="008A078E" w:rsidRPr="00256287">
        <w:rPr>
          <w:lang w:val="fi-FI"/>
        </w:rPr>
        <w:t xml:space="preserve">Saint Paula on </w:t>
      </w:r>
      <w:r w:rsidR="003F3099" w:rsidRPr="00256287">
        <w:rPr>
          <w:lang w:val="fi-FI"/>
        </w:rPr>
        <w:t>pyrkimässä</w:t>
      </w:r>
      <w:r w:rsidR="008A078E" w:rsidRPr="00256287">
        <w:rPr>
          <w:lang w:val="fi-FI"/>
        </w:rPr>
        <w:t xml:space="preserve"> </w:t>
      </w:r>
      <w:r w:rsidR="003F3099" w:rsidRPr="00256287">
        <w:rPr>
          <w:lang w:val="fi-FI"/>
        </w:rPr>
        <w:t>Himalialla sijaitsevalle sotilastukikohdalle korjauksiin; sitä ei uskalleta päästää sisenpään järjestelmään.</w:t>
      </w:r>
    </w:p>
    <w:p w14:paraId="52F13BF0" w14:textId="77777777" w:rsidR="003F3099" w:rsidRPr="00256287" w:rsidRDefault="003F3099" w:rsidP="00F52B06">
      <w:pPr>
        <w:rPr>
          <w:lang w:val="fi-FI"/>
        </w:rPr>
      </w:pPr>
    </w:p>
    <w:p w14:paraId="0B95511D" w14:textId="77777777" w:rsidR="003F3099" w:rsidRPr="00256287" w:rsidRDefault="003F3099" w:rsidP="00F52B06">
      <w:pPr>
        <w:rPr>
          <w:lang w:val="fi-FI"/>
        </w:rPr>
      </w:pPr>
      <w:r w:rsidRPr="00256287">
        <w:rPr>
          <w:lang w:val="fi-FI"/>
        </w:rPr>
        <w:t xml:space="preserve">Suurin osa hyökänneestä TITAN-kalustosta on ammuttu avaruuten, mutta eräs koneosa jäi melko ehjäksi. Se suljettiin tyhmään konttiin, joka puolestaan suljettiin toiseen sinetöityyn pakkaukseen. Gutierre tahtoisi viedä sen analysoitavaksi, mutta kapteeni Skarsgard ei ole tästä alkuunkaan samaa mieltä. </w:t>
      </w:r>
      <w:r w:rsidR="00863D7A" w:rsidRPr="00256287">
        <w:rPr>
          <w:lang w:val="fi-FI"/>
        </w:rPr>
        <w:t>Tästä syntyy komentotasolla erimielisyys. Miehistötasolla sen sijaan leviää huhu TITAN-laitteesta, joka on eristettynä Saint Paulan rahtikontissa.</w:t>
      </w:r>
    </w:p>
    <w:p w14:paraId="7A5580BA" w14:textId="77777777" w:rsidR="00237C9B" w:rsidRPr="00256287" w:rsidRDefault="00237C9B" w:rsidP="00F52B06">
      <w:pPr>
        <w:rPr>
          <w:lang w:val="fi-FI"/>
        </w:rPr>
      </w:pPr>
    </w:p>
    <w:p w14:paraId="3D384C71" w14:textId="77777777" w:rsidR="00237C9B" w:rsidRPr="00256287" w:rsidRDefault="00237C9B" w:rsidP="006346D7">
      <w:pPr>
        <w:pStyle w:val="Heading3"/>
      </w:pPr>
      <w:r w:rsidRPr="00256287">
        <w:t>Ideoita</w:t>
      </w:r>
    </w:p>
    <w:p w14:paraId="33D9620B" w14:textId="77777777" w:rsidR="00237C9B" w:rsidRPr="00256287" w:rsidRDefault="00237C9B" w:rsidP="00237C9B">
      <w:pPr>
        <w:numPr>
          <w:ilvl w:val="0"/>
          <w:numId w:val="3"/>
        </w:numPr>
        <w:rPr>
          <w:lang w:val="fi-FI"/>
        </w:rPr>
      </w:pPr>
      <w:r w:rsidRPr="00256287">
        <w:rPr>
          <w:lang w:val="fi-FI"/>
        </w:rPr>
        <w:t>TITAN-laite rahtikontissa - aktuaalinen laite, huhu, kiista?</w:t>
      </w:r>
    </w:p>
    <w:p w14:paraId="3593156A" w14:textId="77777777" w:rsidR="00237C9B" w:rsidRPr="00256287" w:rsidRDefault="00237C9B" w:rsidP="00237C9B">
      <w:pPr>
        <w:numPr>
          <w:ilvl w:val="0"/>
          <w:numId w:val="3"/>
        </w:numPr>
        <w:rPr>
          <w:lang w:val="fi-FI"/>
        </w:rPr>
      </w:pPr>
      <w:r w:rsidRPr="00256287">
        <w:rPr>
          <w:lang w:val="fi-FI"/>
        </w:rPr>
        <w:t>kadonnut Saint Paulan sotilas</w:t>
      </w:r>
    </w:p>
    <w:p w14:paraId="66A9600B" w14:textId="77777777" w:rsidR="00237C9B" w:rsidRPr="00256287" w:rsidRDefault="00237C9B" w:rsidP="00237C9B">
      <w:pPr>
        <w:numPr>
          <w:ilvl w:val="0"/>
          <w:numId w:val="3"/>
        </w:numPr>
        <w:rPr>
          <w:lang w:val="fi-FI"/>
        </w:rPr>
      </w:pPr>
      <w:r w:rsidRPr="00256287">
        <w:rPr>
          <w:lang w:val="fi-FI"/>
        </w:rPr>
        <w:t>viha ja epäluulo De Vooghtia kohtaan</w:t>
      </w:r>
    </w:p>
    <w:p w14:paraId="0AD66C5A" w14:textId="77777777" w:rsidR="00E81F83" w:rsidRPr="00256287" w:rsidRDefault="00E81F83" w:rsidP="00237C9B">
      <w:pPr>
        <w:numPr>
          <w:ilvl w:val="0"/>
          <w:numId w:val="3"/>
        </w:numPr>
        <w:rPr>
          <w:lang w:val="fi-FI"/>
        </w:rPr>
      </w:pPr>
      <w:r w:rsidRPr="00256287">
        <w:rPr>
          <w:lang w:val="fi-FI"/>
        </w:rPr>
        <w:t>Saint Paulan miehistöstä muutamat toteavat, että vitut kansalaisuudesta, tämä ei ole vaivan arvoista; tappiomieliala uhkaa tarttua myös sunnivalaisiin</w:t>
      </w:r>
    </w:p>
    <w:p w14:paraId="5F0770D1" w14:textId="77777777" w:rsidR="008B75B8" w:rsidRPr="00256287" w:rsidRDefault="008B75B8" w:rsidP="00237C9B">
      <w:pPr>
        <w:numPr>
          <w:ilvl w:val="0"/>
          <w:numId w:val="3"/>
        </w:numPr>
        <w:rPr>
          <w:lang w:val="fi-FI"/>
        </w:rPr>
      </w:pPr>
      <w:r w:rsidRPr="00256287">
        <w:rPr>
          <w:lang w:val="fi-FI"/>
        </w:rPr>
        <w:t>jotkut tolvanat pöllivät laitteita Saint Paulasta</w:t>
      </w:r>
    </w:p>
    <w:p w14:paraId="3B7FDDA3" w14:textId="77777777" w:rsidR="00863D7A" w:rsidRPr="00256287" w:rsidRDefault="00863D7A" w:rsidP="00F52B06">
      <w:pPr>
        <w:rPr>
          <w:lang w:val="fi-FI"/>
        </w:rPr>
      </w:pPr>
    </w:p>
    <w:p w14:paraId="33669CA5" w14:textId="77777777" w:rsidR="00863D7A" w:rsidRPr="00256287" w:rsidRDefault="00156F00" w:rsidP="006346D7">
      <w:pPr>
        <w:pStyle w:val="Heading3"/>
      </w:pPr>
      <w:r w:rsidRPr="00256287">
        <w:lastRenderedPageBreak/>
        <w:t>Memeettinen sodankäynti</w:t>
      </w:r>
    </w:p>
    <w:p w14:paraId="02942509" w14:textId="77777777" w:rsidR="00156F00" w:rsidRPr="00256287" w:rsidRDefault="007669B5" w:rsidP="00F52B06">
      <w:pPr>
        <w:rPr>
          <w:lang w:val="fi-FI"/>
        </w:rPr>
      </w:pPr>
      <w:r w:rsidRPr="00256287">
        <w:rPr>
          <w:lang w:val="fi-FI"/>
        </w:rPr>
        <w:t>Saint Paulan kohtaaminen Pygmalionin anarkistien ja TITAN-laitteiden kanssa on helposti todennettavissa; ei tarvitse kuin selata a</w:t>
      </w:r>
      <w:r w:rsidR="00711485" w:rsidRPr="00256287">
        <w:rPr>
          <w:lang w:val="fi-FI"/>
        </w:rPr>
        <w:t>luksen sensoridataa taaksepäin. Lisäksi aluksen kärsimät vauriot kertovat selvästi, että se on vahingoittunut sekä ulkopuolelta että sisäpuolelta.</w:t>
      </w:r>
      <w:r w:rsidR="00CA2287" w:rsidRPr="00256287">
        <w:rPr>
          <w:lang w:val="fi-FI"/>
        </w:rPr>
        <w:t xml:space="preserve"> Sen sijaan TITAN-laitteen olemassaolo aluksella ei ole todistettavissa.</w:t>
      </w:r>
    </w:p>
    <w:p w14:paraId="085D7B80" w14:textId="77777777" w:rsidR="00CA2287" w:rsidRPr="00256287" w:rsidRDefault="00CA2287" w:rsidP="00F52B06">
      <w:pPr>
        <w:rPr>
          <w:lang w:val="fi-FI"/>
        </w:rPr>
      </w:pPr>
    </w:p>
    <w:p w14:paraId="05579DF2" w14:textId="77777777" w:rsidR="006B5337" w:rsidRPr="00256287" w:rsidRDefault="00CA2287" w:rsidP="00F52B06">
      <w:pPr>
        <w:rPr>
          <w:lang w:val="fi-FI"/>
        </w:rPr>
      </w:pPr>
      <w:r w:rsidRPr="00256287">
        <w:rPr>
          <w:b/>
          <w:i/>
          <w:lang w:val="fi-FI"/>
        </w:rPr>
        <w:t xml:space="preserve">De Vooght </w:t>
      </w:r>
      <w:r w:rsidRPr="00256287">
        <w:rPr>
          <w:lang w:val="fi-FI"/>
        </w:rPr>
        <w:t xml:space="preserve">uskoo, että laite on otettu haltuun, ja että se pitäisi tuhota. Hän kuvittelee tasavaltalaisten olevan kykeneviä vaikka millaiseen mielipuoliseen pahisteluun. </w:t>
      </w:r>
      <w:r w:rsidR="006B5337" w:rsidRPr="00256287">
        <w:rPr>
          <w:lang w:val="fi-FI"/>
        </w:rPr>
        <w:t>Hän on myös erittäin altis TITAN-teknologialle.</w:t>
      </w:r>
    </w:p>
    <w:p w14:paraId="0D52F91E" w14:textId="77777777" w:rsidR="006B5337" w:rsidRPr="00256287" w:rsidRDefault="006B5337" w:rsidP="00F52B06">
      <w:pPr>
        <w:rPr>
          <w:lang w:val="fi-FI"/>
        </w:rPr>
      </w:pPr>
    </w:p>
    <w:p w14:paraId="432B9E90" w14:textId="77777777" w:rsidR="00CA2287" w:rsidRPr="00256287" w:rsidRDefault="006B5337" w:rsidP="00F52B06">
      <w:pPr>
        <w:rPr>
          <w:lang w:val="fi-FI"/>
        </w:rPr>
      </w:pPr>
      <w:r w:rsidRPr="00256287">
        <w:rPr>
          <w:b/>
          <w:i/>
          <w:lang w:val="fi-FI"/>
        </w:rPr>
        <w:t>Valchak</w:t>
      </w:r>
      <w:r w:rsidRPr="00256287">
        <w:rPr>
          <w:lang w:val="fi-FI"/>
        </w:rPr>
        <w:t xml:space="preserve"> näkee koko jutun vahingollisena meeminä, ja pitää velvollisuutenaan estää sitä leviämästä.</w:t>
      </w:r>
    </w:p>
    <w:p w14:paraId="7B6EC2C1" w14:textId="77777777" w:rsidR="00073585" w:rsidRPr="00256287" w:rsidRDefault="00073585" w:rsidP="00F52B06">
      <w:pPr>
        <w:rPr>
          <w:lang w:val="fi-FI"/>
        </w:rPr>
      </w:pPr>
    </w:p>
    <w:p w14:paraId="63326FD4" w14:textId="77777777" w:rsidR="00073585" w:rsidRPr="00256287" w:rsidRDefault="00073585" w:rsidP="00F52B06">
      <w:pPr>
        <w:rPr>
          <w:lang w:val="fi-FI"/>
        </w:rPr>
      </w:pPr>
      <w:r w:rsidRPr="00256287">
        <w:rPr>
          <w:b/>
          <w:i/>
          <w:lang w:val="fi-FI"/>
        </w:rPr>
        <w:t>Ytterhus</w:t>
      </w:r>
      <w:r w:rsidRPr="00256287">
        <w:rPr>
          <w:lang w:val="fi-FI"/>
        </w:rPr>
        <w:t xml:space="preserve"> pohtii </w:t>
      </w:r>
      <w:r w:rsidR="00773AF8" w:rsidRPr="00256287">
        <w:rPr>
          <w:lang w:val="fi-FI"/>
        </w:rPr>
        <w:t>Saint Paulan miehistöä nähdessään, on</w:t>
      </w:r>
      <w:r w:rsidR="00636470" w:rsidRPr="00256287">
        <w:rPr>
          <w:lang w:val="fi-FI"/>
        </w:rPr>
        <w:t>ko kansalaisuus tämän arvoista.</w:t>
      </w:r>
    </w:p>
    <w:p w14:paraId="20F912D3" w14:textId="77777777" w:rsidR="00237C9B" w:rsidRPr="00256287" w:rsidRDefault="00237C9B" w:rsidP="00F52B06">
      <w:pPr>
        <w:rPr>
          <w:lang w:val="fi-FI"/>
        </w:rPr>
      </w:pPr>
    </w:p>
    <w:p w14:paraId="0E53F755" w14:textId="77777777" w:rsidR="00237C9B" w:rsidRPr="00256287" w:rsidRDefault="000D1F50" w:rsidP="006346D7">
      <w:pPr>
        <w:pStyle w:val="Heading3"/>
      </w:pPr>
      <w:r w:rsidRPr="00256287">
        <w:t>Rahtinouto</w:t>
      </w:r>
    </w:p>
    <w:p w14:paraId="464420B7" w14:textId="77777777" w:rsidR="001F5538" w:rsidRPr="00256287" w:rsidRDefault="004A145F" w:rsidP="00F52B06">
      <w:pPr>
        <w:rPr>
          <w:lang w:val="fi-FI"/>
        </w:rPr>
      </w:pPr>
      <w:r w:rsidRPr="00256287">
        <w:rPr>
          <w:lang w:val="fi-FI"/>
        </w:rPr>
        <w:t>Saint Paulan rahtitiloissa on suoritettava korjausoperaatiota. Siellä saintsunnivalaiset pääsevät kulkemaan tyhjiössä, ja pääsevät lähelle kaksoissuljettua konttia, jossa TITAN-laite passiivisena odottaa.</w:t>
      </w:r>
      <w:r w:rsidR="00DF4268" w:rsidRPr="00256287">
        <w:rPr>
          <w:lang w:val="fi-FI"/>
        </w:rPr>
        <w:t xml:space="preserve"> Suljettu kontti </w:t>
      </w:r>
      <w:r w:rsidR="0023225D" w:rsidRPr="00256287">
        <w:rPr>
          <w:lang w:val="fi-FI"/>
        </w:rPr>
        <w:t>erottuu puoli astetta lämpimämpänä kuin ympäröivä tyhjiö</w:t>
      </w:r>
      <w:r w:rsidR="005E75EF" w:rsidRPr="00256287">
        <w:rPr>
          <w:lang w:val="fi-FI"/>
        </w:rPr>
        <w:t>.</w:t>
      </w:r>
    </w:p>
    <w:p w14:paraId="3EA7E618" w14:textId="77777777" w:rsidR="001F5538" w:rsidRPr="00256287" w:rsidRDefault="001F5538" w:rsidP="00F52B06">
      <w:pPr>
        <w:rPr>
          <w:lang w:val="fi-FI"/>
        </w:rPr>
      </w:pPr>
    </w:p>
    <w:p w14:paraId="4A3309D9" w14:textId="77777777" w:rsidR="000D1F50" w:rsidRPr="00256287" w:rsidRDefault="001F5538" w:rsidP="00F52B06">
      <w:pPr>
        <w:rPr>
          <w:lang w:val="fi-FI"/>
        </w:rPr>
      </w:pPr>
      <w:r w:rsidRPr="00256287">
        <w:rPr>
          <w:lang w:val="fi-FI"/>
        </w:rPr>
        <w:t xml:space="preserve">Laite on essentiaalisesti pienestä antimateriakimpaleesta energiansa saava modulaarinen ase. Ulkonäöltään se tuo mieleen lähinnä </w:t>
      </w:r>
      <w:r w:rsidR="00A13CEC" w:rsidRPr="00256287">
        <w:rPr>
          <w:lang w:val="fi-FI"/>
        </w:rPr>
        <w:t xml:space="preserve">kissan kokoisen koppakuoriaisen, jossa on kuitenkin </w:t>
      </w:r>
      <w:r w:rsidR="00102304" w:rsidRPr="00256287">
        <w:rPr>
          <w:lang w:val="fi-FI"/>
        </w:rPr>
        <w:t>fraktaalimainen ulkomuoto. Sen  tavoite on injektoida kaikkeen tietotekniikkaan replikaattoreita; se liikkuu mekaanisesti, mutta sillä on magneetti ja pieni, 0.01G:n kiihtyvyyteen pystyvä rakett</w:t>
      </w:r>
      <w:r w:rsidR="0035358B" w:rsidRPr="00256287">
        <w:rPr>
          <w:lang w:val="fi-FI"/>
        </w:rPr>
        <w:t xml:space="preserve">i ongelmatilanteita varten. Aseistuksena sillä on </w:t>
      </w:r>
      <w:r w:rsidR="006537B6" w:rsidRPr="00256287">
        <w:rPr>
          <w:lang w:val="fi-FI"/>
        </w:rPr>
        <w:t>pieni laserleikkuri, jolla ei kuitenkaan ole huomattavaa kantamaa. DMG 3d cut</w:t>
      </w:r>
    </w:p>
    <w:p w14:paraId="230DAF96" w14:textId="77777777" w:rsidR="004A145F" w:rsidRPr="00256287" w:rsidRDefault="004A145F" w:rsidP="00F52B06">
      <w:pPr>
        <w:rPr>
          <w:lang w:val="fi-FI"/>
        </w:rPr>
      </w:pPr>
    </w:p>
    <w:p w14:paraId="5F15DA98" w14:textId="77777777" w:rsidR="004C2662" w:rsidRPr="00256287" w:rsidRDefault="004C2662" w:rsidP="00F52B06">
      <w:pPr>
        <w:rPr>
          <w:lang w:val="fi-FI"/>
        </w:rPr>
      </w:pPr>
      <w:r w:rsidRPr="00256287">
        <w:rPr>
          <w:b/>
          <w:i/>
          <w:lang w:val="fi-FI"/>
        </w:rPr>
        <w:t xml:space="preserve">Orson Muelencranz </w:t>
      </w:r>
      <w:r w:rsidRPr="00256287">
        <w:rPr>
          <w:lang w:val="fi-FI"/>
        </w:rPr>
        <w:t xml:space="preserve">-niminen anarkistipalkkasoturi / wannabe-ultimate oli eräs </w:t>
      </w:r>
      <w:r w:rsidR="00124946" w:rsidRPr="00256287">
        <w:rPr>
          <w:lang w:val="fi-FI"/>
        </w:rPr>
        <w:t>Pygmalion</w:t>
      </w:r>
      <w:r w:rsidRPr="00256287">
        <w:rPr>
          <w:lang w:val="fi-FI"/>
        </w:rPr>
        <w:t xml:space="preserve">in asukkaista. Hän ei egocastannut pakoon, vaan sen sijaan hiipi Saint Paulaan aikeenaan epämääräinen sabotaasi ja vakoilu. Hän ei kuitenkaan ehtinyt tehdä juuri mitään ennenkuin TITAN-laitteet </w:t>
      </w:r>
    </w:p>
    <w:p w14:paraId="646FCF89" w14:textId="77777777" w:rsidR="004C2662" w:rsidRPr="00256287" w:rsidRDefault="004C2662" w:rsidP="00F52B06">
      <w:pPr>
        <w:rPr>
          <w:lang w:val="fi-FI"/>
        </w:rPr>
      </w:pPr>
    </w:p>
    <w:p w14:paraId="30799E33" w14:textId="77777777" w:rsidR="004A145F" w:rsidRPr="00256287" w:rsidRDefault="004A145F" w:rsidP="00F52B06">
      <w:pPr>
        <w:rPr>
          <w:lang w:val="fi-FI"/>
        </w:rPr>
      </w:pPr>
      <w:r w:rsidRPr="00256287">
        <w:rPr>
          <w:lang w:val="fi-FI"/>
        </w:rPr>
        <w:t>Kadonnut SP:n miehistön jäsen</w:t>
      </w:r>
      <w:r w:rsidR="009D7276" w:rsidRPr="00256287">
        <w:rPr>
          <w:lang w:val="fi-FI"/>
        </w:rPr>
        <w:t>, matruusi</w:t>
      </w:r>
      <w:r w:rsidRPr="00256287">
        <w:rPr>
          <w:lang w:val="fi-FI"/>
        </w:rPr>
        <w:t xml:space="preserve"> </w:t>
      </w:r>
      <w:r w:rsidR="00A90D5F" w:rsidRPr="00256287">
        <w:rPr>
          <w:b/>
          <w:i/>
          <w:lang w:val="fi-FI"/>
        </w:rPr>
        <w:t xml:space="preserve">Orson Muelencranz </w:t>
      </w:r>
      <w:r w:rsidR="009D7276" w:rsidRPr="00256287">
        <w:rPr>
          <w:lang w:val="fi-FI"/>
        </w:rPr>
        <w:t xml:space="preserve">(18 kk palvelusta takna) </w:t>
      </w:r>
      <w:r w:rsidR="00023A9D" w:rsidRPr="00256287">
        <w:rPr>
          <w:lang w:val="fi-FI"/>
        </w:rPr>
        <w:t xml:space="preserve">on </w:t>
      </w:r>
      <w:r w:rsidR="003709B8" w:rsidRPr="00256287">
        <w:rPr>
          <w:lang w:val="fi-FI"/>
        </w:rPr>
        <w:t>saanut osuman TITAN-laitteesta 7 vuorokautta sitten, ja hänen panssarinsa tietotekniikka on infektoitunut. Puku itse on</w:t>
      </w:r>
      <w:r w:rsidR="00AA3DCC" w:rsidRPr="00256287">
        <w:rPr>
          <w:lang w:val="fi-FI"/>
        </w:rPr>
        <w:t xml:space="preserve"> passiivitilassa.</w:t>
      </w:r>
      <w:r w:rsidR="00DA0AE0" w:rsidRPr="00256287">
        <w:rPr>
          <w:lang w:val="fi-FI"/>
        </w:rPr>
        <w:t xml:space="preserve"> Muelencranz on </w:t>
      </w:r>
      <w:r w:rsidR="000004CB" w:rsidRPr="00256287">
        <w:rPr>
          <w:lang w:val="fi-FI"/>
        </w:rPr>
        <w:t xml:space="preserve">ollut käytännössä </w:t>
      </w:r>
      <w:r w:rsidR="00AA3DCC" w:rsidRPr="00256287">
        <w:rPr>
          <w:lang w:val="fi-FI"/>
        </w:rPr>
        <w:t xml:space="preserve">eristyksissä aluksen järjestelmistä, </w:t>
      </w:r>
      <w:r w:rsidR="00423F81" w:rsidRPr="00256287">
        <w:rPr>
          <w:lang w:val="fi-FI"/>
        </w:rPr>
        <w:t xml:space="preserve">täyttänyt ilmatankkeja ja toivonut pelastuksen saapuvan, samalla kun TITAN-laitteisto on hallinnut hänen </w:t>
      </w:r>
      <w:r w:rsidR="005B6E61" w:rsidRPr="00256287">
        <w:rPr>
          <w:lang w:val="fi-FI"/>
        </w:rPr>
        <w:t>maailmaansa.</w:t>
      </w:r>
      <w:r w:rsidR="00BD7E03" w:rsidRPr="00256287">
        <w:rPr>
          <w:lang w:val="fi-FI"/>
        </w:rPr>
        <w:t xml:space="preserve"> TITAN on antanut hänen pitää itseään elossa, mutta on sabotoinut kaikki hänen yrityksensä ottaa yhteyttä muuhun miehistöön. Orson on erottanut aluksen kiihdytyksen</w:t>
      </w:r>
      <w:r w:rsidR="00B1242D" w:rsidRPr="00256287">
        <w:rPr>
          <w:lang w:val="fi-FI"/>
        </w:rPr>
        <w:t>, ja tietää sen olevan menossa jonnekin, mutta hän ei yksinkertaisesti ole löytänyt pois rahtitilasta koska TITAN-laite on kontrolloinut hänen näkö-, kuulo- ja jossain määrin muitakin aistejaan.</w:t>
      </w:r>
    </w:p>
    <w:p w14:paraId="44B6E5CA" w14:textId="77777777" w:rsidR="00913928" w:rsidRPr="00256287" w:rsidRDefault="00913928" w:rsidP="00F52B06">
      <w:pPr>
        <w:rPr>
          <w:lang w:val="fi-FI"/>
        </w:rPr>
      </w:pPr>
    </w:p>
    <w:p w14:paraId="379A595D" w14:textId="77777777" w:rsidR="004A145F" w:rsidRPr="00256287" w:rsidRDefault="00A33C1D" w:rsidP="00F52B06">
      <w:pPr>
        <w:rPr>
          <w:lang w:val="fi-FI"/>
        </w:rPr>
      </w:pPr>
      <w:r w:rsidRPr="00256287">
        <w:rPr>
          <w:lang w:val="fi-FI"/>
        </w:rPr>
        <w:t xml:space="preserve">Muelencranz on käytännössä kokenut unideprivaatiokidutusta vastaavan </w:t>
      </w:r>
      <w:r w:rsidR="00D32259" w:rsidRPr="00256287">
        <w:rPr>
          <w:lang w:val="fi-FI"/>
        </w:rPr>
        <w:t xml:space="preserve">kidutuksen, ja TITAN-laite on alistanut häntä psykologiselle kidutukselle sekä memeettiselle </w:t>
      </w:r>
      <w:r w:rsidR="00D32259" w:rsidRPr="00256287">
        <w:rPr>
          <w:lang w:val="fi-FI"/>
        </w:rPr>
        <w:lastRenderedPageBreak/>
        <w:t>vyörylle. TITAN aloitti puhumisen geneerisellä koneäänellä, mutta sitten se adaptoitui Muelencranzin vastauksiin ja imitoi nyt vääristynyttä versiota hänestä.</w:t>
      </w:r>
    </w:p>
    <w:p w14:paraId="37631C9A" w14:textId="77777777" w:rsidR="004A145F" w:rsidRPr="00256287" w:rsidRDefault="004A145F" w:rsidP="00F52B06">
      <w:pPr>
        <w:rPr>
          <w:lang w:val="fi-FI"/>
        </w:rPr>
      </w:pPr>
    </w:p>
    <w:p w14:paraId="704D1549" w14:textId="77777777" w:rsidR="0076635B" w:rsidRPr="00256287" w:rsidRDefault="0076635B" w:rsidP="00F52B06">
      <w:pPr>
        <w:rPr>
          <w:lang w:val="fi-FI"/>
        </w:rPr>
      </w:pPr>
      <w:r w:rsidRPr="00256287">
        <w:rPr>
          <w:lang w:val="fi-FI"/>
        </w:rPr>
        <w:t xml:space="preserve">Virallinen proseduuri Muelencranzille ja hänen </w:t>
      </w:r>
      <w:r w:rsidR="00EA32C6" w:rsidRPr="00256287">
        <w:rPr>
          <w:lang w:val="fi-FI"/>
        </w:rPr>
        <w:t xml:space="preserve">puvulleen on karanteeni. Saint Paulalla resurssit tähän </w:t>
      </w:r>
      <w:r w:rsidR="00D358E8" w:rsidRPr="00256287">
        <w:rPr>
          <w:lang w:val="fi-FI"/>
        </w:rPr>
        <w:t xml:space="preserve">ovat kuitenkin rajalliset, lääkintä toimii maksimikapasiteetilla ja Muelencranz pitäisi sijoittaa Saint Sunnivalle. </w:t>
      </w:r>
      <w:r w:rsidR="00F37B53" w:rsidRPr="00256287">
        <w:rPr>
          <w:lang w:val="fi-FI"/>
        </w:rPr>
        <w:t xml:space="preserve">(Saint Paulan lääkintäupseeri </w:t>
      </w:r>
      <w:r w:rsidR="00612968" w:rsidRPr="00256287">
        <w:rPr>
          <w:lang w:val="fi-FI"/>
        </w:rPr>
        <w:t xml:space="preserve">on </w:t>
      </w:r>
      <w:r w:rsidR="005C64D5" w:rsidRPr="00256287">
        <w:rPr>
          <w:lang w:val="fi-FI"/>
        </w:rPr>
        <w:t>toimintakyvytön</w:t>
      </w:r>
      <w:r w:rsidR="00612968" w:rsidRPr="00256287">
        <w:rPr>
          <w:lang w:val="fi-FI"/>
        </w:rPr>
        <w:t xml:space="preserve">: hän on valvonut liki viikon pelastaakseen haavoittuneet, ja on nyt täydessä </w:t>
      </w:r>
      <w:r w:rsidR="00EB1AB0" w:rsidRPr="00256287">
        <w:rPr>
          <w:lang w:val="fi-FI"/>
        </w:rPr>
        <w:t>crash-</w:t>
      </w:r>
      <w:r w:rsidR="00612968" w:rsidRPr="00256287">
        <w:rPr>
          <w:lang w:val="fi-FI"/>
        </w:rPr>
        <w:t>koomassa.)</w:t>
      </w:r>
    </w:p>
    <w:p w14:paraId="58368D73" w14:textId="77777777" w:rsidR="00510C21" w:rsidRPr="00256287" w:rsidRDefault="00510C21" w:rsidP="00F52B06">
      <w:pPr>
        <w:rPr>
          <w:lang w:val="fi-FI"/>
        </w:rPr>
      </w:pPr>
    </w:p>
    <w:p w14:paraId="3FDD5F67" w14:textId="77777777" w:rsidR="00510C21" w:rsidRPr="00256287" w:rsidRDefault="00510C21" w:rsidP="00F52B06">
      <w:pPr>
        <w:rPr>
          <w:lang w:val="fi-FI"/>
        </w:rPr>
      </w:pPr>
      <w:r w:rsidRPr="00256287">
        <w:rPr>
          <w:lang w:val="fi-FI"/>
        </w:rPr>
        <w:t>Muelencranzin sivupersoonan pyrkimys on päästä järeiden työkalujen kanssa avaamaan kontti, jossa TITAN-laite sijaitsee.</w:t>
      </w:r>
    </w:p>
    <w:p w14:paraId="2AA1B81A" w14:textId="77777777" w:rsidR="00B77C6E" w:rsidRPr="00256287" w:rsidRDefault="00B77C6E" w:rsidP="00F52B06">
      <w:pPr>
        <w:rPr>
          <w:lang w:val="fi-FI"/>
        </w:rPr>
      </w:pPr>
    </w:p>
    <w:p w14:paraId="19209471" w14:textId="77777777" w:rsidR="00F52B06" w:rsidRPr="00256287" w:rsidRDefault="00F52B06" w:rsidP="00F52B06">
      <w:pPr>
        <w:pStyle w:val="Heading2"/>
        <w:rPr>
          <w:lang w:val="fi-FI"/>
        </w:rPr>
      </w:pPr>
      <w:r w:rsidRPr="00256287">
        <w:rPr>
          <w:lang w:val="fi-FI"/>
        </w:rPr>
        <w:t>Tullattavaa</w:t>
      </w:r>
    </w:p>
    <w:p w14:paraId="11EB621C" w14:textId="77777777" w:rsidR="00156F00" w:rsidRPr="00256287" w:rsidRDefault="00156F00" w:rsidP="00156F00">
      <w:pPr>
        <w:rPr>
          <w:lang w:val="fi-FI"/>
        </w:rPr>
      </w:pPr>
      <w:r w:rsidRPr="00256287">
        <w:rPr>
          <w:b/>
          <w:i/>
          <w:lang w:val="fi-FI"/>
        </w:rPr>
        <w:t xml:space="preserve">Aika: </w:t>
      </w:r>
      <w:r w:rsidRPr="00256287">
        <w:rPr>
          <w:lang w:val="fi-FI"/>
        </w:rPr>
        <w:t>Tammikuu 2144</w:t>
      </w:r>
    </w:p>
    <w:p w14:paraId="0E1F8259" w14:textId="77777777" w:rsidR="00156F00" w:rsidRPr="00256287" w:rsidRDefault="00156F00" w:rsidP="00156F00">
      <w:pPr>
        <w:rPr>
          <w:lang w:val="fi-FI"/>
        </w:rPr>
      </w:pPr>
      <w:r w:rsidRPr="00256287">
        <w:rPr>
          <w:b/>
          <w:i/>
          <w:lang w:val="fi-FI"/>
        </w:rPr>
        <w:t xml:space="preserve">Paikka: </w:t>
      </w:r>
      <w:r w:rsidRPr="00256287">
        <w:rPr>
          <w:lang w:val="fi-FI"/>
        </w:rPr>
        <w:t>Jupiterin lähiavaruus / Saint Sunniva</w:t>
      </w:r>
      <w:r w:rsidR="007D1346" w:rsidRPr="00256287">
        <w:rPr>
          <w:lang w:val="fi-FI"/>
        </w:rPr>
        <w:t xml:space="preserve">, Taiyuan </w:t>
      </w:r>
    </w:p>
    <w:p w14:paraId="69D85052" w14:textId="77777777" w:rsidR="00156F00" w:rsidRPr="00256287" w:rsidRDefault="00156F00" w:rsidP="00156F00">
      <w:pPr>
        <w:rPr>
          <w:b/>
          <w:i/>
          <w:lang w:val="fi-FI"/>
        </w:rPr>
      </w:pPr>
    </w:p>
    <w:p w14:paraId="2A8E3846" w14:textId="77777777" w:rsidR="00F52B06" w:rsidRPr="00256287" w:rsidRDefault="00F52B06" w:rsidP="00F52B06">
      <w:pPr>
        <w:rPr>
          <w:lang w:val="fi-FI"/>
        </w:rPr>
      </w:pPr>
      <w:r w:rsidRPr="00256287">
        <w:rPr>
          <w:lang w:val="fi-FI"/>
        </w:rPr>
        <w:t>Kaksi tehtävää: ensimmäinen rutiininomainen tullitarkastus Consortiumin lähes-miehittämättömään rahtialukseen, ja toinen ekstropiaanisia salakuljettajia, jotka ovat napanneet Japetuksesta TITAN-materiaalia ja vievät sitä Marsiin (yrittävät esiintyä jonain aivan muuna).</w:t>
      </w:r>
    </w:p>
    <w:p w14:paraId="2D11B125" w14:textId="77777777" w:rsidR="00F52B06" w:rsidRPr="00256287" w:rsidRDefault="00F52B06" w:rsidP="00F52B06">
      <w:pPr>
        <w:rPr>
          <w:lang w:val="fi-FI"/>
        </w:rPr>
      </w:pPr>
    </w:p>
    <w:p w14:paraId="1AC59882" w14:textId="77777777" w:rsidR="00C07881" w:rsidRPr="00256287" w:rsidRDefault="00C07881" w:rsidP="006346D7">
      <w:pPr>
        <w:pStyle w:val="Heading3"/>
      </w:pPr>
      <w:r w:rsidRPr="00256287">
        <w:t>Tullitarkistus</w:t>
      </w:r>
    </w:p>
    <w:p w14:paraId="29787251" w14:textId="77777777" w:rsidR="00C07881" w:rsidRPr="00256287" w:rsidRDefault="004B3163" w:rsidP="00F52B06">
      <w:pPr>
        <w:rPr>
          <w:lang w:val="fi-FI"/>
        </w:rPr>
      </w:pPr>
      <w:r w:rsidRPr="00256287">
        <w:rPr>
          <w:lang w:val="fi-FI"/>
        </w:rPr>
        <w:t>Ylimatruusi Nielso</w:t>
      </w:r>
      <w:r w:rsidR="00C07881" w:rsidRPr="00256287">
        <w:rPr>
          <w:lang w:val="fi-FI"/>
        </w:rPr>
        <w:t xml:space="preserve">n johtaa kuuden hengen ryhmää tullitarkistukselle Prosperity Groupin rahtialukselle. Sukkulaa lentää koulutuksesa oleva </w:t>
      </w:r>
      <w:r w:rsidR="006141BC" w:rsidRPr="00256287">
        <w:rPr>
          <w:lang w:val="fi-FI"/>
        </w:rPr>
        <w:t xml:space="preserve">Bogedal, </w:t>
      </w:r>
      <w:r w:rsidR="008D553B" w:rsidRPr="00256287">
        <w:rPr>
          <w:lang w:val="fi-FI"/>
        </w:rPr>
        <w:t xml:space="preserve">valtauspanssareissa ovat Acosta ja Iglesias, </w:t>
      </w:r>
      <w:r w:rsidR="00AB2D19" w:rsidRPr="00256287">
        <w:rPr>
          <w:lang w:val="fi-FI"/>
        </w:rPr>
        <w:t xml:space="preserve">tullitarkastusta hoitavat Falk ja </w:t>
      </w:r>
      <w:r w:rsidR="00896C0D" w:rsidRPr="00256287">
        <w:rPr>
          <w:lang w:val="fi-FI"/>
        </w:rPr>
        <w:t>Coleman.</w:t>
      </w:r>
      <w:r w:rsidR="0054114B" w:rsidRPr="00256287">
        <w:rPr>
          <w:lang w:val="fi-FI"/>
        </w:rPr>
        <w:t xml:space="preserve"> Rahtialus on nimeltään </w:t>
      </w:r>
      <w:r w:rsidR="0054114B" w:rsidRPr="00256287">
        <w:rPr>
          <w:i/>
          <w:lang w:val="fi-FI"/>
        </w:rPr>
        <w:t>Taiyuan,</w:t>
      </w:r>
      <w:r w:rsidR="0054114B" w:rsidRPr="00256287">
        <w:rPr>
          <w:b/>
          <w:lang w:val="fi-FI"/>
        </w:rPr>
        <w:t xml:space="preserve"> </w:t>
      </w:r>
      <w:r w:rsidR="0054114B" w:rsidRPr="00256287">
        <w:rPr>
          <w:lang w:val="fi-FI"/>
        </w:rPr>
        <w:t>ja se on matkalla ulkosysteemiin. Sen rahtina on sisäjärjestelmän energiassa kehitettyjä ruokatarvikkeita sekä siemenviljaa.</w:t>
      </w:r>
    </w:p>
    <w:p w14:paraId="0CC66505" w14:textId="77777777" w:rsidR="009A0AC2" w:rsidRPr="00256287" w:rsidRDefault="009A0AC2" w:rsidP="00F52B06">
      <w:pPr>
        <w:rPr>
          <w:lang w:val="fi-FI"/>
        </w:rPr>
      </w:pPr>
    </w:p>
    <w:p w14:paraId="321E3142" w14:textId="77777777" w:rsidR="009A0AC2" w:rsidRPr="00256287" w:rsidRDefault="009A0AC2" w:rsidP="00F52B06">
      <w:pPr>
        <w:rPr>
          <w:lang w:val="fi-FI"/>
        </w:rPr>
      </w:pPr>
      <w:r w:rsidRPr="00256287">
        <w:rPr>
          <w:lang w:val="fi-FI"/>
        </w:rPr>
        <w:t>T</w:t>
      </w:r>
      <w:r w:rsidR="00E456FF" w:rsidRPr="00256287">
        <w:rPr>
          <w:lang w:val="fi-FI"/>
        </w:rPr>
        <w:t xml:space="preserve">aiyuanilla on kahden hengen miehistö, molemmat synthmorpheissa. </w:t>
      </w:r>
      <w:r w:rsidR="00440A9F" w:rsidRPr="00256287">
        <w:rPr>
          <w:lang w:val="fi-FI"/>
        </w:rPr>
        <w:t>Kumpikaan heistä ei ole aluksen kapteeni; heidän tehtävänsä on pitää huolta rahdista. Varmuuden vuoksi laivalla on pari muuta synthiä ja tietokoneeseen on varastoitu forkkeja muutamasta spesialistista siltä varalta, että jotain erityistaitoja tarvitaan.</w:t>
      </w:r>
      <w:r w:rsidR="006B6A45" w:rsidRPr="00256287">
        <w:rPr>
          <w:lang w:val="fi-FI"/>
        </w:rPr>
        <w:t xml:space="preserve"> Yhteensä Taiyuanissa on </w:t>
      </w:r>
      <w:r w:rsidR="007221A0" w:rsidRPr="00256287">
        <w:rPr>
          <w:lang w:val="fi-FI"/>
        </w:rPr>
        <w:t xml:space="preserve">varastoituna 6 egoa ja 12 </w:t>
      </w:r>
      <w:r w:rsidR="00B4760A" w:rsidRPr="00256287">
        <w:rPr>
          <w:lang w:val="fi-FI"/>
        </w:rPr>
        <w:t>morphia (</w:t>
      </w:r>
      <w:r w:rsidR="00A93C22" w:rsidRPr="00256287">
        <w:rPr>
          <w:lang w:val="fi-FI"/>
        </w:rPr>
        <w:t>7 casea, 3 synthiä ja 2 takkoa</w:t>
      </w:r>
      <w:r w:rsidR="00E4478C" w:rsidRPr="00256287">
        <w:rPr>
          <w:lang w:val="fi-FI"/>
        </w:rPr>
        <w:t xml:space="preserve"> [synthoctopus]). </w:t>
      </w:r>
      <w:r w:rsidR="004D28DB" w:rsidRPr="00256287">
        <w:rPr>
          <w:lang w:val="fi-FI"/>
        </w:rPr>
        <w:t>Egot on sukitettu caseihin, muiden käyttö pitää perustella erikseen.</w:t>
      </w:r>
    </w:p>
    <w:p w14:paraId="4B546C8B" w14:textId="77777777" w:rsidR="00C34189" w:rsidRPr="00256287" w:rsidRDefault="00C34189" w:rsidP="00F52B06">
      <w:pPr>
        <w:rPr>
          <w:lang w:val="fi-FI"/>
        </w:rPr>
      </w:pPr>
    </w:p>
    <w:p w14:paraId="00D4F9D9" w14:textId="77777777" w:rsidR="00C34189" w:rsidRPr="00256287" w:rsidRDefault="00000000" w:rsidP="00F52B06">
      <w:pPr>
        <w:rPr>
          <w:lang w:val="fi-FI"/>
        </w:rPr>
      </w:pPr>
      <w:hyperlink r:id="rId5" w:history="1">
        <w:r w:rsidR="00A63491" w:rsidRPr="00256287">
          <w:rPr>
            <w:rStyle w:val="Hyperlink"/>
            <w:lang w:val="fi-FI"/>
          </w:rPr>
          <w:t>http://www.poeland.com/eclipsePhase/wiki/tiki-download_file.php?fileId=6&amp;preview</w:t>
        </w:r>
      </w:hyperlink>
      <w:r w:rsidR="00A63491" w:rsidRPr="00256287">
        <w:rPr>
          <w:lang w:val="fi-FI"/>
        </w:rPr>
        <w:t xml:space="preserve"> </w:t>
      </w:r>
    </w:p>
    <w:p w14:paraId="0581BC26" w14:textId="77777777" w:rsidR="00C07881" w:rsidRPr="00256287" w:rsidRDefault="00C07881" w:rsidP="00F52B06">
      <w:pPr>
        <w:rPr>
          <w:lang w:val="fi-FI"/>
        </w:rPr>
      </w:pPr>
    </w:p>
    <w:p w14:paraId="5D1BA7C4" w14:textId="77777777" w:rsidR="00862E8E" w:rsidRPr="00256287" w:rsidRDefault="00A63491" w:rsidP="00F52B06">
      <w:pPr>
        <w:rPr>
          <w:lang w:val="fi-FI"/>
        </w:rPr>
      </w:pPr>
      <w:r w:rsidRPr="00256287">
        <w:rPr>
          <w:lang w:val="fi-FI"/>
        </w:rPr>
        <w:t xml:space="preserve">Rahtialus on mikropainovoimassa ja tyhjiössä. Miehistö, </w:t>
      </w:r>
      <w:r w:rsidRPr="00256287">
        <w:rPr>
          <w:b/>
          <w:i/>
          <w:lang w:val="fi-FI"/>
        </w:rPr>
        <w:t>Junwei</w:t>
      </w:r>
      <w:r w:rsidRPr="00256287">
        <w:rPr>
          <w:lang w:val="fi-FI"/>
        </w:rPr>
        <w:t xml:space="preserve"> ja </w:t>
      </w:r>
      <w:r w:rsidRPr="00256287">
        <w:rPr>
          <w:b/>
          <w:i/>
          <w:lang w:val="fi-FI"/>
        </w:rPr>
        <w:t>Pao</w:t>
      </w:r>
      <w:r w:rsidRPr="00256287">
        <w:rPr>
          <w:lang w:val="fi-FI"/>
        </w:rPr>
        <w:t>, puhuvat kiinan lisäksi alkeellista espanjaa halvan chipin ansiosta.</w:t>
      </w:r>
      <w:r w:rsidR="00D7664B" w:rsidRPr="00256287">
        <w:rPr>
          <w:lang w:val="fi-FI"/>
        </w:rPr>
        <w:t xml:space="preserve"> Heillä on virallisesti ohjeet olla juttelematta jupiterilaisten kanssa, mutta aluksen valvonta on </w:t>
      </w:r>
      <w:r w:rsidR="00734C8D" w:rsidRPr="00256287">
        <w:rPr>
          <w:lang w:val="fi-FI"/>
        </w:rPr>
        <w:t xml:space="preserve">kauan sitten subvertoitu. Tasavallan sotilaiden kypärät tallentava kaiken mitä näkyy ja kuuluu, mutta Consortium sivuuttaa tämän </w:t>
      </w:r>
      <w:r w:rsidR="00607919" w:rsidRPr="00256287">
        <w:rPr>
          <w:lang w:val="fi-FI"/>
        </w:rPr>
        <w:t xml:space="preserve">viestittämällä </w:t>
      </w:r>
      <w:r w:rsidR="00050A5A" w:rsidRPr="00256287">
        <w:rPr>
          <w:lang w:val="fi-FI"/>
        </w:rPr>
        <w:t>varjostettuna kohinaan</w:t>
      </w:r>
      <w:r w:rsidR="00607919" w:rsidRPr="00256287">
        <w:rPr>
          <w:lang w:val="fi-FI"/>
        </w:rPr>
        <w:t xml:space="preserve">, </w:t>
      </w:r>
      <w:r w:rsidR="00050A5A" w:rsidRPr="00256287">
        <w:rPr>
          <w:lang w:val="fi-FI"/>
        </w:rPr>
        <w:t>jonka signaalianalyysi sulkee pois</w:t>
      </w:r>
      <w:r w:rsidR="00607919" w:rsidRPr="00256287">
        <w:rPr>
          <w:lang w:val="fi-FI"/>
        </w:rPr>
        <w:t>.</w:t>
      </w:r>
      <w:r w:rsidR="0088430D" w:rsidRPr="00256287">
        <w:rPr>
          <w:lang w:val="fi-FI"/>
        </w:rPr>
        <w:t xml:space="preserve"> </w:t>
      </w:r>
      <w:r w:rsidR="00E53ECA" w:rsidRPr="00256287">
        <w:rPr>
          <w:lang w:val="fi-FI"/>
        </w:rPr>
        <w:t>Junwei</w:t>
      </w:r>
      <w:r w:rsidR="00943695" w:rsidRPr="00256287">
        <w:rPr>
          <w:lang w:val="fi-FI"/>
        </w:rPr>
        <w:t xml:space="preserve"> koettaa myydä tasavaltalaisille </w:t>
      </w:r>
      <w:r w:rsidR="003006CC" w:rsidRPr="00256287">
        <w:rPr>
          <w:lang w:val="fi-FI"/>
        </w:rPr>
        <w:t xml:space="preserve">kaikenlaista kiellettyä: viihdettä (marsilaista tv-draamaa, pornoa, uutisia), lääkkeitä ja huumeita. </w:t>
      </w:r>
      <w:r w:rsidR="00B9366B" w:rsidRPr="00256287">
        <w:rPr>
          <w:lang w:val="fi-FI"/>
        </w:rPr>
        <w:t>Viihde tulee kryptatuissa muistiplugeissa, ja sitä suojaa DRM, jota ei helposti tasavaltalaisten keinoilla rikota.</w:t>
      </w:r>
    </w:p>
    <w:p w14:paraId="08FFE4C1" w14:textId="77777777" w:rsidR="00D46E4D" w:rsidRPr="00256287" w:rsidRDefault="00D46E4D" w:rsidP="00F52B06">
      <w:pPr>
        <w:rPr>
          <w:lang w:val="fi-FI"/>
        </w:rPr>
      </w:pPr>
    </w:p>
    <w:p w14:paraId="5BF76C78" w14:textId="77777777" w:rsidR="00D46E4D" w:rsidRPr="00256287" w:rsidRDefault="00D46E4D" w:rsidP="00F52B06">
      <w:pPr>
        <w:rPr>
          <w:lang w:val="fi-FI"/>
        </w:rPr>
      </w:pPr>
      <w:r w:rsidRPr="00256287">
        <w:rPr>
          <w:lang w:val="fi-FI"/>
        </w:rPr>
        <w:t xml:space="preserve">Nielson ei uskalla ostaa mitään - ei isänmaallisuudesta, vaan koska hän pelkää seurauksia. </w:t>
      </w:r>
      <w:r w:rsidR="00196812" w:rsidRPr="00256287">
        <w:rPr>
          <w:lang w:val="fi-FI"/>
        </w:rPr>
        <w:t xml:space="preserve">Bogedal voisi ostaa viihdettä yleisestä </w:t>
      </w:r>
      <w:r w:rsidR="00B04AE1" w:rsidRPr="00256287">
        <w:rPr>
          <w:lang w:val="fi-FI"/>
        </w:rPr>
        <w:t xml:space="preserve">uteliaisuudesta, ja saattaa ostaa muutenkin. Hinnat ovat kuitenkin aika hulppeita - </w:t>
      </w:r>
      <w:r w:rsidR="00E5152D" w:rsidRPr="00256287">
        <w:rPr>
          <w:lang w:val="fi-FI"/>
        </w:rPr>
        <w:t xml:space="preserve">lähtöhinnat ovat 500 Jupiterin dollarissa, mutta ne saa kyllä tingittyä sataseen jos on todella motivoitunut. Junwein ja Paon palkka koko </w:t>
      </w:r>
      <w:r w:rsidR="00AE759B" w:rsidRPr="00256287">
        <w:rPr>
          <w:lang w:val="fi-FI"/>
        </w:rPr>
        <w:t xml:space="preserve">vuoden kestävältä </w:t>
      </w:r>
      <w:r w:rsidR="00E5152D" w:rsidRPr="00256287">
        <w:rPr>
          <w:lang w:val="fi-FI"/>
        </w:rPr>
        <w:t xml:space="preserve">keikalta on vaatimattomat </w:t>
      </w:r>
      <w:r w:rsidR="00FB0760" w:rsidRPr="00256287">
        <w:rPr>
          <w:lang w:val="fi-FI"/>
        </w:rPr>
        <w:t>9000 Konsortion krediittiä [18000 dollaria]</w:t>
      </w:r>
      <w:r w:rsidR="00957EAA" w:rsidRPr="00256287">
        <w:rPr>
          <w:lang w:val="fi-FI"/>
        </w:rPr>
        <w:t>, miinus morfivuokrat</w:t>
      </w:r>
      <w:r w:rsidR="00FB0760" w:rsidRPr="00256287">
        <w:rPr>
          <w:lang w:val="fi-FI"/>
        </w:rPr>
        <w:t xml:space="preserve"> ja verot</w:t>
      </w:r>
      <w:r w:rsidR="00957EAA" w:rsidRPr="00256287">
        <w:rPr>
          <w:lang w:val="fi-FI"/>
        </w:rPr>
        <w:t>.</w:t>
      </w:r>
      <w:r w:rsidR="00E54907" w:rsidRPr="00256287">
        <w:rPr>
          <w:lang w:val="fi-FI"/>
        </w:rPr>
        <w:t xml:space="preserve"> Heidän tavoitteensa on </w:t>
      </w:r>
      <w:r w:rsidR="00FB0760" w:rsidRPr="00256287">
        <w:rPr>
          <w:lang w:val="fi-FI"/>
        </w:rPr>
        <w:t>tienata</w:t>
      </w:r>
      <w:r w:rsidR="00E54907" w:rsidRPr="00256287">
        <w:rPr>
          <w:lang w:val="fi-FI"/>
        </w:rPr>
        <w:t xml:space="preserve"> salakuljetuksella </w:t>
      </w:r>
      <w:r w:rsidR="00A20E43" w:rsidRPr="00256287">
        <w:rPr>
          <w:lang w:val="fi-FI"/>
        </w:rPr>
        <w:t xml:space="preserve">yhteensä </w:t>
      </w:r>
      <w:r w:rsidR="00E54907" w:rsidRPr="00256287">
        <w:rPr>
          <w:lang w:val="fi-FI"/>
        </w:rPr>
        <w:t xml:space="preserve">ainakin </w:t>
      </w:r>
      <w:r w:rsidR="00FB0760" w:rsidRPr="00256287">
        <w:rPr>
          <w:lang w:val="fi-FI"/>
        </w:rPr>
        <w:t>1000 krediitin [2000 dollarin] tulot.</w:t>
      </w:r>
      <w:r w:rsidR="004C2095" w:rsidRPr="00256287">
        <w:rPr>
          <w:lang w:val="fi-FI"/>
        </w:rPr>
        <w:t xml:space="preserve"> Valitettavasti he ovat törmänneet täyteen keltanokkatarkistusporukkaan, joka ei välttämättä ole keksinyt tuoda kredchippejä mukaan.</w:t>
      </w:r>
    </w:p>
    <w:p w14:paraId="3E0925D0" w14:textId="77777777" w:rsidR="004C2095" w:rsidRPr="00256287" w:rsidRDefault="004C2095" w:rsidP="00F52B06">
      <w:pPr>
        <w:rPr>
          <w:lang w:val="fi-FI"/>
        </w:rPr>
      </w:pPr>
    </w:p>
    <w:p w14:paraId="7FFC7DD1" w14:textId="77777777" w:rsidR="00132A19" w:rsidRPr="00256287" w:rsidRDefault="004C2095" w:rsidP="00F52B06">
      <w:pPr>
        <w:rPr>
          <w:lang w:val="fi-FI"/>
        </w:rPr>
      </w:pPr>
      <w:r w:rsidRPr="00256287">
        <w:rPr>
          <w:lang w:val="fi-FI"/>
        </w:rPr>
        <w:t xml:space="preserve">Laiva on joka tapauksessa maksamassa täyden tullin. Tätä varten on erikseen varattu tullikontti, joka sisältää </w:t>
      </w:r>
      <w:r w:rsidR="006E4CB6" w:rsidRPr="00256287">
        <w:rPr>
          <w:strike/>
          <w:szCs w:val="24"/>
          <w:lang w:val="fi-FI"/>
        </w:rPr>
        <w:t>4</w:t>
      </w:r>
      <w:r w:rsidR="00013D70" w:rsidRPr="00256287">
        <w:rPr>
          <w:strike/>
          <w:szCs w:val="24"/>
          <w:lang w:val="fi-FI"/>
        </w:rPr>
        <w:t xml:space="preserve">0,000 krediitin </w:t>
      </w:r>
      <w:r w:rsidR="00753932" w:rsidRPr="00256287">
        <w:rPr>
          <w:strike/>
          <w:szCs w:val="24"/>
          <w:lang w:val="fi-FI"/>
        </w:rPr>
        <w:t>kryptatun siirtokirjan; sen voi aktivoida missä tahansa Tasavallan päätullitoimistossa.</w:t>
      </w:r>
      <w:r w:rsidR="00CC797A" w:rsidRPr="00256287">
        <w:rPr>
          <w:lang w:val="fi-FI"/>
        </w:rPr>
        <w:t xml:space="preserve"> osuuden lastista, siirrettäväksi Saint Sunnivan rahtiosastoon.</w:t>
      </w:r>
      <w:r w:rsidR="00B265BD" w:rsidRPr="00256287">
        <w:rPr>
          <w:lang w:val="fi-FI"/>
        </w:rPr>
        <w:t xml:space="preserve"> Kontti on valtava, ja siirto tapahtuu </w:t>
      </w:r>
      <w:r w:rsidR="00A93C22" w:rsidRPr="00256287">
        <w:rPr>
          <w:lang w:val="fi-FI"/>
        </w:rPr>
        <w:t>pienillä rakettiboteilla.</w:t>
      </w:r>
    </w:p>
    <w:p w14:paraId="1473B24A" w14:textId="77777777" w:rsidR="001C4C2F" w:rsidRPr="00256287" w:rsidRDefault="001C4C2F" w:rsidP="00F52B06">
      <w:pPr>
        <w:rPr>
          <w:lang w:val="fi-FI"/>
        </w:rPr>
      </w:pPr>
    </w:p>
    <w:p w14:paraId="358B81FF" w14:textId="77777777" w:rsidR="001C4C2F" w:rsidRPr="00256287" w:rsidRDefault="001C4C2F" w:rsidP="006346D7">
      <w:pPr>
        <w:pStyle w:val="Heading3"/>
      </w:pPr>
      <w:r w:rsidRPr="00256287">
        <w:t>Kiellettyä tavaraa</w:t>
      </w:r>
    </w:p>
    <w:p w14:paraId="4406E78E" w14:textId="77777777" w:rsidR="001C4C2F" w:rsidRPr="00256287" w:rsidRDefault="00F93B51" w:rsidP="006346D7">
      <w:pPr>
        <w:pStyle w:val="Heading4"/>
      </w:pPr>
      <w:r w:rsidRPr="00256287">
        <w:t>Viihde</w:t>
      </w:r>
    </w:p>
    <w:p w14:paraId="57EE1D35" w14:textId="77777777" w:rsidR="00F93B51" w:rsidRPr="00256287" w:rsidRDefault="00F93B51" w:rsidP="00F52B06">
      <w:pPr>
        <w:rPr>
          <w:lang w:val="fi-FI"/>
        </w:rPr>
      </w:pPr>
      <w:r w:rsidRPr="00256287">
        <w:rPr>
          <w:lang w:val="fi-FI"/>
        </w:rPr>
        <w:t xml:space="preserve">Konsortiolainen viihde-elokuva on </w:t>
      </w:r>
      <w:r w:rsidRPr="00256287">
        <w:rPr>
          <w:b/>
          <w:i/>
          <w:lang w:val="fi-FI"/>
        </w:rPr>
        <w:t>The Wheel of Karnak</w:t>
      </w:r>
      <w:r w:rsidRPr="00256287">
        <w:rPr>
          <w:lang w:val="fi-FI"/>
        </w:rPr>
        <w:t xml:space="preserve">, nelituntinen </w:t>
      </w:r>
      <w:r w:rsidR="00D86431" w:rsidRPr="00256287">
        <w:rPr>
          <w:lang w:val="fi-FI"/>
        </w:rPr>
        <w:t>scifirymistely</w:t>
      </w:r>
      <w:r w:rsidRPr="00256287">
        <w:rPr>
          <w:lang w:val="fi-FI"/>
        </w:rPr>
        <w:t xml:space="preserve"> konsortiossa tällä hetkellä suo</w:t>
      </w:r>
      <w:r w:rsidR="00D86431" w:rsidRPr="00256287">
        <w:rPr>
          <w:lang w:val="fi-FI"/>
        </w:rPr>
        <w:t xml:space="preserve">situssa liioitellussa tyylissä, kuin live-action -leffa jonka visuaalinen kieli on viety animesta. </w:t>
      </w:r>
      <w:r w:rsidR="00E055C1" w:rsidRPr="00256287">
        <w:rPr>
          <w:lang w:val="fi-FI"/>
        </w:rPr>
        <w:t xml:space="preserve">Wheel of Karnak </w:t>
      </w:r>
      <w:r w:rsidR="00533D8B" w:rsidRPr="00256287">
        <w:rPr>
          <w:lang w:val="fi-FI"/>
        </w:rPr>
        <w:t>sijoittuu kuvitteelliseen tähtijärjestelmään, tulen ja jään planeetalle, ja päähenkilöt ovat kauniita sylphejä.</w:t>
      </w:r>
    </w:p>
    <w:p w14:paraId="64E3664C" w14:textId="77777777" w:rsidR="00905D84" w:rsidRPr="00256287" w:rsidRDefault="00905D84" w:rsidP="00F52B06">
      <w:pPr>
        <w:rPr>
          <w:lang w:val="fi-FI"/>
        </w:rPr>
      </w:pPr>
    </w:p>
    <w:p w14:paraId="02D86EF8" w14:textId="77777777" w:rsidR="00905D84" w:rsidRPr="00256287" w:rsidRDefault="000706A5" w:rsidP="00F52B06">
      <w:pPr>
        <w:rPr>
          <w:lang w:val="fi-FI"/>
        </w:rPr>
      </w:pPr>
      <w:r w:rsidRPr="00256287">
        <w:rPr>
          <w:lang w:val="fi-FI"/>
        </w:rPr>
        <w:t xml:space="preserve">Tv-draamana on vaikeasti jupiterilaiselle aukeava pitkään jatkunut kvasihistoriallinen draama </w:t>
      </w:r>
      <w:r w:rsidR="002B3B5D" w:rsidRPr="00256287">
        <w:rPr>
          <w:b/>
          <w:i/>
          <w:lang w:val="fi-FI"/>
        </w:rPr>
        <w:t>Ma'adim</w:t>
      </w:r>
      <w:r w:rsidR="002B3B5D" w:rsidRPr="00256287">
        <w:rPr>
          <w:lang w:val="fi-FI"/>
        </w:rPr>
        <w:t xml:space="preserve"> </w:t>
      </w:r>
      <w:r w:rsidR="00627B6B" w:rsidRPr="00256287">
        <w:rPr>
          <w:lang w:val="fi-FI"/>
        </w:rPr>
        <w:t xml:space="preserve">Marsin valloituksesta 2070-luvulla. </w:t>
      </w:r>
      <w:r w:rsidR="00B4389F" w:rsidRPr="00256287">
        <w:rPr>
          <w:lang w:val="fi-FI"/>
        </w:rPr>
        <w:t xml:space="preserve">Porno on </w:t>
      </w:r>
      <w:r w:rsidR="003609F6" w:rsidRPr="00256287">
        <w:rPr>
          <w:lang w:val="fi-FI"/>
        </w:rPr>
        <w:t xml:space="preserve">pseudojuonellista perussettiä, jossa mielihyväpodit hässivät </w:t>
      </w:r>
      <w:r w:rsidR="00D17A34" w:rsidRPr="00256287">
        <w:rPr>
          <w:lang w:val="fi-FI"/>
        </w:rPr>
        <w:t>toisiaan</w:t>
      </w:r>
      <w:r w:rsidR="00685441" w:rsidRPr="00256287">
        <w:rPr>
          <w:lang w:val="fi-FI"/>
        </w:rPr>
        <w:t xml:space="preserve"> ylellisissä olosuhteissa; taustalla on tusinasaippuaoopperaa.</w:t>
      </w:r>
      <w:r w:rsidR="0019534F" w:rsidRPr="00256287">
        <w:rPr>
          <w:lang w:val="fi-FI"/>
        </w:rPr>
        <w:t xml:space="preserve"> </w:t>
      </w:r>
      <w:r w:rsidR="0019534F" w:rsidRPr="00256287">
        <w:rPr>
          <w:b/>
          <w:i/>
          <w:lang w:val="fi-FI"/>
        </w:rPr>
        <w:t>Firewall Reports</w:t>
      </w:r>
      <w:r w:rsidR="0019534F" w:rsidRPr="00256287">
        <w:rPr>
          <w:lang w:val="fi-FI"/>
        </w:rPr>
        <w:t xml:space="preserve"> on puolestaan dokutyyliin toteutettua indietä asteroideilta, ja se on naamioitu </w:t>
      </w:r>
      <w:r w:rsidR="00027269" w:rsidRPr="00256287">
        <w:rPr>
          <w:lang w:val="fi-FI"/>
        </w:rPr>
        <w:t>oikeaksi footageksi</w:t>
      </w:r>
      <w:r w:rsidR="00F53BEA" w:rsidRPr="00256287">
        <w:rPr>
          <w:lang w:val="fi-FI"/>
        </w:rPr>
        <w:t xml:space="preserve"> (alussa on otteita tyls</w:t>
      </w:r>
      <w:r w:rsidR="00C56081" w:rsidRPr="00256287">
        <w:rPr>
          <w:lang w:val="fi-FI"/>
        </w:rPr>
        <w:t>ästä pukudraamasta 1700-luvulta; Firewall Reportsin käytäntö on kääriä varsinainen leffa muuhun footageen</w:t>
      </w:r>
      <w:r w:rsidR="00F53BEA" w:rsidRPr="00256287">
        <w:rPr>
          <w:lang w:val="fi-FI"/>
        </w:rPr>
        <w:t>)</w:t>
      </w:r>
      <w:r w:rsidR="00027269" w:rsidRPr="00256287">
        <w:rPr>
          <w:lang w:val="fi-FI"/>
        </w:rPr>
        <w:t>. Mikäli de Vooght törmää tähän, hän väittää sen kertovan oikeasta agenttiorganisaatiosta.</w:t>
      </w:r>
      <w:r w:rsidR="00B50C99" w:rsidRPr="00256287">
        <w:rPr>
          <w:lang w:val="fi-FI"/>
        </w:rPr>
        <w:t xml:space="preserve"> Firewall Reportsin leffa kertoo operaatiosta Maapallolla.</w:t>
      </w:r>
    </w:p>
    <w:p w14:paraId="4425CF26" w14:textId="77777777" w:rsidR="00181314" w:rsidRPr="00256287" w:rsidRDefault="00181314" w:rsidP="00F52B06">
      <w:pPr>
        <w:rPr>
          <w:lang w:val="fi-FI"/>
        </w:rPr>
      </w:pPr>
    </w:p>
    <w:p w14:paraId="7988C157" w14:textId="77777777" w:rsidR="00181314" w:rsidRPr="00256287" w:rsidRDefault="00181314" w:rsidP="00F52B06">
      <w:pPr>
        <w:rPr>
          <w:lang w:val="fi-FI"/>
        </w:rPr>
      </w:pPr>
      <w:r w:rsidRPr="00256287">
        <w:rPr>
          <w:lang w:val="fi-FI"/>
        </w:rPr>
        <w:t>Uutiset Consortiumista ovat monta tuntia sensuroimatonta materiaalia, jossa käydään läpi sisäpolitiikan asioita (vaaleja ja Marsin terraformaamista</w:t>
      </w:r>
      <w:r w:rsidR="009B3835" w:rsidRPr="00256287">
        <w:rPr>
          <w:lang w:val="fi-FI"/>
        </w:rPr>
        <w:t>, onnettomuutta kuplakaupungissa</w:t>
      </w:r>
      <w:r w:rsidRPr="00256287">
        <w:rPr>
          <w:lang w:val="fi-FI"/>
        </w:rPr>
        <w:t xml:space="preserve">), ulkopolitiikkaa (Morningstarin kanssa käytäviä kauppaneuvotteluja), </w:t>
      </w:r>
      <w:r w:rsidR="009B3835" w:rsidRPr="00256287">
        <w:rPr>
          <w:lang w:val="fi-FI"/>
        </w:rPr>
        <w:t>scum/infugee -tilannetta, tiedemaailman läpimurtoja ja muuta omituista.</w:t>
      </w:r>
      <w:r w:rsidR="005538AE" w:rsidRPr="00256287">
        <w:rPr>
          <w:lang w:val="fi-FI"/>
        </w:rPr>
        <w:t xml:space="preserve"> Tasavallan jämäkkään tyyliin tottuneelle uutisten sävy on äitelä ja </w:t>
      </w:r>
      <w:r w:rsidR="00E51EDF" w:rsidRPr="00256287">
        <w:rPr>
          <w:lang w:val="fi-FI"/>
        </w:rPr>
        <w:t>epäaito.</w:t>
      </w:r>
      <w:r w:rsidR="00A76367" w:rsidRPr="00256287">
        <w:rPr>
          <w:lang w:val="fi-FI"/>
        </w:rPr>
        <w:t xml:space="preserve"> Siinä missä Tasavalta on taipuvainen sanomaan suoraan, että jotain asioita ei kerrota turvallisuussyistä, Consortium tuntuu kiertävän epämiellyttävät tosiseikat.</w:t>
      </w:r>
    </w:p>
    <w:p w14:paraId="0E6E23F7" w14:textId="77777777" w:rsidR="005B352F" w:rsidRPr="00256287" w:rsidRDefault="005B352F" w:rsidP="00F52B06">
      <w:pPr>
        <w:rPr>
          <w:lang w:val="fi-FI"/>
        </w:rPr>
      </w:pPr>
    </w:p>
    <w:p w14:paraId="326669DD" w14:textId="77777777" w:rsidR="005B352F" w:rsidRPr="00256287" w:rsidRDefault="00181314" w:rsidP="006346D7">
      <w:pPr>
        <w:pStyle w:val="Heading4"/>
      </w:pPr>
      <w:r w:rsidRPr="00256287">
        <w:t>Lääkkeet</w:t>
      </w:r>
    </w:p>
    <w:p w14:paraId="1DF8006E" w14:textId="77777777" w:rsidR="00181314" w:rsidRPr="00256287" w:rsidRDefault="008C4E17" w:rsidP="00F52B06">
      <w:pPr>
        <w:rPr>
          <w:lang w:val="fi-FI"/>
        </w:rPr>
      </w:pPr>
      <w:r w:rsidRPr="00256287">
        <w:rPr>
          <w:lang w:val="fi-FI"/>
        </w:rPr>
        <w:t xml:space="preserve">Konsortiosta saa kaikenlaisia nuppia sekoittavia huumeita. Disassosiatiivinen aine, jolla pystyy suorittamaan yksinkertaisia manuaalisia tehtäviä samalla kun suurin osa nukkuu on eräs hyödyllisimmistä. </w:t>
      </w:r>
      <w:r w:rsidR="00AF5380" w:rsidRPr="00256287">
        <w:rPr>
          <w:lang w:val="fi-FI"/>
        </w:rPr>
        <w:t xml:space="preserve">Lemmenpillereitä ja orbitaalihasaa on kaupan, </w:t>
      </w:r>
      <w:r w:rsidR="00EC4D6E" w:rsidRPr="00256287">
        <w:rPr>
          <w:lang w:val="fi-FI"/>
        </w:rPr>
        <w:t>samoin Driveä, Klaria ja Neemiä.</w:t>
      </w:r>
      <w:r w:rsidR="0061673E" w:rsidRPr="00256287">
        <w:rPr>
          <w:lang w:val="fi-FI"/>
        </w:rPr>
        <w:t xml:space="preserve"> Jokainen näistä kolmesta voi olla hyödyksi siltamiehistön tenttiin lukevalle</w:t>
      </w:r>
      <w:r w:rsidR="00537116" w:rsidRPr="00256287">
        <w:rPr>
          <w:lang w:val="fi-FI"/>
        </w:rPr>
        <w:t xml:space="preserve"> tai siihen menevälle</w:t>
      </w:r>
      <w:r w:rsidR="0061673E" w:rsidRPr="00256287">
        <w:rPr>
          <w:lang w:val="fi-FI"/>
        </w:rPr>
        <w:t>.</w:t>
      </w:r>
      <w:r w:rsidR="0094182A" w:rsidRPr="00256287">
        <w:rPr>
          <w:lang w:val="fi-FI"/>
        </w:rPr>
        <w:t xml:space="preserve"> Lisäksi diilataan ei-letaalia </w:t>
      </w:r>
      <w:r w:rsidR="0094182A" w:rsidRPr="00256287">
        <w:rPr>
          <w:lang w:val="fi-FI"/>
        </w:rPr>
        <w:lastRenderedPageBreak/>
        <w:t>kemiallisen sodankäynnin asetta, Flightiä, jota saa muutaman pienen annoksen.</w:t>
      </w:r>
    </w:p>
    <w:p w14:paraId="4E3537D4" w14:textId="77777777" w:rsidR="001C4C2F" w:rsidRPr="00256287" w:rsidRDefault="001C4C2F" w:rsidP="00F52B06">
      <w:pPr>
        <w:rPr>
          <w:lang w:val="fi-FI"/>
        </w:rPr>
      </w:pPr>
    </w:p>
    <w:p w14:paraId="6AAB9EDF" w14:textId="77777777" w:rsidR="00F93B51" w:rsidRPr="00256287" w:rsidRDefault="007D1346" w:rsidP="006346D7">
      <w:pPr>
        <w:pStyle w:val="Heading4"/>
      </w:pPr>
      <w:r w:rsidRPr="00256287">
        <w:t>Francisin erikoistilaus</w:t>
      </w:r>
    </w:p>
    <w:p w14:paraId="54FACF91" w14:textId="77777777" w:rsidR="00D402F5" w:rsidRPr="00256287" w:rsidRDefault="007D1346" w:rsidP="00F52B06">
      <w:pPr>
        <w:rPr>
          <w:lang w:val="fi-FI"/>
        </w:rPr>
      </w:pPr>
      <w:r w:rsidRPr="00256287">
        <w:rPr>
          <w:lang w:val="fi-FI"/>
        </w:rPr>
        <w:t xml:space="preserve">Francis Ngyen on saamassa lähetyksen Stellar Intelligenceltä. </w:t>
      </w:r>
      <w:r w:rsidR="00744B9A" w:rsidRPr="00256287">
        <w:rPr>
          <w:lang w:val="fi-FI"/>
        </w:rPr>
        <w:t xml:space="preserve">Kun SI totesi, että Saint Sunniva on tapaamassa Taiyuanin, se lähetti tämän runsaudensarvelle erityisprintin. Taiyuanin miehistö on ottanut sen haltuunsa, ja kiinnittänyt sen tilattuun tavarakonttiin. 10 kg:n </w:t>
      </w:r>
      <w:r w:rsidR="00CD7768" w:rsidRPr="00256287">
        <w:rPr>
          <w:lang w:val="fi-FI"/>
        </w:rPr>
        <w:t>laatikossa</w:t>
      </w:r>
      <w:r w:rsidR="00744B9A" w:rsidRPr="00256287">
        <w:rPr>
          <w:lang w:val="fi-FI"/>
        </w:rPr>
        <w:t xml:space="preserve"> on </w:t>
      </w:r>
      <w:r w:rsidR="00CD7768" w:rsidRPr="00256287">
        <w:rPr>
          <w:lang w:val="fi-FI"/>
        </w:rPr>
        <w:t xml:space="preserve">mm. </w:t>
      </w:r>
      <w:r w:rsidR="00744B9A" w:rsidRPr="00256287">
        <w:rPr>
          <w:lang w:val="fi-FI"/>
        </w:rPr>
        <w:t>pieni pistooli, tehokkaampi tietokone, valokuitua</w:t>
      </w:r>
      <w:r w:rsidR="00B64604" w:rsidRPr="00256287">
        <w:rPr>
          <w:lang w:val="fi-FI"/>
        </w:rPr>
        <w:t>,</w:t>
      </w:r>
      <w:r w:rsidR="00744B9A" w:rsidRPr="00256287">
        <w:rPr>
          <w:lang w:val="fi-FI"/>
        </w:rPr>
        <w:t xml:space="preserve"> nanoswarmbotteja</w:t>
      </w:r>
      <w:r w:rsidR="00B64604" w:rsidRPr="00256287">
        <w:rPr>
          <w:lang w:val="fi-FI"/>
        </w:rPr>
        <w:t xml:space="preserve"> ja spare morph</w:t>
      </w:r>
      <w:r w:rsidR="00744B9A" w:rsidRPr="00256287">
        <w:rPr>
          <w:lang w:val="fi-FI"/>
        </w:rPr>
        <w:t>. Tarkoitus on antaa Ngyenille tarvittaessa mahdollisuus ottaa Saint Sunniva suoraan komentoonsa.</w:t>
      </w:r>
    </w:p>
    <w:p w14:paraId="34F9BF80" w14:textId="77777777" w:rsidR="0013034D" w:rsidRPr="00256287" w:rsidRDefault="001C4C2F" w:rsidP="006346D7">
      <w:pPr>
        <w:pStyle w:val="Heading3"/>
      </w:pPr>
      <w:r w:rsidRPr="00256287">
        <w:t>Koulutukseen</w:t>
      </w:r>
    </w:p>
    <w:p w14:paraId="6C345276" w14:textId="77777777" w:rsidR="0013034D" w:rsidRPr="00256287" w:rsidRDefault="0013034D" w:rsidP="00F52B06">
      <w:pPr>
        <w:rPr>
          <w:lang w:val="fi-FI"/>
        </w:rPr>
      </w:pPr>
      <w:r w:rsidRPr="00256287">
        <w:rPr>
          <w:lang w:val="fi-FI"/>
        </w:rPr>
        <w:t>Koulutusohjelmittain:</w:t>
      </w:r>
    </w:p>
    <w:p w14:paraId="2E4C6537" w14:textId="77777777" w:rsidR="0013034D" w:rsidRPr="00256287" w:rsidRDefault="0013034D" w:rsidP="00F52B06">
      <w:pPr>
        <w:rPr>
          <w:lang w:val="fi-FI"/>
        </w:rPr>
      </w:pPr>
    </w:p>
    <w:p w14:paraId="43D3BBA2" w14:textId="77777777" w:rsidR="0013034D" w:rsidRPr="00256287" w:rsidRDefault="0013034D" w:rsidP="00F52B06">
      <w:pPr>
        <w:rPr>
          <w:lang w:val="fi-FI"/>
        </w:rPr>
      </w:pPr>
      <w:r w:rsidRPr="00256287">
        <w:rPr>
          <w:lang w:val="fi-FI"/>
        </w:rPr>
        <w:t>LSO: Astridsdottir, Mackay, Nielson, Ytterhus, 2 tyhjää paikkaa</w:t>
      </w:r>
    </w:p>
    <w:p w14:paraId="2CD208B9" w14:textId="77777777" w:rsidR="0013034D" w:rsidRPr="00256287" w:rsidRDefault="0013034D" w:rsidP="00F52B06">
      <w:pPr>
        <w:rPr>
          <w:lang w:val="fi-FI"/>
        </w:rPr>
      </w:pPr>
      <w:r w:rsidRPr="00256287">
        <w:rPr>
          <w:lang w:val="fi-FI"/>
        </w:rPr>
        <w:t>Valtaus: Acosta, Alghani A, Scholl, 1 tyhjä paikka (hakee: Myrland, Engel)</w:t>
      </w:r>
    </w:p>
    <w:p w14:paraId="10A57701" w14:textId="77777777" w:rsidR="0013034D" w:rsidRPr="00256287" w:rsidRDefault="0013034D" w:rsidP="00F52B06">
      <w:pPr>
        <w:rPr>
          <w:lang w:val="fi-FI"/>
        </w:rPr>
      </w:pPr>
      <w:r w:rsidRPr="00256287">
        <w:rPr>
          <w:lang w:val="fi-FI"/>
        </w:rPr>
        <w:t>Aseistus: Alghani I, Dachoff, 2 tyhjää paikkaa (hakee: Engel)</w:t>
      </w:r>
    </w:p>
    <w:p w14:paraId="36D31404" w14:textId="77777777" w:rsidR="0013034D" w:rsidRPr="00256287" w:rsidRDefault="0013034D" w:rsidP="00F52B06">
      <w:pPr>
        <w:rPr>
          <w:lang w:val="fi-FI"/>
        </w:rPr>
      </w:pPr>
      <w:r w:rsidRPr="00256287">
        <w:rPr>
          <w:lang w:val="fi-FI"/>
        </w:rPr>
        <w:t>Silta: 2 tyhjää paikkaa (hakee: Iglesias, Valchak)</w:t>
      </w:r>
    </w:p>
    <w:p w14:paraId="5AB3AF33" w14:textId="77777777" w:rsidR="0013034D" w:rsidRPr="00256287" w:rsidRDefault="0013034D" w:rsidP="00F52B06">
      <w:pPr>
        <w:rPr>
          <w:lang w:val="fi-FI"/>
        </w:rPr>
      </w:pPr>
      <w:r w:rsidRPr="00256287">
        <w:rPr>
          <w:lang w:val="fi-FI"/>
        </w:rPr>
        <w:t>Sukkula: 1 tyhjä paikka (hakee: Bogedal, Chemnitz)</w:t>
      </w:r>
    </w:p>
    <w:p w14:paraId="3A5517E3" w14:textId="77777777" w:rsidR="0013034D" w:rsidRPr="00256287" w:rsidRDefault="00E7769B" w:rsidP="00F52B06">
      <w:pPr>
        <w:rPr>
          <w:lang w:val="fi-FI"/>
        </w:rPr>
      </w:pPr>
      <w:r w:rsidRPr="00256287">
        <w:rPr>
          <w:lang w:val="fi-FI"/>
        </w:rPr>
        <w:t>Lääkintä: 1 tyhjä paikka (hakee: Perrigos)</w:t>
      </w:r>
    </w:p>
    <w:p w14:paraId="6D822991" w14:textId="77777777" w:rsidR="00E7769B" w:rsidRPr="00256287" w:rsidRDefault="009D170E" w:rsidP="00F52B06">
      <w:pPr>
        <w:rPr>
          <w:lang w:val="fi-FI"/>
        </w:rPr>
      </w:pPr>
      <w:r w:rsidRPr="00256287">
        <w:rPr>
          <w:lang w:val="fi-FI"/>
        </w:rPr>
        <w:t>Reaktori: 1 tyhjä paikka (</w:t>
      </w:r>
      <w:r w:rsidR="00656985" w:rsidRPr="00256287">
        <w:rPr>
          <w:lang w:val="fi-FI"/>
        </w:rPr>
        <w:t xml:space="preserve">??, </w:t>
      </w:r>
      <w:r w:rsidRPr="00256287">
        <w:rPr>
          <w:lang w:val="fi-FI"/>
        </w:rPr>
        <w:t>täytettävä</w:t>
      </w:r>
      <w:r w:rsidR="00E7769B" w:rsidRPr="00256287">
        <w:rPr>
          <w:lang w:val="fi-FI"/>
        </w:rPr>
        <w:t>)</w:t>
      </w:r>
    </w:p>
    <w:p w14:paraId="3581922B" w14:textId="77777777" w:rsidR="00E7769B" w:rsidRPr="00256287" w:rsidRDefault="00E7769B" w:rsidP="00F52B06">
      <w:pPr>
        <w:rPr>
          <w:lang w:val="fi-FI"/>
        </w:rPr>
      </w:pPr>
      <w:r w:rsidRPr="00256287">
        <w:rPr>
          <w:lang w:val="fi-FI"/>
        </w:rPr>
        <w:t xml:space="preserve">Lento: 1 tyhjä paikka </w:t>
      </w:r>
      <w:r w:rsidR="00656985" w:rsidRPr="00256287">
        <w:rPr>
          <w:lang w:val="fi-FI"/>
        </w:rPr>
        <w:t xml:space="preserve">(??, </w:t>
      </w:r>
      <w:r w:rsidR="000E63DC" w:rsidRPr="00256287">
        <w:rPr>
          <w:lang w:val="fi-FI"/>
        </w:rPr>
        <w:t>täytettävä</w:t>
      </w:r>
      <w:r w:rsidRPr="00256287">
        <w:rPr>
          <w:lang w:val="fi-FI"/>
        </w:rPr>
        <w:t>)</w:t>
      </w:r>
    </w:p>
    <w:p w14:paraId="46D14414" w14:textId="77777777" w:rsidR="00E7769B" w:rsidRPr="00256287" w:rsidRDefault="00E7769B" w:rsidP="00F52B06">
      <w:pPr>
        <w:rPr>
          <w:lang w:val="fi-FI"/>
        </w:rPr>
      </w:pPr>
    </w:p>
    <w:p w14:paraId="652D7F8A" w14:textId="77777777" w:rsidR="00E7769B" w:rsidRPr="008D354A" w:rsidRDefault="00E7769B" w:rsidP="00F52B06">
      <w:r w:rsidRPr="008D354A">
        <w:t>Tuntematon preferenssi: Coleman, de Vooght, Falk</w:t>
      </w:r>
    </w:p>
    <w:p w14:paraId="1D82CDE4" w14:textId="77777777" w:rsidR="0013034D" w:rsidRPr="008D354A" w:rsidRDefault="0013034D" w:rsidP="00F52B06"/>
    <w:p w14:paraId="3E2167DD" w14:textId="77777777" w:rsidR="000167DB" w:rsidRPr="00256287" w:rsidRDefault="000167DB" w:rsidP="00F52B06">
      <w:pPr>
        <w:rPr>
          <w:lang w:val="fi-FI"/>
        </w:rPr>
      </w:pPr>
      <w:r w:rsidRPr="00256287">
        <w:rPr>
          <w:lang w:val="fi-FI"/>
        </w:rPr>
        <w:t xml:space="preserve">Kahden viikon jälkeen ensimmäiset koulutusohjelmapaikat on valittu. Kilpailu siltapaikoista on kova: siltaoperaatioihin tahtovat ainakin </w:t>
      </w:r>
      <w:r w:rsidRPr="00256287">
        <w:rPr>
          <w:b/>
          <w:i/>
          <w:lang w:val="fi-FI"/>
        </w:rPr>
        <w:t>Iglesias</w:t>
      </w:r>
      <w:r w:rsidRPr="00256287">
        <w:rPr>
          <w:lang w:val="fi-FI"/>
        </w:rPr>
        <w:t xml:space="preserve">, </w:t>
      </w:r>
      <w:r w:rsidRPr="00256287">
        <w:rPr>
          <w:b/>
          <w:i/>
          <w:lang w:val="fi-FI"/>
        </w:rPr>
        <w:t>Valchak</w:t>
      </w:r>
      <w:r w:rsidRPr="00256287">
        <w:rPr>
          <w:lang w:val="fi-FI"/>
        </w:rPr>
        <w:t xml:space="preserve"> ja mahdollisesti </w:t>
      </w:r>
      <w:r w:rsidRPr="00256287">
        <w:rPr>
          <w:b/>
          <w:i/>
          <w:lang w:val="fi-FI"/>
        </w:rPr>
        <w:t>Falk</w:t>
      </w:r>
      <w:r w:rsidRPr="00256287">
        <w:rPr>
          <w:lang w:val="fi-FI"/>
        </w:rPr>
        <w:t xml:space="preserve">. </w:t>
      </w:r>
      <w:r w:rsidRPr="00256287">
        <w:rPr>
          <w:b/>
          <w:i/>
          <w:lang w:val="fi-FI"/>
        </w:rPr>
        <w:t>de Vooght</w:t>
      </w:r>
      <w:r w:rsidR="00183BF0" w:rsidRPr="00256287">
        <w:rPr>
          <w:lang w:val="fi-FI"/>
        </w:rPr>
        <w:t xml:space="preserve"> o</w:t>
      </w:r>
      <w:r w:rsidRPr="00256287">
        <w:rPr>
          <w:lang w:val="fi-FI"/>
        </w:rPr>
        <w:t>n toistaiseksi vetänyt täydet pisteet joka tentistä, ja tuntuu arpovan, mihin koulutuslinjalle hän haluaisi; näyttää ilmeiseltä, että h</w:t>
      </w:r>
      <w:r w:rsidR="00183BF0" w:rsidRPr="00256287">
        <w:rPr>
          <w:lang w:val="fi-FI"/>
        </w:rPr>
        <w:t>än pääsee mihin ikinä tahtookin, asenneongelmansa puitteissa ainakin.</w:t>
      </w:r>
    </w:p>
    <w:p w14:paraId="229A606E" w14:textId="77777777" w:rsidR="000A60FA" w:rsidRPr="00256287" w:rsidRDefault="000A60FA" w:rsidP="00F52B06">
      <w:pPr>
        <w:rPr>
          <w:lang w:val="fi-FI"/>
        </w:rPr>
      </w:pPr>
    </w:p>
    <w:p w14:paraId="177218F5" w14:textId="77777777" w:rsidR="000A60FA" w:rsidRPr="00256287" w:rsidRDefault="000A60FA" w:rsidP="00F52B06">
      <w:pPr>
        <w:rPr>
          <w:lang w:val="fi-FI"/>
        </w:rPr>
      </w:pPr>
      <w:r w:rsidRPr="00256287">
        <w:rPr>
          <w:b/>
          <w:i/>
          <w:lang w:val="fi-FI"/>
        </w:rPr>
        <w:t>Engel</w:t>
      </w:r>
      <w:r w:rsidRPr="00256287">
        <w:rPr>
          <w:lang w:val="fi-FI"/>
        </w:rPr>
        <w:t xml:space="preserve"> ja </w:t>
      </w:r>
      <w:r w:rsidRPr="00256287">
        <w:rPr>
          <w:b/>
          <w:i/>
          <w:lang w:val="fi-FI"/>
        </w:rPr>
        <w:t>Myrland</w:t>
      </w:r>
      <w:r w:rsidRPr="00256287">
        <w:rPr>
          <w:lang w:val="fi-FI"/>
        </w:rPr>
        <w:t xml:space="preserve"> haluavat joko valtaukseen tai aseistukseen.</w:t>
      </w:r>
    </w:p>
    <w:p w14:paraId="0F341CF0" w14:textId="77777777" w:rsidR="000A60FA" w:rsidRPr="00256287" w:rsidRDefault="000A60FA" w:rsidP="00F52B06">
      <w:pPr>
        <w:rPr>
          <w:lang w:val="fi-FI"/>
        </w:rPr>
      </w:pPr>
    </w:p>
    <w:p w14:paraId="5D46E3ED" w14:textId="77777777" w:rsidR="000167DB" w:rsidRPr="00256287" w:rsidRDefault="000A60FA" w:rsidP="00F52B06">
      <w:pPr>
        <w:rPr>
          <w:lang w:val="fi-FI"/>
        </w:rPr>
      </w:pPr>
      <w:r w:rsidRPr="00256287">
        <w:rPr>
          <w:lang w:val="fi-FI"/>
        </w:rPr>
        <w:t>Reaktoriin ei oikein ole ketään erityisen pätevää.</w:t>
      </w:r>
      <w:r w:rsidR="005A05A3" w:rsidRPr="00256287">
        <w:rPr>
          <w:lang w:val="fi-FI"/>
        </w:rPr>
        <w:t xml:space="preserve"> </w:t>
      </w:r>
      <w:r w:rsidR="005A05A3" w:rsidRPr="00256287">
        <w:rPr>
          <w:b/>
          <w:i/>
          <w:lang w:val="fi-FI"/>
        </w:rPr>
        <w:t>Coleman</w:t>
      </w:r>
      <w:r w:rsidR="005A05A3" w:rsidRPr="00256287">
        <w:rPr>
          <w:lang w:val="fi-FI"/>
        </w:rPr>
        <w:t>ia koetetaan houkutella tänne, mutta on epäselvä haluaako hän.</w:t>
      </w:r>
      <w:r w:rsidR="005A1554" w:rsidRPr="00256287">
        <w:rPr>
          <w:lang w:val="fi-FI"/>
        </w:rPr>
        <w:t xml:space="preserve"> Reaktori on hienoinen umpikuja.</w:t>
      </w:r>
    </w:p>
    <w:p w14:paraId="03A2D28B" w14:textId="77777777" w:rsidR="000B3EA7" w:rsidRPr="00256287" w:rsidRDefault="000B3EA7" w:rsidP="00F52B06">
      <w:pPr>
        <w:rPr>
          <w:lang w:val="fi-FI"/>
        </w:rPr>
      </w:pPr>
    </w:p>
    <w:p w14:paraId="1873D100" w14:textId="77777777" w:rsidR="000B3EA7" w:rsidRPr="00256287" w:rsidRDefault="000B3EA7" w:rsidP="00F52B06">
      <w:pPr>
        <w:rPr>
          <w:lang w:val="fi-FI"/>
        </w:rPr>
      </w:pPr>
      <w:r w:rsidRPr="00256287">
        <w:rPr>
          <w:b/>
          <w:i/>
          <w:lang w:val="fi-FI"/>
        </w:rPr>
        <w:t>Nielson</w:t>
      </w:r>
      <w:r w:rsidRPr="00256287">
        <w:rPr>
          <w:lang w:val="fi-FI"/>
        </w:rPr>
        <w:t xml:space="preserve"> </w:t>
      </w:r>
      <w:r w:rsidR="00315DAE" w:rsidRPr="00256287">
        <w:rPr>
          <w:lang w:val="fi-FI"/>
        </w:rPr>
        <w:t xml:space="preserve">on sijoitettu alusoperaatioihin, mutta Holst ja Qassim ovat kyllä huolissaan </w:t>
      </w:r>
      <w:r w:rsidR="001A0707" w:rsidRPr="00256287">
        <w:rPr>
          <w:lang w:val="fi-FI"/>
        </w:rPr>
        <w:t xml:space="preserve">hänen soveltuvuudestaan; tyttö on täysi reikäpää, ja on hienoinen ihme miten hän on selvinnyt </w:t>
      </w:r>
      <w:r w:rsidR="00183BF0" w:rsidRPr="00256287">
        <w:rPr>
          <w:lang w:val="fi-FI"/>
        </w:rPr>
        <w:t>elossa näin pitkälle.</w:t>
      </w:r>
    </w:p>
    <w:p w14:paraId="2E25B0D0" w14:textId="77777777" w:rsidR="00183BF0" w:rsidRPr="00256287" w:rsidRDefault="00183BF0" w:rsidP="00F52B06">
      <w:pPr>
        <w:rPr>
          <w:lang w:val="fi-FI"/>
        </w:rPr>
      </w:pPr>
    </w:p>
    <w:p w14:paraId="76FCDDCC" w14:textId="77777777" w:rsidR="00183BF0" w:rsidRPr="00256287" w:rsidRDefault="00183BF0" w:rsidP="00F52B06">
      <w:pPr>
        <w:rPr>
          <w:lang w:val="fi-FI"/>
        </w:rPr>
      </w:pPr>
      <w:r w:rsidRPr="00256287">
        <w:rPr>
          <w:b/>
          <w:i/>
          <w:lang w:val="fi-FI"/>
        </w:rPr>
        <w:t xml:space="preserve">Chemnitz </w:t>
      </w:r>
      <w:r w:rsidRPr="00256287">
        <w:rPr>
          <w:lang w:val="fi-FI"/>
        </w:rPr>
        <w:t xml:space="preserve">ja </w:t>
      </w:r>
      <w:r w:rsidRPr="00256287">
        <w:rPr>
          <w:b/>
          <w:i/>
          <w:lang w:val="fi-FI"/>
        </w:rPr>
        <w:t>Bogedal</w:t>
      </w:r>
      <w:r w:rsidRPr="00256287">
        <w:rPr>
          <w:lang w:val="fi-FI"/>
        </w:rPr>
        <w:t xml:space="preserve"> kisaavat sukkulapaikasta.</w:t>
      </w:r>
    </w:p>
    <w:p w14:paraId="5DD5CAD3" w14:textId="77777777" w:rsidR="00183BF0" w:rsidRPr="00256287" w:rsidRDefault="00183BF0" w:rsidP="00F52B06">
      <w:pPr>
        <w:rPr>
          <w:lang w:val="fi-FI"/>
        </w:rPr>
      </w:pPr>
    </w:p>
    <w:p w14:paraId="6DD2FA42" w14:textId="77777777" w:rsidR="00183BF0" w:rsidRPr="00256287" w:rsidRDefault="00183BF0" w:rsidP="00F52B06">
      <w:pPr>
        <w:rPr>
          <w:lang w:val="fi-FI"/>
        </w:rPr>
      </w:pPr>
      <w:r w:rsidRPr="00256287">
        <w:rPr>
          <w:b/>
          <w:i/>
          <w:lang w:val="fi-FI"/>
        </w:rPr>
        <w:t>Perrigos</w:t>
      </w:r>
      <w:r w:rsidRPr="00256287">
        <w:rPr>
          <w:lang w:val="fi-FI"/>
        </w:rPr>
        <w:t xml:space="preserve"> on toistaiseksi ainoa, joka tahtoo lääkintään.</w:t>
      </w:r>
    </w:p>
    <w:p w14:paraId="51D7AE9C" w14:textId="77777777" w:rsidR="00A405D4" w:rsidRPr="00256287" w:rsidRDefault="00A405D4" w:rsidP="00F52B06">
      <w:pPr>
        <w:rPr>
          <w:lang w:val="fi-FI"/>
        </w:rPr>
      </w:pPr>
    </w:p>
    <w:p w14:paraId="5A528198" w14:textId="77777777" w:rsidR="00DE1287" w:rsidRPr="00256287" w:rsidRDefault="00A405D4" w:rsidP="00F52B06">
      <w:pPr>
        <w:rPr>
          <w:lang w:val="fi-FI"/>
        </w:rPr>
      </w:pPr>
      <w:r w:rsidRPr="00256287">
        <w:rPr>
          <w:lang w:val="fi-FI"/>
        </w:rPr>
        <w:t xml:space="preserve">Siltapaikkoihin pyrkivät käyvät läpi karsintatentin, joka ei ole älyttömän vaikea mutta vaatii kyllä motivaatiota. </w:t>
      </w:r>
      <w:r w:rsidR="00DE1287" w:rsidRPr="00256287">
        <w:rPr>
          <w:lang w:val="fi-FI"/>
        </w:rPr>
        <w:t xml:space="preserve">Tentti on neljä tuntia kestävä huomiokyvyn ja keskittymisen testi, </w:t>
      </w:r>
      <w:r w:rsidR="00217856" w:rsidRPr="00256287">
        <w:rPr>
          <w:lang w:val="fi-FI"/>
        </w:rPr>
        <w:t xml:space="preserve">joka mittailee moniajoa, häiriönsietokykyä, luovaa ongelmanratkontataitoa sekä matemaattista </w:t>
      </w:r>
      <w:r w:rsidR="00DB623F" w:rsidRPr="00256287">
        <w:rPr>
          <w:lang w:val="fi-FI"/>
        </w:rPr>
        <w:t>osaamista</w:t>
      </w:r>
      <w:r w:rsidR="00217856" w:rsidRPr="00256287">
        <w:rPr>
          <w:lang w:val="fi-FI"/>
        </w:rPr>
        <w:t>.</w:t>
      </w:r>
    </w:p>
    <w:p w14:paraId="2A4285C7" w14:textId="77777777" w:rsidR="00DE1287" w:rsidRPr="00256287" w:rsidRDefault="00DE1287" w:rsidP="00F52B06">
      <w:pPr>
        <w:rPr>
          <w:lang w:val="fi-FI"/>
        </w:rPr>
      </w:pPr>
    </w:p>
    <w:p w14:paraId="5512E9CD" w14:textId="77777777" w:rsidR="00DE1287" w:rsidRPr="00256287" w:rsidRDefault="00DE1287" w:rsidP="00F52B06">
      <w:pPr>
        <w:rPr>
          <w:lang w:val="fi-FI"/>
        </w:rPr>
      </w:pPr>
    </w:p>
    <w:p w14:paraId="51A03464" w14:textId="77777777" w:rsidR="00DE1287" w:rsidRPr="00256287" w:rsidRDefault="00DE1287" w:rsidP="00F52B06">
      <w:pPr>
        <w:rPr>
          <w:lang w:val="fi-FI"/>
        </w:rPr>
      </w:pPr>
    </w:p>
    <w:p w14:paraId="0A06AEC8" w14:textId="77777777" w:rsidR="00A405D4" w:rsidRPr="00256287" w:rsidRDefault="00A67482" w:rsidP="00F52B06">
      <w:pPr>
        <w:rPr>
          <w:lang w:val="fi-FI"/>
        </w:rPr>
      </w:pPr>
      <w:r w:rsidRPr="00256287">
        <w:rPr>
          <w:lang w:val="fi-FI"/>
        </w:rPr>
        <w:t>(Joskus myöhemmin</w:t>
      </w:r>
      <w:r w:rsidR="00DE1287" w:rsidRPr="00256287">
        <w:rPr>
          <w:lang w:val="fi-FI"/>
        </w:rPr>
        <w:t xml:space="preserve"> tulee siltaupseerin pätevyyskoe: testiskenaario</w:t>
      </w:r>
      <w:r w:rsidR="00A405D4" w:rsidRPr="00256287">
        <w:rPr>
          <w:lang w:val="fi-FI"/>
        </w:rPr>
        <w:t>, jossa kullekin määrätään kaksi alaista (aseupseeri ja järjestelmäupseeri), heille annetaan 8 tuntia aikaa valmistautua, ja sitten heidät heitetään satunnaiseen taisteluskenaarioon, jonka perustella he</w:t>
      </w:r>
      <w:r w:rsidR="00A87BAB" w:rsidRPr="00256287">
        <w:rPr>
          <w:lang w:val="fi-FI"/>
        </w:rPr>
        <w:t xml:space="preserve"> saavat lopullisen arvosanansa.</w:t>
      </w:r>
      <w:r w:rsidR="00764EF0" w:rsidRPr="00256287">
        <w:rPr>
          <w:lang w:val="fi-FI"/>
        </w:rPr>
        <w:t xml:space="preserve"> Valmistautumisen aikana on luvallista tehdä vaikka mitä kieroa, mutta arvosana ei määräyd</w:t>
      </w:r>
      <w:r w:rsidR="00506CF3" w:rsidRPr="00256287">
        <w:rPr>
          <w:lang w:val="fi-FI"/>
        </w:rPr>
        <w:t>y pelkästään voiton perusteella.</w:t>
      </w:r>
      <w:r w:rsidRPr="00256287">
        <w:rPr>
          <w:lang w:val="fi-FI"/>
        </w:rPr>
        <w:t>)</w:t>
      </w:r>
    </w:p>
    <w:p w14:paraId="3D6BE8F3" w14:textId="77777777" w:rsidR="00A405D4" w:rsidRPr="00256287" w:rsidRDefault="00A405D4" w:rsidP="00F52B06">
      <w:pPr>
        <w:rPr>
          <w:lang w:val="fi-FI"/>
        </w:rPr>
      </w:pPr>
    </w:p>
    <w:p w14:paraId="6FD49841" w14:textId="77777777" w:rsidR="004C5AC2" w:rsidRPr="00256287" w:rsidRDefault="004C5AC2" w:rsidP="00F52B06">
      <w:pPr>
        <w:rPr>
          <w:lang w:val="fi-FI"/>
        </w:rPr>
      </w:pPr>
      <w:r w:rsidRPr="00256287">
        <w:rPr>
          <w:lang w:val="fi-FI"/>
        </w:rPr>
        <w:t xml:space="preserve">Dachoff hyväksyttiin ensin aseistukseen, mutta sitten armottoman neuvottelun kautta siirtyi lentopuolelle. Hän laati urasuunnitelman, jossa hän ei aio jäädä lento-AU:ksi Saint Sunnivalle, </w:t>
      </w:r>
      <w:r w:rsidR="00BF6383" w:rsidRPr="00256287">
        <w:rPr>
          <w:lang w:val="fi-FI"/>
        </w:rPr>
        <w:t>vaan ottaa urasuunnitelmaksi upseerikurssin muualla.</w:t>
      </w:r>
    </w:p>
    <w:p w14:paraId="49E1D79F" w14:textId="77777777" w:rsidR="004C5AC2" w:rsidRPr="00256287" w:rsidRDefault="004C5AC2" w:rsidP="00F52B06">
      <w:pPr>
        <w:rPr>
          <w:lang w:val="fi-FI"/>
        </w:rPr>
      </w:pPr>
    </w:p>
    <w:p w14:paraId="7819B8B6" w14:textId="77777777" w:rsidR="004C5AC2" w:rsidRPr="00256287" w:rsidRDefault="004C5AC2" w:rsidP="00F52B06">
      <w:pPr>
        <w:rPr>
          <w:lang w:val="fi-FI"/>
        </w:rPr>
      </w:pPr>
    </w:p>
    <w:p w14:paraId="0DD0290A" w14:textId="77777777" w:rsidR="00E46BA8" w:rsidRPr="00256287" w:rsidRDefault="00E46BA8" w:rsidP="006346D7">
      <w:pPr>
        <w:pStyle w:val="Heading3"/>
      </w:pPr>
      <w:r w:rsidRPr="00256287">
        <w:t>Francis</w:t>
      </w:r>
    </w:p>
    <w:p w14:paraId="05C30F1F" w14:textId="77777777" w:rsidR="00E46BA8" w:rsidRPr="00256287" w:rsidRDefault="00E46BA8" w:rsidP="00F52B06">
      <w:pPr>
        <w:rPr>
          <w:lang w:val="fi-FI"/>
        </w:rPr>
      </w:pPr>
      <w:r w:rsidRPr="00256287">
        <w:rPr>
          <w:lang w:val="fi-FI"/>
        </w:rPr>
        <w:t xml:space="preserve">Colemanin käynti Saint Paulalla tuotti Francisille kopiot aluksen lokeista ja rekistereistä. </w:t>
      </w:r>
      <w:r w:rsidR="00745A33" w:rsidRPr="00256287">
        <w:rPr>
          <w:lang w:val="fi-FI"/>
        </w:rPr>
        <w:t>Hän</w:t>
      </w:r>
      <w:r w:rsidR="00EB1F3B" w:rsidRPr="00256287">
        <w:rPr>
          <w:lang w:val="fi-FI"/>
        </w:rPr>
        <w:t>ellä ei kuitenkaan ole keinoa lukea näitä, joten hän tarvitsee tarvikkeita. Näitä hän on saamassa Taiyuanilta.</w:t>
      </w:r>
    </w:p>
    <w:p w14:paraId="2727CB5D" w14:textId="77777777" w:rsidR="00B33917" w:rsidRPr="00256287" w:rsidRDefault="00B33917" w:rsidP="00F52B06">
      <w:pPr>
        <w:rPr>
          <w:lang w:val="fi-FI"/>
        </w:rPr>
      </w:pPr>
    </w:p>
    <w:p w14:paraId="3CB183FB" w14:textId="77777777" w:rsidR="00363906" w:rsidRPr="00256287" w:rsidRDefault="0052327B" w:rsidP="00F52B06">
      <w:pPr>
        <w:rPr>
          <w:lang w:val="fi-FI"/>
        </w:rPr>
      </w:pPr>
      <w:r w:rsidRPr="00256287">
        <w:rPr>
          <w:lang w:val="fi-FI"/>
        </w:rPr>
        <w:t xml:space="preserve">Francisin pyrkimys saada tarvikkeet huomaamatta </w:t>
      </w:r>
      <w:r w:rsidR="009D76D8" w:rsidRPr="00256287">
        <w:rPr>
          <w:lang w:val="fi-FI"/>
        </w:rPr>
        <w:t>osuu kuitenkin ongelmiin: Chemnitz ja Nielson ovat ottaneet rahtitilansa hen</w:t>
      </w:r>
      <w:r w:rsidR="004F0037" w:rsidRPr="00256287">
        <w:rPr>
          <w:lang w:val="fi-FI"/>
        </w:rPr>
        <w:t>kilökohtaiseksi kutupaikakseen. De Vooght valittaa, ettei siellä voi enää olla rauhassa.</w:t>
      </w:r>
    </w:p>
    <w:p w14:paraId="0120FBD2" w14:textId="77777777" w:rsidR="00056938" w:rsidRPr="00256287" w:rsidRDefault="00056938" w:rsidP="00F52B06">
      <w:pPr>
        <w:rPr>
          <w:lang w:val="fi-FI"/>
        </w:rPr>
      </w:pPr>
    </w:p>
    <w:p w14:paraId="69694D47" w14:textId="77777777" w:rsidR="00056938" w:rsidRPr="00256287" w:rsidRDefault="00056938" w:rsidP="00F52B06">
      <w:pPr>
        <w:rPr>
          <w:lang w:val="fi-FI"/>
        </w:rPr>
      </w:pPr>
      <w:r w:rsidRPr="00256287">
        <w:rPr>
          <w:lang w:val="fi-FI"/>
        </w:rPr>
        <w:t>Nielson puolestaan löytää kiinalaisten huonosti kiinnittämän lisäpalikan. Hän kauhistuu ja kuvittelee rikkoneensa rahtikontin, ja pyytää apua Iglesiasilta.</w:t>
      </w:r>
    </w:p>
    <w:p w14:paraId="07C67A29" w14:textId="77777777" w:rsidR="00EB30E8" w:rsidRPr="00256287" w:rsidRDefault="00EB30E8" w:rsidP="00F52B06">
      <w:pPr>
        <w:rPr>
          <w:lang w:val="fi-FI"/>
        </w:rPr>
      </w:pPr>
    </w:p>
    <w:p w14:paraId="64491BE8" w14:textId="77777777" w:rsidR="00EB30E8" w:rsidRPr="00256287" w:rsidRDefault="00EB30E8" w:rsidP="00F52B06">
      <w:pPr>
        <w:rPr>
          <w:lang w:val="fi-FI"/>
        </w:rPr>
      </w:pPr>
      <w:r w:rsidRPr="00256287">
        <w:rPr>
          <w:lang w:val="fi-FI"/>
        </w:rPr>
        <w:t xml:space="preserve">Rahtikontissa </w:t>
      </w:r>
      <w:r w:rsidR="00467809" w:rsidRPr="00256287">
        <w:rPr>
          <w:lang w:val="fi-FI"/>
        </w:rPr>
        <w:t xml:space="preserve">oli </w:t>
      </w:r>
      <w:r w:rsidR="00174F76" w:rsidRPr="00256287">
        <w:rPr>
          <w:lang w:val="fi-FI"/>
        </w:rPr>
        <w:t xml:space="preserve">magneeteilla </w:t>
      </w:r>
      <w:r w:rsidR="00467809" w:rsidRPr="00256287">
        <w:rPr>
          <w:lang w:val="fi-FI"/>
        </w:rPr>
        <w:t xml:space="preserve">kiinni valkoinen </w:t>
      </w:r>
      <w:r w:rsidR="00174F76" w:rsidRPr="00256287">
        <w:rPr>
          <w:lang w:val="fi-FI"/>
        </w:rPr>
        <w:t>muovi</w:t>
      </w:r>
      <w:r w:rsidR="00467809" w:rsidRPr="00256287">
        <w:rPr>
          <w:lang w:val="fi-FI"/>
        </w:rPr>
        <w:t>muhkura</w:t>
      </w:r>
      <w:r w:rsidR="0050080B" w:rsidRPr="00256287">
        <w:rPr>
          <w:lang w:val="fi-FI"/>
        </w:rPr>
        <w:t xml:space="preserve">. Se on ollut tarkoitus avata liu'uttamalla paneeli syrjään ja piirtämällä levyyn kuvio. </w:t>
      </w:r>
      <w:r w:rsidR="002764D6" w:rsidRPr="00256287">
        <w:rPr>
          <w:lang w:val="fi-FI"/>
        </w:rPr>
        <w:t>Sen voi myös rikkoa työkaluilla;</w:t>
      </w:r>
      <w:r w:rsidR="00174F76" w:rsidRPr="00256287">
        <w:rPr>
          <w:lang w:val="fi-FI"/>
        </w:rPr>
        <w:t xml:space="preserve"> se ei ole pohjattoman vaikea avata</w:t>
      </w:r>
      <w:r w:rsidR="002764D6" w:rsidRPr="00256287">
        <w:rPr>
          <w:lang w:val="fi-FI"/>
        </w:rPr>
        <w:t>.</w:t>
      </w:r>
      <w:r w:rsidR="00261508" w:rsidRPr="00256287">
        <w:rPr>
          <w:lang w:val="fi-FI"/>
        </w:rPr>
        <w:t xml:space="preserve"> </w:t>
      </w:r>
      <w:r w:rsidR="006F3B4C" w:rsidRPr="00256287">
        <w:rPr>
          <w:lang w:val="fi-FI"/>
        </w:rPr>
        <w:t xml:space="preserve">Toki se on suunniteltu olemaan simppelisti peukaloinninkestävä: </w:t>
      </w:r>
      <w:r w:rsidR="008F3B7E" w:rsidRPr="00256287">
        <w:rPr>
          <w:lang w:val="fi-FI"/>
        </w:rPr>
        <w:t xml:space="preserve">yksinkertainen yritys pakottaa se auki laukaisee setin purkajananobotteja, jotka hajottavat sen sisällön siten, että jäljelle jää vain metalli- ja puolijohdepölyä. Purkajat tekevät työnsä minuutissa siitä, kun laukku havaitsee tunkeutumisyrityksen. </w:t>
      </w:r>
      <w:r w:rsidR="00E741C7" w:rsidRPr="00256287">
        <w:rPr>
          <w:lang w:val="fi-FI"/>
        </w:rPr>
        <w:t>Terahertz-sensorilla pystyy katsomaan ulomman kerroksen läpi, paikantamaan kohdat joista voi porata läpi ja disabloida hälytysjärjestelmän.</w:t>
      </w:r>
    </w:p>
    <w:p w14:paraId="63C08924" w14:textId="77777777" w:rsidR="007D57D6" w:rsidRPr="00256287" w:rsidRDefault="007D57D6" w:rsidP="00F52B06">
      <w:pPr>
        <w:rPr>
          <w:lang w:val="fi-FI"/>
        </w:rPr>
      </w:pPr>
    </w:p>
    <w:p w14:paraId="6C5A1F90" w14:textId="77777777" w:rsidR="00C70695" w:rsidRPr="00256287" w:rsidRDefault="007D57D6" w:rsidP="00F52B06">
      <w:pPr>
        <w:rPr>
          <w:lang w:val="fi-FI"/>
        </w:rPr>
      </w:pPr>
      <w:r w:rsidRPr="00256287">
        <w:rPr>
          <w:lang w:val="fi-FI"/>
        </w:rPr>
        <w:t>Sisällä on pieni sähköpistooli</w:t>
      </w:r>
      <w:r w:rsidR="00354B00" w:rsidRPr="00256287">
        <w:rPr>
          <w:lang w:val="fi-FI"/>
        </w:rPr>
        <w:t xml:space="preserve"> (IWI Jericho, jupiterilainen)</w:t>
      </w:r>
      <w:r w:rsidRPr="00256287">
        <w:rPr>
          <w:lang w:val="fi-FI"/>
        </w:rPr>
        <w:t xml:space="preserve">, </w:t>
      </w:r>
      <w:r w:rsidR="00B40965" w:rsidRPr="00256287">
        <w:rPr>
          <w:lang w:val="fi-FI"/>
        </w:rPr>
        <w:t xml:space="preserve">kevyitä läpäisyräjähteitä, paketti lääkelaastareita (Neem, Drive, Klar, MDMR sekä Babble-nimistä kuulusteluapuhuumetta), </w:t>
      </w:r>
      <w:r w:rsidRPr="00256287">
        <w:rPr>
          <w:lang w:val="fi-FI"/>
        </w:rPr>
        <w:t>tehokas ekto (</w:t>
      </w:r>
      <w:r w:rsidR="00CB2C77" w:rsidRPr="00256287">
        <w:rPr>
          <w:lang w:val="fi-FI"/>
        </w:rPr>
        <w:t>Nimbuksen</w:t>
      </w:r>
      <w:r w:rsidRPr="00256287">
        <w:rPr>
          <w:lang w:val="fi-FI"/>
        </w:rPr>
        <w:t xml:space="preserve"> blueprinttien mukaan tehty</w:t>
      </w:r>
      <w:r w:rsidR="00CB2C77" w:rsidRPr="00256287">
        <w:rPr>
          <w:lang w:val="fi-FI"/>
        </w:rPr>
        <w:t>; logo löytyy monista paikoista sisältä</w:t>
      </w:r>
      <w:r w:rsidRPr="00256287">
        <w:rPr>
          <w:lang w:val="fi-FI"/>
        </w:rPr>
        <w:t xml:space="preserve">), </w:t>
      </w:r>
      <w:r w:rsidR="00EA7F74" w:rsidRPr="00256287">
        <w:rPr>
          <w:lang w:val="fi-FI"/>
        </w:rPr>
        <w:t>älyvaatekerta</w:t>
      </w:r>
      <w:r w:rsidR="00EA0298" w:rsidRPr="00256287">
        <w:rPr>
          <w:lang w:val="fi-FI"/>
        </w:rPr>
        <w:t xml:space="preserve"> (konsortiolaiselta pikkuvalmistajalta)</w:t>
      </w:r>
      <w:r w:rsidR="00EA7F74" w:rsidRPr="00256287">
        <w:rPr>
          <w:lang w:val="fi-FI"/>
        </w:rPr>
        <w:t xml:space="preserve">, </w:t>
      </w:r>
      <w:r w:rsidR="005525E2" w:rsidRPr="00256287">
        <w:rPr>
          <w:lang w:val="fi-FI"/>
        </w:rPr>
        <w:t xml:space="preserve">ektoon sidottu utilitool, </w:t>
      </w:r>
      <w:r w:rsidRPr="00256287">
        <w:rPr>
          <w:lang w:val="fi-FI"/>
        </w:rPr>
        <w:t xml:space="preserve">valokuitua ja </w:t>
      </w:r>
      <w:r w:rsidR="003C56CA" w:rsidRPr="00256287">
        <w:rPr>
          <w:lang w:val="fi-FI"/>
        </w:rPr>
        <w:t xml:space="preserve">mikroswarmi </w:t>
      </w:r>
      <w:r w:rsidR="00CB2C77" w:rsidRPr="00256287">
        <w:rPr>
          <w:lang w:val="fi-FI"/>
        </w:rPr>
        <w:t>(Omnicorin)</w:t>
      </w:r>
      <w:r w:rsidRPr="00256287">
        <w:rPr>
          <w:lang w:val="fi-FI"/>
        </w:rPr>
        <w:t>.</w:t>
      </w:r>
      <w:r w:rsidR="00C70695" w:rsidRPr="00256287">
        <w:rPr>
          <w:lang w:val="fi-FI"/>
        </w:rPr>
        <w:t xml:space="preserve"> </w:t>
      </w:r>
      <w:r w:rsidR="003C56CA" w:rsidRPr="00256287">
        <w:rPr>
          <w:lang w:val="fi-FI"/>
        </w:rPr>
        <w:t xml:space="preserve">Mikrobotteja </w:t>
      </w:r>
      <w:r w:rsidR="00C70695" w:rsidRPr="00256287">
        <w:rPr>
          <w:lang w:val="fi-FI"/>
        </w:rPr>
        <w:t>voi ohjata ektolla, mutta ekto vaatii Francisin tunnistautumista.</w:t>
      </w:r>
      <w:r w:rsidR="003C56CA" w:rsidRPr="00256287">
        <w:rPr>
          <w:lang w:val="fi-FI"/>
        </w:rPr>
        <w:t xml:space="preserve"> Botit itsessään ovat </w:t>
      </w:r>
      <w:r w:rsidR="001627DB" w:rsidRPr="00256287">
        <w:rPr>
          <w:lang w:val="fi-FI"/>
        </w:rPr>
        <w:t xml:space="preserve">kuusijalkaisia </w:t>
      </w:r>
      <w:r w:rsidR="003C56CA" w:rsidRPr="00256287">
        <w:rPr>
          <w:lang w:val="fi-FI"/>
        </w:rPr>
        <w:t>insinööribotteja</w:t>
      </w:r>
      <w:r w:rsidR="00D13231" w:rsidRPr="00256287">
        <w:rPr>
          <w:lang w:val="fi-FI"/>
        </w:rPr>
        <w:t>, ja niillä on siiman paksuista lankaa ensisijaisena datakaapelina.</w:t>
      </w:r>
    </w:p>
    <w:p w14:paraId="5879D052" w14:textId="77777777" w:rsidR="00C70695" w:rsidRPr="00256287" w:rsidRDefault="00C70695" w:rsidP="00F52B06">
      <w:pPr>
        <w:rPr>
          <w:lang w:val="fi-FI"/>
        </w:rPr>
      </w:pPr>
    </w:p>
    <w:p w14:paraId="5439C11D" w14:textId="77777777" w:rsidR="00F52B06" w:rsidRPr="00256287" w:rsidRDefault="00FD353C" w:rsidP="006346D7">
      <w:pPr>
        <w:pStyle w:val="Heading3"/>
      </w:pPr>
      <w:r w:rsidRPr="00256287">
        <w:t>Ilmianto</w:t>
      </w:r>
    </w:p>
    <w:p w14:paraId="46B261E2" w14:textId="77777777" w:rsidR="000C5BEB" w:rsidRPr="00256287" w:rsidRDefault="00FD353C">
      <w:pPr>
        <w:rPr>
          <w:lang w:val="fi-FI"/>
        </w:rPr>
      </w:pPr>
      <w:r w:rsidRPr="00256287">
        <w:rPr>
          <w:lang w:val="fi-FI"/>
        </w:rPr>
        <w:t xml:space="preserve">Mikäli roina ilmiannetaan kantahenkilökunnalle, nämä pohtivat hetken, pitäisikö Taiyuan pysäyttää ja tutkia, mutta oletettavaa on, että sieltä ei löydy mitään todisteita </w:t>
      </w:r>
      <w:r w:rsidRPr="00256287">
        <w:rPr>
          <w:lang w:val="fi-FI"/>
        </w:rPr>
        <w:lastRenderedPageBreak/>
        <w:t>eikä kuka</w:t>
      </w:r>
      <w:r w:rsidR="00B34269" w:rsidRPr="00256287">
        <w:rPr>
          <w:lang w:val="fi-FI"/>
        </w:rPr>
        <w:t>an siellä tiedä mistään mitään.</w:t>
      </w:r>
    </w:p>
    <w:p w14:paraId="4461E79A" w14:textId="77777777" w:rsidR="00C87250" w:rsidRPr="00256287" w:rsidRDefault="00C87250">
      <w:pPr>
        <w:rPr>
          <w:lang w:val="fi-FI"/>
        </w:rPr>
      </w:pPr>
    </w:p>
    <w:p w14:paraId="7AFEEA3D" w14:textId="77777777" w:rsidR="00C87250" w:rsidRPr="00256287" w:rsidRDefault="00C87250">
      <w:pPr>
        <w:rPr>
          <w:lang w:val="fi-FI"/>
        </w:rPr>
      </w:pPr>
      <w:r w:rsidRPr="00256287">
        <w:rPr>
          <w:lang w:val="fi-FI"/>
        </w:rPr>
        <w:t xml:space="preserve">Kapteenin arvio on, että esineet </w:t>
      </w:r>
      <w:r w:rsidR="00892D5E" w:rsidRPr="00256287">
        <w:rPr>
          <w:lang w:val="fi-FI"/>
        </w:rPr>
        <w:t>oli tarkoitettu jollekulle Saint Sunnivalla</w:t>
      </w:r>
      <w:r w:rsidRPr="00256287">
        <w:rPr>
          <w:lang w:val="fi-FI"/>
        </w:rPr>
        <w:t>; kontti viedään Ganymedeen, ja sinne mainittuja esineitä saisi helpomminkin.</w:t>
      </w:r>
      <w:r w:rsidR="00892D5E" w:rsidRPr="00256287">
        <w:rPr>
          <w:lang w:val="fi-FI"/>
        </w:rPr>
        <w:t xml:space="preserve"> </w:t>
      </w:r>
      <w:r w:rsidR="003B3F78" w:rsidRPr="00256287">
        <w:rPr>
          <w:lang w:val="fi-FI"/>
        </w:rPr>
        <w:t>Tämä huolestuttaa häntä; veikkaus on, että a</w:t>
      </w:r>
      <w:r w:rsidR="00D2507D" w:rsidRPr="00256287">
        <w:rPr>
          <w:lang w:val="fi-FI"/>
        </w:rPr>
        <w:t>luksella on vihollisen agentti.</w:t>
      </w:r>
    </w:p>
    <w:p w14:paraId="206D2A90" w14:textId="77777777" w:rsidR="00B11CBB" w:rsidRPr="00256287" w:rsidRDefault="00B11CBB">
      <w:pPr>
        <w:rPr>
          <w:lang w:val="fi-FI"/>
        </w:rPr>
      </w:pPr>
    </w:p>
    <w:p w14:paraId="1706884B" w14:textId="77777777" w:rsidR="00E37667" w:rsidRPr="00256287" w:rsidRDefault="00B11CBB">
      <w:pPr>
        <w:rPr>
          <w:lang w:val="fi-FI"/>
        </w:rPr>
      </w:pPr>
      <w:r w:rsidRPr="00256287">
        <w:rPr>
          <w:lang w:val="fi-FI"/>
        </w:rPr>
        <w:t xml:space="preserve">Mikäli Coleman viedään kätkön luo, Francis koettaa hävittää sen. Hänelle ei ole vaikeaa tilata uutta kätköä, mutta </w:t>
      </w:r>
      <w:r w:rsidR="00E37667" w:rsidRPr="00256287">
        <w:rPr>
          <w:lang w:val="fi-FI"/>
        </w:rPr>
        <w:t>se ei saavu ainakaan kuukauteen. H</w:t>
      </w:r>
      <w:r w:rsidRPr="00256287">
        <w:rPr>
          <w:lang w:val="fi-FI"/>
        </w:rPr>
        <w:t xml:space="preserve">än ei </w:t>
      </w:r>
      <w:r w:rsidR="00E37667" w:rsidRPr="00256287">
        <w:rPr>
          <w:lang w:val="fi-FI"/>
        </w:rPr>
        <w:t xml:space="preserve">kuitenkaan </w:t>
      </w:r>
      <w:r w:rsidRPr="00256287">
        <w:rPr>
          <w:lang w:val="fi-FI"/>
        </w:rPr>
        <w:t xml:space="preserve">halua </w:t>
      </w:r>
      <w:r w:rsidR="00B103EB" w:rsidRPr="00256287">
        <w:rPr>
          <w:lang w:val="fi-FI"/>
        </w:rPr>
        <w:t>jättää vihjettä si</w:t>
      </w:r>
      <w:r w:rsidR="00E37667" w:rsidRPr="00256287">
        <w:rPr>
          <w:lang w:val="fi-FI"/>
        </w:rPr>
        <w:t xml:space="preserve">itä, mistä häntä pitäisi etsiä, eikä </w:t>
      </w:r>
      <w:r w:rsidR="00364037" w:rsidRPr="00256287">
        <w:rPr>
          <w:lang w:val="fi-FI"/>
        </w:rPr>
        <w:t>myöskään tahdo jättää väärää jälk</w:t>
      </w:r>
      <w:r w:rsidR="00E37667" w:rsidRPr="00256287">
        <w:rPr>
          <w:lang w:val="fi-FI"/>
        </w:rPr>
        <w:t>eä ja vahvistaa olemassaoloaan.</w:t>
      </w:r>
    </w:p>
    <w:p w14:paraId="70A75EA3" w14:textId="77777777" w:rsidR="00364037" w:rsidRPr="00256287" w:rsidRDefault="00364037">
      <w:pPr>
        <w:rPr>
          <w:lang w:val="fi-FI"/>
        </w:rPr>
      </w:pPr>
    </w:p>
    <w:p w14:paraId="5FE698A9" w14:textId="77777777" w:rsidR="00364037" w:rsidRPr="00256287" w:rsidRDefault="00364037">
      <w:pPr>
        <w:rPr>
          <w:lang w:val="fi-FI"/>
        </w:rPr>
      </w:pPr>
      <w:r w:rsidRPr="00256287">
        <w:rPr>
          <w:lang w:val="fi-FI"/>
        </w:rPr>
        <w:t xml:space="preserve">Hänellä on </w:t>
      </w:r>
      <w:r w:rsidR="00222170" w:rsidRPr="00256287">
        <w:rPr>
          <w:lang w:val="fi-FI"/>
        </w:rPr>
        <w:t>lisä</w:t>
      </w:r>
      <w:r w:rsidR="00D13841" w:rsidRPr="00256287">
        <w:rPr>
          <w:lang w:val="fi-FI"/>
        </w:rPr>
        <w:t xml:space="preserve">ongelmana joukko kiintolevyjä - </w:t>
      </w:r>
      <w:r w:rsidR="0029087A" w:rsidRPr="00256287">
        <w:rPr>
          <w:lang w:val="fi-FI"/>
        </w:rPr>
        <w:t>vietyjä varmuustallennuksia Saint Paulan lokeista ja sensoridatasta</w:t>
      </w:r>
      <w:r w:rsidRPr="00256287">
        <w:rPr>
          <w:lang w:val="fi-FI"/>
        </w:rPr>
        <w:t xml:space="preserve">. </w:t>
      </w:r>
      <w:r w:rsidR="00B606EB" w:rsidRPr="00256287">
        <w:rPr>
          <w:lang w:val="fi-FI"/>
        </w:rPr>
        <w:t>Hän on kätk</w:t>
      </w:r>
      <w:r w:rsidR="00A93D70" w:rsidRPr="00256287">
        <w:rPr>
          <w:lang w:val="fi-FI"/>
        </w:rPr>
        <w:t>enyt nämä tarvikelaukkuun, jonka Coleman toi takaisin Saint Paulalta.</w:t>
      </w:r>
      <w:r w:rsidR="0029087A" w:rsidRPr="00256287">
        <w:rPr>
          <w:lang w:val="fi-FI"/>
        </w:rPr>
        <w:t xml:space="preserve"> </w:t>
      </w:r>
      <w:r w:rsidR="007A6FBE" w:rsidRPr="00256287">
        <w:rPr>
          <w:lang w:val="fi-FI"/>
        </w:rPr>
        <w:t xml:space="preserve">Tarvikelaukusta ne on sittemmin evakuoitu </w:t>
      </w:r>
      <w:r w:rsidR="009C2EE1" w:rsidRPr="00256287">
        <w:rPr>
          <w:lang w:val="fi-FI"/>
        </w:rPr>
        <w:t>logistiikkakannen varaosakomeroon, muiden kiintolevyjen joukkoon. Niitä ei kuitenkaan löydy kirjanpidosta, ja perusteellinen tarkistus</w:t>
      </w:r>
      <w:r w:rsidR="008D586F" w:rsidRPr="00256287">
        <w:rPr>
          <w:lang w:val="fi-FI"/>
        </w:rPr>
        <w:t xml:space="preserve"> paljastaa ne</w:t>
      </w:r>
      <w:r w:rsidR="009C2EE1" w:rsidRPr="00256287">
        <w:rPr>
          <w:lang w:val="fi-FI"/>
        </w:rPr>
        <w:t>.</w:t>
      </w:r>
    </w:p>
    <w:p w14:paraId="2C7B7891" w14:textId="77777777" w:rsidR="00AA5E1B" w:rsidRPr="00256287" w:rsidRDefault="00AA5E1B">
      <w:pPr>
        <w:rPr>
          <w:lang w:val="fi-FI"/>
        </w:rPr>
      </w:pPr>
    </w:p>
    <w:p w14:paraId="17CD1F1B" w14:textId="77777777" w:rsidR="00AA5E1B" w:rsidRPr="00256287" w:rsidRDefault="00521AF5" w:rsidP="006346D7">
      <w:pPr>
        <w:pStyle w:val="Heading3"/>
      </w:pPr>
      <w:r w:rsidRPr="00256287">
        <w:t>Muita asioita</w:t>
      </w:r>
    </w:p>
    <w:p w14:paraId="332F0CC7" w14:textId="77777777" w:rsidR="00350E06" w:rsidRPr="00256287" w:rsidRDefault="00521AF5">
      <w:pPr>
        <w:rPr>
          <w:lang w:val="fi-FI"/>
        </w:rPr>
      </w:pPr>
      <w:r w:rsidRPr="00256287">
        <w:rPr>
          <w:lang w:val="fi-FI"/>
        </w:rPr>
        <w:t>Bogedal diilaa ostoksiaan.</w:t>
      </w:r>
      <w:r w:rsidR="00062111" w:rsidRPr="00256287">
        <w:rPr>
          <w:lang w:val="fi-FI"/>
        </w:rPr>
        <w:t xml:space="preserve"> Lillehammer on aivan varma, että Acosta on hankkinut jotain nuppia sekoittavaa</w:t>
      </w:r>
      <w:r w:rsidR="00350E06" w:rsidRPr="00256287">
        <w:rPr>
          <w:lang w:val="fi-FI"/>
        </w:rPr>
        <w:t>.</w:t>
      </w:r>
      <w:r w:rsidR="00062111" w:rsidRPr="00256287">
        <w:rPr>
          <w:lang w:val="fi-FI"/>
        </w:rPr>
        <w:t xml:space="preserve"> </w:t>
      </w:r>
    </w:p>
    <w:p w14:paraId="2F09EA16" w14:textId="77777777" w:rsidR="00521AF5" w:rsidRPr="00256287" w:rsidRDefault="00521AF5">
      <w:pPr>
        <w:rPr>
          <w:lang w:val="fi-FI"/>
        </w:rPr>
      </w:pPr>
    </w:p>
    <w:p w14:paraId="2A6625E2" w14:textId="77777777" w:rsidR="00350E06" w:rsidRPr="00256287" w:rsidRDefault="00350E06">
      <w:pPr>
        <w:rPr>
          <w:lang w:val="fi-FI"/>
        </w:rPr>
      </w:pPr>
      <w:r w:rsidRPr="00256287">
        <w:rPr>
          <w:lang w:val="fi-FI"/>
        </w:rPr>
        <w:t xml:space="preserve">De Vooght ja Coleman pelaavat korttia LSO-veteraanien kanssa. Mackay on hävinnyt aika paljon aiemmin, ja nyt kaikilla on jonkin verran rahaa. Yhtäkkiä potti on melko iso, de Vooght kääntää psykologisen sodankäynnin täysille, ja </w:t>
      </w:r>
      <w:r w:rsidR="00102FDA" w:rsidRPr="00256287">
        <w:rPr>
          <w:lang w:val="fi-FI"/>
        </w:rPr>
        <w:t>Winnink, Lillehammer</w:t>
      </w:r>
      <w:r w:rsidRPr="00256287">
        <w:rPr>
          <w:lang w:val="fi-FI"/>
        </w:rPr>
        <w:t xml:space="preserve"> </w:t>
      </w:r>
      <w:r w:rsidR="00CD4956" w:rsidRPr="00256287">
        <w:rPr>
          <w:lang w:val="fi-FI"/>
        </w:rPr>
        <w:t xml:space="preserve">sekä </w:t>
      </w:r>
      <w:r w:rsidR="00DF3EED" w:rsidRPr="00256287">
        <w:rPr>
          <w:lang w:val="fi-FI"/>
        </w:rPr>
        <w:t>Sepulveda ovat vaarassa hävitä parin kuukauden palkat. Tästä seuraa helposti turpasauna de Vooghtille, huolimatta ylivertaisesta splicer-kunnosta.</w:t>
      </w:r>
    </w:p>
    <w:p w14:paraId="2BC82B6A" w14:textId="77777777" w:rsidR="00521AF5" w:rsidRPr="00256287" w:rsidRDefault="00521AF5">
      <w:pPr>
        <w:rPr>
          <w:lang w:val="fi-FI"/>
        </w:rPr>
      </w:pPr>
    </w:p>
    <w:p w14:paraId="393652F5" w14:textId="77777777" w:rsidR="00604709" w:rsidRPr="00256287" w:rsidRDefault="00AA23EC">
      <w:pPr>
        <w:rPr>
          <w:lang w:val="fi-FI"/>
        </w:rPr>
      </w:pPr>
      <w:r w:rsidRPr="00256287">
        <w:rPr>
          <w:lang w:val="fi-FI"/>
        </w:rPr>
        <w:t xml:space="preserve">Falk saa kuulla, että setti Saint Paulalta poimittua videota on aseistusupseeri Jaramillon analysoitavana. </w:t>
      </w:r>
      <w:r w:rsidR="00C31A39" w:rsidRPr="00256287">
        <w:rPr>
          <w:lang w:val="fi-FI"/>
        </w:rPr>
        <w:t>Jaramillo oli pyytänyt Penderghastin mukaansa katsomaan sitä; Penderghast oli seuraavana päivänä jättänyt eropaperinsa.</w:t>
      </w:r>
    </w:p>
    <w:p w14:paraId="7419457C" w14:textId="77777777" w:rsidR="00604709" w:rsidRPr="00256287" w:rsidRDefault="00332034" w:rsidP="00604709">
      <w:pPr>
        <w:pStyle w:val="Heading2"/>
        <w:rPr>
          <w:lang w:val="fi-FI"/>
        </w:rPr>
      </w:pPr>
      <w:r w:rsidRPr="00256287">
        <w:rPr>
          <w:lang w:val="fi-FI"/>
        </w:rPr>
        <w:t>Satamavapaa</w:t>
      </w:r>
    </w:p>
    <w:p w14:paraId="088BA701" w14:textId="77777777" w:rsidR="002F7A28" w:rsidRPr="00256287" w:rsidRDefault="002F7A28">
      <w:pPr>
        <w:rPr>
          <w:lang w:val="fi-FI"/>
        </w:rPr>
      </w:pPr>
      <w:r w:rsidRPr="00256287">
        <w:rPr>
          <w:b/>
          <w:lang w:val="fi-FI"/>
        </w:rPr>
        <w:t>Aika:</w:t>
      </w:r>
      <w:r w:rsidRPr="00256287">
        <w:rPr>
          <w:lang w:val="fi-FI"/>
        </w:rPr>
        <w:t xml:space="preserve"> Helmikuu, 2144</w:t>
      </w:r>
    </w:p>
    <w:p w14:paraId="709275B3" w14:textId="77777777" w:rsidR="002F7A28" w:rsidRPr="00256287" w:rsidRDefault="002F7A28">
      <w:pPr>
        <w:rPr>
          <w:lang w:val="fi-FI"/>
        </w:rPr>
      </w:pPr>
      <w:r w:rsidRPr="00256287">
        <w:rPr>
          <w:b/>
          <w:lang w:val="fi-FI"/>
        </w:rPr>
        <w:t xml:space="preserve">Paikka: </w:t>
      </w:r>
      <w:r w:rsidR="00C76AFB" w:rsidRPr="00256287">
        <w:rPr>
          <w:lang w:val="fi-FI"/>
        </w:rPr>
        <w:t>Jupiterin tasavallan avaruus: Miory,</w:t>
      </w:r>
      <w:r w:rsidRPr="00256287">
        <w:rPr>
          <w:lang w:val="fi-FI"/>
        </w:rPr>
        <w:t xml:space="preserve"> </w:t>
      </w:r>
      <w:r w:rsidR="00C76AFB" w:rsidRPr="00256287">
        <w:rPr>
          <w:lang w:val="fi-FI"/>
        </w:rPr>
        <w:t xml:space="preserve">JRNV </w:t>
      </w:r>
      <w:r w:rsidRPr="00256287">
        <w:rPr>
          <w:lang w:val="fi-FI"/>
        </w:rPr>
        <w:t>Saint Sunniva</w:t>
      </w:r>
    </w:p>
    <w:p w14:paraId="3DBA57E7" w14:textId="77777777" w:rsidR="002F7A28" w:rsidRPr="00256287" w:rsidRDefault="002F7A28">
      <w:pPr>
        <w:rPr>
          <w:lang w:val="fi-FI"/>
        </w:rPr>
      </w:pPr>
    </w:p>
    <w:p w14:paraId="30CB06C5" w14:textId="77777777" w:rsidR="00305DB8" w:rsidRPr="00256287" w:rsidRDefault="00305DB8">
      <w:pPr>
        <w:rPr>
          <w:lang w:val="fi-FI"/>
        </w:rPr>
      </w:pPr>
      <w:r w:rsidRPr="00256287">
        <w:rPr>
          <w:lang w:val="fi-FI"/>
        </w:rPr>
        <w:t>Kapteeni Skarsgard jaktaa koneälyhyökkäyksen jäljittämistä. Veikkaus on, että sama koneälyvoima on iskenyt sekä L</w:t>
      </w:r>
      <w:r w:rsidR="00964B44" w:rsidRPr="00256287">
        <w:rPr>
          <w:lang w:val="fi-FI"/>
        </w:rPr>
        <w:t xml:space="preserve">uján V:n että Saint Paulan kimppuun, ja </w:t>
      </w:r>
      <w:r w:rsidR="004A5C7F" w:rsidRPr="00256287">
        <w:rPr>
          <w:lang w:val="fi-FI"/>
        </w:rPr>
        <w:t>ulkojörjestelmän haravointi jatkuu.</w:t>
      </w:r>
    </w:p>
    <w:p w14:paraId="77CF82D6" w14:textId="77777777" w:rsidR="00305DB8" w:rsidRPr="00256287" w:rsidRDefault="00305DB8">
      <w:pPr>
        <w:rPr>
          <w:lang w:val="fi-FI"/>
        </w:rPr>
      </w:pPr>
    </w:p>
    <w:p w14:paraId="6EDB52AF" w14:textId="77777777" w:rsidR="00604709" w:rsidRPr="00256287" w:rsidRDefault="00604709">
      <w:pPr>
        <w:rPr>
          <w:lang w:val="fi-FI"/>
        </w:rPr>
      </w:pPr>
      <w:r w:rsidRPr="00256287">
        <w:rPr>
          <w:lang w:val="fi-FI"/>
        </w:rPr>
        <w:t xml:space="preserve">Roskaväen proomu on tuomassa ulkojärjestelmässä kuollutta lähetyssaarnaajaa takaisin Tasavaltaan. Kirkko pyytää </w:t>
      </w:r>
      <w:r w:rsidR="002F7A28" w:rsidRPr="00256287">
        <w:rPr>
          <w:lang w:val="fi-FI"/>
        </w:rPr>
        <w:t>laivastoa saattamaan heidät proomulle. Roskaväen parissa asiat eivät kuitenkaan ole aivan yksinkertaisesti.</w:t>
      </w:r>
    </w:p>
    <w:p w14:paraId="6F000905" w14:textId="77777777" w:rsidR="00C76AFB" w:rsidRPr="00256287" w:rsidRDefault="00C76AFB">
      <w:pPr>
        <w:rPr>
          <w:lang w:val="fi-FI"/>
        </w:rPr>
      </w:pPr>
    </w:p>
    <w:p w14:paraId="6F66F1FC" w14:textId="77777777" w:rsidR="00C76AFB" w:rsidRPr="00256287" w:rsidRDefault="00C76AFB" w:rsidP="006346D7">
      <w:pPr>
        <w:pStyle w:val="Heading3"/>
      </w:pPr>
      <w:r w:rsidRPr="00256287">
        <w:t>Satamavapaa</w:t>
      </w:r>
    </w:p>
    <w:p w14:paraId="5B5E4369" w14:textId="77777777" w:rsidR="008467A6" w:rsidRPr="008D354A" w:rsidRDefault="00000000" w:rsidP="008467A6">
      <w:hyperlink r:id="rId6" w:history="1">
        <w:r w:rsidR="008467A6" w:rsidRPr="008D354A">
          <w:rPr>
            <w:rStyle w:val="Hyperlink"/>
          </w:rPr>
          <w:t>https://www.youtube.com/watch?v=0rtV5esQT6I&amp;list=PLZIxDT49cpO5lS5ow7HKLAS17MP1-86gy</w:t>
        </w:r>
      </w:hyperlink>
      <w:r w:rsidR="008467A6" w:rsidRPr="008D354A">
        <w:t xml:space="preserve"> (K-Pop 2015 playlist)</w:t>
      </w:r>
    </w:p>
    <w:p w14:paraId="4A4CFE84" w14:textId="77777777" w:rsidR="008467A6" w:rsidRPr="008D354A" w:rsidRDefault="008467A6" w:rsidP="008467A6"/>
    <w:p w14:paraId="06CCF2F6" w14:textId="77777777" w:rsidR="00C76AFB" w:rsidRPr="00256287" w:rsidRDefault="00C76AFB">
      <w:pPr>
        <w:rPr>
          <w:lang w:val="fi-FI"/>
        </w:rPr>
      </w:pPr>
      <w:r w:rsidRPr="00256287">
        <w:rPr>
          <w:lang w:val="fi-FI"/>
        </w:rPr>
        <w:t>Puolentoista kuukauden palveluksen jälkeen Saint Sunnivan miehistö saa ensimmäisen satamavapaansa: 48 tuntia Mioryn habitaatissa. Saint Sunniva on yht</w:t>
      </w:r>
      <w:r w:rsidR="00E55079" w:rsidRPr="00256287">
        <w:rPr>
          <w:lang w:val="fi-FI"/>
        </w:rPr>
        <w:t>eyssukkulan päässä habitaatista, matka alukselle tai pois sieltä maksaa $200, mutta sen voi jakaa jopa kymmenen hengen kesken.</w:t>
      </w:r>
    </w:p>
    <w:p w14:paraId="7F917525" w14:textId="77777777" w:rsidR="00147874" w:rsidRPr="00256287" w:rsidRDefault="00147874">
      <w:pPr>
        <w:rPr>
          <w:lang w:val="fi-FI"/>
        </w:rPr>
      </w:pPr>
    </w:p>
    <w:p w14:paraId="0A480BF9" w14:textId="77777777" w:rsidR="00A775E1" w:rsidRPr="00256287" w:rsidRDefault="00CF68B7">
      <w:pPr>
        <w:rPr>
          <w:lang w:val="fi-FI"/>
        </w:rPr>
      </w:pPr>
      <w:r w:rsidRPr="00256287">
        <w:rPr>
          <w:lang w:val="fi-FI"/>
        </w:rPr>
        <w:t>Miory ei ole halpa kaupunki, ja avaruussataman perusteella se on täysin kuollut. Kuitenkin painovoiman alu</w:t>
      </w:r>
      <w:r w:rsidR="001C7675" w:rsidRPr="00256287">
        <w:rPr>
          <w:lang w:val="fi-FI"/>
        </w:rPr>
        <w:t>eella meno muuttuu eloisammaksi, ja hahmot löytävä</w:t>
      </w:r>
      <w:r w:rsidR="00460FBA" w:rsidRPr="00256287">
        <w:rPr>
          <w:lang w:val="fi-FI"/>
        </w:rPr>
        <w:t>t useitakin tapoja viettää iltojaan</w:t>
      </w:r>
      <w:r w:rsidR="001C7675" w:rsidRPr="00256287">
        <w:rPr>
          <w:lang w:val="fi-FI"/>
        </w:rPr>
        <w:t xml:space="preserve">. </w:t>
      </w:r>
      <w:r w:rsidR="00267ED4" w:rsidRPr="00256287">
        <w:rPr>
          <w:lang w:val="fi-FI"/>
        </w:rPr>
        <w:t xml:space="preserve">Kaupungin puisto on kallis mutta monipuolinen, ja </w:t>
      </w:r>
      <w:r w:rsidR="000579A2" w:rsidRPr="00256287">
        <w:rPr>
          <w:lang w:val="fi-FI"/>
        </w:rPr>
        <w:t xml:space="preserve">sisältää eläimiä ja kauniita kasveja; sen lämpötila on tyypillinen lauhkealle vyöhykkeelle. Tällä hetkellä siellä eletään talvea, kuten alkuperäinen kalenteri </w:t>
      </w:r>
      <w:r w:rsidR="00F12742" w:rsidRPr="00256287">
        <w:rPr>
          <w:lang w:val="fi-FI"/>
        </w:rPr>
        <w:t>määrää</w:t>
      </w:r>
      <w:r w:rsidR="000F7584" w:rsidRPr="00256287">
        <w:rPr>
          <w:lang w:val="fi-FI"/>
        </w:rPr>
        <w:t>: pakkasta on pari astetta, ja puistoa peittää lumi.</w:t>
      </w:r>
      <w:r w:rsidR="009A7189" w:rsidRPr="00256287">
        <w:rPr>
          <w:lang w:val="fi-FI"/>
        </w:rPr>
        <w:t xml:space="preserve"> Puutarha jäljittelee pohjoista Koreaa, joskin kasvillisuudessa on myös elementtejä Venäjältä.</w:t>
      </w:r>
      <w:r w:rsidR="00A775E1" w:rsidRPr="00256287">
        <w:rPr>
          <w:lang w:val="fi-FI"/>
        </w:rPr>
        <w:t xml:space="preserve"> Hengellisemmästä menosta voi nauttia myös kirkossa: itämaiskatolisissa temppeleissä on pyhimysten alttareita. Eräs näistä on aika vastikään tuotu Lujánin neitsyen kuva.</w:t>
      </w:r>
    </w:p>
    <w:p w14:paraId="090008EE" w14:textId="77777777" w:rsidR="00A775E1" w:rsidRPr="00256287" w:rsidRDefault="00A775E1">
      <w:pPr>
        <w:rPr>
          <w:lang w:val="fi-FI"/>
        </w:rPr>
      </w:pPr>
    </w:p>
    <w:p w14:paraId="61635226" w14:textId="77777777" w:rsidR="000E3445" w:rsidRPr="00256287" w:rsidRDefault="005B5EC8">
      <w:pPr>
        <w:rPr>
          <w:lang w:val="fi-FI"/>
        </w:rPr>
      </w:pPr>
      <w:r w:rsidRPr="00256287">
        <w:rPr>
          <w:lang w:val="fi-FI"/>
        </w:rPr>
        <w:t xml:space="preserve">Jos haluaa pelkästään nauttia alkoholia, puhtaita juottoloita ja tanssiravintoloita löytyy. </w:t>
      </w:r>
      <w:r w:rsidR="00964B44" w:rsidRPr="00256287">
        <w:rPr>
          <w:lang w:val="fi-FI"/>
        </w:rPr>
        <w:t>Useimmat</w:t>
      </w:r>
      <w:r w:rsidR="00854076" w:rsidRPr="00256287">
        <w:rPr>
          <w:lang w:val="fi-FI"/>
        </w:rPr>
        <w:t xml:space="preserve"> Mioryn asukkaat</w:t>
      </w:r>
      <w:r w:rsidR="00DA6DEB" w:rsidRPr="00256287">
        <w:rPr>
          <w:lang w:val="fi-FI"/>
        </w:rPr>
        <w:t xml:space="preserve"> ovat syntyperäisiä terralaisia, joten tanssiravintolatkin ovat enismmäkseen painovoimassa; mikropainovo</w:t>
      </w:r>
      <w:r w:rsidR="006A0FD8" w:rsidRPr="00256287">
        <w:rPr>
          <w:lang w:val="fi-FI"/>
        </w:rPr>
        <w:t>imaklubit eivät ole suosittuja.</w:t>
      </w:r>
      <w:r w:rsidR="00777CA5" w:rsidRPr="00256287">
        <w:rPr>
          <w:lang w:val="fi-FI"/>
        </w:rPr>
        <w:t xml:space="preserve"> </w:t>
      </w:r>
    </w:p>
    <w:p w14:paraId="3A5364C8" w14:textId="77777777" w:rsidR="006A0FD8" w:rsidRPr="00256287" w:rsidRDefault="006A0FD8">
      <w:pPr>
        <w:rPr>
          <w:lang w:val="fi-FI"/>
        </w:rPr>
      </w:pPr>
    </w:p>
    <w:p w14:paraId="2C4E127E" w14:textId="77777777" w:rsidR="00964B44" w:rsidRPr="00256287" w:rsidRDefault="002A4413">
      <w:pPr>
        <w:rPr>
          <w:lang w:val="fi-FI"/>
        </w:rPr>
      </w:pPr>
      <w:r w:rsidRPr="00256287">
        <w:rPr>
          <w:lang w:val="fi-FI"/>
        </w:rPr>
        <w:t xml:space="preserve">Ikäjakaumallisesti nuorisoa löytyy: parikymppiset olivat lapsia kun Terra evakuoitiin, ja heillä on vuoden kestäneestä matkasta syrjäseudulle melkoiset traumat. Pakolaislapsina heillä on vanhempiinsa rinnastettava kova työmoraali sekä mikropainovoiman </w:t>
      </w:r>
      <w:r w:rsidR="005B6250" w:rsidRPr="00256287">
        <w:rPr>
          <w:lang w:val="fi-FI"/>
        </w:rPr>
        <w:t xml:space="preserve">ja </w:t>
      </w:r>
      <w:r w:rsidR="005C7D98" w:rsidRPr="00256287">
        <w:rPr>
          <w:lang w:val="fi-FI"/>
        </w:rPr>
        <w:t>tyhjiökasvattien neuroottisuus.</w:t>
      </w:r>
    </w:p>
    <w:p w14:paraId="4A282A57" w14:textId="77777777" w:rsidR="005C7D98" w:rsidRPr="00256287" w:rsidRDefault="005C7D98">
      <w:pPr>
        <w:rPr>
          <w:lang w:val="fi-FI"/>
        </w:rPr>
      </w:pPr>
    </w:p>
    <w:p w14:paraId="01ED18C9" w14:textId="77777777" w:rsidR="005C7D98" w:rsidRPr="00256287" w:rsidRDefault="005C7D98" w:rsidP="006346D7">
      <w:pPr>
        <w:pStyle w:val="Heading3"/>
      </w:pPr>
      <w:r w:rsidRPr="00256287">
        <w:t>Party Hard</w:t>
      </w:r>
    </w:p>
    <w:p w14:paraId="7FDC8DF0" w14:textId="77777777" w:rsidR="003658F5" w:rsidRPr="00256287" w:rsidRDefault="003658F5">
      <w:pPr>
        <w:rPr>
          <w:lang w:val="fi-FI"/>
        </w:rPr>
      </w:pPr>
      <w:r w:rsidRPr="00256287">
        <w:rPr>
          <w:lang w:val="fi-FI"/>
        </w:rPr>
        <w:t>Avaruussatamassa on mahdollisuus vuokrata peseytymis- ja pukeutumistila vaatteiden vaihtoon, sekä säilytystila univormulle.</w:t>
      </w:r>
      <w:r w:rsidR="00514747" w:rsidRPr="00256287">
        <w:rPr>
          <w:lang w:val="fi-FI"/>
        </w:rPr>
        <w:t xml:space="preserve"> Jotkut vaihtavat kamojaan jo täällä, toiset etenevät arkkuhotelleille asti.</w:t>
      </w:r>
    </w:p>
    <w:p w14:paraId="4B3E35DD" w14:textId="77777777" w:rsidR="003658F5" w:rsidRPr="00256287" w:rsidRDefault="003658F5">
      <w:pPr>
        <w:rPr>
          <w:lang w:val="fi-FI"/>
        </w:rPr>
      </w:pPr>
    </w:p>
    <w:p w14:paraId="2CA52BA3" w14:textId="77777777" w:rsidR="005C7D98" w:rsidRPr="00256287" w:rsidRDefault="00EE3118">
      <w:pPr>
        <w:rPr>
          <w:lang w:val="fi-FI"/>
        </w:rPr>
      </w:pPr>
      <w:r w:rsidRPr="00256287">
        <w:rPr>
          <w:lang w:val="fi-FI"/>
        </w:rPr>
        <w:t xml:space="preserve">Ainakin Ytterhusilla on ilmiömäinen taito löytää helkkarin hyvät bileet. Hän ostaa humalapäissään oikeaa puuta olevan kitaran, jonka hän aikoo </w:t>
      </w:r>
      <w:r w:rsidR="009D2F36" w:rsidRPr="00256287">
        <w:rPr>
          <w:lang w:val="fi-FI"/>
        </w:rPr>
        <w:t xml:space="preserve">selvittyään </w:t>
      </w:r>
      <w:r w:rsidRPr="00256287">
        <w:rPr>
          <w:lang w:val="fi-FI"/>
        </w:rPr>
        <w:t xml:space="preserve">salakuljettaa takaisin Saint Sunnivalle. Kitara painaa 3.5 kg, suurin osa siitä on sen </w:t>
      </w:r>
      <w:r w:rsidR="009F3375" w:rsidRPr="00256287">
        <w:rPr>
          <w:lang w:val="fi-FI"/>
        </w:rPr>
        <w:t>rungossa.</w:t>
      </w:r>
      <w:r w:rsidR="00C20999" w:rsidRPr="00256287">
        <w:rPr>
          <w:lang w:val="fi-FI"/>
        </w:rPr>
        <w:t xml:space="preserve"> (Ytterhusilla on ennestään pieni jamstick jota hän pitää typeränä, ja nyt kun Miorylla on tilaisuus ostaa aivan oikea kitara jossa on puukoppa, hän käyttää surutta kaikki rahansa siihen.)</w:t>
      </w:r>
    </w:p>
    <w:p w14:paraId="5787E993" w14:textId="77777777" w:rsidR="00C03E2D" w:rsidRPr="00256287" w:rsidRDefault="00C03E2D">
      <w:pPr>
        <w:rPr>
          <w:lang w:val="fi-FI"/>
        </w:rPr>
      </w:pPr>
    </w:p>
    <w:p w14:paraId="141892AF" w14:textId="77777777" w:rsidR="009D2F36" w:rsidRPr="00256287" w:rsidRDefault="003503AB">
      <w:pPr>
        <w:rPr>
          <w:lang w:val="fi-FI"/>
        </w:rPr>
      </w:pPr>
      <w:r w:rsidRPr="00256287">
        <w:rPr>
          <w:lang w:val="fi-FI"/>
        </w:rPr>
        <w:t>Muita rankkaan biletykseen lähteviä sotilaita ovat Bogedal</w:t>
      </w:r>
      <w:r w:rsidR="00CB09CF" w:rsidRPr="00256287">
        <w:rPr>
          <w:lang w:val="fi-FI"/>
        </w:rPr>
        <w:t>,</w:t>
      </w:r>
      <w:r w:rsidR="00E37986" w:rsidRPr="00256287">
        <w:rPr>
          <w:lang w:val="fi-FI"/>
        </w:rPr>
        <w:t xml:space="preserve"> Scholl,</w:t>
      </w:r>
      <w:r w:rsidR="00CB09CF" w:rsidRPr="00256287">
        <w:rPr>
          <w:lang w:val="fi-FI"/>
        </w:rPr>
        <w:t xml:space="preserve"> de Vooght</w:t>
      </w:r>
      <w:r w:rsidRPr="00256287">
        <w:rPr>
          <w:lang w:val="fi-FI"/>
        </w:rPr>
        <w:t xml:space="preserve"> </w:t>
      </w:r>
      <w:r w:rsidR="00C27535" w:rsidRPr="00256287">
        <w:rPr>
          <w:lang w:val="fi-FI"/>
        </w:rPr>
        <w:t xml:space="preserve">ja kenties yllättäen Valchak. </w:t>
      </w:r>
      <w:r w:rsidR="00330ED7" w:rsidRPr="00256287">
        <w:rPr>
          <w:lang w:val="fi-FI"/>
        </w:rPr>
        <w:t>Perrigos ei aio riehua, Mackay katoa</w:t>
      </w:r>
      <w:r w:rsidR="007D5A74" w:rsidRPr="00256287">
        <w:rPr>
          <w:lang w:val="fi-FI"/>
        </w:rPr>
        <w:t>a yläluokan rientoihin</w:t>
      </w:r>
      <w:r w:rsidR="00913062" w:rsidRPr="00256287">
        <w:rPr>
          <w:lang w:val="fi-FI"/>
        </w:rPr>
        <w:t xml:space="preserve"> (</w:t>
      </w:r>
      <w:r w:rsidR="00D43232" w:rsidRPr="00256287">
        <w:rPr>
          <w:lang w:val="fi-FI"/>
        </w:rPr>
        <w:t xml:space="preserve">hän ei tunne täältä ketään, mutta </w:t>
      </w:r>
      <w:r w:rsidR="00255935" w:rsidRPr="00256287">
        <w:rPr>
          <w:lang w:val="fi-FI"/>
        </w:rPr>
        <w:t>on lähettänyt viestin paikalliseen turistivastaanottopalveluun ja tilannut täysihoidon; satamassa häntä vastassa on escort</w:t>
      </w:r>
      <w:r w:rsidR="00DC24EB" w:rsidRPr="00256287">
        <w:rPr>
          <w:lang w:val="fi-FI"/>
        </w:rPr>
        <w:t>)</w:t>
      </w:r>
      <w:r w:rsidR="007D5A74" w:rsidRPr="00256287">
        <w:rPr>
          <w:lang w:val="fi-FI"/>
        </w:rPr>
        <w:t>, Dachoff aikoo vetäytyä hi</w:t>
      </w:r>
      <w:r w:rsidR="00BA159B" w:rsidRPr="00256287">
        <w:rPr>
          <w:lang w:val="fi-FI"/>
        </w:rPr>
        <w:t>ljaisuuteen lataamaan akkujaan.</w:t>
      </w:r>
    </w:p>
    <w:p w14:paraId="0DBFF4BB" w14:textId="77777777" w:rsidR="00FB1F72" w:rsidRPr="00256287" w:rsidRDefault="00FB1F72">
      <w:pPr>
        <w:rPr>
          <w:lang w:val="fi-FI"/>
        </w:rPr>
      </w:pPr>
    </w:p>
    <w:p w14:paraId="181C6368" w14:textId="77777777" w:rsidR="00FB1F72" w:rsidRPr="00256287" w:rsidRDefault="00FB1F72">
      <w:pPr>
        <w:rPr>
          <w:lang w:val="fi-FI"/>
        </w:rPr>
      </w:pPr>
      <w:r w:rsidRPr="00256287">
        <w:rPr>
          <w:lang w:val="fi-FI"/>
        </w:rPr>
        <w:t xml:space="preserve">Alghanit, Engel ja Myrland lähtevät tottakai kapakkakierrokselle. </w:t>
      </w:r>
      <w:r w:rsidR="00B67DB3" w:rsidRPr="00256287">
        <w:rPr>
          <w:lang w:val="fi-FI"/>
        </w:rPr>
        <w:t xml:space="preserve">Heidän tavoitteensa on päätyä tappeluun paikallisten siviilien kanssa, ja tämä epäilemättä onnistuu. Joku heistä varmaankin lentää putkaan, ja mikäli </w:t>
      </w:r>
      <w:r w:rsidR="000A641B" w:rsidRPr="00256287">
        <w:rPr>
          <w:lang w:val="fi-FI"/>
        </w:rPr>
        <w:t xml:space="preserve">tähän ei puututa, </w:t>
      </w:r>
      <w:r w:rsidR="003D2391" w:rsidRPr="00256287">
        <w:rPr>
          <w:lang w:val="fi-FI"/>
        </w:rPr>
        <w:t xml:space="preserve">Ayez joutuu hakemaan heidät pois. Tasavallan sotilaiden aiheuttamat tappelut eivät ole </w:t>
      </w:r>
      <w:r w:rsidR="003B1780" w:rsidRPr="00256287">
        <w:rPr>
          <w:lang w:val="fi-FI"/>
        </w:rPr>
        <w:t xml:space="preserve">Miorylla mitään </w:t>
      </w:r>
      <w:r w:rsidR="003B1780" w:rsidRPr="00256287">
        <w:rPr>
          <w:lang w:val="fi-FI"/>
        </w:rPr>
        <w:lastRenderedPageBreak/>
        <w:t xml:space="preserve">uutta, ja </w:t>
      </w:r>
      <w:r w:rsidR="0014053F" w:rsidRPr="00256287">
        <w:rPr>
          <w:lang w:val="fi-FI"/>
        </w:rPr>
        <w:t xml:space="preserve">CDC:n univormupukuiset virkailijat tarjoilevat ahkerasti sähköpamppua. </w:t>
      </w:r>
      <w:r w:rsidR="00506FBD" w:rsidRPr="00256287">
        <w:rPr>
          <w:lang w:val="fi-FI"/>
        </w:rPr>
        <w:t xml:space="preserve">Vakavilta seurauksilta nelikon pelastaa ainoastaan </w:t>
      </w:r>
      <w:r w:rsidR="005E0BD9" w:rsidRPr="00256287">
        <w:rPr>
          <w:lang w:val="fi-FI"/>
        </w:rPr>
        <w:t xml:space="preserve">se seikka, että he </w:t>
      </w:r>
      <w:r w:rsidR="008065D0" w:rsidRPr="00256287">
        <w:rPr>
          <w:lang w:val="fi-FI"/>
        </w:rPr>
        <w:t>ovat</w:t>
      </w:r>
      <w:r w:rsidR="005E0BD9" w:rsidRPr="00256287">
        <w:rPr>
          <w:lang w:val="fi-FI"/>
        </w:rPr>
        <w:t xml:space="preserve"> tajunneet olla liikkeellä siviilivetimissä.</w:t>
      </w:r>
    </w:p>
    <w:p w14:paraId="141E4C79" w14:textId="77777777" w:rsidR="00BA159B" w:rsidRPr="00256287" w:rsidRDefault="00BA159B">
      <w:pPr>
        <w:rPr>
          <w:lang w:val="fi-FI"/>
        </w:rPr>
      </w:pPr>
    </w:p>
    <w:p w14:paraId="69688091" w14:textId="77777777" w:rsidR="00D35B4D" w:rsidRPr="00256287" w:rsidRDefault="00D35B4D">
      <w:pPr>
        <w:rPr>
          <w:lang w:val="fi-FI"/>
        </w:rPr>
      </w:pPr>
      <w:r w:rsidRPr="00256287">
        <w:rPr>
          <w:lang w:val="fi-FI"/>
        </w:rPr>
        <w:t xml:space="preserve">Innokkailla miorylaisilla on reipas vapaailtameininki, ja vieraisiin suhtaudutaan hyvin. </w:t>
      </w:r>
      <w:r w:rsidR="004F1C92" w:rsidRPr="00256287">
        <w:rPr>
          <w:lang w:val="fi-FI"/>
        </w:rPr>
        <w:t>Jos joillakin on univormut päällä, heidät kiskotaan ekstroiksi halpatuotantoelokuvan joukkokohtaukseen.</w:t>
      </w:r>
    </w:p>
    <w:p w14:paraId="691926DF" w14:textId="77777777" w:rsidR="00D35B4D" w:rsidRPr="00256287" w:rsidRDefault="00D35B4D">
      <w:pPr>
        <w:rPr>
          <w:lang w:val="fi-FI"/>
        </w:rPr>
      </w:pPr>
    </w:p>
    <w:p w14:paraId="04F51DF2" w14:textId="77777777" w:rsidR="00BA159B" w:rsidRPr="00256287" w:rsidRDefault="00BA159B">
      <w:pPr>
        <w:rPr>
          <w:lang w:val="fi-FI"/>
        </w:rPr>
      </w:pPr>
      <w:r w:rsidRPr="00256287">
        <w:rPr>
          <w:lang w:val="fi-FI"/>
        </w:rPr>
        <w:t>Jossain vaiheessa Mackay tulee siihen tulokseen, että ylellisyys ilman että kukaan näkee sitä on tylsää,</w:t>
      </w:r>
      <w:r w:rsidR="00C05055" w:rsidRPr="00256287">
        <w:rPr>
          <w:lang w:val="fi-FI"/>
        </w:rPr>
        <w:t xml:space="preserve"> eikä viestintä Ger∂rillä sijaitsevien kaverien kanssa oikein onnistu 72 sekunnin viiveellä.</w:t>
      </w:r>
      <w:r w:rsidRPr="00256287">
        <w:rPr>
          <w:lang w:val="fi-FI"/>
        </w:rPr>
        <w:t xml:space="preserve"> </w:t>
      </w:r>
      <w:r w:rsidR="00C05055" w:rsidRPr="00256287">
        <w:rPr>
          <w:lang w:val="fi-FI"/>
        </w:rPr>
        <w:t>H</w:t>
      </w:r>
      <w:r w:rsidRPr="00256287">
        <w:rPr>
          <w:lang w:val="fi-FI"/>
        </w:rPr>
        <w:t xml:space="preserve">än kokee tarvitsevansa jonkun muun </w:t>
      </w:r>
      <w:r w:rsidR="00981BCB" w:rsidRPr="00256287">
        <w:rPr>
          <w:lang w:val="fi-FI"/>
        </w:rPr>
        <w:t>(</w:t>
      </w:r>
      <w:r w:rsidRPr="00256287">
        <w:rPr>
          <w:lang w:val="fi-FI"/>
        </w:rPr>
        <w:t>varakkaan</w:t>
      </w:r>
      <w:r w:rsidR="00981BCB" w:rsidRPr="00256287">
        <w:rPr>
          <w:lang w:val="fi-FI"/>
        </w:rPr>
        <w:t>)</w:t>
      </w:r>
      <w:r w:rsidRPr="00256287">
        <w:rPr>
          <w:lang w:val="fi-FI"/>
        </w:rPr>
        <w:t xml:space="preserve"> tyypin seuraa. </w:t>
      </w:r>
      <w:r w:rsidR="00AE715E" w:rsidRPr="00256287">
        <w:rPr>
          <w:lang w:val="fi-FI"/>
        </w:rPr>
        <w:t xml:space="preserve">Hänen kavereitaan ovat Nielson ja Astridsdottir, </w:t>
      </w:r>
      <w:r w:rsidR="00981BCB" w:rsidRPr="00256287">
        <w:rPr>
          <w:lang w:val="fi-FI"/>
        </w:rPr>
        <w:t xml:space="preserve">jotka ovat edes jonkinlaisesta ylemmästä keskiluokasta, </w:t>
      </w:r>
      <w:r w:rsidR="00AE715E" w:rsidRPr="00256287">
        <w:rPr>
          <w:lang w:val="fi-FI"/>
        </w:rPr>
        <w:t>joten nämä saavat todennäköisesti kutsun tulla hänen kanssaan lounaalle</w:t>
      </w:r>
      <w:r w:rsidR="007E147A" w:rsidRPr="00256287">
        <w:rPr>
          <w:lang w:val="fi-FI"/>
        </w:rPr>
        <w:t>. Mackay on linnoittautunut 0,2</w:t>
      </w:r>
      <w:r w:rsidR="004A43D6" w:rsidRPr="00256287">
        <w:rPr>
          <w:lang w:val="fi-FI"/>
        </w:rPr>
        <w:t>G:n korkeudessa</w:t>
      </w:r>
      <w:r w:rsidR="00AE715E" w:rsidRPr="00256287">
        <w:rPr>
          <w:lang w:val="fi-FI"/>
        </w:rPr>
        <w:t xml:space="preserve"> olevaan </w:t>
      </w:r>
      <w:r w:rsidR="007E147A" w:rsidRPr="00256287">
        <w:rPr>
          <w:lang w:val="fi-FI"/>
        </w:rPr>
        <w:t>luksushotelliin, jota tavallisesti käyttävät yliopiston kongressivieraat. Hotellis</w:t>
      </w:r>
      <w:r w:rsidR="00093E97" w:rsidRPr="00256287">
        <w:rPr>
          <w:lang w:val="fi-FI"/>
        </w:rPr>
        <w:t>sa on paikalla myös isä Joaquin ja hänen pari seuralaistaan.</w:t>
      </w:r>
    </w:p>
    <w:p w14:paraId="4A8A73BA" w14:textId="77777777" w:rsidR="003503AB" w:rsidRPr="00256287" w:rsidRDefault="003503AB">
      <w:pPr>
        <w:rPr>
          <w:lang w:val="fi-FI"/>
        </w:rPr>
      </w:pPr>
    </w:p>
    <w:p w14:paraId="3C8683DB" w14:textId="77777777" w:rsidR="00032AF9" w:rsidRPr="00256287" w:rsidRDefault="00032AF9" w:rsidP="006346D7">
      <w:pPr>
        <w:pStyle w:val="Heading3"/>
      </w:pPr>
      <w:r w:rsidRPr="00256287">
        <w:t>Kohtalotoveri</w:t>
      </w:r>
    </w:p>
    <w:p w14:paraId="0F7D47DF" w14:textId="77777777" w:rsidR="00964B44" w:rsidRPr="00256287" w:rsidRDefault="00964B44">
      <w:pPr>
        <w:rPr>
          <w:lang w:val="fi-FI"/>
        </w:rPr>
      </w:pPr>
      <w:r w:rsidRPr="00256287">
        <w:rPr>
          <w:lang w:val="fi-FI"/>
        </w:rPr>
        <w:t xml:space="preserve">Miorylta löytyy yllättäen toinenkin Luján V:n selviytyjä, kaivosyhtiön kirjanpitäjä </w:t>
      </w:r>
      <w:r w:rsidR="009D0AE7" w:rsidRPr="00256287">
        <w:rPr>
          <w:b/>
          <w:i/>
          <w:lang w:val="fi-FI"/>
        </w:rPr>
        <w:t>Enriqua Ramirez</w:t>
      </w:r>
      <w:r w:rsidR="009D0AE7" w:rsidRPr="00256287">
        <w:rPr>
          <w:lang w:val="fi-FI"/>
        </w:rPr>
        <w:t>. 44</w:t>
      </w:r>
      <w:r w:rsidRPr="00256287">
        <w:rPr>
          <w:lang w:val="fi-FI"/>
        </w:rPr>
        <w:t xml:space="preserve">-vuotias Borrego oli jäänyt loukkuun evakuointikuplaan, jonka ikkunan läpi hän oli nähnyt hirveän teurastuksen, jota fraktaalirobotit olivat kylväneet. Kansalainen </w:t>
      </w:r>
      <w:r w:rsidR="009D0AE7" w:rsidRPr="00256287">
        <w:rPr>
          <w:lang w:val="fi-FI"/>
        </w:rPr>
        <w:t>Ramirez</w:t>
      </w:r>
      <w:r w:rsidRPr="00256287">
        <w:rPr>
          <w:lang w:val="fi-FI"/>
        </w:rPr>
        <w:t xml:space="preserve"> oli itse saanut pahoja vammoja alkeellisen kuplan kierrätysjärjestelmien romahdettua, ja hän on palanut pahasti. Hän on ollut Mioryn yliopistollises</w:t>
      </w:r>
      <w:r w:rsidR="00A014B6" w:rsidRPr="00256287">
        <w:rPr>
          <w:lang w:val="fi-FI"/>
        </w:rPr>
        <w:t xml:space="preserve">sa sairaalassa saamassa hoitoa, mutta posttraumaattinen stressi pitää hänet lähes </w:t>
      </w:r>
      <w:r w:rsidR="00953BCB" w:rsidRPr="00256287">
        <w:rPr>
          <w:lang w:val="fi-FI"/>
        </w:rPr>
        <w:t>riitaa haastavana ja kiukkuisena</w:t>
      </w:r>
      <w:r w:rsidR="00A014B6" w:rsidRPr="00256287">
        <w:rPr>
          <w:lang w:val="fi-FI"/>
        </w:rPr>
        <w:t>.</w:t>
      </w:r>
      <w:r w:rsidR="00953BCB" w:rsidRPr="00256287">
        <w:rPr>
          <w:lang w:val="fi-FI"/>
        </w:rPr>
        <w:t xml:space="preserve"> </w:t>
      </w:r>
      <w:r w:rsidR="00A13FCD" w:rsidRPr="00256287">
        <w:rPr>
          <w:lang w:val="fi-FI"/>
        </w:rPr>
        <w:t>Ramirez</w:t>
      </w:r>
      <w:r w:rsidR="009376E8" w:rsidRPr="00256287">
        <w:rPr>
          <w:lang w:val="fi-FI"/>
        </w:rPr>
        <w:t xml:space="preserve"> on hakenut takaisin sotilaspalvelukseen, mutta häntä pidetään liian epävakaana. </w:t>
      </w:r>
      <w:r w:rsidR="00FA0D48" w:rsidRPr="00256287">
        <w:rPr>
          <w:lang w:val="fi-FI"/>
        </w:rPr>
        <w:t>Hänen toinen kätensä ei ole m</w:t>
      </w:r>
      <w:r w:rsidR="008519D0" w:rsidRPr="00256287">
        <w:rPr>
          <w:lang w:val="fi-FI"/>
        </w:rPr>
        <w:t>yöskään vielä kasvanut takaisin, ja hän elää proteesien varassa.</w:t>
      </w:r>
      <w:r w:rsidR="00032AF9" w:rsidRPr="00256287">
        <w:rPr>
          <w:lang w:val="fi-FI"/>
        </w:rPr>
        <w:t xml:space="preserve"> Hänen biomodinsa 20 vuoden takaa eivät oikein toimi, ja ADSBD koettaa päivittää niitä.</w:t>
      </w:r>
    </w:p>
    <w:p w14:paraId="543AEB49" w14:textId="77777777" w:rsidR="008519D0" w:rsidRPr="00256287" w:rsidRDefault="008519D0">
      <w:pPr>
        <w:rPr>
          <w:lang w:val="fi-FI"/>
        </w:rPr>
      </w:pPr>
    </w:p>
    <w:p w14:paraId="73612EFA" w14:textId="77777777" w:rsidR="008519D0" w:rsidRPr="00256287" w:rsidRDefault="00A13FCD">
      <w:pPr>
        <w:rPr>
          <w:lang w:val="fi-FI"/>
        </w:rPr>
      </w:pPr>
      <w:r w:rsidRPr="00256287">
        <w:rPr>
          <w:lang w:val="fi-FI"/>
        </w:rPr>
        <w:t>Ramirez</w:t>
      </w:r>
      <w:r w:rsidR="00E571CF" w:rsidRPr="00256287">
        <w:rPr>
          <w:lang w:val="fi-FI"/>
        </w:rPr>
        <w:t xml:space="preserve"> kantaa </w:t>
      </w:r>
      <w:r w:rsidR="00032AF9" w:rsidRPr="00256287">
        <w:rPr>
          <w:lang w:val="fi-FI"/>
        </w:rPr>
        <w:t xml:space="preserve">kaikkialle </w:t>
      </w:r>
      <w:r w:rsidR="00E571CF" w:rsidRPr="00256287">
        <w:rPr>
          <w:lang w:val="fi-FI"/>
        </w:rPr>
        <w:t>Lujánin neitsyen kuvaa</w:t>
      </w:r>
      <w:r w:rsidR="00421B7C" w:rsidRPr="00256287">
        <w:rPr>
          <w:lang w:val="fi-FI"/>
        </w:rPr>
        <w:t>, ja hänen ansiostaan korealaistyylisellä Lujánin neitsyen alttarilla on jatkuvasti</w:t>
      </w:r>
      <w:r w:rsidR="005B65EE" w:rsidRPr="00256287">
        <w:rPr>
          <w:lang w:val="fi-FI"/>
        </w:rPr>
        <w:t xml:space="preserve"> virtaa</w:t>
      </w:r>
      <w:r w:rsidR="006B04AE" w:rsidRPr="00256287">
        <w:rPr>
          <w:lang w:val="fi-FI"/>
        </w:rPr>
        <w:t xml:space="preserve"> (kynttilät ovat holografisia,</w:t>
      </w:r>
      <w:r w:rsidR="00835634" w:rsidRPr="00256287">
        <w:rPr>
          <w:lang w:val="fi-FI"/>
        </w:rPr>
        <w:t xml:space="preserve"> ne sytytetään symbolisesti)</w:t>
      </w:r>
      <w:r w:rsidR="00E571CF" w:rsidRPr="00256287">
        <w:rPr>
          <w:lang w:val="fi-FI"/>
        </w:rPr>
        <w:t xml:space="preserve">. </w:t>
      </w:r>
      <w:r w:rsidR="003951D8" w:rsidRPr="00256287">
        <w:rPr>
          <w:lang w:val="fi-FI"/>
        </w:rPr>
        <w:t xml:space="preserve">Hänen sairaanhoitonsa on kyllä maksettua, mutta hän joutuu muuten elättämään itsensä, eikä hänen keskittymiskykynsä riitä kirjanpitotoimintaan juuri nyt. </w:t>
      </w:r>
      <w:r w:rsidR="00477A08" w:rsidRPr="00256287">
        <w:rPr>
          <w:lang w:val="fi-FI"/>
        </w:rPr>
        <w:t>Niinpä hän tekee satunnaisia kei</w:t>
      </w:r>
      <w:r w:rsidR="00A775E1" w:rsidRPr="00256287">
        <w:rPr>
          <w:lang w:val="fi-FI"/>
        </w:rPr>
        <w:t>kkaduuneja ja asuu 0g-alueella.</w:t>
      </w:r>
    </w:p>
    <w:p w14:paraId="72541664" w14:textId="77777777" w:rsidR="00A775E1" w:rsidRPr="00256287" w:rsidRDefault="00A775E1">
      <w:pPr>
        <w:rPr>
          <w:lang w:val="fi-FI"/>
        </w:rPr>
      </w:pPr>
    </w:p>
    <w:p w14:paraId="1EEBF7FC" w14:textId="77777777" w:rsidR="00A775E1" w:rsidRPr="00256287" w:rsidRDefault="00516219">
      <w:pPr>
        <w:rPr>
          <w:lang w:val="fi-FI"/>
        </w:rPr>
      </w:pPr>
      <w:r w:rsidRPr="00256287">
        <w:rPr>
          <w:lang w:val="fi-FI"/>
        </w:rPr>
        <w:t xml:space="preserve">Jos </w:t>
      </w:r>
      <w:r w:rsidR="00A13FCD" w:rsidRPr="00256287">
        <w:rPr>
          <w:lang w:val="fi-FI"/>
        </w:rPr>
        <w:t>Ramirez</w:t>
      </w:r>
      <w:r w:rsidRPr="00256287">
        <w:rPr>
          <w:lang w:val="fi-FI"/>
        </w:rPr>
        <w:t xml:space="preserve"> kohdataan, hän osaa kertoa Acostalle jotain näkemästään: että Lujánin robottihyökkäyksessä lentävät insektoidirobotit leikkasivat monien päitä irti ja kuljettivat niitä jonnekin.</w:t>
      </w:r>
      <w:r w:rsidR="007648A4" w:rsidRPr="00256287">
        <w:rPr>
          <w:lang w:val="fi-FI"/>
        </w:rPr>
        <w:t xml:space="preserve"> Tämän pitäisi olla asiaankuuluvan häiritsevää.</w:t>
      </w:r>
    </w:p>
    <w:p w14:paraId="5D95498C" w14:textId="77777777" w:rsidR="005C7D98" w:rsidRPr="00256287" w:rsidRDefault="005C7D98">
      <w:pPr>
        <w:rPr>
          <w:lang w:val="fi-FI"/>
        </w:rPr>
      </w:pPr>
    </w:p>
    <w:p w14:paraId="4333793E" w14:textId="77777777" w:rsidR="00332034" w:rsidRPr="00256287" w:rsidRDefault="004C2C99" w:rsidP="00332034">
      <w:pPr>
        <w:pStyle w:val="Heading2"/>
        <w:rPr>
          <w:lang w:val="fi-FI"/>
        </w:rPr>
      </w:pPr>
      <w:r w:rsidRPr="00256287">
        <w:rPr>
          <w:lang w:val="fi-FI"/>
        </w:rPr>
        <w:t>Kuolema anarkiassa</w:t>
      </w:r>
    </w:p>
    <w:p w14:paraId="28BF2341" w14:textId="77777777" w:rsidR="005F615A" w:rsidRPr="00256287" w:rsidRDefault="005F615A" w:rsidP="005F615A">
      <w:pPr>
        <w:rPr>
          <w:lang w:val="fi-FI"/>
        </w:rPr>
      </w:pPr>
      <w:r w:rsidRPr="00256287">
        <w:rPr>
          <w:b/>
          <w:lang w:val="fi-FI"/>
        </w:rPr>
        <w:t>Aika:</w:t>
      </w:r>
      <w:r w:rsidRPr="00256287">
        <w:rPr>
          <w:lang w:val="fi-FI"/>
        </w:rPr>
        <w:t xml:space="preserve"> Helmikuu, 2144</w:t>
      </w:r>
    </w:p>
    <w:p w14:paraId="47B84563" w14:textId="77777777" w:rsidR="00332034" w:rsidRPr="008D354A" w:rsidRDefault="005F615A">
      <w:r w:rsidRPr="008D354A">
        <w:rPr>
          <w:b/>
        </w:rPr>
        <w:t xml:space="preserve">Paikka: </w:t>
      </w:r>
      <w:r w:rsidRPr="008D354A">
        <w:t>JRNV Saint Sunniva, roskaväkiparvi Jane Doe and the Mockingbirds</w:t>
      </w:r>
    </w:p>
    <w:p w14:paraId="034AB977" w14:textId="77777777" w:rsidR="00332034" w:rsidRPr="00256287" w:rsidRDefault="00D40540">
      <w:pPr>
        <w:rPr>
          <w:b/>
          <w:lang w:val="fi-FI"/>
        </w:rPr>
      </w:pPr>
      <w:r w:rsidRPr="00256287">
        <w:rPr>
          <w:b/>
          <w:lang w:val="fi-FI"/>
        </w:rPr>
        <w:t xml:space="preserve">Linkki: </w:t>
      </w:r>
      <w:hyperlink r:id="rId7" w:history="1">
        <w:r w:rsidRPr="00256287">
          <w:rPr>
            <w:rStyle w:val="Hyperlink"/>
            <w:lang w:val="fi-FI"/>
          </w:rPr>
          <w:t>http://www.projectrho.com/public_html/rocket/spacegunconvent.php</w:t>
        </w:r>
      </w:hyperlink>
      <w:r w:rsidRPr="00256287">
        <w:rPr>
          <w:lang w:val="fi-FI"/>
        </w:rPr>
        <w:t xml:space="preserve"> </w:t>
      </w:r>
      <w:r w:rsidRPr="00256287">
        <w:rPr>
          <w:b/>
          <w:lang w:val="fi-FI"/>
        </w:rPr>
        <w:t xml:space="preserve"> </w:t>
      </w:r>
    </w:p>
    <w:p w14:paraId="64B9BD2E" w14:textId="77777777" w:rsidR="005C7D98" w:rsidRPr="00256287" w:rsidRDefault="005C7D98" w:rsidP="006346D7">
      <w:pPr>
        <w:pStyle w:val="Heading3"/>
      </w:pPr>
      <w:r w:rsidRPr="00256287">
        <w:lastRenderedPageBreak/>
        <w:t>Tehtävä</w:t>
      </w:r>
    </w:p>
    <w:p w14:paraId="449B7B55" w14:textId="097613DB" w:rsidR="0077264A" w:rsidRPr="00256287" w:rsidRDefault="005C7D98">
      <w:pPr>
        <w:rPr>
          <w:lang w:val="fi-FI"/>
        </w:rPr>
      </w:pPr>
      <w:r w:rsidRPr="00256287">
        <w:rPr>
          <w:lang w:val="fi-FI"/>
        </w:rPr>
        <w:t xml:space="preserve">Miorylla kapteeni yhyttää katolisen kirkon presbyteeri [pappi] </w:t>
      </w:r>
      <w:r w:rsidRPr="00256287">
        <w:rPr>
          <w:b/>
          <w:i/>
          <w:lang w:val="fi-FI"/>
        </w:rPr>
        <w:t>Joaquin Viscarco</w:t>
      </w:r>
      <w:r w:rsidRPr="00256287">
        <w:rPr>
          <w:lang w:val="fi-FI"/>
        </w:rPr>
        <w:t>n, jolla</w:t>
      </w:r>
      <w:r w:rsidR="00F647EF" w:rsidRPr="00256287">
        <w:rPr>
          <w:lang w:val="fi-FI"/>
        </w:rPr>
        <w:t xml:space="preserve"> on tehtävä Pyhältä istuimelta. </w:t>
      </w:r>
      <w:r w:rsidRPr="00256287">
        <w:rPr>
          <w:lang w:val="fi-FI"/>
        </w:rPr>
        <w:t xml:space="preserve">Lähetyssaarnaaja </w:t>
      </w:r>
      <w:r w:rsidRPr="00256287">
        <w:rPr>
          <w:b/>
          <w:i/>
          <w:lang w:val="fi-FI"/>
        </w:rPr>
        <w:t>Anne-Marie Meredith</w:t>
      </w:r>
      <w:r w:rsidRPr="00256287">
        <w:rPr>
          <w:lang w:val="fi-FI"/>
        </w:rPr>
        <w:t xml:space="preserve"> </w:t>
      </w:r>
      <w:r w:rsidR="00B92FA1" w:rsidRPr="00256287">
        <w:rPr>
          <w:lang w:val="fi-FI"/>
        </w:rPr>
        <w:t>(s. 2092</w:t>
      </w:r>
      <w:r w:rsidR="00402578" w:rsidRPr="00256287">
        <w:rPr>
          <w:lang w:val="fi-FI"/>
        </w:rPr>
        <w:t>,</w:t>
      </w:r>
      <w:r w:rsidR="00B92FA1" w:rsidRPr="00256287">
        <w:rPr>
          <w:lang w:val="fi-FI"/>
        </w:rPr>
        <w:t xml:space="preserve"> Ganymede, Jupiter) </w:t>
      </w:r>
      <w:r w:rsidRPr="00256287">
        <w:rPr>
          <w:lang w:val="fi-FI"/>
        </w:rPr>
        <w:t xml:space="preserve">on menehtynyt kaukana uloimmassa aurinkokunnassa, ja roskaväkiparvi </w:t>
      </w:r>
      <w:r w:rsidRPr="00256287">
        <w:rPr>
          <w:i/>
          <w:lang w:val="fi-FI"/>
        </w:rPr>
        <w:t>Jane Doe and the Mockingbirds</w:t>
      </w:r>
      <w:r w:rsidRPr="00256287">
        <w:rPr>
          <w:lang w:val="fi-FI"/>
        </w:rPr>
        <w:t xml:space="preserve"> on tuomassa hänen ruumistaan takaisin kotiin. Isä </w:t>
      </w:r>
      <w:r w:rsidR="00E76AC9" w:rsidRPr="00256287">
        <w:rPr>
          <w:lang w:val="fi-FI"/>
        </w:rPr>
        <w:t>Joaquinin</w:t>
      </w:r>
      <w:r w:rsidRPr="00256287">
        <w:rPr>
          <w:lang w:val="fi-FI"/>
        </w:rPr>
        <w:t xml:space="preserve"> tehtävä on ottaa Meredithin tomumaja vastaan ja viedä se asianmukaiseen hautaukseen Pyhälle istumelle. Hän voisi periaatteessa tehdä tämän pienellä sukkulallakin</w:t>
      </w:r>
      <w:r w:rsidR="00F647EF" w:rsidRPr="00256287">
        <w:rPr>
          <w:lang w:val="fi-FI"/>
        </w:rPr>
        <w:t xml:space="preserve"> (hän on saapunut Pyhältä istuimelta antimateriakuriirilla nimeltä </w:t>
      </w:r>
      <w:r w:rsidR="00F040E3" w:rsidRPr="00256287">
        <w:rPr>
          <w:i/>
          <w:lang w:val="fi-FI"/>
        </w:rPr>
        <w:t>Seeker of the</w:t>
      </w:r>
      <w:r w:rsidR="006F68A8" w:rsidRPr="00256287">
        <w:rPr>
          <w:i/>
          <w:lang w:val="fi-FI"/>
        </w:rPr>
        <w:t xml:space="preserve"> </w:t>
      </w:r>
      <w:r w:rsidR="009A0D50" w:rsidRPr="00256287">
        <w:rPr>
          <w:i/>
          <w:lang w:val="fi-FI"/>
        </w:rPr>
        <w:t>Miracle</w:t>
      </w:r>
      <w:r w:rsidR="00F040E3" w:rsidRPr="00256287">
        <w:rPr>
          <w:lang w:val="fi-FI"/>
        </w:rPr>
        <w:t>)</w:t>
      </w:r>
      <w:r w:rsidRPr="00256287">
        <w:rPr>
          <w:lang w:val="fi-FI"/>
        </w:rPr>
        <w:t xml:space="preserve">, mutta </w:t>
      </w:r>
      <w:r w:rsidR="0077264A" w:rsidRPr="00256287">
        <w:rPr>
          <w:lang w:val="fi-FI"/>
        </w:rPr>
        <w:t>Pyhä istuin haluaa olla perusteellinen, ja palkita roskaväkiparven, sekä tutkia mitä on tapahtunut.</w:t>
      </w:r>
    </w:p>
    <w:p w14:paraId="1BD752C2" w14:textId="77777777" w:rsidR="0077264A" w:rsidRPr="00256287" w:rsidRDefault="0077264A">
      <w:pPr>
        <w:rPr>
          <w:lang w:val="fi-FI"/>
        </w:rPr>
      </w:pPr>
    </w:p>
    <w:p w14:paraId="2E8E9F04" w14:textId="77777777" w:rsidR="0077264A" w:rsidRPr="00256287" w:rsidRDefault="0077264A">
      <w:pPr>
        <w:rPr>
          <w:lang w:val="fi-FI"/>
        </w:rPr>
      </w:pPr>
      <w:r w:rsidRPr="00256287">
        <w:rPr>
          <w:lang w:val="fi-FI"/>
        </w:rPr>
        <w:t>Kuolema, joka tapa</w:t>
      </w:r>
      <w:r w:rsidR="00DB715A" w:rsidRPr="00256287">
        <w:rPr>
          <w:lang w:val="fi-FI"/>
        </w:rPr>
        <w:t xml:space="preserve">htui </w:t>
      </w:r>
      <w:r w:rsidR="005C7657">
        <w:rPr>
          <w:lang w:val="fi-FI"/>
        </w:rPr>
        <w:t>09/2143</w:t>
      </w:r>
      <w:r w:rsidRPr="00256287">
        <w:rPr>
          <w:lang w:val="fi-FI"/>
        </w:rPr>
        <w:t xml:space="preserve"> </w:t>
      </w:r>
      <w:r w:rsidR="005C7657">
        <w:rPr>
          <w:lang w:val="fi-FI"/>
        </w:rPr>
        <w:t xml:space="preserve">(5 </w:t>
      </w:r>
      <w:r w:rsidRPr="00256287">
        <w:rPr>
          <w:lang w:val="fi-FI"/>
        </w:rPr>
        <w:t>kuukautta sitten</w:t>
      </w:r>
      <w:r w:rsidR="005C7657">
        <w:rPr>
          <w:lang w:val="fi-FI"/>
        </w:rPr>
        <w:t>)</w:t>
      </w:r>
      <w:r w:rsidRPr="00256287">
        <w:rPr>
          <w:lang w:val="fi-FI"/>
        </w:rPr>
        <w:t xml:space="preserve">, oli </w:t>
      </w:r>
      <w:r w:rsidR="00CD1891" w:rsidRPr="00256287">
        <w:rPr>
          <w:lang w:val="fi-FI"/>
        </w:rPr>
        <w:t>luonnollinen: Meredithillä oli parantumaton syöpä, joka olisi vaatinut joko egonsiirtoa tai ainakin massiivista titanilaista lääketiedettä</w:t>
      </w:r>
      <w:r w:rsidRPr="00256287">
        <w:rPr>
          <w:lang w:val="fi-FI"/>
        </w:rPr>
        <w:t xml:space="preserve">. Meredith oli </w:t>
      </w:r>
      <w:r w:rsidR="00D23AF8">
        <w:rPr>
          <w:lang w:val="fi-FI"/>
        </w:rPr>
        <w:t>ystävystynyt</w:t>
      </w:r>
      <w:r w:rsidRPr="00256287">
        <w:rPr>
          <w:lang w:val="fi-FI"/>
        </w:rPr>
        <w:t xml:space="preserve"> titanilaisen filosofi </w:t>
      </w:r>
      <w:r w:rsidRPr="00256287">
        <w:rPr>
          <w:b/>
          <w:i/>
          <w:lang w:val="fi-FI"/>
        </w:rPr>
        <w:t>Diafotismos</w:t>
      </w:r>
      <w:r w:rsidRPr="00256287">
        <w:rPr>
          <w:lang w:val="fi-FI"/>
        </w:rPr>
        <w:t>in kanssa, ja heillä oli ollut pitkiä keskusteluja sielun luonteesta. Meredithin mukaan Diafotismoksen alkuperäinen minuus tai sielu oli kauan sitten kadonnut, mutta hän ei osannut sanoa, oliko Diafotismoksen nykyinen mieli vapahtajan armon piirissä. Diafotismos oli hyvin ärsyyntynyt tästä. Kun Meredith sairastui, eikä parannus ollut mahdollinen ilman uploadia, Diafotismos oli turhautunut ja raivostunut ajatuksesta, että hän menettäisi ystävänsä johonkin, joka olisi äärimmäisen helposti parannettavissa.</w:t>
      </w:r>
      <w:r w:rsidR="00223BFE" w:rsidRPr="00256287">
        <w:rPr>
          <w:lang w:val="fi-FI"/>
        </w:rPr>
        <w:t xml:space="preserve"> Meredith oli miltei loppuun saakka asunut kommunaalimajoituksessa </w:t>
      </w:r>
      <w:r w:rsidR="00223BFE" w:rsidRPr="00256287">
        <w:rPr>
          <w:i/>
          <w:lang w:val="fi-FI"/>
        </w:rPr>
        <w:t>Weissbinder Chariot Theme Song</w:t>
      </w:r>
      <w:r w:rsidR="007B52E0" w:rsidRPr="00256287">
        <w:rPr>
          <w:lang w:val="fi-FI"/>
        </w:rPr>
        <w:t xml:space="preserve"> -aluksella, pienessä kristillisessä yhteisössä, joka toi ilosanomaa niille, jotka sitä halusivat kuulla.</w:t>
      </w:r>
    </w:p>
    <w:p w14:paraId="30771B52" w14:textId="77777777" w:rsidR="008C6C25" w:rsidRPr="00256287" w:rsidRDefault="008C6C25">
      <w:pPr>
        <w:rPr>
          <w:lang w:val="fi-FI"/>
        </w:rPr>
      </w:pPr>
    </w:p>
    <w:p w14:paraId="645FDB79" w14:textId="77777777" w:rsidR="00F823B9" w:rsidRPr="00256287" w:rsidRDefault="00FA79F3">
      <w:pPr>
        <w:rPr>
          <w:lang w:val="fi-FI"/>
        </w:rPr>
      </w:pPr>
      <w:r w:rsidRPr="00256287">
        <w:rPr>
          <w:lang w:val="fi-FI"/>
        </w:rPr>
        <w:t>K</w:t>
      </w:r>
      <w:r w:rsidR="008C6C25" w:rsidRPr="00256287">
        <w:rPr>
          <w:lang w:val="fi-FI"/>
        </w:rPr>
        <w:t>un Anne-Marie oli teknisesti jupiterilaisen lääketieteen ulottumattomissa</w:t>
      </w:r>
      <w:r w:rsidRPr="00256287">
        <w:rPr>
          <w:lang w:val="fi-FI"/>
        </w:rPr>
        <w:t xml:space="preserve">, siirretty lääkintäalus </w:t>
      </w:r>
      <w:r w:rsidRPr="00256287">
        <w:rPr>
          <w:i/>
          <w:lang w:val="fi-FI"/>
        </w:rPr>
        <w:t>That Ping You Hear</w:t>
      </w:r>
      <w:r w:rsidRPr="00256287">
        <w:rPr>
          <w:lang w:val="fi-FI"/>
        </w:rPr>
        <w:t>ille</w:t>
      </w:r>
      <w:r w:rsidR="008C6C25" w:rsidRPr="00256287">
        <w:rPr>
          <w:lang w:val="fi-FI"/>
        </w:rPr>
        <w:t xml:space="preserve"> ja tajuton, </w:t>
      </w:r>
      <w:r w:rsidR="00E449AC" w:rsidRPr="00256287">
        <w:rPr>
          <w:lang w:val="fi-FI"/>
        </w:rPr>
        <w:t>Diafotismos</w:t>
      </w:r>
      <w:r w:rsidR="008C6C25" w:rsidRPr="00256287">
        <w:rPr>
          <w:lang w:val="fi-FI"/>
        </w:rPr>
        <w:t xml:space="preserve"> </w:t>
      </w:r>
      <w:r w:rsidR="00371926" w:rsidRPr="00256287">
        <w:rPr>
          <w:lang w:val="fi-FI"/>
        </w:rPr>
        <w:t>käytti tämän kehon egosillalla, ja otti mielestä kopion, jonka hän taltioi digitaalisesti.</w:t>
      </w:r>
      <w:r w:rsidR="006C184E" w:rsidRPr="00256287">
        <w:rPr>
          <w:lang w:val="fi-FI"/>
        </w:rPr>
        <w:t xml:space="preserve"> Sen jälkeen hän reinkarnoi sen kiirastuleen, jossa Anne-Marie kärsii ennen </w:t>
      </w:r>
      <w:r w:rsidR="00082FA2" w:rsidRPr="00256287">
        <w:rPr>
          <w:lang w:val="fi-FI"/>
        </w:rPr>
        <w:t xml:space="preserve">oletettua </w:t>
      </w:r>
      <w:r w:rsidR="006C184E" w:rsidRPr="00256287">
        <w:rPr>
          <w:lang w:val="fi-FI"/>
        </w:rPr>
        <w:t>p</w:t>
      </w:r>
      <w:r w:rsidR="0041236C" w:rsidRPr="00256287">
        <w:rPr>
          <w:lang w:val="fi-FI"/>
        </w:rPr>
        <w:t>ääsyä lopulliseen palkintoonsa.</w:t>
      </w:r>
    </w:p>
    <w:p w14:paraId="4C73A41F" w14:textId="77777777" w:rsidR="0017321D" w:rsidRPr="00256287" w:rsidRDefault="0017321D">
      <w:pPr>
        <w:rPr>
          <w:lang w:val="fi-FI"/>
        </w:rPr>
      </w:pPr>
    </w:p>
    <w:p w14:paraId="0B6C1A13" w14:textId="77777777" w:rsidR="0017321D" w:rsidRPr="00256287" w:rsidRDefault="0017321D">
      <w:pPr>
        <w:rPr>
          <w:lang w:val="fi-FI"/>
        </w:rPr>
      </w:pPr>
      <w:r w:rsidRPr="00256287">
        <w:rPr>
          <w:lang w:val="fi-FI"/>
        </w:rPr>
        <w:t xml:space="preserve">Yllättäen, jos Ayez kuulee tästä, hän tahtoo </w:t>
      </w:r>
      <w:r w:rsidR="004434A1" w:rsidRPr="00256287">
        <w:rPr>
          <w:lang w:val="fi-FI"/>
        </w:rPr>
        <w:t xml:space="preserve">käydä pelastamassa </w:t>
      </w:r>
      <w:r w:rsidR="006B1BFB" w:rsidRPr="00256287">
        <w:rPr>
          <w:lang w:val="fi-FI"/>
        </w:rPr>
        <w:t>ystävänsä</w:t>
      </w:r>
      <w:r w:rsidR="004434A1" w:rsidRPr="00256287">
        <w:rPr>
          <w:lang w:val="fi-FI"/>
        </w:rPr>
        <w:t>.</w:t>
      </w:r>
      <w:r w:rsidR="00FA226B" w:rsidRPr="00256287">
        <w:rPr>
          <w:lang w:val="fi-FI"/>
        </w:rPr>
        <w:t xml:space="preserve"> Asiassa on myös turvallisuuselementti: Meredithillä oli mielessään joitakin Pyhän Istuimen salaisuuksia, joiden kirkko ei tahdo joutuvan vääriin käsiin.</w:t>
      </w:r>
    </w:p>
    <w:p w14:paraId="4D30F217" w14:textId="77777777" w:rsidR="005F615A" w:rsidRPr="00256287" w:rsidRDefault="005F615A">
      <w:pPr>
        <w:rPr>
          <w:lang w:val="fi-FI"/>
        </w:rPr>
      </w:pPr>
    </w:p>
    <w:p w14:paraId="69C4361E" w14:textId="77777777" w:rsidR="005F615A" w:rsidRPr="00256287" w:rsidRDefault="005F615A" w:rsidP="006346D7">
      <w:pPr>
        <w:pStyle w:val="Heading4"/>
      </w:pPr>
      <w:r w:rsidRPr="00256287">
        <w:t>Simulaatio</w:t>
      </w:r>
    </w:p>
    <w:p w14:paraId="275D0DF8" w14:textId="77777777" w:rsidR="005F615A" w:rsidRPr="00256287" w:rsidRDefault="005F615A">
      <w:pPr>
        <w:rPr>
          <w:lang w:val="fi-FI"/>
        </w:rPr>
      </w:pPr>
    </w:p>
    <w:p w14:paraId="37ED9A3E" w14:textId="77777777" w:rsidR="005F615A" w:rsidRPr="00256287" w:rsidRDefault="005F615A">
      <w:pPr>
        <w:rPr>
          <w:lang w:val="fi-FI"/>
        </w:rPr>
      </w:pPr>
      <w:r w:rsidRPr="00256287">
        <w:rPr>
          <w:lang w:val="fi-FI"/>
        </w:rPr>
        <w:t>Matkan roskaväen luokse Saint Sunniva ajaa simulaatioita asioista, jotka voisivat mennä pieleen.</w:t>
      </w:r>
      <w:r w:rsidR="003E24B4" w:rsidRPr="00256287">
        <w:rPr>
          <w:lang w:val="fi-FI"/>
        </w:rPr>
        <w:t xml:space="preserve"> Simulaatiossa parvi on jättänyt ydinmiinan Saint Sunnivan reitille, ja koska ruori ei ole tehnyt riittäviä väistöliikkeitä, se räjähtää ja kolkkaa satunnaisia järjestelmiä. Samaan aikaan simulaation </w:t>
      </w:r>
      <w:r w:rsidR="00AA1B6B" w:rsidRPr="00256287">
        <w:rPr>
          <w:lang w:val="fi-FI"/>
        </w:rPr>
        <w:t>vihollisalus ampuu ohjuksia, ja toinen alus kolkkaa torjuntalasereilla yhden etäsensoripaketin.</w:t>
      </w:r>
      <w:r w:rsidR="00D56425" w:rsidRPr="00256287">
        <w:rPr>
          <w:lang w:val="fi-FI"/>
        </w:rPr>
        <w:t xml:space="preserve"> Simulaatiossa on 2 vihamielistä alusta (NPW</w:t>
      </w:r>
      <w:r w:rsidR="00AD455E" w:rsidRPr="00256287">
        <w:rPr>
          <w:lang w:val="fi-FI"/>
        </w:rPr>
        <w:t>; ohjuksia, miinoja ja lasereita,</w:t>
      </w:r>
      <w:r w:rsidR="00D56425" w:rsidRPr="00256287">
        <w:rPr>
          <w:lang w:val="fi-FI"/>
        </w:rPr>
        <w:t xml:space="preserve"> ja Jane Doe</w:t>
      </w:r>
      <w:r w:rsidR="00AD455E" w:rsidRPr="00256287">
        <w:rPr>
          <w:lang w:val="fi-FI"/>
        </w:rPr>
        <w:t>; lasereita ja miinoja</w:t>
      </w:r>
      <w:r w:rsidR="00D56425" w:rsidRPr="00256287">
        <w:rPr>
          <w:lang w:val="fi-FI"/>
        </w:rPr>
        <w:t>).</w:t>
      </w:r>
      <w:r w:rsidR="008E2446" w:rsidRPr="00256287">
        <w:rPr>
          <w:lang w:val="fi-FI"/>
        </w:rPr>
        <w:t xml:space="preserve"> </w:t>
      </w:r>
    </w:p>
    <w:p w14:paraId="31430A60" w14:textId="77777777" w:rsidR="005F615A" w:rsidRPr="00256287" w:rsidRDefault="005F615A">
      <w:pPr>
        <w:rPr>
          <w:lang w:val="fi-FI"/>
        </w:rPr>
      </w:pPr>
    </w:p>
    <w:p w14:paraId="73F1D425" w14:textId="77777777" w:rsidR="00BC2B2C" w:rsidRPr="00256287" w:rsidRDefault="00BC2B2C">
      <w:pPr>
        <w:rPr>
          <w:lang w:val="fi-FI"/>
        </w:rPr>
      </w:pPr>
      <w:r w:rsidRPr="00256287">
        <w:rPr>
          <w:b/>
          <w:lang w:val="fi-FI"/>
        </w:rPr>
        <w:t xml:space="preserve">Silta: </w:t>
      </w:r>
      <w:r w:rsidRPr="00256287">
        <w:rPr>
          <w:lang w:val="fi-FI"/>
        </w:rPr>
        <w:t>passiivisensorit, kohteen aktiiviskannaus, viestintä (ulos)</w:t>
      </w:r>
    </w:p>
    <w:p w14:paraId="1F649664" w14:textId="77777777" w:rsidR="00BC2B2C" w:rsidRPr="00256287" w:rsidRDefault="00BC2B2C">
      <w:pPr>
        <w:rPr>
          <w:lang w:val="fi-FI"/>
        </w:rPr>
      </w:pPr>
    </w:p>
    <w:p w14:paraId="70EA330C" w14:textId="77777777" w:rsidR="00BC2B2C" w:rsidRPr="00256287" w:rsidRDefault="00BC2B2C">
      <w:pPr>
        <w:rPr>
          <w:lang w:val="fi-FI"/>
        </w:rPr>
      </w:pPr>
      <w:r w:rsidRPr="00256287">
        <w:rPr>
          <w:b/>
          <w:lang w:val="fi-FI"/>
        </w:rPr>
        <w:t xml:space="preserve">Ruori: </w:t>
      </w:r>
      <w:r w:rsidRPr="00256287">
        <w:rPr>
          <w:lang w:val="fi-FI"/>
        </w:rPr>
        <w:t>kiihdytys, ohjauskäännös, väistöliikkeet</w:t>
      </w:r>
    </w:p>
    <w:p w14:paraId="63B54074" w14:textId="77777777" w:rsidR="00BC2B2C" w:rsidRPr="00256287" w:rsidRDefault="00BC2B2C">
      <w:pPr>
        <w:rPr>
          <w:lang w:val="fi-FI"/>
        </w:rPr>
      </w:pPr>
    </w:p>
    <w:p w14:paraId="3B768DF7" w14:textId="77777777" w:rsidR="00BC2B2C" w:rsidRPr="00256287" w:rsidRDefault="00BC2B2C">
      <w:pPr>
        <w:rPr>
          <w:lang w:val="fi-FI"/>
        </w:rPr>
      </w:pPr>
      <w:r w:rsidRPr="00256287">
        <w:rPr>
          <w:b/>
          <w:lang w:val="fi-FI"/>
        </w:rPr>
        <w:t xml:space="preserve">Aseistus: </w:t>
      </w:r>
      <w:r w:rsidRPr="00256287">
        <w:rPr>
          <w:lang w:val="fi-FI"/>
        </w:rPr>
        <w:t>ohjus, laser, hiukkastykki, häirintä</w:t>
      </w:r>
    </w:p>
    <w:p w14:paraId="4E30FED1" w14:textId="77777777" w:rsidR="00BC2B2C" w:rsidRPr="00256287" w:rsidRDefault="00BC2B2C">
      <w:pPr>
        <w:rPr>
          <w:lang w:val="fi-FI"/>
        </w:rPr>
      </w:pPr>
    </w:p>
    <w:p w14:paraId="48AC79B5" w14:textId="77777777" w:rsidR="00BC2B2C" w:rsidRPr="00256287" w:rsidRDefault="00BC2B2C">
      <w:pPr>
        <w:rPr>
          <w:lang w:val="fi-FI"/>
        </w:rPr>
      </w:pPr>
      <w:r w:rsidRPr="00256287">
        <w:rPr>
          <w:b/>
          <w:lang w:val="fi-FI"/>
        </w:rPr>
        <w:t xml:space="preserve">Kone: </w:t>
      </w:r>
      <w:r w:rsidRPr="00256287">
        <w:rPr>
          <w:lang w:val="fi-FI"/>
        </w:rPr>
        <w:t>jäähdytys auki/kiinni, teho moottori / sädeaseet</w:t>
      </w:r>
    </w:p>
    <w:p w14:paraId="1BC5F02B" w14:textId="77777777" w:rsidR="003E24B4" w:rsidRPr="00256287" w:rsidRDefault="003E24B4">
      <w:pPr>
        <w:rPr>
          <w:lang w:val="fi-FI"/>
        </w:rPr>
      </w:pPr>
    </w:p>
    <w:p w14:paraId="139B6C2E" w14:textId="77777777" w:rsidR="003E24B4" w:rsidRPr="00256287" w:rsidRDefault="003E24B4">
      <w:pPr>
        <w:rPr>
          <w:lang w:val="fi-FI"/>
        </w:rPr>
      </w:pPr>
      <w:r w:rsidRPr="00256287">
        <w:rPr>
          <w:b/>
          <w:lang w:val="fi-FI"/>
        </w:rPr>
        <w:t>LSO</w:t>
      </w:r>
      <w:r w:rsidR="005B4154" w:rsidRPr="00256287">
        <w:rPr>
          <w:b/>
          <w:lang w:val="fi-FI"/>
        </w:rPr>
        <w:t xml:space="preserve"> + valtaus</w:t>
      </w:r>
      <w:r w:rsidRPr="00256287">
        <w:rPr>
          <w:b/>
          <w:lang w:val="fi-FI"/>
        </w:rPr>
        <w:t xml:space="preserve">: </w:t>
      </w:r>
      <w:r w:rsidRPr="00256287">
        <w:rPr>
          <w:lang w:val="fi-FI"/>
        </w:rPr>
        <w:t>silta, aseistus, kone, runko</w:t>
      </w:r>
    </w:p>
    <w:p w14:paraId="4C91C9EC" w14:textId="77777777" w:rsidR="00BC2B2C" w:rsidRPr="00256287" w:rsidRDefault="00BC2B2C">
      <w:pPr>
        <w:rPr>
          <w:lang w:val="fi-FI"/>
        </w:rPr>
      </w:pPr>
    </w:p>
    <w:p w14:paraId="0FFC38D5" w14:textId="77777777" w:rsidR="005F615A" w:rsidRPr="00256287" w:rsidRDefault="005F615A">
      <w:pPr>
        <w:rPr>
          <w:lang w:val="fi-FI"/>
        </w:rPr>
      </w:pPr>
      <w:r w:rsidRPr="00256287">
        <w:rPr>
          <w:b/>
          <w:lang w:val="fi-FI"/>
        </w:rPr>
        <w:t>Silta</w:t>
      </w:r>
      <w:r w:rsidRPr="00256287">
        <w:rPr>
          <w:lang w:val="fi-FI"/>
        </w:rPr>
        <w:t xml:space="preserve"> skannaa yllättävän säteilypiikin eräältä parven alukselta, viestintä vakuuttaa kaiken olevan kunnossa. Ilmeiset vaihtoehdot: aktiiviskannaus, lisätiedon tivaaminen, </w:t>
      </w:r>
    </w:p>
    <w:p w14:paraId="5A1CEB8A" w14:textId="77777777" w:rsidR="0032133F" w:rsidRPr="00256287" w:rsidRDefault="0032133F">
      <w:pPr>
        <w:rPr>
          <w:lang w:val="fi-FI"/>
        </w:rPr>
      </w:pPr>
    </w:p>
    <w:p w14:paraId="2284F4C3" w14:textId="77777777" w:rsidR="0032133F" w:rsidRPr="00256287" w:rsidRDefault="0032133F" w:rsidP="006346D7">
      <w:pPr>
        <w:pStyle w:val="Heading4"/>
      </w:pPr>
      <w:r w:rsidRPr="00256287">
        <w:t>Tehtäväkuvaus</w:t>
      </w:r>
    </w:p>
    <w:p w14:paraId="61AE9855" w14:textId="77777777" w:rsidR="0032133F" w:rsidRPr="00256287" w:rsidRDefault="0032133F" w:rsidP="0032133F">
      <w:pPr>
        <w:rPr>
          <w:lang w:val="fi-FI"/>
        </w:rPr>
      </w:pPr>
    </w:p>
    <w:p w14:paraId="0216D744" w14:textId="77777777" w:rsidR="00FC3BC2" w:rsidRPr="00256287" w:rsidRDefault="0032133F" w:rsidP="0032133F">
      <w:pPr>
        <w:rPr>
          <w:lang w:val="fi-FI"/>
        </w:rPr>
      </w:pPr>
      <w:r w:rsidRPr="00256287">
        <w:rPr>
          <w:lang w:val="fi-FI"/>
        </w:rPr>
        <w:t xml:space="preserve">Ryhmää johtaa aliluutnantti Fjell, varajohtajana on alikersantti Guanchana. Muut lähetettävät ovat Toksvig, Falk, Iglesias, Acosta, Ytterhus, Coleman, Lillehammer, Perrigos, </w:t>
      </w:r>
      <w:r w:rsidR="008E2446" w:rsidRPr="00256287">
        <w:rPr>
          <w:lang w:val="fi-FI"/>
        </w:rPr>
        <w:t>I</w:t>
      </w:r>
      <w:r w:rsidR="00781A7A" w:rsidRPr="00256287">
        <w:rPr>
          <w:lang w:val="fi-FI"/>
        </w:rPr>
        <w:t>. Alghani</w:t>
      </w:r>
      <w:r w:rsidRPr="00256287">
        <w:rPr>
          <w:lang w:val="fi-FI"/>
        </w:rPr>
        <w:t xml:space="preserve"> ja Santangeli.</w:t>
      </w:r>
    </w:p>
    <w:p w14:paraId="414CEBC6" w14:textId="77777777" w:rsidR="009F10A7" w:rsidRPr="00256287" w:rsidRDefault="009F10A7" w:rsidP="0032133F">
      <w:pPr>
        <w:rPr>
          <w:lang w:val="fi-FI"/>
        </w:rPr>
      </w:pPr>
    </w:p>
    <w:p w14:paraId="3EFDDAE2" w14:textId="77777777" w:rsidR="009F10A7" w:rsidRPr="00256287" w:rsidRDefault="00B47020" w:rsidP="0032133F">
      <w:pPr>
        <w:rPr>
          <w:lang w:val="fi-FI"/>
        </w:rPr>
      </w:pPr>
      <w:r w:rsidRPr="00256287">
        <w:rPr>
          <w:lang w:val="fi-FI"/>
        </w:rPr>
        <w:t>Fjell tiedustelee sillan ja aseistuksen halukkaita tehtävälle</w:t>
      </w:r>
      <w:r w:rsidR="00FC3BC2" w:rsidRPr="00256287">
        <w:rPr>
          <w:lang w:val="fi-FI"/>
        </w:rPr>
        <w:t>,</w:t>
      </w:r>
      <w:r w:rsidRPr="00256287">
        <w:rPr>
          <w:lang w:val="fi-FI"/>
        </w:rPr>
        <w:t xml:space="preserve"> </w:t>
      </w:r>
      <w:r w:rsidR="002F540F" w:rsidRPr="00256287">
        <w:rPr>
          <w:lang w:val="fi-FI"/>
        </w:rPr>
        <w:t>Guanchana käy LSO:ssa kysymässä vapaaehtoisia.</w:t>
      </w:r>
      <w:r w:rsidR="00FC3BC2" w:rsidRPr="00256287">
        <w:rPr>
          <w:lang w:val="fi-FI"/>
        </w:rPr>
        <w:t xml:space="preserve"> De Vooght haluaisi kovasti käydä parvessa, mutta häntä ei tahdota päästää; arvellaan, että hänen implanttinsa tekevät hänestä alttiin roskaväen hakkereille.</w:t>
      </w:r>
    </w:p>
    <w:p w14:paraId="2BC2D350" w14:textId="77777777" w:rsidR="0032133F" w:rsidRPr="00256287" w:rsidRDefault="0032133F" w:rsidP="0032133F">
      <w:pPr>
        <w:rPr>
          <w:lang w:val="fi-FI"/>
        </w:rPr>
      </w:pPr>
    </w:p>
    <w:p w14:paraId="6C317B47" w14:textId="77777777" w:rsidR="0032133F" w:rsidRPr="00256287" w:rsidRDefault="0032133F" w:rsidP="0032133F">
      <w:pPr>
        <w:rPr>
          <w:lang w:val="fi-FI"/>
        </w:rPr>
      </w:pPr>
      <w:r w:rsidRPr="00256287">
        <w:rPr>
          <w:lang w:val="fi-FI"/>
        </w:rPr>
        <w:t>Fjell pitää ryhmälle tehtäväselonteon, jonka olennaiset pointit ovat:</w:t>
      </w:r>
    </w:p>
    <w:p w14:paraId="41533D1E" w14:textId="77777777" w:rsidR="0032133F" w:rsidRPr="00256287" w:rsidRDefault="0032133F" w:rsidP="0032133F">
      <w:pPr>
        <w:rPr>
          <w:lang w:val="fi-FI"/>
        </w:rPr>
      </w:pPr>
    </w:p>
    <w:p w14:paraId="315C7826" w14:textId="77777777" w:rsidR="00B954D6" w:rsidRPr="00256287" w:rsidRDefault="00B954D6" w:rsidP="0032133F">
      <w:pPr>
        <w:numPr>
          <w:ilvl w:val="0"/>
          <w:numId w:val="3"/>
        </w:numPr>
        <w:rPr>
          <w:lang w:val="fi-FI"/>
        </w:rPr>
      </w:pPr>
      <w:r w:rsidRPr="00256287">
        <w:rPr>
          <w:lang w:val="fi-FI"/>
        </w:rPr>
        <w:t xml:space="preserve">ensisijaisesti diplomaatin </w:t>
      </w:r>
      <w:r w:rsidR="007624F3" w:rsidRPr="00256287">
        <w:rPr>
          <w:lang w:val="fi-FI"/>
        </w:rPr>
        <w:t>saatto-</w:t>
      </w:r>
      <w:r w:rsidR="00EF3AFB" w:rsidRPr="00256287">
        <w:rPr>
          <w:lang w:val="fi-FI"/>
        </w:rPr>
        <w:t>, esikunta-</w:t>
      </w:r>
      <w:r w:rsidR="007624F3" w:rsidRPr="00256287">
        <w:rPr>
          <w:lang w:val="fi-FI"/>
        </w:rPr>
        <w:t xml:space="preserve"> ja </w:t>
      </w:r>
      <w:r w:rsidRPr="00256287">
        <w:rPr>
          <w:lang w:val="fi-FI"/>
        </w:rPr>
        <w:t>vartiotehtävä, toissijaisesti tiedustelutehtävä, näiden jälkeen edustustehtävä</w:t>
      </w:r>
    </w:p>
    <w:p w14:paraId="437A11E3" w14:textId="77777777" w:rsidR="0032133F" w:rsidRPr="008D354A" w:rsidRDefault="008771B9" w:rsidP="0032133F">
      <w:pPr>
        <w:numPr>
          <w:ilvl w:val="0"/>
          <w:numId w:val="3"/>
        </w:numPr>
      </w:pPr>
      <w:r w:rsidRPr="008D354A">
        <w:t>kohdealue</w:t>
      </w:r>
      <w:r w:rsidR="00B954D6" w:rsidRPr="008D354A">
        <w:t xml:space="preserve"> </w:t>
      </w:r>
      <w:r w:rsidR="0032133F" w:rsidRPr="008D354A">
        <w:t>on roskaväkiparvi</w:t>
      </w:r>
      <w:r w:rsidRPr="008D354A">
        <w:t xml:space="preserve"> </w:t>
      </w:r>
      <w:r w:rsidRPr="008D354A">
        <w:rPr>
          <w:i/>
        </w:rPr>
        <w:t>Jane Doe and the Mockingbirds</w:t>
      </w:r>
    </w:p>
    <w:p w14:paraId="3D0D0144" w14:textId="77777777" w:rsidR="0032133F" w:rsidRPr="00256287" w:rsidRDefault="0032133F" w:rsidP="0032133F">
      <w:pPr>
        <w:numPr>
          <w:ilvl w:val="0"/>
          <w:numId w:val="3"/>
        </w:numPr>
        <w:rPr>
          <w:lang w:val="fi-FI"/>
        </w:rPr>
      </w:pPr>
      <w:r w:rsidRPr="00256287">
        <w:rPr>
          <w:lang w:val="fi-FI"/>
        </w:rPr>
        <w:t>1000 asukasta: 400 ihmistä, 600 ihmisjäljitelmää, kaikki siviilejä</w:t>
      </w:r>
    </w:p>
    <w:p w14:paraId="36F65257" w14:textId="77777777" w:rsidR="0032133F" w:rsidRPr="00256287" w:rsidRDefault="0032133F" w:rsidP="0032133F">
      <w:pPr>
        <w:numPr>
          <w:ilvl w:val="0"/>
          <w:numId w:val="3"/>
        </w:numPr>
        <w:rPr>
          <w:lang w:val="fi-FI"/>
        </w:rPr>
      </w:pPr>
      <w:r w:rsidRPr="00256287">
        <w:rPr>
          <w:lang w:val="fi-FI"/>
        </w:rPr>
        <w:t>7 alusta, sekä pieniä yhteyskapseleita</w:t>
      </w:r>
    </w:p>
    <w:p w14:paraId="22C195C5" w14:textId="77777777" w:rsidR="0032133F" w:rsidRPr="00256287" w:rsidRDefault="0032133F" w:rsidP="0032133F">
      <w:pPr>
        <w:numPr>
          <w:ilvl w:val="0"/>
          <w:numId w:val="3"/>
        </w:numPr>
        <w:rPr>
          <w:lang w:val="fi-FI"/>
        </w:rPr>
      </w:pPr>
      <w:r w:rsidRPr="00256287">
        <w:rPr>
          <w:lang w:val="fi-FI"/>
        </w:rPr>
        <w:t>sotilaallisesti ei uhka; Saint Sunniva pystyisi hävittämään sen alle tunnissa</w:t>
      </w:r>
    </w:p>
    <w:p w14:paraId="779B68F3" w14:textId="77777777" w:rsidR="0032133F" w:rsidRPr="00256287" w:rsidRDefault="0090388B" w:rsidP="0032133F">
      <w:pPr>
        <w:numPr>
          <w:ilvl w:val="0"/>
          <w:numId w:val="3"/>
        </w:numPr>
        <w:rPr>
          <w:lang w:val="fi-FI"/>
        </w:rPr>
      </w:pPr>
      <w:r w:rsidRPr="00256287">
        <w:rPr>
          <w:lang w:val="fi-FI"/>
        </w:rPr>
        <w:t xml:space="preserve">toiminta-alue on </w:t>
      </w:r>
      <w:r w:rsidR="0032133F" w:rsidRPr="00256287">
        <w:rPr>
          <w:lang w:val="fi-FI"/>
        </w:rPr>
        <w:t>memeettisesti keltaisen äärirajoilla [eli sinne saa viedä sotilaita ilman erityiskoulutusta]</w:t>
      </w:r>
      <w:r w:rsidR="00612029" w:rsidRPr="00256287">
        <w:rPr>
          <w:lang w:val="fi-FI"/>
        </w:rPr>
        <w:t xml:space="preserve"> - kontaktia paikallisiin ei voi näillä tehtäväparametreilla välttää, mutta </w:t>
      </w:r>
      <w:r w:rsidR="000972DC" w:rsidRPr="00256287">
        <w:rPr>
          <w:lang w:val="fi-FI"/>
        </w:rPr>
        <w:t>siihen tulee suhtautua varovaisuudella</w:t>
      </w:r>
    </w:p>
    <w:p w14:paraId="20162FEF" w14:textId="77777777" w:rsidR="0032133F" w:rsidRPr="00256287" w:rsidRDefault="00F547DB" w:rsidP="0032133F">
      <w:pPr>
        <w:numPr>
          <w:ilvl w:val="0"/>
          <w:numId w:val="3"/>
        </w:numPr>
        <w:rPr>
          <w:lang w:val="fi-FI"/>
        </w:rPr>
      </w:pPr>
      <w:r w:rsidRPr="00256287">
        <w:rPr>
          <w:lang w:val="fi-FI"/>
        </w:rPr>
        <w:t>siviilikohde</w:t>
      </w:r>
      <w:r w:rsidR="00F50D9E" w:rsidRPr="00256287">
        <w:rPr>
          <w:lang w:val="fi-FI"/>
        </w:rPr>
        <w:t xml:space="preserve">, </w:t>
      </w:r>
      <w:r w:rsidR="009C4ABA" w:rsidRPr="00256287">
        <w:rPr>
          <w:lang w:val="fi-FI"/>
        </w:rPr>
        <w:t>alue</w:t>
      </w:r>
      <w:r w:rsidRPr="00256287">
        <w:rPr>
          <w:lang w:val="fi-FI"/>
        </w:rPr>
        <w:t xml:space="preserve"> </w:t>
      </w:r>
      <w:r w:rsidR="0032133F" w:rsidRPr="00256287">
        <w:rPr>
          <w:lang w:val="fi-FI"/>
        </w:rPr>
        <w:t>ei aktiivisen vihamielinen, mutta arvaamaton</w:t>
      </w:r>
      <w:r w:rsidR="00612029" w:rsidRPr="00256287">
        <w:rPr>
          <w:lang w:val="fi-FI"/>
        </w:rPr>
        <w:t xml:space="preserve">. roskaväkiparvet ovat hyvin outoja ympäristöjä ja asukkailla voi olla </w:t>
      </w:r>
      <w:r w:rsidR="009613D4" w:rsidRPr="00256287">
        <w:rPr>
          <w:lang w:val="fi-FI"/>
        </w:rPr>
        <w:t>merkillinen</w:t>
      </w:r>
      <w:r w:rsidR="00612029" w:rsidRPr="00256287">
        <w:rPr>
          <w:lang w:val="fi-FI"/>
        </w:rPr>
        <w:t xml:space="preserve"> huumorintaju</w:t>
      </w:r>
      <w:r w:rsidR="00AD7DD5" w:rsidRPr="00256287">
        <w:rPr>
          <w:lang w:val="fi-FI"/>
        </w:rPr>
        <w:t>. he luultavasti koettavat varastaa kaiken mikä irti lähtee, ja murtautua kaikkiin avoimiin laitteisiin mitä löytävät</w:t>
      </w:r>
    </w:p>
    <w:p w14:paraId="0E39AED5" w14:textId="77777777" w:rsidR="0032133F" w:rsidRPr="00256287" w:rsidRDefault="0032133F" w:rsidP="0032133F">
      <w:pPr>
        <w:numPr>
          <w:ilvl w:val="0"/>
          <w:numId w:val="3"/>
        </w:numPr>
        <w:rPr>
          <w:lang w:val="fi-FI"/>
        </w:rPr>
      </w:pPr>
      <w:r w:rsidRPr="00256287">
        <w:rPr>
          <w:lang w:val="fi-FI"/>
        </w:rPr>
        <w:t>palvelusasuna kevyt tyhjiöpuku, palvelusaseena pistooli; sukkulassa kaksi taisteluasua ja kaksi raidehaulikkoa</w:t>
      </w:r>
    </w:p>
    <w:p w14:paraId="55F4CE09" w14:textId="77777777" w:rsidR="00B954D6" w:rsidRPr="00256287" w:rsidRDefault="00B0704B" w:rsidP="00B954D6">
      <w:pPr>
        <w:numPr>
          <w:ilvl w:val="0"/>
          <w:numId w:val="3"/>
        </w:numPr>
        <w:rPr>
          <w:lang w:val="fi-FI"/>
        </w:rPr>
      </w:pPr>
      <w:r w:rsidRPr="00256287">
        <w:rPr>
          <w:lang w:val="fi-FI"/>
        </w:rPr>
        <w:t xml:space="preserve">kontaktisäännöt: ainoastaan itsepuolustus tai toisen tasavaltalaisen puolustus hyväksyttyä, ei puuttumista </w:t>
      </w:r>
      <w:r w:rsidR="000C4D0B" w:rsidRPr="00256287">
        <w:rPr>
          <w:lang w:val="fi-FI"/>
        </w:rPr>
        <w:t>paikallisten toimintaan</w:t>
      </w:r>
    </w:p>
    <w:p w14:paraId="2B911300" w14:textId="77777777" w:rsidR="00116A6A" w:rsidRPr="00256287" w:rsidRDefault="00116A6A" w:rsidP="00B954D6">
      <w:pPr>
        <w:numPr>
          <w:ilvl w:val="0"/>
          <w:numId w:val="3"/>
        </w:numPr>
        <w:rPr>
          <w:lang w:val="fi-FI"/>
        </w:rPr>
      </w:pPr>
      <w:r w:rsidRPr="00256287">
        <w:rPr>
          <w:lang w:val="fi-FI"/>
        </w:rPr>
        <w:t>diplomaattisten selkkauksien vaara pieni</w:t>
      </w:r>
    </w:p>
    <w:p w14:paraId="7792B7C5" w14:textId="77777777" w:rsidR="0032133F" w:rsidRPr="00256287" w:rsidRDefault="0032133F" w:rsidP="0032133F">
      <w:pPr>
        <w:rPr>
          <w:lang w:val="fi-FI"/>
        </w:rPr>
      </w:pPr>
    </w:p>
    <w:p w14:paraId="52A0F96D" w14:textId="77777777" w:rsidR="00B32508" w:rsidRPr="00256287" w:rsidRDefault="00276ACC">
      <w:pPr>
        <w:rPr>
          <w:lang w:val="fi-FI"/>
        </w:rPr>
      </w:pPr>
      <w:r w:rsidRPr="00256287">
        <w:rPr>
          <w:lang w:val="fi-FI"/>
        </w:rPr>
        <w:t xml:space="preserve">Käytännössä sukkula toimii ryhmän tukikohtana, ja kaksi henkeä on siellä jatkuvasti. </w:t>
      </w:r>
      <w:r w:rsidR="001E745D" w:rsidRPr="00256287">
        <w:rPr>
          <w:lang w:val="fi-FI"/>
        </w:rPr>
        <w:t>Toiset k</w:t>
      </w:r>
      <w:r w:rsidRPr="00256287">
        <w:rPr>
          <w:lang w:val="fi-FI"/>
        </w:rPr>
        <w:t>aksi henkeä on kaiken aikaa isä Joaquinin mukana</w:t>
      </w:r>
      <w:r w:rsidR="00260392" w:rsidRPr="00256287">
        <w:rPr>
          <w:lang w:val="fi-FI"/>
        </w:rPr>
        <w:t>; mikäli hän päättää majoittua parveen, huolehditaan vartiosta (kaksi valvoo jatkuvasti)</w:t>
      </w:r>
      <w:r w:rsidRPr="00256287">
        <w:rPr>
          <w:lang w:val="fi-FI"/>
        </w:rPr>
        <w:t>.</w:t>
      </w:r>
      <w:r w:rsidR="009553E0" w:rsidRPr="00256287">
        <w:rPr>
          <w:lang w:val="fi-FI"/>
        </w:rPr>
        <w:t xml:space="preserve"> Kaiken aikaa joko Fjell tai Guanchana on tavoitettavissa (18 tuntia hereillä, 6 tuntia unta).</w:t>
      </w:r>
      <w:r w:rsidR="00260392" w:rsidRPr="00256287">
        <w:rPr>
          <w:lang w:val="fi-FI"/>
        </w:rPr>
        <w:t xml:space="preserve"> Tehtävän oletetaan kestävän alle 48 tuntia.</w:t>
      </w:r>
    </w:p>
    <w:p w14:paraId="048DA3FE" w14:textId="77777777" w:rsidR="00276ACC" w:rsidRPr="00256287" w:rsidRDefault="00276ACC">
      <w:pPr>
        <w:rPr>
          <w:lang w:val="fi-FI"/>
        </w:rPr>
      </w:pPr>
    </w:p>
    <w:p w14:paraId="48D8EF23" w14:textId="77777777" w:rsidR="00276ACC" w:rsidRPr="00256287" w:rsidRDefault="00276ACC">
      <w:pPr>
        <w:rPr>
          <w:lang w:val="fi-FI"/>
        </w:rPr>
      </w:pPr>
    </w:p>
    <w:p w14:paraId="455ADD78" w14:textId="77777777" w:rsidR="00B32508" w:rsidRPr="00256287" w:rsidRDefault="00B32508" w:rsidP="006346D7">
      <w:pPr>
        <w:pStyle w:val="Heading3"/>
      </w:pPr>
      <w:r w:rsidRPr="00256287">
        <w:lastRenderedPageBreak/>
        <w:t>Roskaväen pariin</w:t>
      </w:r>
    </w:p>
    <w:p w14:paraId="49EF1092" w14:textId="77777777" w:rsidR="00B32508" w:rsidRPr="00256287" w:rsidRDefault="00B32508" w:rsidP="00B32508">
      <w:pPr>
        <w:rPr>
          <w:lang w:val="fi-FI"/>
        </w:rPr>
      </w:pPr>
      <w:r w:rsidRPr="00256287">
        <w:rPr>
          <w:lang w:val="fi-FI"/>
        </w:rPr>
        <w:t xml:space="preserve">Vain viikon matkan päässä Miorylta Saint Sunniva kohtaa parven. Se </w:t>
      </w:r>
      <w:r w:rsidR="009A2562" w:rsidRPr="00256287">
        <w:rPr>
          <w:lang w:val="fi-FI"/>
        </w:rPr>
        <w:t xml:space="preserve">jättäytyy </w:t>
      </w:r>
      <w:r w:rsidR="0069773E" w:rsidRPr="00256287">
        <w:rPr>
          <w:lang w:val="fi-FI"/>
        </w:rPr>
        <w:t>parinsadan kilometrin päähän parvesta</w:t>
      </w:r>
      <w:r w:rsidR="009A2562" w:rsidRPr="00256287">
        <w:rPr>
          <w:lang w:val="fi-FI"/>
        </w:rPr>
        <w:t xml:space="preserve"> vastaavalla kurssilla, ja </w:t>
      </w:r>
      <w:r w:rsidR="006D4BF1" w:rsidRPr="00256287">
        <w:rPr>
          <w:lang w:val="fi-FI"/>
        </w:rPr>
        <w:t>lähettää sukkulansa Jane Doelle.</w:t>
      </w:r>
      <w:r w:rsidR="00BE4E77" w:rsidRPr="00256287">
        <w:rPr>
          <w:lang w:val="fi-FI"/>
        </w:rPr>
        <w:t xml:space="preserve"> 1G:n kiihdytyspurskeella (30 sekunnin ajan) sukkulalta menee 10 minuuttia matkaan parven luo.</w:t>
      </w:r>
    </w:p>
    <w:p w14:paraId="735B91EB" w14:textId="77777777" w:rsidR="00B32508" w:rsidRPr="00256287" w:rsidRDefault="00B32508" w:rsidP="00B32508">
      <w:pPr>
        <w:rPr>
          <w:lang w:val="fi-FI"/>
        </w:rPr>
      </w:pPr>
    </w:p>
    <w:p w14:paraId="1AF9DF42" w14:textId="77777777" w:rsidR="009A2562" w:rsidRPr="00256287" w:rsidRDefault="009A2562" w:rsidP="00B32508">
      <w:pPr>
        <w:rPr>
          <w:lang w:val="fi-FI"/>
        </w:rPr>
      </w:pPr>
      <w:r w:rsidRPr="00256287">
        <w:rPr>
          <w:lang w:val="fi-FI"/>
        </w:rPr>
        <w:t xml:space="preserve">Tasavaltalaiselle </w:t>
      </w:r>
      <w:r w:rsidRPr="00256287">
        <w:rPr>
          <w:i/>
          <w:lang w:val="fi-FI"/>
        </w:rPr>
        <w:t>Jane Doe</w:t>
      </w:r>
      <w:r w:rsidRPr="00256287">
        <w:rPr>
          <w:lang w:val="fi-FI"/>
        </w:rPr>
        <w:t xml:space="preserve"> näyttää </w:t>
      </w:r>
      <w:r w:rsidR="002F2818" w:rsidRPr="00256287">
        <w:rPr>
          <w:lang w:val="fi-FI"/>
        </w:rPr>
        <w:t>ulkopuolelta simppelin teolliselta alukselta, vaikkakin sen pintaa on tägätty ankarasti</w:t>
      </w:r>
      <w:r w:rsidR="006F78CF" w:rsidRPr="00256287">
        <w:rPr>
          <w:lang w:val="fi-FI"/>
        </w:rPr>
        <w:t xml:space="preserve">. Sisäpuolelta aluksella on epämääräinen tuoksu, </w:t>
      </w:r>
      <w:r w:rsidR="00DD72BE" w:rsidRPr="00256287">
        <w:rPr>
          <w:lang w:val="fi-FI"/>
        </w:rPr>
        <w:t xml:space="preserve">ja ilman kosteus on avaruusaluksilla yleensä noudatettavien arvojen yläpäässä. </w:t>
      </w:r>
      <w:r w:rsidR="00450605" w:rsidRPr="00256287">
        <w:rPr>
          <w:lang w:val="fi-FI"/>
        </w:rPr>
        <w:t xml:space="preserve">Sukkula kiinnittyy vanhaan telakointinapanuoraan, </w:t>
      </w:r>
      <w:r w:rsidR="00E163BD" w:rsidRPr="00256287">
        <w:rPr>
          <w:lang w:val="fi-FI"/>
        </w:rPr>
        <w:t>mutta sotilaat riisuvat puvut vasta parven sisällä.</w:t>
      </w:r>
      <w:r w:rsidR="00671081" w:rsidRPr="00256287">
        <w:rPr>
          <w:lang w:val="fi-FI"/>
        </w:rPr>
        <w:t xml:space="preserve"> Kahdentoista hengen ryhmä saattaa isä Joaquinia sisään. Parvi on toivonut, että sotilaat eivät tuo mukanaan raskaita aseita, </w:t>
      </w:r>
      <w:r w:rsidR="00773DC8" w:rsidRPr="00256287">
        <w:rPr>
          <w:lang w:val="fi-FI"/>
        </w:rPr>
        <w:t>ja isä Joaquin on myös tahtonut tätä. Niinpä sotilailla on pistoolit, ja ryhmällä on kaksi raidehaulikkoa.</w:t>
      </w:r>
    </w:p>
    <w:p w14:paraId="7EF69641" w14:textId="77777777" w:rsidR="00B32508" w:rsidRPr="00256287" w:rsidRDefault="00B32508">
      <w:pPr>
        <w:rPr>
          <w:lang w:val="fi-FI"/>
        </w:rPr>
      </w:pPr>
    </w:p>
    <w:p w14:paraId="54EF2D0E" w14:textId="77777777" w:rsidR="00450605" w:rsidRPr="00256287" w:rsidRDefault="00450605" w:rsidP="00450605">
      <w:pPr>
        <w:rPr>
          <w:lang w:val="fi-FI"/>
        </w:rPr>
      </w:pPr>
      <w:r w:rsidRPr="00256287">
        <w:rPr>
          <w:lang w:val="fi-FI"/>
        </w:rPr>
        <w:t xml:space="preserve">JDM:n edustaja (ei kapteeni, parvella ei sellaista ole) on hibernoidimorfissa oleva </w:t>
      </w:r>
      <w:r w:rsidRPr="00256287">
        <w:rPr>
          <w:b/>
          <w:i/>
          <w:lang w:val="fi-FI"/>
        </w:rPr>
        <w:t>Darth van Winkle</w:t>
      </w:r>
      <w:r w:rsidRPr="00256287">
        <w:rPr>
          <w:lang w:val="fi-FI"/>
        </w:rPr>
        <w:t>, joka on enimmäkseen huolehtinut Meredithin jäänteistä. Jos anarkistisen parven pitäisi nimittää johtaja, Darth olisi todennäköinen ehdokas.</w:t>
      </w:r>
      <w:r w:rsidR="00952078" w:rsidRPr="00256287">
        <w:rPr>
          <w:lang w:val="fi-FI"/>
        </w:rPr>
        <w:t xml:space="preserve"> Hän saapuu itse vastaanottamaan tulokkaita. Parvi ei ole kiihdyttämässä, joten Jane Doe on kokonaan vapaapudotuksessa.</w:t>
      </w:r>
    </w:p>
    <w:p w14:paraId="76A04C39" w14:textId="77777777" w:rsidR="00952078" w:rsidRPr="00256287" w:rsidRDefault="00952078" w:rsidP="00450605">
      <w:pPr>
        <w:rPr>
          <w:lang w:val="fi-FI"/>
        </w:rPr>
      </w:pPr>
    </w:p>
    <w:p w14:paraId="7E991440" w14:textId="77777777" w:rsidR="00E0099A" w:rsidRPr="00256287" w:rsidRDefault="00E76AC9" w:rsidP="00450605">
      <w:pPr>
        <w:rPr>
          <w:lang w:val="fi-FI"/>
        </w:rPr>
      </w:pPr>
      <w:r w:rsidRPr="00256287">
        <w:rPr>
          <w:lang w:val="fi-FI"/>
        </w:rPr>
        <w:t xml:space="preserve">Darth van Winkle on luovuttamassa </w:t>
      </w:r>
      <w:r w:rsidR="00CB19AD" w:rsidRPr="00256287">
        <w:rPr>
          <w:lang w:val="fi-FI"/>
        </w:rPr>
        <w:t>Meredithin jäänteet. Joaquin puolestaan suorittaa Pyhän istuimen hänelle antamaa tehtävää, ja</w:t>
      </w:r>
      <w:r w:rsidR="00707A8C" w:rsidRPr="00256287">
        <w:rPr>
          <w:lang w:val="fi-FI"/>
        </w:rPr>
        <w:t xml:space="preserve"> luovuttaa vastapalvelukseksi pienen rasian harvinaisia alkuaineita</w:t>
      </w:r>
      <w:r w:rsidR="00CB19AD" w:rsidRPr="00256287">
        <w:rPr>
          <w:lang w:val="fi-FI"/>
        </w:rPr>
        <w:t xml:space="preserve"> </w:t>
      </w:r>
      <w:r w:rsidR="00707A8C" w:rsidRPr="00256287">
        <w:rPr>
          <w:lang w:val="fi-FI"/>
        </w:rPr>
        <w:t xml:space="preserve">aluksen fabrikaattoriin. Sitten hän </w:t>
      </w:r>
      <w:r w:rsidR="00CB19AD" w:rsidRPr="00256287">
        <w:rPr>
          <w:lang w:val="fi-FI"/>
        </w:rPr>
        <w:t>haastattelee mm. Dar</w:t>
      </w:r>
      <w:r w:rsidR="00707A8C" w:rsidRPr="00256287">
        <w:rPr>
          <w:lang w:val="fi-FI"/>
        </w:rPr>
        <w:t>t</w:t>
      </w:r>
      <w:r w:rsidR="00CB19AD" w:rsidRPr="00256287">
        <w:rPr>
          <w:lang w:val="fi-FI"/>
        </w:rPr>
        <w:t>h van Winkleä, Diafotismosta, alu</w:t>
      </w:r>
      <w:r w:rsidR="003B2E8C" w:rsidRPr="00256287">
        <w:rPr>
          <w:lang w:val="fi-FI"/>
        </w:rPr>
        <w:t xml:space="preserve">ksen </w:t>
      </w:r>
      <w:r w:rsidR="00787EE8" w:rsidRPr="00256287">
        <w:rPr>
          <w:lang w:val="fi-FI"/>
        </w:rPr>
        <w:t>kristillisen</w:t>
      </w:r>
      <w:r w:rsidR="003B2E8C" w:rsidRPr="00256287">
        <w:rPr>
          <w:lang w:val="fi-FI"/>
        </w:rPr>
        <w:t xml:space="preserve"> yhteisön johtajaa </w:t>
      </w:r>
      <w:r w:rsidR="00444FDD" w:rsidRPr="00256287">
        <w:rPr>
          <w:b/>
          <w:i/>
          <w:lang w:val="fi-FI"/>
        </w:rPr>
        <w:t>Serafina Pignatelli</w:t>
      </w:r>
      <w:r w:rsidR="00444FDD" w:rsidRPr="00256287">
        <w:rPr>
          <w:lang w:val="fi-FI"/>
        </w:rPr>
        <w:t>a.</w:t>
      </w:r>
      <w:r w:rsidR="00526155" w:rsidRPr="00256287">
        <w:rPr>
          <w:lang w:val="fi-FI"/>
        </w:rPr>
        <w:t xml:space="preserve"> Serafina </w:t>
      </w:r>
      <w:r w:rsidR="00F50D56" w:rsidRPr="00256287">
        <w:rPr>
          <w:lang w:val="fi-FI"/>
        </w:rPr>
        <w:t>on Chariotilla</w:t>
      </w:r>
      <w:r w:rsidR="00526155" w:rsidRPr="00256287">
        <w:rPr>
          <w:lang w:val="fi-FI"/>
        </w:rPr>
        <w:t xml:space="preserve"> 16-vuotiaan Marco-poikansa kanssa.</w:t>
      </w:r>
      <w:r w:rsidR="00787EE8" w:rsidRPr="00256287">
        <w:rPr>
          <w:lang w:val="fi-FI"/>
        </w:rPr>
        <w:t xml:space="preserve"> (Serafina olisi harkinnut muuttoa Tasavaltaan, mutta hänen katolisuutensa on eklektistä, ja hän uskoo, että sopivan siunauksen myötä sielu voi siirtyä kehosta toiseen.</w:t>
      </w:r>
      <w:r w:rsidR="006A3A0A" w:rsidRPr="00256287">
        <w:rPr>
          <w:lang w:val="fi-FI"/>
        </w:rPr>
        <w:t xml:space="preserve"> Hän ei myöskään ole erityisen fiksu.</w:t>
      </w:r>
      <w:r w:rsidR="00B44514" w:rsidRPr="00256287">
        <w:rPr>
          <w:lang w:val="fi-FI"/>
        </w:rPr>
        <w:t xml:space="preserve"> Marco ei joka tapauksessa elä pitkään syntymäkehossaan, hän on saanut ison annoksen säteilyä, ja hänen pitää vaihtaa toiseen morfiin.</w:t>
      </w:r>
      <w:r w:rsidR="00787EE8" w:rsidRPr="00256287">
        <w:rPr>
          <w:lang w:val="fi-FI"/>
        </w:rPr>
        <w:t>)</w:t>
      </w:r>
      <w:r w:rsidR="00E26B0D" w:rsidRPr="00256287">
        <w:rPr>
          <w:lang w:val="fi-FI"/>
        </w:rPr>
        <w:t xml:space="preserve"> Muita haastateltavia ovat yhteisön lääkäri, </w:t>
      </w:r>
      <w:r w:rsidR="00001ABB" w:rsidRPr="00256287">
        <w:rPr>
          <w:lang w:val="fi-FI"/>
        </w:rPr>
        <w:t xml:space="preserve">splicermorfattu </w:t>
      </w:r>
      <w:r w:rsidR="00E0099A" w:rsidRPr="00256287">
        <w:rPr>
          <w:b/>
          <w:i/>
          <w:lang w:val="fi-FI"/>
        </w:rPr>
        <w:t>Urmurcheon</w:t>
      </w:r>
      <w:r w:rsidR="009D1D40" w:rsidRPr="00256287">
        <w:rPr>
          <w:lang w:val="fi-FI"/>
        </w:rPr>
        <w:t xml:space="preserve"> Pingillä.</w:t>
      </w:r>
    </w:p>
    <w:p w14:paraId="51AACAAB" w14:textId="77777777" w:rsidR="00E0099A" w:rsidRPr="00256287" w:rsidRDefault="00E0099A" w:rsidP="00450605">
      <w:pPr>
        <w:rPr>
          <w:lang w:val="fi-FI"/>
        </w:rPr>
      </w:pPr>
    </w:p>
    <w:p w14:paraId="202DDFDC" w14:textId="77777777" w:rsidR="00AB1045" w:rsidRPr="00256287" w:rsidRDefault="00E0099A" w:rsidP="00450605">
      <w:pPr>
        <w:rPr>
          <w:lang w:val="fi-FI"/>
        </w:rPr>
      </w:pPr>
      <w:r w:rsidRPr="00256287">
        <w:rPr>
          <w:lang w:val="fi-FI"/>
        </w:rPr>
        <w:t xml:space="preserve">Meredithin oma </w:t>
      </w:r>
      <w:r w:rsidR="00F06FE1" w:rsidRPr="00256287">
        <w:rPr>
          <w:lang w:val="fi-FI"/>
        </w:rPr>
        <w:t>tila</w:t>
      </w:r>
      <w:r w:rsidRPr="00256287">
        <w:rPr>
          <w:lang w:val="fi-FI"/>
        </w:rPr>
        <w:t xml:space="preserve"> sijaitsi pitkään </w:t>
      </w:r>
      <w:r w:rsidR="00AB1045" w:rsidRPr="00256287">
        <w:rPr>
          <w:i/>
          <w:lang w:val="fi-FI"/>
        </w:rPr>
        <w:t>Weissbinder Chariot Theme Song</w:t>
      </w:r>
      <w:r w:rsidR="00AB1045" w:rsidRPr="00256287">
        <w:rPr>
          <w:lang w:val="fi-FI"/>
        </w:rPr>
        <w:t xml:space="preserve"> -aluksella</w:t>
      </w:r>
      <w:r w:rsidRPr="00256287">
        <w:rPr>
          <w:lang w:val="fi-FI"/>
        </w:rPr>
        <w:t>, mutta hänen ruumiinsa tuotiin Jane Doelle. Joaquin haluaa luonnollisesti nähdä myös Chariotilla sijaitsevat tilat.</w:t>
      </w:r>
      <w:r w:rsidR="00C00631" w:rsidRPr="00256287">
        <w:rPr>
          <w:lang w:val="fi-FI"/>
        </w:rPr>
        <w:t xml:space="preserve"> Chariotilla paikallinen turvahenkilö, ultimate </w:t>
      </w:r>
      <w:r w:rsidR="00100DB3" w:rsidRPr="00256287">
        <w:rPr>
          <w:lang w:val="fi-FI"/>
        </w:rPr>
        <w:t xml:space="preserve">nimeltä </w:t>
      </w:r>
      <w:r w:rsidR="00100DB3" w:rsidRPr="00256287">
        <w:rPr>
          <w:b/>
          <w:i/>
          <w:lang w:val="fi-FI"/>
        </w:rPr>
        <w:t>Clausewitz</w:t>
      </w:r>
      <w:r w:rsidR="00100DB3" w:rsidRPr="00256287">
        <w:rPr>
          <w:lang w:val="fi-FI"/>
        </w:rPr>
        <w:t>, joka on täällä incognito varsin arkisessa splicer-morfissa.</w:t>
      </w:r>
      <w:r w:rsidR="000E2A8D" w:rsidRPr="00256287">
        <w:rPr>
          <w:lang w:val="fi-FI"/>
        </w:rPr>
        <w:t xml:space="preserve"> Clausewitz on opettelemassa meditaatiota, mutta toimii samaan aikaan</w:t>
      </w:r>
      <w:r w:rsidR="00C66504" w:rsidRPr="00256287">
        <w:rPr>
          <w:lang w:val="fi-FI"/>
        </w:rPr>
        <w:t xml:space="preserve"> ison aluksen epävirallisena turvapäällikkönä.</w:t>
      </w:r>
    </w:p>
    <w:p w14:paraId="1AF1B751" w14:textId="77777777" w:rsidR="00AB1045" w:rsidRPr="00256287" w:rsidRDefault="00AB1045" w:rsidP="00450605">
      <w:pPr>
        <w:rPr>
          <w:lang w:val="fi-FI"/>
        </w:rPr>
      </w:pPr>
    </w:p>
    <w:p w14:paraId="46126156" w14:textId="77777777" w:rsidR="00AB1045" w:rsidRPr="00256287" w:rsidRDefault="00AB1045" w:rsidP="00450605">
      <w:pPr>
        <w:rPr>
          <w:lang w:val="fi-FI"/>
        </w:rPr>
      </w:pPr>
      <w:r w:rsidRPr="00256287">
        <w:rPr>
          <w:lang w:val="fi-FI"/>
        </w:rPr>
        <w:t xml:space="preserve">Chariotilla meno on vielä slummiutuneempaa kuin Jane Doella. Chariotin asukkaat ovat asennemaailmaltaan jossain transhumanistien ja Tasavallan välissä: he ovat puoliksi päättäneet liittyä transhumanistiseen menoon jahka heille saadaan tehtyä uudet kehot, </w:t>
      </w:r>
      <w:r w:rsidR="008853CD" w:rsidRPr="00256287">
        <w:rPr>
          <w:lang w:val="fi-FI"/>
        </w:rPr>
        <w:t xml:space="preserve">mutta monet heistä </w:t>
      </w:r>
      <w:r w:rsidR="00DC4219" w:rsidRPr="00256287">
        <w:rPr>
          <w:lang w:val="fi-FI"/>
        </w:rPr>
        <w:t xml:space="preserve">hieman kammoksuvat </w:t>
      </w:r>
      <w:r w:rsidR="00B44514" w:rsidRPr="00256287">
        <w:rPr>
          <w:lang w:val="fi-FI"/>
        </w:rPr>
        <w:t>tähän liittyvää prosessia</w:t>
      </w:r>
      <w:r w:rsidR="00DC4219" w:rsidRPr="00256287">
        <w:rPr>
          <w:lang w:val="fi-FI"/>
        </w:rPr>
        <w:t xml:space="preserve">, tai ovat kiintyneet vanhoihin kehoihinsa. </w:t>
      </w:r>
      <w:r w:rsidR="00B44514" w:rsidRPr="00256287">
        <w:rPr>
          <w:lang w:val="fi-FI"/>
        </w:rPr>
        <w:t xml:space="preserve">Joka tapauksessa </w:t>
      </w:r>
      <w:r w:rsidR="00341954" w:rsidRPr="00256287">
        <w:rPr>
          <w:lang w:val="fi-FI"/>
        </w:rPr>
        <w:t>1-3 ihmistä</w:t>
      </w:r>
      <w:r w:rsidR="00B44514" w:rsidRPr="00256287">
        <w:rPr>
          <w:lang w:val="fi-FI"/>
        </w:rPr>
        <w:t xml:space="preserve"> </w:t>
      </w:r>
      <w:r w:rsidR="00341954" w:rsidRPr="00256287">
        <w:rPr>
          <w:lang w:val="fi-FI"/>
        </w:rPr>
        <w:t xml:space="preserve">kuukaudessa </w:t>
      </w:r>
      <w:r w:rsidR="00B44514" w:rsidRPr="00256287">
        <w:rPr>
          <w:lang w:val="fi-FI"/>
        </w:rPr>
        <w:t xml:space="preserve">lähtee Chariotilta </w:t>
      </w:r>
      <w:r w:rsidR="00F8009C" w:rsidRPr="00256287">
        <w:rPr>
          <w:lang w:val="fi-FI"/>
        </w:rPr>
        <w:t xml:space="preserve">lääkintäalus </w:t>
      </w:r>
      <w:r w:rsidR="00F8009C" w:rsidRPr="00256287">
        <w:rPr>
          <w:i/>
          <w:lang w:val="fi-FI"/>
        </w:rPr>
        <w:t>That Ping You Hear</w:t>
      </w:r>
      <w:r w:rsidR="00F8009C" w:rsidRPr="00256287">
        <w:rPr>
          <w:lang w:val="fi-FI"/>
        </w:rPr>
        <w:t>ille.</w:t>
      </w:r>
      <w:r w:rsidR="00D42EE9" w:rsidRPr="00256287">
        <w:rPr>
          <w:lang w:val="fi-FI"/>
        </w:rPr>
        <w:t xml:space="preserve"> Aivokuoripinot on asennettu käytännössä kaikille, mutta egonpalautus siltä on hieman työlästä.</w:t>
      </w:r>
    </w:p>
    <w:p w14:paraId="4A2D01F3" w14:textId="77777777" w:rsidR="007D0FD8" w:rsidRPr="00256287" w:rsidRDefault="007D0FD8" w:rsidP="00450605">
      <w:pPr>
        <w:rPr>
          <w:lang w:val="fi-FI"/>
        </w:rPr>
      </w:pPr>
    </w:p>
    <w:p w14:paraId="3BB09BB9" w14:textId="77777777" w:rsidR="007D0FD8" w:rsidRPr="00256287" w:rsidRDefault="007D0FD8" w:rsidP="00450605">
      <w:pPr>
        <w:rPr>
          <w:lang w:val="fi-FI"/>
        </w:rPr>
      </w:pPr>
      <w:r w:rsidRPr="00256287">
        <w:rPr>
          <w:lang w:val="fi-FI"/>
        </w:rPr>
        <w:t xml:space="preserve">Pääasiassa ne ihmiset, jotka haluaisivat parvesta Tasavaltaan ovat jo lähteneet, ja viimeisen muutaman vuoden ajan parvi on tässä suhteessa ollut stabiili. Koneälyjen </w:t>
      </w:r>
      <w:r w:rsidRPr="00256287">
        <w:rPr>
          <w:lang w:val="fi-FI"/>
        </w:rPr>
        <w:lastRenderedPageBreak/>
        <w:t xml:space="preserve">hyökkäys Luján V:lle on </w:t>
      </w:r>
      <w:r w:rsidR="00066D10" w:rsidRPr="00256287">
        <w:rPr>
          <w:lang w:val="fi-FI"/>
        </w:rPr>
        <w:t xml:space="preserve">kuitekin täälläkin herättänyt huomiota. Parvi ei ole vuoteen ollut Jupiterin järjestelmässä; se lähti </w:t>
      </w:r>
      <w:r w:rsidR="00F04283" w:rsidRPr="00256287">
        <w:rPr>
          <w:lang w:val="fi-FI"/>
        </w:rPr>
        <w:t xml:space="preserve">Saturnusta kohti juuri ennen vuodenvaihdetta 2143, ja on missannut koko </w:t>
      </w:r>
      <w:r w:rsidR="00D70972" w:rsidRPr="00256287">
        <w:rPr>
          <w:lang w:val="fi-FI"/>
        </w:rPr>
        <w:t>tragedian</w:t>
      </w:r>
      <w:r w:rsidR="00F04283" w:rsidRPr="00256287">
        <w:rPr>
          <w:lang w:val="fi-FI"/>
        </w:rPr>
        <w:t>. Jotkut parvessa epäilevät, että hyökkäys on tekaistu ja se on ollut Tasavallan veruke kiristää otettaan sen alue</w:t>
      </w:r>
      <w:r w:rsidR="00D338A8" w:rsidRPr="00256287">
        <w:rPr>
          <w:lang w:val="fi-FI"/>
        </w:rPr>
        <w:t>en läpi kulkevia parvia kohtaan (mikä on toki tapahtunut).</w:t>
      </w:r>
    </w:p>
    <w:p w14:paraId="0152D6E3" w14:textId="77777777" w:rsidR="00D3167D" w:rsidRPr="00256287" w:rsidRDefault="00D3167D" w:rsidP="00450605">
      <w:pPr>
        <w:rPr>
          <w:lang w:val="fi-FI"/>
        </w:rPr>
      </w:pPr>
    </w:p>
    <w:p w14:paraId="620A6B4D" w14:textId="77777777" w:rsidR="00DC72B9" w:rsidRPr="00256287" w:rsidRDefault="00DC72B9" w:rsidP="00450605">
      <w:pPr>
        <w:rPr>
          <w:lang w:val="fi-FI"/>
        </w:rPr>
      </w:pPr>
      <w:r w:rsidRPr="00256287">
        <w:rPr>
          <w:lang w:val="fi-FI"/>
        </w:rPr>
        <w:t xml:space="preserve">That Ping You Hear kuuluu siihen osaan parvea, jonne tasavaltalaisia ei </w:t>
      </w:r>
      <w:r w:rsidR="00D3167D" w:rsidRPr="00256287">
        <w:rPr>
          <w:lang w:val="fi-FI"/>
        </w:rPr>
        <w:t>haluttaisi</w:t>
      </w:r>
      <w:r w:rsidRPr="00256287">
        <w:rPr>
          <w:lang w:val="fi-FI"/>
        </w:rPr>
        <w:t xml:space="preserve"> päästää (samoin kuin sota-alukset). </w:t>
      </w:r>
      <w:r w:rsidR="007C26B6" w:rsidRPr="00256287">
        <w:rPr>
          <w:lang w:val="fi-FI"/>
        </w:rPr>
        <w:t xml:space="preserve">Mikäli tätä väännettäisiin väkisin, pääsy kyllä saataisiin -- Saint Sunniva voisi tarvittaessa hävittää koko parven </w:t>
      </w:r>
      <w:r w:rsidR="004F6D4B" w:rsidRPr="00256287">
        <w:rPr>
          <w:lang w:val="fi-FI"/>
        </w:rPr>
        <w:t>kärsimättä merkittävää vahinkoa -- ja lopulta ainoa etu mikä Tasavallalle JDM:stä on, on sen toiminta Tasavallan vakoojana.</w:t>
      </w:r>
      <w:r w:rsidR="00D3167D" w:rsidRPr="00256287">
        <w:rPr>
          <w:lang w:val="fi-FI"/>
        </w:rPr>
        <w:t xml:space="preserve"> Koska on selvää, että laivasto tahtoo tänne mennä, on Darth van Winkle jo etukäteen </w:t>
      </w:r>
      <w:r w:rsidR="000D7AE2" w:rsidRPr="00256287">
        <w:rPr>
          <w:lang w:val="fi-FI"/>
        </w:rPr>
        <w:t>neuvotellut pääsyn kahdelle sotilaalle; näiksi isä Joaquin valitsee</w:t>
      </w:r>
      <w:r w:rsidR="00D3167D" w:rsidRPr="00256287">
        <w:rPr>
          <w:lang w:val="fi-FI"/>
        </w:rPr>
        <w:t xml:space="preserve"> </w:t>
      </w:r>
      <w:r w:rsidR="00293E20" w:rsidRPr="00256287">
        <w:rPr>
          <w:lang w:val="fi-FI"/>
        </w:rPr>
        <w:t>Alghanin</w:t>
      </w:r>
      <w:r w:rsidR="00D3167D" w:rsidRPr="00256287">
        <w:rPr>
          <w:lang w:val="fi-FI"/>
        </w:rPr>
        <w:t xml:space="preserve"> ja Ytterhus</w:t>
      </w:r>
      <w:r w:rsidR="000D7AE2" w:rsidRPr="00256287">
        <w:rPr>
          <w:lang w:val="fi-FI"/>
        </w:rPr>
        <w:t>in</w:t>
      </w:r>
      <w:r w:rsidR="00D3167D" w:rsidRPr="00256287">
        <w:rPr>
          <w:lang w:val="fi-FI"/>
        </w:rPr>
        <w:t>.</w:t>
      </w:r>
      <w:r w:rsidR="00DC564E" w:rsidRPr="00256287">
        <w:rPr>
          <w:lang w:val="fi-FI"/>
        </w:rPr>
        <w:t xml:space="preserve"> Tämä yllättää Diafotismoksen - hän on olettanut, ettei sotilaita päästetä tänne, kuten Darth van Winkle on hänelle ilmaissut.</w:t>
      </w:r>
    </w:p>
    <w:p w14:paraId="44C34297" w14:textId="77777777" w:rsidR="00C451E1" w:rsidRPr="00256287" w:rsidRDefault="00C451E1" w:rsidP="00450605">
      <w:pPr>
        <w:rPr>
          <w:lang w:val="fi-FI"/>
        </w:rPr>
      </w:pPr>
    </w:p>
    <w:p w14:paraId="11DE6317" w14:textId="77777777" w:rsidR="00C451E1" w:rsidRPr="00256287" w:rsidRDefault="00C451E1" w:rsidP="006346D7">
      <w:pPr>
        <w:pStyle w:val="Heading4"/>
      </w:pPr>
      <w:r w:rsidRPr="00256287">
        <w:t>Jane Doe</w:t>
      </w:r>
    </w:p>
    <w:p w14:paraId="1B8C20BB" w14:textId="77777777" w:rsidR="00C451E1" w:rsidRPr="00256287" w:rsidRDefault="00C451E1" w:rsidP="00450605">
      <w:pPr>
        <w:rPr>
          <w:lang w:val="fi-FI"/>
        </w:rPr>
      </w:pPr>
      <w:r w:rsidRPr="00256287">
        <w:rPr>
          <w:lang w:val="fi-FI"/>
        </w:rPr>
        <w:t>Ensivaikutelma Jane Doesta on ahdas ja sekava. Suunnilleen SS:n veroiseen tilaan on t</w:t>
      </w:r>
      <w:r w:rsidR="009A3210" w:rsidRPr="00256287">
        <w:rPr>
          <w:lang w:val="fi-FI"/>
        </w:rPr>
        <w:t xml:space="preserve">ungettu tuplamäärä transihmisiä; bouncereita hyörii kaikkialla, ja </w:t>
      </w:r>
      <w:r w:rsidR="00747916" w:rsidRPr="00256287">
        <w:rPr>
          <w:lang w:val="fi-FI"/>
        </w:rPr>
        <w:t xml:space="preserve">meno on levotonta. Täällä ei juuri nukuta, ja etenkin vierailijoiden saapuessa </w:t>
      </w:r>
      <w:r w:rsidR="00937F99" w:rsidRPr="00256287">
        <w:rPr>
          <w:lang w:val="fi-FI"/>
        </w:rPr>
        <w:t>heidät koetetaan kiskoa mukaan improvisoituihin bileisiin.</w:t>
      </w:r>
      <w:r w:rsidR="000858F1" w:rsidRPr="00256287">
        <w:rPr>
          <w:lang w:val="fi-FI"/>
        </w:rPr>
        <w:t xml:space="preserve"> </w:t>
      </w:r>
    </w:p>
    <w:p w14:paraId="69D06253" w14:textId="77777777" w:rsidR="007C55D2" w:rsidRPr="00256287" w:rsidRDefault="007C55D2" w:rsidP="00450605">
      <w:pPr>
        <w:rPr>
          <w:lang w:val="fi-FI"/>
        </w:rPr>
      </w:pPr>
    </w:p>
    <w:p w14:paraId="7A58F36C" w14:textId="77777777" w:rsidR="007C55D2" w:rsidRPr="00256287" w:rsidRDefault="007C55D2" w:rsidP="00450605">
      <w:pPr>
        <w:rPr>
          <w:lang w:val="fi-FI"/>
        </w:rPr>
      </w:pPr>
      <w:r w:rsidRPr="00256287">
        <w:rPr>
          <w:lang w:val="fi-FI"/>
        </w:rPr>
        <w:t>Tottakai sotilaille ja isä Joaquinille tarjotaan tiloja parvesta. Isä Joaquin</w:t>
      </w:r>
      <w:r w:rsidR="00FE44CE" w:rsidRPr="00256287">
        <w:rPr>
          <w:lang w:val="fi-FI"/>
        </w:rPr>
        <w:t xml:space="preserve"> aikoo ottaa tarjouksen vastaan, mutta hän haluaa olla samassa paikassa, missä Meredithkin. Tämä tarkoi</w:t>
      </w:r>
      <w:r w:rsidR="00EB649E" w:rsidRPr="00256287">
        <w:rPr>
          <w:lang w:val="fi-FI"/>
        </w:rPr>
        <w:t>ttaa Weissbinder Chariot</w:t>
      </w:r>
      <w:r w:rsidR="00417A4A" w:rsidRPr="00256287">
        <w:rPr>
          <w:lang w:val="fi-FI"/>
        </w:rPr>
        <w:t xml:space="preserve"> Theme Songi</w:t>
      </w:r>
      <w:r w:rsidR="00FE44CE" w:rsidRPr="00256287">
        <w:rPr>
          <w:lang w:val="fi-FI"/>
        </w:rPr>
        <w:t>a.</w:t>
      </w:r>
    </w:p>
    <w:p w14:paraId="417F7E4E" w14:textId="77777777" w:rsidR="00FE44CE" w:rsidRPr="00256287" w:rsidRDefault="00FE44CE" w:rsidP="00450605">
      <w:pPr>
        <w:rPr>
          <w:lang w:val="fi-FI"/>
        </w:rPr>
      </w:pPr>
    </w:p>
    <w:p w14:paraId="531D4AC7" w14:textId="77777777" w:rsidR="00FE44CE" w:rsidRPr="00256287" w:rsidRDefault="00883A92" w:rsidP="00450605">
      <w:pPr>
        <w:rPr>
          <w:lang w:val="fi-FI"/>
        </w:rPr>
      </w:pPr>
      <w:r w:rsidRPr="00256287">
        <w:rPr>
          <w:lang w:val="fi-FI"/>
        </w:rPr>
        <w:t xml:space="preserve">WCTS:lle pääsee yhteyskapselilla. Se on käytännössä pelkkä moottoroitu lautta johon klipataan kiinni turvavaijerilla. Se taittaa muutaman kilometrin matkan </w:t>
      </w:r>
      <w:r w:rsidR="00D82A8E" w:rsidRPr="00256287">
        <w:rPr>
          <w:lang w:val="fi-FI"/>
        </w:rPr>
        <w:t>parissa minuutissa.</w:t>
      </w:r>
    </w:p>
    <w:p w14:paraId="25CAA955" w14:textId="77777777" w:rsidR="007A3BE0" w:rsidRPr="00256287" w:rsidRDefault="007A3BE0" w:rsidP="00450605">
      <w:pPr>
        <w:rPr>
          <w:lang w:val="fi-FI"/>
        </w:rPr>
      </w:pPr>
    </w:p>
    <w:p w14:paraId="6ACEF113" w14:textId="77777777" w:rsidR="007A3BE0" w:rsidRPr="00256287" w:rsidRDefault="008136C7" w:rsidP="006346D7">
      <w:pPr>
        <w:pStyle w:val="Heading4"/>
      </w:pPr>
      <w:r w:rsidRPr="00256287">
        <w:t>Weissbinder Chariot Theme Song</w:t>
      </w:r>
    </w:p>
    <w:p w14:paraId="200365E2" w14:textId="77777777" w:rsidR="008136C7" w:rsidRPr="00256287" w:rsidRDefault="008136C7" w:rsidP="00450605">
      <w:pPr>
        <w:rPr>
          <w:lang w:val="fi-FI"/>
        </w:rPr>
      </w:pPr>
    </w:p>
    <w:p w14:paraId="3D684BDE" w14:textId="77777777" w:rsidR="00C72E72" w:rsidRPr="00256287" w:rsidRDefault="008136C7" w:rsidP="00450605">
      <w:pPr>
        <w:rPr>
          <w:lang w:val="fi-FI"/>
        </w:rPr>
      </w:pPr>
      <w:r w:rsidRPr="00256287">
        <w:rPr>
          <w:lang w:val="fi-FI"/>
        </w:rPr>
        <w:t xml:space="preserve">Chariot on </w:t>
      </w:r>
      <w:r w:rsidR="00D4118B" w:rsidRPr="00256287">
        <w:rPr>
          <w:lang w:val="fi-FI"/>
        </w:rPr>
        <w:t xml:space="preserve">Jane Doeen verrattuna hiljainen, ja löyhkää kauhealta. </w:t>
      </w:r>
      <w:r w:rsidR="00C72E72" w:rsidRPr="00256287">
        <w:rPr>
          <w:lang w:val="fi-FI"/>
        </w:rPr>
        <w:t>Valaistus on epämääräinen, paikan kokoa on hankala sanoa ja vaikutelma on, että on juuri astuttu sisään suurkaupungin hämärämmälle puolelle.</w:t>
      </w:r>
      <w:r w:rsidR="006F089C" w:rsidRPr="00256287">
        <w:rPr>
          <w:lang w:val="fi-FI"/>
        </w:rPr>
        <w:t xml:space="preserve"> Alhaalla käynnissä on torakka-ajoja, pingisotteluita, huumediilejä, remonttia ja ruuanlaittoa. Selvästi aluksen savuhälyttimet ovat vaarallisen lepsuja, koska </w:t>
      </w:r>
      <w:r w:rsidR="00F25702" w:rsidRPr="00256287">
        <w:rPr>
          <w:lang w:val="fi-FI"/>
        </w:rPr>
        <w:t>katku, joka keitoksista nousee on melkoinen.</w:t>
      </w:r>
    </w:p>
    <w:p w14:paraId="65336966" w14:textId="77777777" w:rsidR="00C451E1" w:rsidRPr="00256287" w:rsidRDefault="00C451E1" w:rsidP="00450605">
      <w:pPr>
        <w:rPr>
          <w:lang w:val="fi-FI"/>
        </w:rPr>
      </w:pPr>
    </w:p>
    <w:p w14:paraId="005F6186" w14:textId="77777777" w:rsidR="002514BA" w:rsidRPr="00256287" w:rsidRDefault="00F50D56">
      <w:pPr>
        <w:rPr>
          <w:lang w:val="fi-FI"/>
        </w:rPr>
      </w:pPr>
      <w:r w:rsidRPr="00256287">
        <w:rPr>
          <w:lang w:val="fi-FI"/>
        </w:rPr>
        <w:t xml:space="preserve">Weissbinder Chariotilla on </w:t>
      </w:r>
      <w:r w:rsidR="00B41B3C" w:rsidRPr="00256287">
        <w:rPr>
          <w:lang w:val="fi-FI"/>
        </w:rPr>
        <w:t>Serafina Pignatelli, joka oli Meredithin huonetoveri. He asuivat yhdessä kolmionomaisessa tilassa, joka toimi myös kristillisen yhteisön kirkkona.</w:t>
      </w:r>
      <w:r w:rsidR="002425EA" w:rsidRPr="00256287">
        <w:rPr>
          <w:lang w:val="fi-FI"/>
        </w:rPr>
        <w:t xml:space="preserve"> Se on yksi Chariotin siisteimmistä paikoista, vaikkakin </w:t>
      </w:r>
      <w:r w:rsidR="00865011" w:rsidRPr="00256287">
        <w:rPr>
          <w:lang w:val="fi-FI"/>
        </w:rPr>
        <w:t>naapurissa olevat grieferit pyrkivät häiritsemään sen menoja jatkuvasti.</w:t>
      </w:r>
    </w:p>
    <w:p w14:paraId="662D01A2" w14:textId="77777777" w:rsidR="008771B3" w:rsidRPr="00256287" w:rsidRDefault="006A75EC">
      <w:pPr>
        <w:rPr>
          <w:lang w:val="fi-FI"/>
        </w:rPr>
      </w:pPr>
      <w:r w:rsidRPr="00256287">
        <w:rPr>
          <w:lang w:val="fi-FI"/>
        </w:rPr>
        <w:t xml:space="preserve"> </w:t>
      </w:r>
    </w:p>
    <w:p w14:paraId="67A48748" w14:textId="77777777" w:rsidR="008771B3" w:rsidRPr="00256287" w:rsidRDefault="008771B3">
      <w:pPr>
        <w:rPr>
          <w:lang w:val="fi-FI"/>
        </w:rPr>
      </w:pPr>
      <w:r w:rsidRPr="00256287">
        <w:rPr>
          <w:lang w:val="fi-FI"/>
        </w:rPr>
        <w:t xml:space="preserve">Eräs Weissbinderillä toimivista Tasavallan agenteista, </w:t>
      </w:r>
      <w:r w:rsidR="004E514D" w:rsidRPr="00256287">
        <w:rPr>
          <w:b/>
          <w:i/>
          <w:lang w:val="fi-FI"/>
        </w:rPr>
        <w:t>Hal Suzuki</w:t>
      </w:r>
      <w:r w:rsidR="004E514D" w:rsidRPr="00256287">
        <w:rPr>
          <w:lang w:val="fi-FI"/>
        </w:rPr>
        <w:t xml:space="preserve">, </w:t>
      </w:r>
      <w:r w:rsidR="007F579D" w:rsidRPr="00256287">
        <w:rPr>
          <w:lang w:val="fi-FI"/>
        </w:rPr>
        <w:t xml:space="preserve">tahtoo pois parvesta. Hän on majaillut täällä neljä vuotta (siirryttyään Luna-Lagrangesta roskaväen kautta ulkosysteemiin) ja hänestä alkaa tuntua, että parvi on haavoittuvainen paikka jossa oleskella. Ihmisten määrän väheneminen pelottaa häntä, </w:t>
      </w:r>
      <w:r w:rsidR="007F579D" w:rsidRPr="00256287">
        <w:rPr>
          <w:lang w:val="fi-FI"/>
        </w:rPr>
        <w:lastRenderedPageBreak/>
        <w:t>ja hän arvelee pian olevansa ainoita syntymäkehossaan olevia täällä.</w:t>
      </w:r>
    </w:p>
    <w:p w14:paraId="2DE6BECE" w14:textId="77777777" w:rsidR="00F50D56" w:rsidRPr="00256287" w:rsidRDefault="00F50D56">
      <w:pPr>
        <w:rPr>
          <w:lang w:val="fi-FI"/>
        </w:rPr>
      </w:pPr>
    </w:p>
    <w:p w14:paraId="0832C306" w14:textId="77777777" w:rsidR="00F50D56" w:rsidRPr="00256287" w:rsidRDefault="0035019B">
      <w:pPr>
        <w:rPr>
          <w:lang w:val="fi-FI"/>
        </w:rPr>
      </w:pPr>
      <w:r w:rsidRPr="00256287">
        <w:rPr>
          <w:lang w:val="fi-FI"/>
        </w:rPr>
        <w:t xml:space="preserve">Suzuki </w:t>
      </w:r>
      <w:r w:rsidR="00F23728" w:rsidRPr="00256287">
        <w:rPr>
          <w:lang w:val="fi-FI"/>
        </w:rPr>
        <w:t xml:space="preserve">osaa kertoa, että </w:t>
      </w:r>
      <w:r w:rsidR="003B00DE" w:rsidRPr="00256287">
        <w:rPr>
          <w:lang w:val="fi-FI"/>
        </w:rPr>
        <w:t>Meredithin lähimmät ystävät parvessa tuntuiv</w:t>
      </w:r>
      <w:r w:rsidR="00554FE5" w:rsidRPr="00256287">
        <w:rPr>
          <w:lang w:val="fi-FI"/>
        </w:rPr>
        <w:t>at olevan Serafina, Diafotismos ja vietnaminranskalainen spliceri nimeltä Jacques Phan.</w:t>
      </w:r>
      <w:r w:rsidR="00497D8E" w:rsidRPr="00256287">
        <w:rPr>
          <w:lang w:val="fi-FI"/>
        </w:rPr>
        <w:t xml:space="preserve"> Sisäpoliittisista huhuista Suzuki osaa sanoa, että parvessa on konfliktia militantimman ja individualistisen siiven välillä, ja että That Ping You Hearin kaksi keskeisintä vaikuttajaa (Urmu</w:t>
      </w:r>
      <w:r w:rsidR="00C40B57" w:rsidRPr="00256287">
        <w:rPr>
          <w:lang w:val="fi-FI"/>
        </w:rPr>
        <w:t>rcheon ja Shamancore) ovat riidoissa.</w:t>
      </w:r>
      <w:r w:rsidR="00E722D2" w:rsidRPr="00256287">
        <w:rPr>
          <w:lang w:val="fi-FI"/>
        </w:rPr>
        <w:t xml:space="preserve"> Ulkopoliittisesti huhutaan, että roskaväkiparvi nimeltä </w:t>
      </w:r>
      <w:r w:rsidR="00E722D2" w:rsidRPr="00256287">
        <w:rPr>
          <w:b/>
          <w:i/>
          <w:lang w:val="fi-FI"/>
        </w:rPr>
        <w:t>Anvilicous</w:t>
      </w:r>
      <w:r w:rsidR="00E722D2" w:rsidRPr="00256287">
        <w:rPr>
          <w:lang w:val="fi-FI"/>
        </w:rPr>
        <w:t xml:space="preserve"> on kadonnut jälkiä jättämättä jossain asteroidivyöllä.</w:t>
      </w:r>
      <w:r w:rsidR="003A2D6E" w:rsidRPr="00256287">
        <w:rPr>
          <w:lang w:val="fi-FI"/>
        </w:rPr>
        <w:t xml:space="preserve"> Tästä liikkuu villejä salaliittoteorioita.</w:t>
      </w:r>
    </w:p>
    <w:p w14:paraId="1E707D05" w14:textId="77777777" w:rsidR="00B41000" w:rsidRPr="00256287" w:rsidRDefault="00B41000">
      <w:pPr>
        <w:rPr>
          <w:lang w:val="fi-FI"/>
        </w:rPr>
      </w:pPr>
    </w:p>
    <w:p w14:paraId="5C78F95D" w14:textId="77777777" w:rsidR="00B41000" w:rsidRPr="00256287" w:rsidRDefault="00B41000" w:rsidP="006346D7">
      <w:pPr>
        <w:pStyle w:val="Heading4"/>
      </w:pPr>
      <w:r w:rsidRPr="00256287">
        <w:t>That Ping You Hear</w:t>
      </w:r>
    </w:p>
    <w:p w14:paraId="280348BE" w14:textId="77777777" w:rsidR="00AF1638" w:rsidRPr="00256287" w:rsidRDefault="00AF1638">
      <w:pPr>
        <w:rPr>
          <w:lang w:val="fi-FI"/>
        </w:rPr>
      </w:pPr>
      <w:r w:rsidRPr="00256287">
        <w:rPr>
          <w:lang w:val="fi-FI"/>
        </w:rPr>
        <w:t xml:space="preserve">That Ping </w:t>
      </w:r>
      <w:r w:rsidR="00E67ED0" w:rsidRPr="00256287">
        <w:rPr>
          <w:lang w:val="fi-FI"/>
        </w:rPr>
        <w:t xml:space="preserve">You Hear </w:t>
      </w:r>
      <w:r w:rsidR="00D100FD" w:rsidRPr="00256287">
        <w:rPr>
          <w:lang w:val="fi-FI"/>
        </w:rPr>
        <w:t xml:space="preserve">on mikropainovoimassa oleva funktionaalisesti toteutettu ja </w:t>
      </w:r>
    </w:p>
    <w:p w14:paraId="210A6057" w14:textId="77777777" w:rsidR="00AF1638" w:rsidRPr="00256287" w:rsidRDefault="00AF1638">
      <w:pPr>
        <w:rPr>
          <w:lang w:val="fi-FI"/>
        </w:rPr>
      </w:pPr>
    </w:p>
    <w:p w14:paraId="261EAFBE" w14:textId="77777777" w:rsidR="00B41000" w:rsidRPr="00256287" w:rsidRDefault="00B41000">
      <w:pPr>
        <w:rPr>
          <w:lang w:val="fi-FI"/>
        </w:rPr>
      </w:pPr>
      <w:r w:rsidRPr="00256287">
        <w:rPr>
          <w:lang w:val="fi-FI"/>
        </w:rPr>
        <w:t xml:space="preserve">Lääkintäaluksen tiloissa </w:t>
      </w:r>
      <w:r w:rsidR="00E95D87" w:rsidRPr="00256287">
        <w:rPr>
          <w:lang w:val="fi-FI"/>
        </w:rPr>
        <w:t xml:space="preserve">Urmurcheon on päämedikki. </w:t>
      </w:r>
      <w:r w:rsidR="00AE0697" w:rsidRPr="00256287">
        <w:rPr>
          <w:lang w:val="fi-FI"/>
        </w:rPr>
        <w:t>Y</w:t>
      </w:r>
      <w:r w:rsidR="00E95D87" w:rsidRPr="00256287">
        <w:rPr>
          <w:lang w:val="fi-FI"/>
        </w:rPr>
        <w:t xml:space="preserve">lipainoiseen mentonmorfiin </w:t>
      </w:r>
      <w:r w:rsidR="00AE0697" w:rsidRPr="00256287">
        <w:rPr>
          <w:lang w:val="fi-FI"/>
        </w:rPr>
        <w:t>sukitettu</w:t>
      </w:r>
      <w:r w:rsidR="003A507E" w:rsidRPr="00256287">
        <w:rPr>
          <w:lang w:val="fi-FI"/>
        </w:rPr>
        <w:t xml:space="preserve"> tutkija on vanha jupiterilainen, mutta tasavallan muodostuessa hän ei jakanut sen arvoja, ja lähti. Ensin hän eteni sisempään aurinkokuntaan, mutta poistui sieltä pian scum-parven mukaan.</w:t>
      </w:r>
    </w:p>
    <w:p w14:paraId="0248C01A" w14:textId="77777777" w:rsidR="003A507E" w:rsidRPr="00256287" w:rsidRDefault="003A507E">
      <w:pPr>
        <w:rPr>
          <w:lang w:val="fi-FI"/>
        </w:rPr>
      </w:pPr>
    </w:p>
    <w:p w14:paraId="3BFE6223" w14:textId="77777777" w:rsidR="003A507E" w:rsidRPr="00256287" w:rsidRDefault="003A507E">
      <w:pPr>
        <w:rPr>
          <w:lang w:val="fi-FI"/>
        </w:rPr>
      </w:pPr>
      <w:r w:rsidRPr="00256287">
        <w:rPr>
          <w:lang w:val="fi-FI"/>
        </w:rPr>
        <w:t>Hän sai rakennettua itselleen mentonimorfin pari vuotta sitten.</w:t>
      </w:r>
      <w:r w:rsidR="00CB1351" w:rsidRPr="00256287">
        <w:rPr>
          <w:lang w:val="fi-FI"/>
        </w:rPr>
        <w:t xml:space="preserve"> Se on kallis ylläpitää - ylikehittyneet aivot vaativat tiukkaa ruokavaliota, ja koska harvinaiset hivenaineet ovat kalliita, morfissa on sisällä syntetisointijärjestelmiä. Tuloksena se on kohtuuttoman suuri.</w:t>
      </w:r>
    </w:p>
    <w:p w14:paraId="2907B781" w14:textId="77777777" w:rsidR="00FF60BD" w:rsidRPr="00256287" w:rsidRDefault="00FF60BD">
      <w:pPr>
        <w:rPr>
          <w:lang w:val="fi-FI"/>
        </w:rPr>
      </w:pPr>
    </w:p>
    <w:p w14:paraId="281791BA" w14:textId="77777777" w:rsidR="00FF60BD" w:rsidRPr="00256287" w:rsidRDefault="00FF60BD">
      <w:pPr>
        <w:rPr>
          <w:lang w:val="fi-FI"/>
        </w:rPr>
      </w:pPr>
      <w:r w:rsidRPr="00256287">
        <w:rPr>
          <w:lang w:val="fi-FI"/>
        </w:rPr>
        <w:t xml:space="preserve">Pingillä on myös anarkistikaupustelija nimeltä </w:t>
      </w:r>
      <w:r w:rsidR="00851226" w:rsidRPr="00256287">
        <w:rPr>
          <w:b/>
          <w:i/>
          <w:lang w:val="fi-FI"/>
        </w:rPr>
        <w:t xml:space="preserve">Leonard </w:t>
      </w:r>
      <w:r w:rsidRPr="00256287">
        <w:rPr>
          <w:b/>
          <w:i/>
          <w:lang w:val="fi-FI"/>
        </w:rPr>
        <w:t>Carvel</w:t>
      </w:r>
      <w:r w:rsidRPr="00256287">
        <w:rPr>
          <w:lang w:val="fi-FI"/>
        </w:rPr>
        <w:t xml:space="preserve">, joka oli pitänyt majaansa Pygmalion-habitaatilla ennenkuin Saint Paula tuhosi sen. </w:t>
      </w:r>
      <w:r w:rsidR="00573123" w:rsidRPr="00256287">
        <w:rPr>
          <w:lang w:val="fi-FI"/>
        </w:rPr>
        <w:t>Carvel oli egocastannut ulos kun ammuskelu alkoi, mutta häneltä oli jäänyt asemalle kallis morfi ja hän suhtautuu jupiterilaisiin huonosti.</w:t>
      </w:r>
    </w:p>
    <w:p w14:paraId="2B3E5973" w14:textId="77777777" w:rsidR="00851226" w:rsidRPr="00256287" w:rsidRDefault="00851226">
      <w:pPr>
        <w:rPr>
          <w:lang w:val="fi-FI"/>
        </w:rPr>
      </w:pPr>
    </w:p>
    <w:p w14:paraId="11FA5231" w14:textId="77777777" w:rsidR="00851226" w:rsidRPr="00256287" w:rsidRDefault="00851226">
      <w:pPr>
        <w:rPr>
          <w:lang w:val="fi-FI"/>
        </w:rPr>
      </w:pPr>
      <w:r w:rsidRPr="00256287">
        <w:rPr>
          <w:lang w:val="fi-FI"/>
        </w:rPr>
        <w:t xml:space="preserve">Carvel oli ollut Pygmalionilla sen jälkeen, kun TITAN-virus oli </w:t>
      </w:r>
      <w:r w:rsidR="00133306" w:rsidRPr="00256287">
        <w:rPr>
          <w:lang w:val="fi-FI"/>
        </w:rPr>
        <w:t xml:space="preserve">jo livahtanut sen järjestelmiin. Kuitenkin hänen oma egonsa on välttänyt saastumisen (koskapa Pygmalionin TITAN-virus oli hyvin hienovarainen toiminnoissaan). </w:t>
      </w:r>
      <w:r w:rsidR="005568A8" w:rsidRPr="00256287">
        <w:rPr>
          <w:lang w:val="fi-FI"/>
        </w:rPr>
        <w:t xml:space="preserve">Hän muistaa kuitenkin Saint Paulan avanneen tulen ensin, kuten aseman järjestelmätkin vakuuttivat. </w:t>
      </w:r>
      <w:r w:rsidR="00A708F7" w:rsidRPr="00256287">
        <w:rPr>
          <w:lang w:val="fi-FI"/>
        </w:rPr>
        <w:t>(Toisaalta, Saint Paulalta poimitut lokit, joihin pääsee käsiksi melko vähällä vaivalla, vahvistavat monesta pisteestä - sekä käskylokeina, että järjestelmälokeina, että Pygmalion avasi tulen ensiksi. Ne eivät olisi mahdottomia väärentää, mutta hyvin työläitä kyllä.)</w:t>
      </w:r>
    </w:p>
    <w:p w14:paraId="4B2FEB3B" w14:textId="77777777" w:rsidR="006917DC" w:rsidRPr="00256287" w:rsidRDefault="006917DC">
      <w:pPr>
        <w:rPr>
          <w:lang w:val="fi-FI"/>
        </w:rPr>
      </w:pPr>
    </w:p>
    <w:p w14:paraId="08601093" w14:textId="77777777" w:rsidR="006917DC" w:rsidRPr="00256287" w:rsidRDefault="006917DC" w:rsidP="006346D7">
      <w:pPr>
        <w:pStyle w:val="Heading3"/>
      </w:pPr>
      <w:r w:rsidRPr="00256287">
        <w:t>Roskaväkeä</w:t>
      </w:r>
    </w:p>
    <w:p w14:paraId="68689E95" w14:textId="77777777" w:rsidR="008D76E9" w:rsidRPr="00256287" w:rsidRDefault="008D76E9" w:rsidP="006346D7">
      <w:pPr>
        <w:pStyle w:val="Heading4"/>
      </w:pPr>
      <w:r w:rsidRPr="00256287">
        <w:t>Anne-Marie Meredith</w:t>
      </w:r>
    </w:p>
    <w:p w14:paraId="1098A967" w14:textId="77777777" w:rsidR="008D76E9" w:rsidRPr="00256287" w:rsidRDefault="008D76E9" w:rsidP="008D76E9">
      <w:pPr>
        <w:rPr>
          <w:lang w:val="fi-FI"/>
        </w:rPr>
      </w:pPr>
    </w:p>
    <w:p w14:paraId="4BA77DC7" w14:textId="77777777" w:rsidR="008D76E9" w:rsidRPr="00256287" w:rsidRDefault="008D76E9" w:rsidP="008D76E9">
      <w:pPr>
        <w:rPr>
          <w:lang w:val="fi-FI"/>
        </w:rPr>
      </w:pPr>
      <w:r w:rsidRPr="00256287">
        <w:rPr>
          <w:lang w:val="fi-FI"/>
        </w:rPr>
        <w:t xml:space="preserve">Anne-Marie Meredith syntyi 2092 Ganymedellä. Hän opiskeli katoliseksi papiksi Libertyllä, ja Romahduksen tapahtuessa kuului ryhmään </w:t>
      </w:r>
      <w:r w:rsidR="00B02D68" w:rsidRPr="00256287">
        <w:rPr>
          <w:lang w:val="fi-FI"/>
        </w:rPr>
        <w:t>suurta katolista expat-koalitiota, joka suostutteli Pyhää istuinta siirtymään Jupiteriin.</w:t>
      </w:r>
    </w:p>
    <w:p w14:paraId="73911F52" w14:textId="77777777" w:rsidR="00B02D68" w:rsidRPr="00256287" w:rsidRDefault="00B02D68" w:rsidP="008D76E9">
      <w:pPr>
        <w:rPr>
          <w:lang w:val="fi-FI"/>
        </w:rPr>
      </w:pPr>
    </w:p>
    <w:p w14:paraId="216B7970" w14:textId="77777777" w:rsidR="00B02D68" w:rsidRPr="00256287" w:rsidRDefault="00B02D68" w:rsidP="008D76E9">
      <w:pPr>
        <w:rPr>
          <w:lang w:val="fi-FI"/>
        </w:rPr>
      </w:pPr>
      <w:r w:rsidRPr="00256287">
        <w:rPr>
          <w:lang w:val="fi-FI"/>
        </w:rPr>
        <w:t xml:space="preserve">Hän on toiminut lähetyssaarnaajana jo ennen Romahdusta, alunperin Titanilla 2120-luvulla, uudelleen pian Romahduksen jälkeen, ja lopulta roskaväen parissa 2140 </w:t>
      </w:r>
      <w:r w:rsidRPr="00256287">
        <w:rPr>
          <w:lang w:val="fi-FI"/>
        </w:rPr>
        <w:lastRenderedPageBreak/>
        <w:t>alkaen. Jane Doe and the Mockingbirds ei ole ainoa parvi, jossa hän on vaikuttanut, mutta se on toiminut hänen tukikohtanaan.</w:t>
      </w:r>
    </w:p>
    <w:p w14:paraId="331E7FDA" w14:textId="77777777" w:rsidR="008D76E9" w:rsidRPr="00D17A8F" w:rsidRDefault="008D76E9" w:rsidP="006346D7">
      <w:pPr>
        <w:pStyle w:val="Heading4"/>
        <w:numPr>
          <w:ilvl w:val="0"/>
          <w:numId w:val="0"/>
        </w:numPr>
        <w:ind w:left="864"/>
        <w:rPr>
          <w:lang w:val="fi-FI"/>
        </w:rPr>
      </w:pPr>
    </w:p>
    <w:p w14:paraId="341B9095" w14:textId="77777777" w:rsidR="006917DC" w:rsidRPr="00256287" w:rsidRDefault="006917DC" w:rsidP="006346D7">
      <w:pPr>
        <w:pStyle w:val="Heading4"/>
      </w:pPr>
      <w:r w:rsidRPr="00256287">
        <w:t>Darth van Winkle</w:t>
      </w:r>
    </w:p>
    <w:p w14:paraId="20867B6C" w14:textId="77777777" w:rsidR="006917DC" w:rsidRPr="00256287" w:rsidRDefault="006917DC">
      <w:pPr>
        <w:rPr>
          <w:lang w:val="fi-FI"/>
        </w:rPr>
      </w:pPr>
      <w:r w:rsidRPr="00256287">
        <w:rPr>
          <w:lang w:val="fi-FI"/>
        </w:rPr>
        <w:t xml:space="preserve">Parven alunperin intialainen puhenainen on aito </w:t>
      </w:r>
      <w:r w:rsidR="00C57706" w:rsidRPr="00256287">
        <w:rPr>
          <w:lang w:val="fi-FI"/>
        </w:rPr>
        <w:t xml:space="preserve">2110 syntynyt </w:t>
      </w:r>
      <w:r w:rsidRPr="00256287">
        <w:rPr>
          <w:lang w:val="fi-FI"/>
        </w:rPr>
        <w:t xml:space="preserve">Maapallon infugee, jonka TSOD otti vastaan ja </w:t>
      </w:r>
      <w:r w:rsidR="00263B9E" w:rsidRPr="00256287">
        <w:rPr>
          <w:lang w:val="fi-FI"/>
        </w:rPr>
        <w:t>inkarnoi ensin heikkolaatuiseen</w:t>
      </w:r>
      <w:r w:rsidR="00815505" w:rsidRPr="00256287">
        <w:rPr>
          <w:lang w:val="fi-FI"/>
        </w:rPr>
        <w:t xml:space="preserve"> caseen. Kun JDM erkani toisesta parvesta, intialainen lähti näiden mukaan, ja hän oli ensimmäisiä, jotka saivat uuden kehon tämän fabrikaattoreista.</w:t>
      </w:r>
    </w:p>
    <w:p w14:paraId="6239A929" w14:textId="77777777" w:rsidR="00815505" w:rsidRPr="00256287" w:rsidRDefault="00815505">
      <w:pPr>
        <w:rPr>
          <w:lang w:val="fi-FI"/>
        </w:rPr>
      </w:pPr>
    </w:p>
    <w:p w14:paraId="591B7C4F" w14:textId="77777777" w:rsidR="00815505" w:rsidRPr="00256287" w:rsidRDefault="00815505">
      <w:pPr>
        <w:rPr>
          <w:lang w:val="fi-FI"/>
        </w:rPr>
      </w:pPr>
      <w:r w:rsidRPr="00256287">
        <w:rPr>
          <w:lang w:val="fi-FI"/>
        </w:rPr>
        <w:t xml:space="preserve">Hibernoidikeho on Darthilla ollut viimeiset kolme vuotta, mutta unitavat ja nimensä hän poimi jo aiemmin. Intiassa hän oli lähihoitaja, mutta hänen taitonsa ovat ruostuneet, ja hänestä on sittemmin tullut lingvisti ja sosiaalinen uudistaja. Hänestä tehtiin </w:t>
      </w:r>
      <w:r w:rsidR="00217244" w:rsidRPr="00256287">
        <w:rPr>
          <w:lang w:val="fi-FI"/>
        </w:rPr>
        <w:t>Jane Doen</w:t>
      </w:r>
      <w:r w:rsidRPr="00256287">
        <w:rPr>
          <w:lang w:val="fi-FI"/>
        </w:rPr>
        <w:t xml:space="preserve"> puhemies, koska hänellä on paljon kärsivällisyyttä ja koska häntä kuunnellaan. Darth van Winklellä on itsellään varovaisen edistyksellinen linja; hän näki Romahduksen jälkeisen vaiheen keho- ja mielimuokkauskokeilujen aiheuttamia ongel</w:t>
      </w:r>
      <w:r w:rsidR="00FF0995" w:rsidRPr="00256287">
        <w:rPr>
          <w:lang w:val="fi-FI"/>
        </w:rPr>
        <w:t>mia hyvin läheltä.</w:t>
      </w:r>
    </w:p>
    <w:p w14:paraId="0E7CCA8E" w14:textId="77777777" w:rsidR="00FF0995" w:rsidRPr="00256287" w:rsidRDefault="00FF0995">
      <w:pPr>
        <w:rPr>
          <w:lang w:val="fi-FI"/>
        </w:rPr>
      </w:pPr>
    </w:p>
    <w:p w14:paraId="6473539E" w14:textId="77777777" w:rsidR="00FF0995" w:rsidRPr="00256287" w:rsidRDefault="00FF0995">
      <w:pPr>
        <w:rPr>
          <w:lang w:val="fi-FI"/>
        </w:rPr>
      </w:pPr>
      <w:r w:rsidRPr="00256287">
        <w:rPr>
          <w:lang w:val="fi-FI"/>
        </w:rPr>
        <w:t>Darth ei varsinaisesti näe roskaväkiparvessa elämää romanttisena. Hän ei kuitenkaan tahdo asua sisäjärjestelmän yrityspainajaisissa, eikä hän oikein luota titanil</w:t>
      </w:r>
      <w:r w:rsidR="005B77F1" w:rsidRPr="00256287">
        <w:rPr>
          <w:lang w:val="fi-FI"/>
        </w:rPr>
        <w:t xml:space="preserve">aiseen radikaalianarkismiin. Autonomistiliiton kanssa hän tulee jotenkuten toimeen, mutta hän pelkää näiden olevan haavoittuvaisia koneälyille ja Titanin vaikutteille. Toisaalta Jupiterin tasavalta pitää häntä </w:t>
      </w:r>
      <w:r w:rsidR="00697546" w:rsidRPr="00256287">
        <w:rPr>
          <w:lang w:val="fi-FI"/>
        </w:rPr>
        <w:t>ja hänen kaltaisiaan hirviöinä. Hän seuraa kuitenkin aktiivisesti Tasavallan politiikkaa.</w:t>
      </w:r>
    </w:p>
    <w:p w14:paraId="375BD0C8" w14:textId="77777777" w:rsidR="00C57706" w:rsidRPr="00256287" w:rsidRDefault="00C57706">
      <w:pPr>
        <w:rPr>
          <w:lang w:val="fi-FI"/>
        </w:rPr>
      </w:pPr>
    </w:p>
    <w:p w14:paraId="58655036" w14:textId="77777777" w:rsidR="00C57706" w:rsidRPr="00256287" w:rsidRDefault="00661AB5">
      <w:pPr>
        <w:rPr>
          <w:lang w:val="fi-FI"/>
        </w:rPr>
      </w:pPr>
      <w:r w:rsidRPr="00256287">
        <w:rPr>
          <w:lang w:val="fi-FI"/>
        </w:rPr>
        <w:t>Darth elää yhdessä S</w:t>
      </w:r>
      <w:r w:rsidR="00C57706" w:rsidRPr="00256287">
        <w:rPr>
          <w:lang w:val="fi-FI"/>
        </w:rPr>
        <w:t>opin Clipps -nimisen matemaat</w:t>
      </w:r>
      <w:r w:rsidRPr="00256287">
        <w:rPr>
          <w:lang w:val="fi-FI"/>
        </w:rPr>
        <w:t>tisen optimoijan kanssa. Clipps harrastaa orgioita ja monimutkaisia asiantuntijajärjestelmiä.</w:t>
      </w:r>
    </w:p>
    <w:p w14:paraId="41C3135D" w14:textId="77777777" w:rsidR="002D6B90" w:rsidRPr="00256287" w:rsidRDefault="002D6B90">
      <w:pPr>
        <w:rPr>
          <w:lang w:val="fi-FI"/>
        </w:rPr>
      </w:pPr>
    </w:p>
    <w:p w14:paraId="73CAB844" w14:textId="77777777" w:rsidR="002D6B90" w:rsidRPr="00256287" w:rsidRDefault="002D6B90" w:rsidP="006346D7">
      <w:pPr>
        <w:pStyle w:val="Heading4"/>
      </w:pPr>
      <w:r w:rsidRPr="00256287">
        <w:t>Diafotismos</w:t>
      </w:r>
    </w:p>
    <w:p w14:paraId="430BEE9B" w14:textId="77777777" w:rsidR="002D6B90" w:rsidRPr="00256287" w:rsidRDefault="00941144">
      <w:pPr>
        <w:rPr>
          <w:lang w:val="fi-FI"/>
        </w:rPr>
      </w:pPr>
      <w:r w:rsidRPr="00256287">
        <w:rPr>
          <w:lang w:val="fi-FI"/>
        </w:rPr>
        <w:t xml:space="preserve">Diafotismos on hengannut parven mukana </w:t>
      </w:r>
      <w:r w:rsidR="008D76E9" w:rsidRPr="00256287">
        <w:rPr>
          <w:lang w:val="fi-FI"/>
        </w:rPr>
        <w:t>satunnaisesti viiden vuoden ajan. Hän ei ollut ensimmäinen Titanin lähettiläs parvessa, mutta hakeutui sinne vuotta  lähinnä kuullessaan katolisen kirkon lähetyssaarnaajan olevan siellä.</w:t>
      </w:r>
      <w:r w:rsidR="007B020D" w:rsidRPr="00256287">
        <w:rPr>
          <w:lang w:val="fi-FI"/>
        </w:rPr>
        <w:t xml:space="preserve"> Hän oli törmännyt Meredithin saarnaukseen Titanilla jo opiskeluaikanaan, ja kaksikko oli käynyt vimmaisen väittelyn nuoruuden raivolla.</w:t>
      </w:r>
    </w:p>
    <w:p w14:paraId="3BCD8B59" w14:textId="77777777" w:rsidR="00BF5835" w:rsidRPr="00256287" w:rsidRDefault="00BF5835">
      <w:pPr>
        <w:rPr>
          <w:lang w:val="fi-FI"/>
        </w:rPr>
      </w:pPr>
    </w:p>
    <w:p w14:paraId="5767A368" w14:textId="77777777" w:rsidR="00BF5835" w:rsidRPr="00256287" w:rsidRDefault="00BF5835">
      <w:pPr>
        <w:rPr>
          <w:lang w:val="fi-FI"/>
        </w:rPr>
      </w:pPr>
      <w:r w:rsidRPr="00256287">
        <w:rPr>
          <w:lang w:val="fi-FI"/>
        </w:rPr>
        <w:t xml:space="preserve">Diafotismos oli 2139 käynyt JDM:ssä keskustellakseen siellä olevan filosofin kanssa. Hän palasi myöhemmin pariin otteeseen, </w:t>
      </w:r>
      <w:r w:rsidR="002E4008" w:rsidRPr="00256287">
        <w:rPr>
          <w:lang w:val="fi-FI"/>
        </w:rPr>
        <w:t xml:space="preserve">ja alkoi viettää siellä enemmän aikaa kun Meredith oli saapunut sinne. Kaksikolle kehittyi omituinen ystävyys kolmen vuoden aikana, vaikka tämä ei </w:t>
      </w:r>
      <w:r w:rsidR="00BD6708" w:rsidRPr="00256287">
        <w:rPr>
          <w:lang w:val="fi-FI"/>
        </w:rPr>
        <w:t>välttämättä ulkopuolisille ilmeistä ollutkaan.</w:t>
      </w:r>
    </w:p>
    <w:p w14:paraId="3DF4B0F6" w14:textId="77777777" w:rsidR="00217244" w:rsidRPr="00256287" w:rsidRDefault="00217244">
      <w:pPr>
        <w:rPr>
          <w:lang w:val="fi-FI"/>
        </w:rPr>
      </w:pPr>
    </w:p>
    <w:p w14:paraId="6F35A196" w14:textId="77777777" w:rsidR="00217244" w:rsidRPr="00256287" w:rsidRDefault="00217244">
      <w:pPr>
        <w:rPr>
          <w:lang w:val="fi-FI"/>
        </w:rPr>
      </w:pPr>
      <w:r w:rsidRPr="00256287">
        <w:rPr>
          <w:lang w:val="fi-FI"/>
        </w:rPr>
        <w:t>Diafotismoksella ei ole pysyvää kotia parvessa. Hän viettää paljon aikaa WCTS:llä, mutta hänen v</w:t>
      </w:r>
      <w:r w:rsidR="00112375" w:rsidRPr="00256287">
        <w:rPr>
          <w:lang w:val="fi-FI"/>
        </w:rPr>
        <w:t>arsinainen tukikohtansa on TPYH, jossa hänellä on pieni luukku.</w:t>
      </w:r>
    </w:p>
    <w:p w14:paraId="7784D79F" w14:textId="77777777" w:rsidR="007B020D" w:rsidRPr="00256287" w:rsidRDefault="007B020D">
      <w:pPr>
        <w:rPr>
          <w:lang w:val="fi-FI"/>
        </w:rPr>
      </w:pPr>
    </w:p>
    <w:p w14:paraId="3E50F0C3" w14:textId="77777777" w:rsidR="00514ABB" w:rsidRPr="00256287" w:rsidRDefault="00832B68" w:rsidP="006346D7">
      <w:pPr>
        <w:pStyle w:val="Heading4"/>
      </w:pPr>
      <w:r w:rsidRPr="00256287">
        <w:t>Serafina Pignatelli</w:t>
      </w:r>
    </w:p>
    <w:p w14:paraId="42314860" w14:textId="77777777" w:rsidR="00832B68" w:rsidRPr="00256287" w:rsidRDefault="00832B68">
      <w:pPr>
        <w:rPr>
          <w:lang w:val="fi-FI"/>
        </w:rPr>
      </w:pPr>
      <w:r w:rsidRPr="00256287">
        <w:rPr>
          <w:lang w:val="fi-FI"/>
        </w:rPr>
        <w:t>Serafina syntyi Pohjois-Italiassa 2100. Hän oli</w:t>
      </w:r>
      <w:r w:rsidR="004E273E" w:rsidRPr="00256287">
        <w:rPr>
          <w:lang w:val="fi-FI"/>
        </w:rPr>
        <w:t xml:space="preserve"> pätkätöitä tekevä siivooja ja asiakaspalvelija, jolla oli kuusivuotias lapsi kun Romahdus alkoi. Tuurilla ja </w:t>
      </w:r>
      <w:r w:rsidR="004E273E" w:rsidRPr="00256287">
        <w:rPr>
          <w:lang w:val="fi-FI"/>
        </w:rPr>
        <w:lastRenderedPageBreak/>
        <w:t>päättäväisyydellä hän sai itsensä ja poikansa evakuointialukselle (Serafina oli töissä evakuointikeskuksella), ja päätyi viimeisten joukossa pois planeetalta. Hänen vanhempi lapsensa (10-vuotias evakuoinnin tapahtuessa) oli isänsä luona, eikä Serafina kyennyt auttamaan häntä; hän olisi itse jäänyt planeetalle mikäli Marco ei olisi tarvinnut häntä.</w:t>
      </w:r>
    </w:p>
    <w:p w14:paraId="77B2550D" w14:textId="77777777" w:rsidR="004E273E" w:rsidRPr="00256287" w:rsidRDefault="004E273E">
      <w:pPr>
        <w:rPr>
          <w:lang w:val="fi-FI"/>
        </w:rPr>
      </w:pPr>
    </w:p>
    <w:p w14:paraId="0F75CD2F" w14:textId="77777777" w:rsidR="004E273E" w:rsidRPr="00256287" w:rsidRDefault="00263B9E">
      <w:pPr>
        <w:rPr>
          <w:lang w:val="fi-FI"/>
        </w:rPr>
      </w:pPr>
      <w:r w:rsidRPr="00256287">
        <w:rPr>
          <w:lang w:val="fi-FI"/>
        </w:rPr>
        <w:t xml:space="preserve">Viimeiset 10 vuotta Serafina on elänyt roskaväkiparven mukana. </w:t>
      </w:r>
      <w:r w:rsidR="00217244" w:rsidRPr="00256287">
        <w:rPr>
          <w:lang w:val="fi-FI"/>
        </w:rPr>
        <w:t>Hän vammautui evakuoinnin kaaoksessa, mutta Urmurcheon asensi hänelle joukon kyberosia. Hän on katolinen, mutta hänen näkemyksensä ovat lieventyneet, ja vaikka hän ei itse haluakaan vaihtaa kehoa, hän on hyväksymässä, että hänen poikansa Marco tarvitsee uuden ruumiin jossain vaiheessa.</w:t>
      </w:r>
    </w:p>
    <w:p w14:paraId="354D487C" w14:textId="77777777" w:rsidR="00217244" w:rsidRPr="00256287" w:rsidRDefault="00217244">
      <w:pPr>
        <w:rPr>
          <w:lang w:val="fi-FI"/>
        </w:rPr>
      </w:pPr>
    </w:p>
    <w:p w14:paraId="70E290AA" w14:textId="77777777" w:rsidR="00217244" w:rsidRPr="00256287" w:rsidRDefault="00433D9D">
      <w:pPr>
        <w:rPr>
          <w:lang w:val="fi-FI"/>
        </w:rPr>
      </w:pPr>
      <w:r w:rsidRPr="00256287">
        <w:rPr>
          <w:lang w:val="fi-FI"/>
        </w:rPr>
        <w:t>Serafinan koti on WCTS:llä. Hän on aluksen kristillisen yhteisön johtajahahmo, ja pitää messun joka sunnuntai. Kristillinen yhteisö parvessa ei ole mitenkään valtava</w:t>
      </w:r>
      <w:r w:rsidR="00B03308" w:rsidRPr="00256287">
        <w:rPr>
          <w:lang w:val="fi-FI"/>
        </w:rPr>
        <w:t xml:space="preserve">; WCTS:llä siinä on 30 aktiivijäsentä ja runsaat 100 vähemmän aktiivista; muualta parvesta jäseniä löytyy ehkä vielä </w:t>
      </w:r>
      <w:r w:rsidR="00C13C97" w:rsidRPr="00256287">
        <w:rPr>
          <w:lang w:val="fi-FI"/>
        </w:rPr>
        <w:t>50</w:t>
      </w:r>
      <w:r w:rsidR="00B03308" w:rsidRPr="00256287">
        <w:rPr>
          <w:lang w:val="fi-FI"/>
        </w:rPr>
        <w:t xml:space="preserve"> lisää. Serafina on kuitenkin yksi WCTS:n kolmesta puhujasta, ja yleensä häntä kunnioitetaan.</w:t>
      </w:r>
      <w:r w:rsidR="00C57706" w:rsidRPr="00256287">
        <w:rPr>
          <w:lang w:val="fi-FI"/>
        </w:rPr>
        <w:t xml:space="preserve"> Serafina on leski.</w:t>
      </w:r>
    </w:p>
    <w:p w14:paraId="3ED4BEDF" w14:textId="77777777" w:rsidR="00217244" w:rsidRPr="00256287" w:rsidRDefault="00217244">
      <w:pPr>
        <w:rPr>
          <w:lang w:val="fi-FI"/>
        </w:rPr>
      </w:pPr>
    </w:p>
    <w:p w14:paraId="02AB4742" w14:textId="77777777" w:rsidR="00217244" w:rsidRPr="00256287" w:rsidRDefault="00217244" w:rsidP="006346D7">
      <w:pPr>
        <w:pStyle w:val="Heading4"/>
      </w:pPr>
      <w:r w:rsidRPr="00256287">
        <w:t>Urmurcheon</w:t>
      </w:r>
    </w:p>
    <w:p w14:paraId="7FD96512" w14:textId="77777777" w:rsidR="00B03308" w:rsidRPr="00256287" w:rsidRDefault="00B03308" w:rsidP="00B03308">
      <w:pPr>
        <w:rPr>
          <w:lang w:val="fi-FI"/>
        </w:rPr>
      </w:pPr>
      <w:r w:rsidRPr="00256287">
        <w:rPr>
          <w:lang w:val="fi-FI"/>
        </w:rPr>
        <w:t xml:space="preserve">Urmurcheon (s. 2094) oli alunperin Jupiterin argentiinalaisen osaston kirurgi nimeltä Miguel Velasquez) ja johtavia uploadmetodien hallitsijoita, mutta Romahduksen jälkeen hänen lääketieteensä osoittautui epäluotettavaksi. Uudessa kehossa oleva Velasquez pakeni, ja päätyi </w:t>
      </w:r>
      <w:r w:rsidR="00AF1638" w:rsidRPr="00256287">
        <w:rPr>
          <w:lang w:val="fi-FI"/>
        </w:rPr>
        <w:t xml:space="preserve">Marsin kautta </w:t>
      </w:r>
      <w:r w:rsidRPr="00256287">
        <w:rPr>
          <w:lang w:val="fi-FI"/>
        </w:rPr>
        <w:t>roskaväen matkaan.</w:t>
      </w:r>
    </w:p>
    <w:p w14:paraId="5207694A" w14:textId="77777777" w:rsidR="00B03308" w:rsidRPr="00256287" w:rsidRDefault="00B03308" w:rsidP="00B03308">
      <w:pPr>
        <w:rPr>
          <w:lang w:val="fi-FI"/>
        </w:rPr>
      </w:pPr>
    </w:p>
    <w:p w14:paraId="015F0F22" w14:textId="77777777" w:rsidR="00B03308" w:rsidRPr="00256287" w:rsidRDefault="00B03308" w:rsidP="00B03308">
      <w:pPr>
        <w:rPr>
          <w:lang w:val="fi-FI"/>
        </w:rPr>
      </w:pPr>
      <w:r w:rsidRPr="00256287">
        <w:rPr>
          <w:lang w:val="fi-FI"/>
        </w:rPr>
        <w:t xml:space="preserve">Urmurcheonilla olisi paikka myös Titanilla, mutta hänellä on edelleen ystäviä Tasavallassa, </w:t>
      </w:r>
      <w:r w:rsidR="00461158" w:rsidRPr="00256287">
        <w:rPr>
          <w:lang w:val="fi-FI"/>
        </w:rPr>
        <w:t>ja kulissien takaa hän yrittää vaikuttaa Tasavallan asenteeseen mielensiirtoon. Hän on TPYH:n spesialisteja ja yksi sen puhemiehistä, vaikka hän ei pidäkään tästä tehtävästä; hän keskittyy ennemmin työhönsä. Hänellä on myös hieman elitistinen suhtautuminen älykkyyteen, ja hänellä ei ole kärsivällisyyttä korkeasti kouluttamattomiin tai muuten älykkyyttään osoittamattomiin ihmisiin.</w:t>
      </w:r>
      <w:r w:rsidR="00143382" w:rsidRPr="00256287">
        <w:rPr>
          <w:lang w:val="fi-FI"/>
        </w:rPr>
        <w:t xml:space="preserve"> Hänen asennemaailmansa ilmenee mm. sillä, että hän ei käytä koko keskittymistään puhuessaan tyhmempinä pitämiensä</w:t>
      </w:r>
      <w:r w:rsidR="00D43F77" w:rsidRPr="00256287">
        <w:rPr>
          <w:lang w:val="fi-FI"/>
        </w:rPr>
        <w:t xml:space="preserve"> ihmisten kanssa, vaan tekee samalla muita asioita.</w:t>
      </w:r>
    </w:p>
    <w:p w14:paraId="36D43743" w14:textId="77777777" w:rsidR="00D43F77" w:rsidRPr="00256287" w:rsidRDefault="00D43F77" w:rsidP="00B03308">
      <w:pPr>
        <w:rPr>
          <w:lang w:val="fi-FI"/>
        </w:rPr>
      </w:pPr>
    </w:p>
    <w:p w14:paraId="0658C9C1" w14:textId="77777777" w:rsidR="00D43F77" w:rsidRPr="00256287" w:rsidRDefault="00D43F77" w:rsidP="00B03308">
      <w:pPr>
        <w:rPr>
          <w:lang w:val="fi-FI"/>
        </w:rPr>
      </w:pPr>
      <w:r w:rsidRPr="00256287">
        <w:rPr>
          <w:lang w:val="fi-FI"/>
        </w:rPr>
        <w:t>Jane Doe -parvessa hän tulee parhaiten toimeen Diafotismoksen, Tweedlejen sekä muutaman muun TPYH:n fiksumman henkilön kanssa.</w:t>
      </w:r>
      <w:r w:rsidR="00C57706" w:rsidRPr="00256287">
        <w:rPr>
          <w:lang w:val="fi-FI"/>
        </w:rPr>
        <w:t xml:space="preserve"> Hän on erakkoluonne ja neuteri.</w:t>
      </w:r>
    </w:p>
    <w:p w14:paraId="1740A9D6" w14:textId="77777777" w:rsidR="00B03308" w:rsidRPr="00256287" w:rsidRDefault="00B03308" w:rsidP="00B03308">
      <w:pPr>
        <w:rPr>
          <w:lang w:val="fi-FI"/>
        </w:rPr>
      </w:pPr>
    </w:p>
    <w:p w14:paraId="26C03D7A" w14:textId="77777777" w:rsidR="00217244" w:rsidRPr="00256287" w:rsidRDefault="00217244" w:rsidP="006346D7">
      <w:pPr>
        <w:pStyle w:val="Heading4"/>
      </w:pPr>
      <w:r w:rsidRPr="00256287">
        <w:t>Tweedle-Dom ja Tweedle-Dee</w:t>
      </w:r>
    </w:p>
    <w:p w14:paraId="380336C8" w14:textId="77777777" w:rsidR="00D43F77" w:rsidRPr="00256287" w:rsidRDefault="00D43F77" w:rsidP="00D43F77">
      <w:pPr>
        <w:rPr>
          <w:lang w:val="fi-FI"/>
        </w:rPr>
      </w:pPr>
    </w:p>
    <w:p w14:paraId="6E5958BE" w14:textId="77777777" w:rsidR="00D43F77" w:rsidRPr="00256287" w:rsidRDefault="0087238C" w:rsidP="00D43F77">
      <w:pPr>
        <w:rPr>
          <w:lang w:val="fi-FI"/>
        </w:rPr>
      </w:pPr>
      <w:r w:rsidRPr="00256287">
        <w:rPr>
          <w:lang w:val="fi-FI"/>
        </w:rPr>
        <w:t>Burkina Fasosta kotoisin olevat veljekset syntyivät 2126 ja 2127; he olivat 7 ja 6 kun Romahdus tapahtui. He olivat koekaniineja lasten kuorinippuasennuksille, ja toisin kuin useimmat joihin tätä sovellettiin, he selvisivät alkukantaisesta prosessista. Heidän egonsa ammuttiin avaruuteen, jossa TSOD otti heidät talteen. Heille ei kertakaikkiaan riittänyt kehoja - ne tarvittiin sellaisille, joilla oli hyödyllisiä taitoja - joten he jäivät infomorfeiksi.</w:t>
      </w:r>
    </w:p>
    <w:p w14:paraId="74AE52CD" w14:textId="77777777" w:rsidR="0087238C" w:rsidRPr="00256287" w:rsidRDefault="0087238C" w:rsidP="00D43F77">
      <w:pPr>
        <w:rPr>
          <w:lang w:val="fi-FI"/>
        </w:rPr>
      </w:pPr>
    </w:p>
    <w:p w14:paraId="5EAB8452" w14:textId="77777777" w:rsidR="0087238C" w:rsidRPr="00256287" w:rsidRDefault="0087238C" w:rsidP="00D43F77">
      <w:pPr>
        <w:rPr>
          <w:lang w:val="fi-FI"/>
        </w:rPr>
      </w:pPr>
      <w:r w:rsidRPr="00256287">
        <w:rPr>
          <w:lang w:val="fi-FI"/>
        </w:rPr>
        <w:lastRenderedPageBreak/>
        <w:t>Veljekset päätyivät nopeasti Jane Doen järjestelmiin. He sopeutuivat hyvin olemassaoloon infomorfeina, ja ryhtyivät opettelemaan alusjärjestelmien hallintaa. Tätä kautta he jäivät pyörittämään That Ping You Hearin järjestelmiä.</w:t>
      </w:r>
    </w:p>
    <w:p w14:paraId="750035BF" w14:textId="77777777" w:rsidR="0087238C" w:rsidRPr="00256287" w:rsidRDefault="0087238C" w:rsidP="00D43F77">
      <w:pPr>
        <w:rPr>
          <w:lang w:val="fi-FI"/>
        </w:rPr>
      </w:pPr>
    </w:p>
    <w:p w14:paraId="241AD92C" w14:textId="77777777" w:rsidR="0087238C" w:rsidRPr="00256287" w:rsidRDefault="0087238C" w:rsidP="00D43F77">
      <w:pPr>
        <w:rPr>
          <w:lang w:val="fi-FI"/>
        </w:rPr>
      </w:pPr>
      <w:r w:rsidRPr="00256287">
        <w:rPr>
          <w:lang w:val="fi-FI"/>
        </w:rPr>
        <w:t xml:space="preserve">Veljekset ovat hyväntuulisia, eikä infomorfille ominainen masennus ole lainkaan tarttunut heihin. </w:t>
      </w:r>
      <w:r w:rsidR="001D7ACA" w:rsidRPr="00256287">
        <w:rPr>
          <w:lang w:val="fi-FI"/>
        </w:rPr>
        <w:t>He eivät toimi TPYH:n puhemiehinä vaikka periaatteessa voisivatkin, he ovat paljon kiinnostuneempia tekemisestä.</w:t>
      </w:r>
      <w:r w:rsidR="001C4DD6" w:rsidRPr="00256287">
        <w:rPr>
          <w:lang w:val="fi-FI"/>
        </w:rPr>
        <w:t xml:space="preserve"> Heillä ei ole uskonnollista tai ideologista affiliaatiota, eniten heitä kiinnostaa teknologia.</w:t>
      </w:r>
      <w:r w:rsidR="00C57706" w:rsidRPr="00256287">
        <w:rPr>
          <w:lang w:val="fi-FI"/>
        </w:rPr>
        <w:t xml:space="preserve"> He ovat aseksuaalisia.</w:t>
      </w:r>
    </w:p>
    <w:p w14:paraId="350A3F55" w14:textId="77777777" w:rsidR="00D43F77" w:rsidRPr="00256287" w:rsidRDefault="00D43F77" w:rsidP="00D43F77">
      <w:pPr>
        <w:rPr>
          <w:lang w:val="fi-FI"/>
        </w:rPr>
      </w:pPr>
    </w:p>
    <w:p w14:paraId="652C6B41" w14:textId="77777777" w:rsidR="00217244" w:rsidRPr="00256287" w:rsidRDefault="00217244" w:rsidP="006346D7">
      <w:pPr>
        <w:pStyle w:val="Heading4"/>
      </w:pPr>
      <w:r w:rsidRPr="00256287">
        <w:t>Clausewitz</w:t>
      </w:r>
    </w:p>
    <w:p w14:paraId="741B9279" w14:textId="77777777" w:rsidR="00217244" w:rsidRPr="00256287" w:rsidRDefault="00686E7F">
      <w:pPr>
        <w:rPr>
          <w:lang w:val="fi-FI"/>
        </w:rPr>
      </w:pPr>
      <w:r w:rsidRPr="00256287">
        <w:rPr>
          <w:lang w:val="fi-FI"/>
        </w:rPr>
        <w:t>Clausewitz on 2115 syntynyt spaceri, joka heti syntymästään lähtien on ollut ultimaattien vaikutuspiirissä. 15-vuotiaana hän haki järjestön jäseneksi, ja on vaikuttanut Aspis-asemalla siitä eteenpäin.</w:t>
      </w:r>
    </w:p>
    <w:p w14:paraId="60CF2171" w14:textId="77777777" w:rsidR="00686E7F" w:rsidRPr="00256287" w:rsidRDefault="00686E7F">
      <w:pPr>
        <w:rPr>
          <w:lang w:val="fi-FI"/>
        </w:rPr>
      </w:pPr>
    </w:p>
    <w:p w14:paraId="0542E510" w14:textId="77777777" w:rsidR="00913F66" w:rsidRPr="00256287" w:rsidRDefault="00686E7F">
      <w:pPr>
        <w:rPr>
          <w:lang w:val="fi-FI"/>
        </w:rPr>
      </w:pPr>
      <w:r w:rsidRPr="00256287">
        <w:rPr>
          <w:lang w:val="fi-FI"/>
        </w:rPr>
        <w:t>Viime aikoina hän on ollut osallisena ideologisessa ristiriidassa ultimaattien parissa, ja on lähtenyt opettelemaan meditaatiota roskaväen pariin. Oikeasti hän on ainoastaan yksi monista forkeista, joka tekee samaa projektia; hänen tavoitteensa on yhdistyä ja tätä kautta vahvistua. Tätä pidetään yleisesti melko mahdottomana tehtävänä. Osa ongelmaa on Clausewitzin edustaman faktion empatianäkemykset: myötätuntoa on pidetty heikkoutena, mutta ultimaattien sisällä on myös faktio, joka huomauttaa paremmaksi kehittymisen olevan kapeanäköistä ilman yhteiskunnallista kehittymistä sen ympärillä.</w:t>
      </w:r>
    </w:p>
    <w:p w14:paraId="725A57B3" w14:textId="77777777" w:rsidR="00913F66" w:rsidRPr="00256287" w:rsidRDefault="00913F66">
      <w:pPr>
        <w:rPr>
          <w:lang w:val="fi-FI"/>
        </w:rPr>
      </w:pPr>
    </w:p>
    <w:p w14:paraId="0EE35369" w14:textId="77777777" w:rsidR="00686E7F" w:rsidRPr="00256287" w:rsidRDefault="00913F66">
      <w:pPr>
        <w:rPr>
          <w:lang w:val="fi-FI"/>
        </w:rPr>
      </w:pPr>
      <w:r w:rsidRPr="00256287">
        <w:rPr>
          <w:lang w:val="fi-FI"/>
        </w:rPr>
        <w:t>Clausewitz toimii WCTS:llä epävirallisena turvahenkilönä, kuin buddhalaisena munkkina.</w:t>
      </w:r>
      <w:r w:rsidR="00A93FF4" w:rsidRPr="00256287">
        <w:rPr>
          <w:lang w:val="fi-FI"/>
        </w:rPr>
        <w:t xml:space="preserve"> Hänellä on jonkin verran aseistusta, mutta enemmän hänellä on villisti respektiä.</w:t>
      </w:r>
      <w:r w:rsidR="00ED2AF8" w:rsidRPr="00256287">
        <w:rPr>
          <w:lang w:val="fi-FI"/>
        </w:rPr>
        <w:t xml:space="preserve"> </w:t>
      </w:r>
      <w:r w:rsidR="00857819" w:rsidRPr="00256287">
        <w:rPr>
          <w:lang w:val="fi-FI"/>
        </w:rPr>
        <w:t>Hän arvioi Tasavallan sotilaita omista lähtökohdistaan, mutta ei usko heistä yhdenkään olevan kovin kiinnostava.</w:t>
      </w:r>
      <w:r w:rsidR="00C57706" w:rsidRPr="00256287">
        <w:rPr>
          <w:lang w:val="fi-FI"/>
        </w:rPr>
        <w:t xml:space="preserve"> Clausewitz elää selibaatissa.</w:t>
      </w:r>
    </w:p>
    <w:p w14:paraId="42038D7B" w14:textId="77777777" w:rsidR="00857819" w:rsidRPr="00256287" w:rsidRDefault="00857819">
      <w:pPr>
        <w:rPr>
          <w:lang w:val="fi-FI"/>
        </w:rPr>
      </w:pPr>
    </w:p>
    <w:p w14:paraId="1D577337" w14:textId="77777777" w:rsidR="00857819" w:rsidRPr="00256287" w:rsidRDefault="00857819" w:rsidP="006346D7">
      <w:pPr>
        <w:pStyle w:val="Heading4"/>
      </w:pPr>
      <w:r w:rsidRPr="00256287">
        <w:t>Olivier Vasseur</w:t>
      </w:r>
    </w:p>
    <w:p w14:paraId="3EEBBC0E" w14:textId="77777777" w:rsidR="00857819" w:rsidRPr="00256287" w:rsidRDefault="00857819">
      <w:pPr>
        <w:rPr>
          <w:lang w:val="fi-FI"/>
        </w:rPr>
      </w:pPr>
      <w:r w:rsidRPr="00256287">
        <w:rPr>
          <w:lang w:val="fi-FI"/>
        </w:rPr>
        <w:t>Olivier on syntynyt 2075 Ranskassa. Hän oli edellisessä elämässään personal trainer, ja hänellä oli sukanvarressa sen verran rahaa, että hän pääsi miehensä kanssa häipymään planeetalta kun Romahdus alkoi ja evakuoinnit koittivat. Sittenkin heitä odotti pakolaisuus roskaväkiparvessa; mies onnistui livahtamaan Konsortioon, mutta Olivier ei tahtonut yritysbondageen, ja kehittyvä kehonmuokkausteknologia oli tehnyt hänen taitonsa hyödyttömäksi. Sen sijaan hän päätyi Jane Doelle pyörittämään yökerhoa</w:t>
      </w:r>
      <w:r w:rsidR="00D100FD" w:rsidRPr="00256287">
        <w:rPr>
          <w:lang w:val="fi-FI"/>
        </w:rPr>
        <w:t xml:space="preserve"> Weissbinder Chariot Theme Songilla</w:t>
      </w:r>
      <w:r w:rsidRPr="00256287">
        <w:rPr>
          <w:lang w:val="fi-FI"/>
        </w:rPr>
        <w:t>. Roskaväkiparvessa se on hieman redundantti toiminta, mutta Olivier oli aina ollut hyvä bileidenjärjestäjä.</w:t>
      </w:r>
    </w:p>
    <w:p w14:paraId="749A2BF7" w14:textId="77777777" w:rsidR="00857819" w:rsidRPr="00256287" w:rsidRDefault="00857819">
      <w:pPr>
        <w:rPr>
          <w:lang w:val="fi-FI"/>
        </w:rPr>
      </w:pPr>
    </w:p>
    <w:p w14:paraId="59959C7D" w14:textId="77777777" w:rsidR="00857819" w:rsidRPr="00256287" w:rsidRDefault="00857819">
      <w:pPr>
        <w:rPr>
          <w:lang w:val="fi-FI"/>
        </w:rPr>
      </w:pPr>
      <w:r w:rsidRPr="00256287">
        <w:rPr>
          <w:lang w:val="fi-FI"/>
        </w:rPr>
        <w:t xml:space="preserve">Hänen oma vanha kehonsa oli siinä määrin heikossa kunnossa, että hän päätti nelisen vuotta sitten luopua siitä lopullisesti ja vaihtoi kvasiaviaaniseen spliceriin. Olivierin mieli on nuori ja plastinen, ja hän on välillä asunut Titanilla sekä muissa parvissa. Kuitenkin Jane Doe on hänen kotinsa, ja hän päätyy aina palaamaan sinne. Hän egocastailee </w:t>
      </w:r>
      <w:r w:rsidR="00621920" w:rsidRPr="00256287">
        <w:rPr>
          <w:lang w:val="fi-FI"/>
        </w:rPr>
        <w:t>välillä pitkin aurinkokuntaa, ja hän on yllättävän varakas.</w:t>
      </w:r>
      <w:r w:rsidR="001C337D" w:rsidRPr="00256287">
        <w:rPr>
          <w:lang w:val="fi-FI"/>
        </w:rPr>
        <w:t xml:space="preserve"> Hän on sinkku, mutta vientiä on runsaasti.</w:t>
      </w:r>
    </w:p>
    <w:p w14:paraId="5BA147B1" w14:textId="77777777" w:rsidR="00621920" w:rsidRPr="00256287" w:rsidRDefault="00621920">
      <w:pPr>
        <w:rPr>
          <w:lang w:val="fi-FI"/>
        </w:rPr>
      </w:pPr>
    </w:p>
    <w:p w14:paraId="55483ACD" w14:textId="77777777" w:rsidR="006861BB" w:rsidRPr="00256287" w:rsidRDefault="00621920">
      <w:pPr>
        <w:rPr>
          <w:lang w:val="fi-FI"/>
        </w:rPr>
      </w:pPr>
      <w:r w:rsidRPr="00256287">
        <w:rPr>
          <w:lang w:val="fi-FI"/>
        </w:rPr>
        <w:t xml:space="preserve">Hän on myös kykenevä puhumaan sotilaiden kanssa ilman vihamielisyyttä. Hän on kiinnostunut Luján V:n tapauksesta; monet roskaväestä pitävät sitä propagandana, </w:t>
      </w:r>
      <w:r w:rsidRPr="00256287">
        <w:rPr>
          <w:lang w:val="fi-FI"/>
        </w:rPr>
        <w:lastRenderedPageBreak/>
        <w:t>mutta hän ei ole itse aivan varma.</w:t>
      </w:r>
    </w:p>
    <w:p w14:paraId="4F049AB8" w14:textId="77777777" w:rsidR="00D100FD" w:rsidRPr="00256287" w:rsidRDefault="00D100FD">
      <w:pPr>
        <w:rPr>
          <w:lang w:val="fi-FI"/>
        </w:rPr>
      </w:pPr>
    </w:p>
    <w:p w14:paraId="7EB07349" w14:textId="77777777" w:rsidR="00D100FD" w:rsidRPr="00256287" w:rsidRDefault="00D100FD" w:rsidP="006346D7">
      <w:pPr>
        <w:pStyle w:val="Heading4"/>
      </w:pPr>
      <w:r w:rsidRPr="00256287">
        <w:t>Shamancore</w:t>
      </w:r>
    </w:p>
    <w:p w14:paraId="5243ADAE" w14:textId="77777777" w:rsidR="00D100FD" w:rsidRPr="00256287" w:rsidRDefault="00D100FD">
      <w:pPr>
        <w:rPr>
          <w:lang w:val="fi-FI"/>
        </w:rPr>
      </w:pPr>
      <w:r w:rsidRPr="00256287">
        <w:rPr>
          <w:lang w:val="fi-FI"/>
        </w:rPr>
        <w:t xml:space="preserve">Shamancore on 2106 syntynyt </w:t>
      </w:r>
      <w:r w:rsidR="00DE444C" w:rsidRPr="00256287">
        <w:rPr>
          <w:lang w:val="fi-FI"/>
        </w:rPr>
        <w:t>malesialai</w:t>
      </w:r>
      <w:r w:rsidR="00D76D4C" w:rsidRPr="00256287">
        <w:rPr>
          <w:lang w:val="fi-FI"/>
        </w:rPr>
        <w:t>staustai</w:t>
      </w:r>
      <w:r w:rsidR="00DE444C" w:rsidRPr="00256287">
        <w:rPr>
          <w:lang w:val="fi-FI"/>
        </w:rPr>
        <w:t xml:space="preserve">nen </w:t>
      </w:r>
      <w:r w:rsidRPr="00256287">
        <w:rPr>
          <w:lang w:val="fi-FI"/>
        </w:rPr>
        <w:t>ex-korporaatti</w:t>
      </w:r>
      <w:r w:rsidR="00D76D4C" w:rsidRPr="00256287">
        <w:rPr>
          <w:lang w:val="fi-FI"/>
        </w:rPr>
        <w:t xml:space="preserve"> Marsista</w:t>
      </w:r>
      <w:r w:rsidRPr="00256287">
        <w:rPr>
          <w:lang w:val="fi-FI"/>
        </w:rPr>
        <w:t>, joka oli jo Romahduksen aikaan kokenut massiivisen illuusioien menetyksen. Hänelle roskaväkeen lähteminen oli anarkistisesti ilmeinen valinta. Hän on tuonut osaamisensa JDM:n fabrikointi</w:t>
      </w:r>
      <w:r w:rsidR="00BA45CA" w:rsidRPr="00256287">
        <w:rPr>
          <w:lang w:val="fi-FI"/>
        </w:rPr>
        <w:t>porukkaan, ja vaikuttaa That Ping You Hearilla.</w:t>
      </w:r>
    </w:p>
    <w:p w14:paraId="096AD74A" w14:textId="77777777" w:rsidR="00BD5D3C" w:rsidRPr="00256287" w:rsidRDefault="00BD5D3C">
      <w:pPr>
        <w:rPr>
          <w:lang w:val="fi-FI"/>
        </w:rPr>
      </w:pPr>
    </w:p>
    <w:p w14:paraId="62D1D4A6" w14:textId="77777777" w:rsidR="00BD5D3C" w:rsidRPr="00256287" w:rsidRDefault="00BD5D3C">
      <w:pPr>
        <w:rPr>
          <w:lang w:val="fi-FI"/>
        </w:rPr>
      </w:pPr>
      <w:r w:rsidRPr="00256287">
        <w:rPr>
          <w:lang w:val="fi-FI"/>
        </w:rPr>
        <w:t xml:space="preserve">Shamancore </w:t>
      </w:r>
      <w:r w:rsidR="00DE444C" w:rsidRPr="00256287">
        <w:rPr>
          <w:lang w:val="fi-FI"/>
        </w:rPr>
        <w:t>on ideologisesti jupiterilaisia vastaan, ja hän pitää virheenä edes päästää näitä alukselle. Hänellä oli perinteisesti hyvin huonot välit Meredithin kanssa. Hän vastusti jupiterilaisten päästämistä Pingille, mutta lopulta taipui muiden tahtoon asiassa. Hän tai hänen agenttinsa seuraavat jatkuvasti Tasavallan sotilaita ja ovat valmiita toimintaan. Shamancore itse on järeässä diggermorfissa (hyvin kätevä raskaan fabrikaattorin kanssa työskennellessä).</w:t>
      </w:r>
    </w:p>
    <w:p w14:paraId="26D7C8EF" w14:textId="77777777" w:rsidR="00FC1974" w:rsidRPr="00256287" w:rsidRDefault="00FC1974">
      <w:pPr>
        <w:rPr>
          <w:lang w:val="fi-FI"/>
        </w:rPr>
      </w:pPr>
    </w:p>
    <w:p w14:paraId="3F44507E" w14:textId="77777777" w:rsidR="00FC1974" w:rsidRPr="00256287" w:rsidRDefault="00FC1974">
      <w:pPr>
        <w:rPr>
          <w:lang w:val="fi-FI"/>
        </w:rPr>
      </w:pPr>
      <w:r w:rsidRPr="00256287">
        <w:rPr>
          <w:lang w:val="fi-FI"/>
        </w:rPr>
        <w:t>Shamancoren morfi on kvasineuteri; hänellä on säädettävä libido, jota hän toteuttaa varsin harvoin.</w:t>
      </w:r>
    </w:p>
    <w:p w14:paraId="3AD0B92E" w14:textId="77777777" w:rsidR="00380C8E" w:rsidRPr="00256287" w:rsidRDefault="00380C8E">
      <w:pPr>
        <w:rPr>
          <w:lang w:val="fi-FI"/>
        </w:rPr>
      </w:pPr>
    </w:p>
    <w:p w14:paraId="745CF785" w14:textId="77777777" w:rsidR="00380C8E" w:rsidRPr="00256287" w:rsidRDefault="00380C8E" w:rsidP="006346D7">
      <w:pPr>
        <w:pStyle w:val="Heading4"/>
      </w:pPr>
      <w:r w:rsidRPr="00256287">
        <w:t>Leonard Carvel</w:t>
      </w:r>
      <w:r w:rsidR="00706892" w:rsidRPr="00256287">
        <w:t xml:space="preserve"> ja Zalta Avacara</w:t>
      </w:r>
    </w:p>
    <w:p w14:paraId="2D90930B" w14:textId="77777777" w:rsidR="00380C8E" w:rsidRPr="00256287" w:rsidRDefault="00380C8E">
      <w:pPr>
        <w:rPr>
          <w:lang w:val="fi-FI"/>
        </w:rPr>
      </w:pPr>
      <w:r w:rsidRPr="00256287">
        <w:rPr>
          <w:lang w:val="fi-FI"/>
        </w:rPr>
        <w:t>Sveits</w:t>
      </w:r>
      <w:r w:rsidR="00D76D4C" w:rsidRPr="00256287">
        <w:rPr>
          <w:lang w:val="fi-FI"/>
        </w:rPr>
        <w:t xml:space="preserve">iläistaustainen mutta </w:t>
      </w:r>
      <w:r w:rsidR="00360621" w:rsidRPr="00256287">
        <w:rPr>
          <w:lang w:val="fi-FI"/>
        </w:rPr>
        <w:t>asteroidivyöllä</w:t>
      </w:r>
      <w:r w:rsidR="00D76D4C" w:rsidRPr="00256287">
        <w:rPr>
          <w:lang w:val="fi-FI"/>
        </w:rPr>
        <w:t xml:space="preserve"> 2118</w:t>
      </w:r>
      <w:r w:rsidR="00360621" w:rsidRPr="00256287">
        <w:rPr>
          <w:lang w:val="fi-FI"/>
        </w:rPr>
        <w:t xml:space="preserve"> syntynyt spaceri, joka Romahduksen jälkeen ajautui indieanarkistipolitiikkaan. </w:t>
      </w:r>
      <w:r w:rsidR="00685ED4" w:rsidRPr="00256287">
        <w:rPr>
          <w:lang w:val="fi-FI"/>
        </w:rPr>
        <w:t>Common Sense Networkiin kuuluvassa Pygmalionin habitaatissa</w:t>
      </w:r>
      <w:r w:rsidR="00360621" w:rsidRPr="00256287">
        <w:rPr>
          <w:lang w:val="fi-FI"/>
        </w:rPr>
        <w:t xml:space="preserve"> Carvel oli tyypi</w:t>
      </w:r>
      <w:r w:rsidR="00B03DED" w:rsidRPr="00256287">
        <w:rPr>
          <w:lang w:val="fi-FI"/>
        </w:rPr>
        <w:t xml:space="preserve">llinen jokapaikanhöylä ja intohimoltaan elektroninen muusikko. Carvelilla oli ollut kasa tyttöystäviä, jotka kaikki olivat hajaantuneet eri suuntiin. Carvel itse oli egocastautunut ulkojärjestelmään; hän oli jutellut Jane Doe and the Mockingbirdsillä vaikuttavan </w:t>
      </w:r>
      <w:r w:rsidR="003B5532" w:rsidRPr="00256287">
        <w:rPr>
          <w:lang w:val="fi-FI"/>
        </w:rPr>
        <w:t xml:space="preserve">Zalta Avacara -nimisen </w:t>
      </w:r>
      <w:r w:rsidR="00B03DED" w:rsidRPr="00256287">
        <w:rPr>
          <w:lang w:val="fi-FI"/>
        </w:rPr>
        <w:t>anarkistitytön kanssa, ja suunnannut parveen tämän vuoksi.</w:t>
      </w:r>
    </w:p>
    <w:p w14:paraId="1E65CBDD" w14:textId="77777777" w:rsidR="00B03DED" w:rsidRPr="00256287" w:rsidRDefault="00B03DED">
      <w:pPr>
        <w:rPr>
          <w:lang w:val="fi-FI"/>
        </w:rPr>
      </w:pPr>
    </w:p>
    <w:p w14:paraId="424A9FF9" w14:textId="77777777" w:rsidR="00B03DED" w:rsidRPr="00256287" w:rsidRDefault="00B03DED">
      <w:pPr>
        <w:rPr>
          <w:lang w:val="fi-FI"/>
        </w:rPr>
      </w:pPr>
      <w:r w:rsidRPr="00256287">
        <w:rPr>
          <w:lang w:val="fi-FI"/>
        </w:rPr>
        <w:t xml:space="preserve">Kuitenkin Carvelin @-rep ei ollut riittävän suuri välittömään kunnolliseen morfiin, ja hänet on </w:t>
      </w:r>
      <w:r w:rsidR="00E403B4" w:rsidRPr="00256287">
        <w:rPr>
          <w:lang w:val="fi-FI"/>
        </w:rPr>
        <w:t xml:space="preserve">heitetty simppeliin podiin, joita on tarjolla. Podi on valitettavasti </w:t>
      </w:r>
      <w:r w:rsidR="003B5532" w:rsidRPr="00256287">
        <w:rPr>
          <w:lang w:val="fi-FI"/>
        </w:rPr>
        <w:t xml:space="preserve">funktionaalinen </w:t>
      </w:r>
      <w:r w:rsidR="00E403B4" w:rsidRPr="00256287">
        <w:rPr>
          <w:lang w:val="fi-FI"/>
        </w:rPr>
        <w:t xml:space="preserve">neuteri, eikä kukaan ole ehtinyt rakentaa sille </w:t>
      </w:r>
      <w:r w:rsidR="003B5532" w:rsidRPr="00256287">
        <w:rPr>
          <w:lang w:val="fi-FI"/>
        </w:rPr>
        <w:t xml:space="preserve">kunnollista </w:t>
      </w:r>
      <w:r w:rsidR="00E403B4" w:rsidRPr="00256287">
        <w:rPr>
          <w:lang w:val="fi-FI"/>
        </w:rPr>
        <w:t>libidoa tai sukuelimiä. Tä</w:t>
      </w:r>
      <w:r w:rsidR="003B5532" w:rsidRPr="00256287">
        <w:rPr>
          <w:lang w:val="fi-FI"/>
        </w:rPr>
        <w:t xml:space="preserve">mä ärsyttää Carvelia valtavasti, vaikka hän jakaakin asuinkuution tyttäystävänsä kanssa. </w:t>
      </w:r>
      <w:r w:rsidR="00E403B4" w:rsidRPr="00256287">
        <w:rPr>
          <w:lang w:val="fi-FI"/>
        </w:rPr>
        <w:t xml:space="preserve">Hän ei liioin ole lainkaan innostunut ajatuksesta, että Jupiterin tasavalta </w:t>
      </w:r>
      <w:r w:rsidR="003B5532" w:rsidRPr="00256287">
        <w:rPr>
          <w:lang w:val="fi-FI"/>
        </w:rPr>
        <w:t>saapuu hänen uudelle leikkikentälleen, ja on täysin valmis leipomaan näitä turpaan.</w:t>
      </w:r>
    </w:p>
    <w:p w14:paraId="43E7E042" w14:textId="77777777" w:rsidR="003B5532" w:rsidRPr="00256287" w:rsidRDefault="003B5532">
      <w:pPr>
        <w:rPr>
          <w:lang w:val="fi-FI"/>
        </w:rPr>
      </w:pPr>
    </w:p>
    <w:p w14:paraId="319324C9" w14:textId="77777777" w:rsidR="003B5532" w:rsidRPr="00256287" w:rsidRDefault="003B5532">
      <w:pPr>
        <w:rPr>
          <w:lang w:val="fi-FI"/>
        </w:rPr>
      </w:pPr>
      <w:r w:rsidRPr="00256287">
        <w:rPr>
          <w:lang w:val="fi-FI"/>
        </w:rPr>
        <w:t>Zalta Avacara (s. 2122) on keskiafrikkalaislähtöinen pakolainen, joka oli edellisessä elämässään hyvin koulutettu fyysikko, mutta joka on sittemmin viettänyt pitkän tovin infugeena ja innostunut roskaväen elämäntavasta. Hänet on sukitettu bouncermorfiin, ja That Ping You Hearilla hän on yksi fuusiomoottoreiden ylläpitäjistä.</w:t>
      </w:r>
      <w:r w:rsidR="00D46F84" w:rsidRPr="00256287">
        <w:rPr>
          <w:lang w:val="fi-FI"/>
        </w:rPr>
        <w:t xml:space="preserve"> Hänkään ei pidä jupiterilaisista. Kumpikaan kaksikosta ei ole liian viisas, ja he saattavat hankkiutua vaikeuksiin Chariotin yökerholla.</w:t>
      </w:r>
    </w:p>
    <w:p w14:paraId="74F70091" w14:textId="77777777" w:rsidR="00DB0E7F" w:rsidRPr="00256287" w:rsidRDefault="00DB0E7F">
      <w:pPr>
        <w:rPr>
          <w:lang w:val="fi-FI"/>
        </w:rPr>
      </w:pPr>
    </w:p>
    <w:p w14:paraId="42DDBACE" w14:textId="77777777" w:rsidR="00DB0E7F" w:rsidRPr="00256287" w:rsidRDefault="00710299">
      <w:pPr>
        <w:rPr>
          <w:lang w:val="fi-FI"/>
        </w:rPr>
      </w:pPr>
      <w:r w:rsidRPr="00256287">
        <w:rPr>
          <w:lang w:val="fi-FI"/>
        </w:rPr>
        <w:t>Carvelin toinen kaveri</w:t>
      </w:r>
      <w:r w:rsidR="00DB0E7F" w:rsidRPr="00256287">
        <w:rPr>
          <w:lang w:val="fi-FI"/>
        </w:rPr>
        <w:t xml:space="preserve"> on Pingillä niinikään toimiva </w:t>
      </w:r>
      <w:r w:rsidRPr="00256287">
        <w:rPr>
          <w:lang w:val="fi-FI"/>
        </w:rPr>
        <w:t xml:space="preserve">yleinen sumplija nimeltä </w:t>
      </w:r>
      <w:r w:rsidRPr="00256287">
        <w:rPr>
          <w:b/>
          <w:i/>
          <w:lang w:val="fi-FI"/>
        </w:rPr>
        <w:t xml:space="preserve">Inigo Vincennes </w:t>
      </w:r>
      <w:r w:rsidRPr="00256287">
        <w:rPr>
          <w:lang w:val="fi-FI"/>
        </w:rPr>
        <w:t>(s. 2124), splicermorfissa.</w:t>
      </w:r>
    </w:p>
    <w:p w14:paraId="4F543BB0" w14:textId="77777777" w:rsidR="006B27DA" w:rsidRPr="00256287" w:rsidRDefault="006B27DA">
      <w:pPr>
        <w:rPr>
          <w:lang w:val="fi-FI"/>
        </w:rPr>
      </w:pPr>
    </w:p>
    <w:p w14:paraId="6D82BA62" w14:textId="77777777" w:rsidR="006B27DA" w:rsidRPr="00256287" w:rsidRDefault="006B27DA" w:rsidP="006346D7">
      <w:pPr>
        <w:pStyle w:val="Heading4"/>
      </w:pPr>
      <w:r w:rsidRPr="00256287">
        <w:lastRenderedPageBreak/>
        <w:t>Hal Suzuki</w:t>
      </w:r>
    </w:p>
    <w:p w14:paraId="4B352D93" w14:textId="77777777" w:rsidR="006B27DA" w:rsidRPr="00256287" w:rsidRDefault="006B27DA">
      <w:pPr>
        <w:rPr>
          <w:lang w:val="fi-FI"/>
        </w:rPr>
      </w:pPr>
    </w:p>
    <w:p w14:paraId="52223080" w14:textId="77777777" w:rsidR="00245292" w:rsidRPr="00256287" w:rsidRDefault="00F21C5A">
      <w:pPr>
        <w:rPr>
          <w:lang w:val="fi-FI"/>
        </w:rPr>
      </w:pPr>
      <w:r w:rsidRPr="00256287">
        <w:rPr>
          <w:lang w:val="fi-FI"/>
        </w:rPr>
        <w:t xml:space="preserve"> </w:t>
      </w:r>
      <w:r w:rsidR="00245292" w:rsidRPr="00256287">
        <w:rPr>
          <w:lang w:val="fi-FI"/>
        </w:rPr>
        <w:t xml:space="preserve">Hal Suzuki oli 2114 syntynyt japanilaistaustainen amerikkalainen 0g-teknikko-opiskelija, joka oli kiertoradalla huoltamassa elämänylläpitojärjestelmää kun Romahdus käynnistyi. Hän jäi Luna-Lagrange -allianssiin, ja tuli siellä tasavallan operatiivin värväämäksi. 2140 hän otti vastaan Tasavallan vakoojan pestin, ja lähti roskaväen mukana ulkojärjestelmään. </w:t>
      </w:r>
      <w:r w:rsidR="003B00DE" w:rsidRPr="00256287">
        <w:rPr>
          <w:lang w:val="fi-FI"/>
        </w:rPr>
        <w:t>Hän on käytännössä suorittanut asevelvollisuutensa vakoilutehtävässä.</w:t>
      </w:r>
    </w:p>
    <w:p w14:paraId="04AB7F03" w14:textId="77777777" w:rsidR="003B00DE" w:rsidRPr="00256287" w:rsidRDefault="003B00DE">
      <w:pPr>
        <w:rPr>
          <w:lang w:val="fi-FI"/>
        </w:rPr>
      </w:pPr>
    </w:p>
    <w:p w14:paraId="423447C4" w14:textId="77777777" w:rsidR="003B00DE" w:rsidRPr="00256287" w:rsidRDefault="003B00DE">
      <w:pPr>
        <w:rPr>
          <w:lang w:val="fi-FI"/>
        </w:rPr>
      </w:pPr>
      <w:r w:rsidRPr="00256287">
        <w:rPr>
          <w:lang w:val="fi-FI"/>
        </w:rPr>
        <w:t>Suzuki kokee roskaväkiparven kuumottavaksi ympäristöksi. Hän on persoonallisuudeltaan konservatiivinen, ja parven villeys ahdistaa häntä. Hän on pystynyt uppoutumaan WCTS:llä olevaan teknikkohommaansa, mutta ihmiset hänen ympärillään vähenevät ja Luján V:n hävitys ahdistaa häntä. Roskaväkiparvien parissa liikkuu huolestuttavia huhuja kokonaisten alusten katoamisista, eikä kukaan osaa kaivata niitä.</w:t>
      </w:r>
    </w:p>
    <w:p w14:paraId="6AB21473" w14:textId="77777777" w:rsidR="00D31952" w:rsidRPr="00256287" w:rsidRDefault="00D31952">
      <w:pPr>
        <w:rPr>
          <w:lang w:val="fi-FI"/>
        </w:rPr>
      </w:pPr>
    </w:p>
    <w:p w14:paraId="4CC76F58" w14:textId="77777777" w:rsidR="001C4DD6" w:rsidRPr="00256287" w:rsidRDefault="00D31952">
      <w:pPr>
        <w:rPr>
          <w:lang w:val="fi-FI"/>
        </w:rPr>
      </w:pPr>
      <w:r w:rsidRPr="00256287">
        <w:rPr>
          <w:lang w:val="fi-FI"/>
        </w:rPr>
        <w:t>Suzuki on syntymäkehossaan (flat), ja häneen on Luna-Lagrangessa istutettu aivokuoripino; hänestä ei kuitenkaan o</w:t>
      </w:r>
      <w:r w:rsidR="00554FE5" w:rsidRPr="00256287">
        <w:rPr>
          <w:lang w:val="fi-FI"/>
        </w:rPr>
        <w:t xml:space="preserve">le koskaan otettu backuppia. </w:t>
      </w:r>
      <w:r w:rsidR="001569FB" w:rsidRPr="00256287">
        <w:rPr>
          <w:lang w:val="fi-FI"/>
        </w:rPr>
        <w:t xml:space="preserve">Suzuki </w:t>
      </w:r>
      <w:r w:rsidR="001C337D" w:rsidRPr="00256287">
        <w:rPr>
          <w:lang w:val="fi-FI"/>
        </w:rPr>
        <w:t xml:space="preserve">elää yhdessä naisystävänsä </w:t>
      </w:r>
      <w:r w:rsidR="00EC60AC" w:rsidRPr="00256287">
        <w:rPr>
          <w:lang w:val="fi-FI"/>
        </w:rPr>
        <w:t xml:space="preserve">Mira Dumalin </w:t>
      </w:r>
      <w:r w:rsidR="001C337D" w:rsidRPr="00256287">
        <w:rPr>
          <w:lang w:val="fi-FI"/>
        </w:rPr>
        <w:t>kanssa</w:t>
      </w:r>
      <w:r w:rsidR="00EC60AC" w:rsidRPr="00256287">
        <w:rPr>
          <w:lang w:val="fi-FI"/>
        </w:rPr>
        <w:t>; Mira on vastikään vaihtanut splicerkehoon, ja koettaa houkutella Suzukia tekemään samoin.</w:t>
      </w:r>
    </w:p>
    <w:p w14:paraId="1A076E92" w14:textId="77777777" w:rsidR="00404001" w:rsidRPr="00256287" w:rsidRDefault="00404001">
      <w:pPr>
        <w:rPr>
          <w:lang w:val="fi-FI"/>
        </w:rPr>
      </w:pPr>
    </w:p>
    <w:p w14:paraId="2A298439" w14:textId="77777777" w:rsidR="00404001" w:rsidRPr="00256287" w:rsidRDefault="00404001" w:rsidP="006346D7">
      <w:pPr>
        <w:pStyle w:val="Heading4"/>
      </w:pPr>
      <w:r w:rsidRPr="00256287">
        <w:t>Jacques Phan</w:t>
      </w:r>
    </w:p>
    <w:p w14:paraId="15C2467E" w14:textId="77777777" w:rsidR="00404001" w:rsidRPr="00256287" w:rsidRDefault="00404001">
      <w:pPr>
        <w:rPr>
          <w:lang w:val="fi-FI"/>
        </w:rPr>
      </w:pPr>
      <w:r w:rsidRPr="00256287">
        <w:rPr>
          <w:lang w:val="fi-FI"/>
        </w:rPr>
        <w:t xml:space="preserve">2109 syntynyt vietnamilaistaustainen ranskalainen </w:t>
      </w:r>
      <w:r w:rsidR="0057512F" w:rsidRPr="00256287">
        <w:rPr>
          <w:lang w:val="fi-FI"/>
        </w:rPr>
        <w:t xml:space="preserve">lähti Maapallolta alkuperäiskehossaan. Phan oli nuori opettaja Lyonista, </w:t>
      </w:r>
      <w:r w:rsidR="00EB2278" w:rsidRPr="00256287">
        <w:rPr>
          <w:lang w:val="fi-FI"/>
        </w:rPr>
        <w:t>ja hän vahingoittui pahoin evakuoinnissa. Hän päätyi lähes rampana roskaväkiparveen, ja vuotta myöhemmin hylkäsi alkuperäisen kehonsa ja siirtyi spliceriin. Tässä splicerissä oli kuitenkin vikaa, joten hän dumppasi sen, ja siirtyi vielä uuteen kehoon, edelleen spliceriin.</w:t>
      </w:r>
    </w:p>
    <w:p w14:paraId="591703B3" w14:textId="77777777" w:rsidR="00EB2278" w:rsidRPr="00256287" w:rsidRDefault="00EB2278">
      <w:pPr>
        <w:rPr>
          <w:lang w:val="fi-FI"/>
        </w:rPr>
      </w:pPr>
    </w:p>
    <w:p w14:paraId="62F5BF25" w14:textId="77777777" w:rsidR="00EB2278" w:rsidRPr="00256287" w:rsidRDefault="00EB2278">
      <w:pPr>
        <w:rPr>
          <w:lang w:val="fi-FI"/>
        </w:rPr>
      </w:pPr>
      <w:r w:rsidRPr="00256287">
        <w:rPr>
          <w:lang w:val="fi-FI"/>
        </w:rPr>
        <w:t xml:space="preserve">Jacques on ollut JDM-parvessa </w:t>
      </w:r>
      <w:r w:rsidR="00AC5E6B" w:rsidRPr="00256287">
        <w:rPr>
          <w:lang w:val="fi-FI"/>
        </w:rPr>
        <w:t>vajaat</w:t>
      </w:r>
      <w:r w:rsidRPr="00256287">
        <w:rPr>
          <w:lang w:val="fi-FI"/>
        </w:rPr>
        <w:t xml:space="preserve"> </w:t>
      </w:r>
      <w:r w:rsidR="00AC5E6B" w:rsidRPr="00256287">
        <w:rPr>
          <w:lang w:val="fi-FI"/>
        </w:rPr>
        <w:t>kaksi</w:t>
      </w:r>
      <w:r w:rsidRPr="00256287">
        <w:rPr>
          <w:lang w:val="fi-FI"/>
        </w:rPr>
        <w:t xml:space="preserve"> vuotta, kun läpeensä anarkistinen</w:t>
      </w:r>
      <w:r w:rsidR="00AC5E6B" w:rsidRPr="00256287">
        <w:rPr>
          <w:lang w:val="fi-FI"/>
        </w:rPr>
        <w:t xml:space="preserve"> urheilukilpailuista innostunut</w:t>
      </w:r>
      <w:r w:rsidRPr="00256287">
        <w:rPr>
          <w:lang w:val="fi-FI"/>
        </w:rPr>
        <w:t xml:space="preserve"> </w:t>
      </w:r>
      <w:r w:rsidR="00685ED4" w:rsidRPr="00256287">
        <w:rPr>
          <w:b/>
          <w:i/>
          <w:lang w:val="fi-FI"/>
        </w:rPr>
        <w:t xml:space="preserve">Get Your Ass to Mars </w:t>
      </w:r>
      <w:r w:rsidR="00685ED4" w:rsidRPr="00256287">
        <w:rPr>
          <w:lang w:val="fi-FI"/>
        </w:rPr>
        <w:t xml:space="preserve">lakkasi viehättämästä häntä. </w:t>
      </w:r>
      <w:r w:rsidR="00813365" w:rsidRPr="00256287">
        <w:rPr>
          <w:lang w:val="fi-FI"/>
        </w:rPr>
        <w:t>Jacques on katolinen, ja hänen sielunsa tila vaivaa häntä; hän ei ollut avoimesti myöntänyt Meredithille olevansa uudessa kehossa, mutta tämä ei oll</w:t>
      </w:r>
      <w:r w:rsidR="008102C3" w:rsidRPr="00256287">
        <w:rPr>
          <w:lang w:val="fi-FI"/>
        </w:rPr>
        <w:t>ut aivan sokea, ja tiesi kyllä, muttei tuonut tätä esiin.</w:t>
      </w:r>
    </w:p>
    <w:p w14:paraId="08B2D579" w14:textId="77777777" w:rsidR="008102C3" w:rsidRPr="00256287" w:rsidRDefault="008102C3">
      <w:pPr>
        <w:rPr>
          <w:lang w:val="fi-FI"/>
        </w:rPr>
      </w:pPr>
    </w:p>
    <w:p w14:paraId="4FB42D11" w14:textId="77777777" w:rsidR="008102C3" w:rsidRPr="00256287" w:rsidRDefault="008102C3">
      <w:pPr>
        <w:rPr>
          <w:lang w:val="fi-FI"/>
        </w:rPr>
      </w:pPr>
      <w:r w:rsidRPr="00256287">
        <w:rPr>
          <w:lang w:val="fi-FI"/>
        </w:rPr>
        <w:t>Parvella Jacques asuu yksin, hänen viimeisimmät ihmissuhteensa ovat hajonneet. Hän asuu välillä Cringe Comedylla ja välillä WCTS:llä.</w:t>
      </w:r>
      <w:r w:rsidR="00AC5E6B" w:rsidRPr="00256287">
        <w:rPr>
          <w:lang w:val="fi-FI"/>
        </w:rPr>
        <w:t xml:space="preserve"> Kun hän kuulee uuden </w:t>
      </w:r>
      <w:r w:rsidR="00A77280" w:rsidRPr="00256287">
        <w:rPr>
          <w:lang w:val="fi-FI"/>
        </w:rPr>
        <w:t xml:space="preserve">papin saapuneen, hän </w:t>
      </w:r>
      <w:r w:rsidR="00C3086E" w:rsidRPr="00256287">
        <w:rPr>
          <w:lang w:val="fi-FI"/>
        </w:rPr>
        <w:t>haluaa</w:t>
      </w:r>
      <w:r w:rsidR="00A77280" w:rsidRPr="00256287">
        <w:rPr>
          <w:lang w:val="fi-FI"/>
        </w:rPr>
        <w:t xml:space="preserve"> tarttua tilaisuuteen mikäli tämä aikoo pitää messun.</w:t>
      </w:r>
    </w:p>
    <w:p w14:paraId="4E31C229" w14:textId="77777777" w:rsidR="00033D5D" w:rsidRPr="00256287" w:rsidRDefault="00033D5D">
      <w:pPr>
        <w:rPr>
          <w:lang w:val="fi-FI"/>
        </w:rPr>
      </w:pPr>
    </w:p>
    <w:p w14:paraId="65F288B1" w14:textId="77777777" w:rsidR="00033D5D" w:rsidRPr="00256287" w:rsidRDefault="00033D5D" w:rsidP="006346D7">
      <w:pPr>
        <w:pStyle w:val="Heading4"/>
      </w:pPr>
      <w:r w:rsidRPr="00256287">
        <w:t>Maxime Masters</w:t>
      </w:r>
    </w:p>
    <w:p w14:paraId="2472DA6D" w14:textId="77777777" w:rsidR="00033D5D" w:rsidRPr="00256287" w:rsidRDefault="00033D5D" w:rsidP="00033D5D">
      <w:pPr>
        <w:rPr>
          <w:lang w:val="fi-FI"/>
        </w:rPr>
      </w:pPr>
    </w:p>
    <w:p w14:paraId="65323F31" w14:textId="77777777" w:rsidR="00033D5D" w:rsidRPr="00256287" w:rsidRDefault="00AD23AA" w:rsidP="00033D5D">
      <w:pPr>
        <w:rPr>
          <w:lang w:val="fi-FI"/>
        </w:rPr>
      </w:pPr>
      <w:r w:rsidRPr="00256287">
        <w:rPr>
          <w:lang w:val="fi-FI"/>
        </w:rPr>
        <w:t>Maxime Masters syntyi 2101</w:t>
      </w:r>
      <w:r w:rsidR="00033D5D" w:rsidRPr="00256287">
        <w:rPr>
          <w:lang w:val="fi-FI"/>
        </w:rPr>
        <w:t xml:space="preserve"> Marsissa, ja oli mukana taistelemassa koneälyjä vastaan Romahduksessa. Hänen sukunsa on kreikkalaista, vaikka hänen nimensä onkin muuta.</w:t>
      </w:r>
    </w:p>
    <w:p w14:paraId="53AF3276" w14:textId="77777777" w:rsidR="00033D5D" w:rsidRPr="00256287" w:rsidRDefault="00033D5D" w:rsidP="00033D5D">
      <w:pPr>
        <w:rPr>
          <w:lang w:val="fi-FI"/>
        </w:rPr>
      </w:pPr>
    </w:p>
    <w:p w14:paraId="032FB5C8" w14:textId="77777777" w:rsidR="00033D5D" w:rsidRPr="00256287" w:rsidRDefault="00033D5D" w:rsidP="00033D5D">
      <w:pPr>
        <w:rPr>
          <w:lang w:val="fi-FI"/>
        </w:rPr>
      </w:pPr>
      <w:r w:rsidRPr="00256287">
        <w:rPr>
          <w:lang w:val="fi-FI"/>
        </w:rPr>
        <w:t xml:space="preserve">Masters saapui roskaväen pariin tultuaan hypercorpien pettämäksi. Hän </w:t>
      </w:r>
      <w:r w:rsidR="00AD23AA" w:rsidRPr="00256287">
        <w:rPr>
          <w:lang w:val="fi-FI"/>
        </w:rPr>
        <w:t xml:space="preserve">käytännössä varasti korvetin, joka nykyään kulkee nimellä Nasty Piece of Work, ja pari korvetin työntekijää on niinikään hänen vanhoja asetovereitaan. Masters on sotilaana parven </w:t>
      </w:r>
      <w:r w:rsidR="00AD23AA" w:rsidRPr="00256287">
        <w:rPr>
          <w:lang w:val="fi-FI"/>
        </w:rPr>
        <w:lastRenderedPageBreak/>
        <w:t>kokenein ja Clausewitzin jälkeen taitavin.</w:t>
      </w:r>
    </w:p>
    <w:p w14:paraId="585D761F" w14:textId="77777777" w:rsidR="00AD23AA" w:rsidRPr="00256287" w:rsidRDefault="00AD23AA" w:rsidP="00033D5D">
      <w:pPr>
        <w:rPr>
          <w:lang w:val="fi-FI"/>
        </w:rPr>
      </w:pPr>
    </w:p>
    <w:p w14:paraId="14897382" w14:textId="77777777" w:rsidR="00AD23AA" w:rsidRPr="00256287" w:rsidRDefault="00AD23AA" w:rsidP="00033D5D">
      <w:pPr>
        <w:rPr>
          <w:lang w:val="fi-FI"/>
        </w:rPr>
      </w:pPr>
      <w:r w:rsidRPr="00256287">
        <w:rPr>
          <w:lang w:val="fi-FI"/>
        </w:rPr>
        <w:t xml:space="preserve">Mastersin omat sympatiat ovat eniten hyperkorporaatioiden puolella, ja hän ei ole valtavan innostunut anarkistisesta tavasta tehdä mitään. Samaan aikaan hän kuitenkin kokee roskaväen eniten omiksi ihmisikseen, ja hänellä on ristiriitaiset lojaaliudet. Sittenkin hän on taipuvainen ajattelemaan kuin sotilas, ja tilanne, jossa roskaväkiparvi joutuu oikeasti hyökkäyksen kohteeksi hirvittää häntä. Hänen oma aluksensa on sotilaallisesti johdettu, ja hänen 40 alaistaan muodostavat </w:t>
      </w:r>
      <w:r w:rsidR="002C1C7D" w:rsidRPr="00256287">
        <w:rPr>
          <w:lang w:val="fi-FI"/>
        </w:rPr>
        <w:t>todella omituisen ryhmän anarkisteja.</w:t>
      </w:r>
      <w:r w:rsidRPr="00256287">
        <w:rPr>
          <w:lang w:val="fi-FI"/>
        </w:rPr>
        <w:t xml:space="preserve"> </w:t>
      </w:r>
    </w:p>
    <w:p w14:paraId="78211073" w14:textId="77777777" w:rsidR="00AD23AA" w:rsidRPr="00256287" w:rsidRDefault="00AD23AA" w:rsidP="00033D5D">
      <w:pPr>
        <w:rPr>
          <w:lang w:val="fi-FI"/>
        </w:rPr>
      </w:pPr>
    </w:p>
    <w:p w14:paraId="2780FDE5" w14:textId="77777777" w:rsidR="00AD23AA" w:rsidRPr="00256287" w:rsidRDefault="00AD23AA" w:rsidP="00033D5D">
      <w:pPr>
        <w:rPr>
          <w:b/>
          <w:i/>
          <w:lang w:val="fi-FI"/>
        </w:rPr>
      </w:pPr>
      <w:r w:rsidRPr="00256287">
        <w:rPr>
          <w:lang w:val="fi-FI"/>
        </w:rPr>
        <w:t>Maxime on</w:t>
      </w:r>
      <w:r w:rsidR="002C1C7D" w:rsidRPr="00256287">
        <w:rPr>
          <w:lang w:val="fi-FI"/>
        </w:rPr>
        <w:t xml:space="preserve"> sukittunut lentävään mustekalapodiin, mutta hän ei koskaan tuo sitä pois Nasty Piece of Workilta. Jos hänen on pakko käydä muualla, hän sukittaa itsensä peruspodiin ja matkustaa sillä.</w:t>
      </w:r>
    </w:p>
    <w:p w14:paraId="1A99063F" w14:textId="77777777" w:rsidR="00033D5D" w:rsidRPr="00256287" w:rsidRDefault="00033D5D">
      <w:pPr>
        <w:rPr>
          <w:lang w:val="fi-FI"/>
        </w:rPr>
      </w:pPr>
    </w:p>
    <w:p w14:paraId="7B91605F" w14:textId="77777777" w:rsidR="006861BB" w:rsidRPr="00256287" w:rsidRDefault="006861BB">
      <w:pPr>
        <w:rPr>
          <w:lang w:val="fi-FI"/>
        </w:rPr>
      </w:pPr>
    </w:p>
    <w:p w14:paraId="132B1347" w14:textId="77777777" w:rsidR="002514BA" w:rsidRPr="00256287" w:rsidRDefault="002514BA" w:rsidP="006346D7">
      <w:pPr>
        <w:pStyle w:val="Heading3"/>
      </w:pPr>
      <w:r w:rsidRPr="00256287">
        <w:t xml:space="preserve">Murha </w:t>
      </w:r>
      <w:r w:rsidR="00C451E1" w:rsidRPr="00256287">
        <w:t>parvessa</w:t>
      </w:r>
    </w:p>
    <w:p w14:paraId="768F3A85" w14:textId="77777777" w:rsidR="00544060" w:rsidRPr="00256287" w:rsidRDefault="00D3167D">
      <w:pPr>
        <w:rPr>
          <w:lang w:val="fi-FI"/>
        </w:rPr>
      </w:pPr>
      <w:r w:rsidRPr="00256287">
        <w:rPr>
          <w:lang w:val="fi-FI"/>
        </w:rPr>
        <w:t xml:space="preserve">TPYH:llä </w:t>
      </w:r>
      <w:r w:rsidR="00E0099A" w:rsidRPr="00256287">
        <w:rPr>
          <w:lang w:val="fi-FI"/>
        </w:rPr>
        <w:t xml:space="preserve">sijaitsevassa </w:t>
      </w:r>
      <w:r w:rsidRPr="00256287">
        <w:rPr>
          <w:lang w:val="fi-FI"/>
        </w:rPr>
        <w:t>hoitotilassa</w:t>
      </w:r>
      <w:r w:rsidR="00E0099A" w:rsidRPr="00256287">
        <w:rPr>
          <w:lang w:val="fi-FI"/>
        </w:rPr>
        <w:t xml:space="preserve"> </w:t>
      </w:r>
      <w:r w:rsidR="00D87EE3" w:rsidRPr="00256287">
        <w:rPr>
          <w:lang w:val="fi-FI"/>
        </w:rPr>
        <w:t>Ytterhus</w:t>
      </w:r>
      <w:r w:rsidR="00DA1CD2" w:rsidRPr="00256287">
        <w:rPr>
          <w:lang w:val="fi-FI"/>
        </w:rPr>
        <w:t xml:space="preserve"> [tai joku muu sotilaista]</w:t>
      </w:r>
      <w:r w:rsidR="002514BA" w:rsidRPr="00256287">
        <w:rPr>
          <w:lang w:val="fi-FI"/>
        </w:rPr>
        <w:t xml:space="preserve"> törmää </w:t>
      </w:r>
      <w:r w:rsidR="00544060" w:rsidRPr="00256287">
        <w:rPr>
          <w:lang w:val="fi-FI"/>
        </w:rPr>
        <w:t xml:space="preserve">näyttöön siitä, että joku on </w:t>
      </w:r>
      <w:r w:rsidR="00D64970" w:rsidRPr="00256287">
        <w:rPr>
          <w:lang w:val="fi-FI"/>
        </w:rPr>
        <w:t>injektoinut nanobotteja Meredithin ruumiiseen</w:t>
      </w:r>
      <w:r w:rsidR="00544060" w:rsidRPr="00256287">
        <w:rPr>
          <w:lang w:val="fi-FI"/>
        </w:rPr>
        <w:t xml:space="preserve">. </w:t>
      </w:r>
      <w:r w:rsidR="00D64970" w:rsidRPr="00256287">
        <w:rPr>
          <w:lang w:val="fi-FI"/>
        </w:rPr>
        <w:t>Tämän</w:t>
      </w:r>
      <w:r w:rsidR="00544060" w:rsidRPr="00256287">
        <w:rPr>
          <w:lang w:val="fi-FI"/>
        </w:rPr>
        <w:t xml:space="preserve"> on </w:t>
      </w:r>
      <w:r w:rsidR="00D64970" w:rsidRPr="00256287">
        <w:rPr>
          <w:lang w:val="fi-FI"/>
        </w:rPr>
        <w:t xml:space="preserve">tallentanut </w:t>
      </w:r>
      <w:r w:rsidR="00544060" w:rsidRPr="00256287">
        <w:rPr>
          <w:lang w:val="fi-FI"/>
        </w:rPr>
        <w:t>aseman automatiikka: ruumiinavausraporttia ei ole vaivauduttu edes katsomaan, koskapa sitä ei ole liputettu epätavalliseksi. Päivystävä medikki oli Diafotismos.</w:t>
      </w:r>
    </w:p>
    <w:p w14:paraId="6FC4F534" w14:textId="77777777" w:rsidR="00544060" w:rsidRPr="00256287" w:rsidRDefault="00544060">
      <w:pPr>
        <w:rPr>
          <w:lang w:val="fi-FI"/>
        </w:rPr>
      </w:pPr>
    </w:p>
    <w:p w14:paraId="71FFB384" w14:textId="77777777" w:rsidR="00544060" w:rsidRPr="00256287" w:rsidRDefault="00544060">
      <w:pPr>
        <w:rPr>
          <w:lang w:val="fi-FI"/>
        </w:rPr>
      </w:pPr>
      <w:r w:rsidRPr="00256287">
        <w:rPr>
          <w:lang w:val="fi-FI"/>
        </w:rPr>
        <w:t xml:space="preserve">Diafotismos tajuaa tulleensa keksityksi. Hän pelkää, että Tasavallan alus tuhoaa koko parven jos teko paljastuu, joten hän </w:t>
      </w:r>
      <w:r w:rsidR="00DA1CD2" w:rsidRPr="00256287">
        <w:rPr>
          <w:lang w:val="fi-FI"/>
        </w:rPr>
        <w:t xml:space="preserve">ampuu Ytterhusia </w:t>
      </w:r>
      <w:r w:rsidR="00293E20" w:rsidRPr="00256287">
        <w:rPr>
          <w:lang w:val="fi-FI"/>
        </w:rPr>
        <w:t xml:space="preserve">niskaan </w:t>
      </w:r>
      <w:r w:rsidR="00DA1CD2" w:rsidRPr="00256287">
        <w:rPr>
          <w:lang w:val="fi-FI"/>
        </w:rPr>
        <w:t>taltuttavalla kapseliammuksella, aikeenaan tehdä tälle nopeaa muistikirurgiaa. Valitettavasti tämä reagoi huonosti jupiterilaisen immuniteetti-implantin kanssa, ja annos lamauttaa Ytterhusin hengityskeskuksen.</w:t>
      </w:r>
    </w:p>
    <w:p w14:paraId="7996B0E2" w14:textId="77777777" w:rsidR="00544060" w:rsidRPr="00256287" w:rsidRDefault="00544060">
      <w:pPr>
        <w:rPr>
          <w:lang w:val="fi-FI"/>
        </w:rPr>
      </w:pPr>
    </w:p>
    <w:p w14:paraId="250CB787" w14:textId="77777777" w:rsidR="002514BA" w:rsidRPr="00256287" w:rsidRDefault="00DB425E">
      <w:pPr>
        <w:rPr>
          <w:lang w:val="fi-FI"/>
        </w:rPr>
      </w:pPr>
      <w:r w:rsidRPr="00256287">
        <w:rPr>
          <w:lang w:val="fi-FI"/>
        </w:rPr>
        <w:t>Diafotismos katuu heti tekoaan, ottaa egosillalla Ytterhusinkin mielen talteen</w:t>
      </w:r>
      <w:r w:rsidR="00AE2E39" w:rsidRPr="00256287">
        <w:rPr>
          <w:lang w:val="fi-FI"/>
        </w:rPr>
        <w:t xml:space="preserve">, </w:t>
      </w:r>
      <w:r w:rsidR="00627186" w:rsidRPr="00256287">
        <w:rPr>
          <w:lang w:val="fi-FI"/>
        </w:rPr>
        <w:t xml:space="preserve">ja </w:t>
      </w:r>
      <w:r w:rsidR="004F385E" w:rsidRPr="00256287">
        <w:rPr>
          <w:lang w:val="fi-FI"/>
        </w:rPr>
        <w:t>farcastaa</w:t>
      </w:r>
      <w:r w:rsidR="00627186" w:rsidRPr="00256287">
        <w:rPr>
          <w:lang w:val="fi-FI"/>
        </w:rPr>
        <w:t xml:space="preserve"> senkin kiirastuleen, paremman ratkaisun puutteessa.</w:t>
      </w:r>
      <w:r w:rsidR="003B57CE" w:rsidRPr="00256287">
        <w:rPr>
          <w:lang w:val="fi-FI"/>
        </w:rPr>
        <w:t xml:space="preserve"> Ruumiin hän sulloo yhteen Pingin </w:t>
      </w:r>
      <w:r w:rsidR="00A26D4D" w:rsidRPr="00256287">
        <w:rPr>
          <w:lang w:val="fi-FI"/>
        </w:rPr>
        <w:t>huoltoputkista</w:t>
      </w:r>
      <w:r w:rsidR="00AD1949" w:rsidRPr="00256287">
        <w:rPr>
          <w:lang w:val="fi-FI"/>
        </w:rPr>
        <w:t>, mutta ensin korventaa tämän pään plasmasoihdulla.</w:t>
      </w:r>
    </w:p>
    <w:p w14:paraId="73E97F65" w14:textId="77777777" w:rsidR="00AD1949" w:rsidRPr="00256287" w:rsidRDefault="00AD1949">
      <w:pPr>
        <w:rPr>
          <w:lang w:val="fi-FI"/>
        </w:rPr>
      </w:pPr>
    </w:p>
    <w:p w14:paraId="5FC93F39" w14:textId="77777777" w:rsidR="00AD1949" w:rsidRPr="00256287" w:rsidRDefault="00AD1949">
      <w:pPr>
        <w:rPr>
          <w:lang w:val="fi-FI"/>
        </w:rPr>
      </w:pPr>
      <w:r w:rsidRPr="00256287">
        <w:rPr>
          <w:lang w:val="fi-FI"/>
        </w:rPr>
        <w:t xml:space="preserve">Tweedle-dum </w:t>
      </w:r>
      <w:r w:rsidR="00BB3AC5" w:rsidRPr="00256287">
        <w:rPr>
          <w:lang w:val="fi-FI"/>
        </w:rPr>
        <w:t>huomaa</w:t>
      </w:r>
      <w:r w:rsidRPr="00256287">
        <w:rPr>
          <w:lang w:val="fi-FI"/>
        </w:rPr>
        <w:t xml:space="preserve">, mitä Diafotismos tekee, mutta tämä ylipuhuu informorfin siihen, että tämä on paras siirto. </w:t>
      </w:r>
      <w:r w:rsidR="0065005B" w:rsidRPr="00256287">
        <w:rPr>
          <w:lang w:val="fi-FI"/>
        </w:rPr>
        <w:t>Plasmasoihdun hän dumppaa Carvelin asuinkuutioon.</w:t>
      </w:r>
      <w:r w:rsidR="00B22C98" w:rsidRPr="00256287">
        <w:rPr>
          <w:lang w:val="fi-FI"/>
        </w:rPr>
        <w:t xml:space="preserve"> Carvelilla on joka tapauksessa </w:t>
      </w:r>
      <w:r w:rsidR="000D2625" w:rsidRPr="00256287">
        <w:rPr>
          <w:lang w:val="fi-FI"/>
        </w:rPr>
        <w:t>backup</w:t>
      </w:r>
      <w:r w:rsidR="00E0128F" w:rsidRPr="00256287">
        <w:rPr>
          <w:lang w:val="fi-FI"/>
        </w:rPr>
        <w:t xml:space="preserve"> muualla</w:t>
      </w:r>
      <w:r w:rsidR="00D42FBD" w:rsidRPr="00256287">
        <w:rPr>
          <w:lang w:val="fi-FI"/>
        </w:rPr>
        <w:t xml:space="preserve"> (jossakin common sense -ryhmän habitaatissa)</w:t>
      </w:r>
      <w:r w:rsidR="00E0128F" w:rsidRPr="00256287">
        <w:rPr>
          <w:lang w:val="fi-FI"/>
        </w:rPr>
        <w:t>.</w:t>
      </w:r>
    </w:p>
    <w:p w14:paraId="468B5F86" w14:textId="77777777" w:rsidR="00F823B9" w:rsidRPr="00256287" w:rsidRDefault="00F823B9">
      <w:pPr>
        <w:rPr>
          <w:lang w:val="fi-FI"/>
        </w:rPr>
      </w:pPr>
    </w:p>
    <w:p w14:paraId="6BDC6E25" w14:textId="77777777" w:rsidR="00633079" w:rsidRPr="00256287" w:rsidRDefault="00633079">
      <w:pPr>
        <w:rPr>
          <w:lang w:val="fi-FI"/>
        </w:rPr>
      </w:pPr>
      <w:r w:rsidRPr="00256287">
        <w:rPr>
          <w:lang w:val="fi-FI"/>
        </w:rPr>
        <w:t>Mikäli Ytterhusille tehdään ruumiinavaus, käy ilmi että kuolinsyy ei ole todellakaan ollut plasmasoihtu vaan aivojen hengityskeskuksen lamautuminen.</w:t>
      </w:r>
    </w:p>
    <w:p w14:paraId="027A72D0" w14:textId="77777777" w:rsidR="00F823B9" w:rsidRPr="00256287" w:rsidRDefault="00F823B9">
      <w:pPr>
        <w:rPr>
          <w:lang w:val="fi-FI"/>
        </w:rPr>
      </w:pPr>
    </w:p>
    <w:p w14:paraId="2E93424C" w14:textId="77777777" w:rsidR="004C2C99" w:rsidRPr="00256287" w:rsidRDefault="004C2C99" w:rsidP="00F823B9">
      <w:pPr>
        <w:pStyle w:val="Heading2"/>
        <w:rPr>
          <w:lang w:val="fi-FI"/>
        </w:rPr>
      </w:pPr>
      <w:r w:rsidRPr="00256287">
        <w:rPr>
          <w:lang w:val="fi-FI"/>
        </w:rPr>
        <w:t>Oikeusjärjestelmät kohtaavat</w:t>
      </w:r>
    </w:p>
    <w:p w14:paraId="626321F2" w14:textId="77777777" w:rsidR="004F7ABF" w:rsidRPr="00256287" w:rsidRDefault="004F7ABF" w:rsidP="006346D7">
      <w:pPr>
        <w:pStyle w:val="Heading3"/>
      </w:pPr>
      <w:r w:rsidRPr="00256287">
        <w:t>Poliittinen tilanne</w:t>
      </w:r>
    </w:p>
    <w:p w14:paraId="101A2492" w14:textId="77777777" w:rsidR="004F7ABF" w:rsidRPr="00256287" w:rsidRDefault="004F7ABF" w:rsidP="004F7ABF">
      <w:pPr>
        <w:rPr>
          <w:lang w:val="fi-FI"/>
        </w:rPr>
      </w:pPr>
      <w:r w:rsidRPr="00256287">
        <w:rPr>
          <w:lang w:val="fi-FI"/>
        </w:rPr>
        <w:t>Parviin suhtautumista sääntelee kolme Tasavallan linjausta.</w:t>
      </w:r>
    </w:p>
    <w:p w14:paraId="55F9BED8" w14:textId="77777777" w:rsidR="004F7ABF" w:rsidRPr="00256287" w:rsidRDefault="004F7ABF" w:rsidP="004F7ABF">
      <w:pPr>
        <w:rPr>
          <w:lang w:val="fi-FI"/>
        </w:rPr>
      </w:pPr>
    </w:p>
    <w:p w14:paraId="691B3B15" w14:textId="77777777" w:rsidR="004F7ABF" w:rsidRPr="00256287" w:rsidRDefault="004F7ABF" w:rsidP="004F7ABF">
      <w:pPr>
        <w:rPr>
          <w:lang w:val="fi-FI"/>
        </w:rPr>
      </w:pPr>
      <w:r w:rsidRPr="00256287">
        <w:rPr>
          <w:i/>
          <w:lang w:val="fi-FI"/>
        </w:rPr>
        <w:t>Deterministit</w:t>
      </w:r>
      <w:r w:rsidRPr="00256287">
        <w:rPr>
          <w:lang w:val="fi-FI"/>
        </w:rPr>
        <w:t xml:space="preserve"> ovat tällä hetkellä enemmistö parlamentissa. Heidän linjansa on tarjota </w:t>
      </w:r>
      <w:r w:rsidRPr="00256287">
        <w:rPr>
          <w:lang w:val="fi-FI"/>
        </w:rPr>
        <w:lastRenderedPageBreak/>
        <w:t>varovaista tukea roskaväelle estääkseen näitä liittoutumasta titanilaisen ideologian kanssa. Tämä on pragmaattinen linjaus, joka suhtautuu varoen muuttoliikkeeseen parvesta. Kapteeni Skarsgard, sikäli kun hänellä on lainkaan politiikkaa, edustaa tätä linjaa, ja jossain määrin hänen upseeristonsakin.</w:t>
      </w:r>
    </w:p>
    <w:p w14:paraId="54B693EE" w14:textId="77777777" w:rsidR="004F7ABF" w:rsidRPr="00256287" w:rsidRDefault="004F7ABF" w:rsidP="004F7ABF">
      <w:pPr>
        <w:rPr>
          <w:lang w:val="fi-FI"/>
        </w:rPr>
      </w:pPr>
    </w:p>
    <w:p w14:paraId="7B560299" w14:textId="77777777" w:rsidR="004F7ABF" w:rsidRPr="00256287" w:rsidRDefault="004F7ABF" w:rsidP="004F7ABF">
      <w:pPr>
        <w:rPr>
          <w:lang w:val="fi-FI"/>
        </w:rPr>
      </w:pPr>
      <w:r w:rsidRPr="00256287">
        <w:rPr>
          <w:i/>
          <w:lang w:val="fi-FI"/>
        </w:rPr>
        <w:t>Haukat</w:t>
      </w:r>
      <w:r w:rsidRPr="00256287">
        <w:rPr>
          <w:lang w:val="fi-FI"/>
        </w:rPr>
        <w:t xml:space="preserve"> näkevät roskaväen suurena uhkana, vakoojina ja paljon vaarallisempina kuin deterministit edes käsittävät. Tässä on totuuden jyvä: aktiivisesti ärsytettynä roskaväki pystyy todella huolestuttaviin asioihin, eikä oletus, että yksi Tasavallan sota-alus kykenee pyyhkimään pienen parven ilman mitään uhkaa itselleen pidä täysin paikkaansa. </w:t>
      </w:r>
      <w:r w:rsidR="00DF3EB4" w:rsidRPr="00256287">
        <w:rPr>
          <w:lang w:val="fi-FI"/>
        </w:rPr>
        <w:t>Haukoilla ei ole varsinaista edustusta Saint Sunnivan päällystössä, mutta Jaramillolla on jotain tämän suunnan taipumuksia.</w:t>
      </w:r>
    </w:p>
    <w:p w14:paraId="2DAEB26D" w14:textId="77777777" w:rsidR="00DF3EB4" w:rsidRPr="00256287" w:rsidRDefault="00DF3EB4" w:rsidP="004F7ABF">
      <w:pPr>
        <w:rPr>
          <w:lang w:val="fi-FI"/>
        </w:rPr>
      </w:pPr>
    </w:p>
    <w:p w14:paraId="21FFC967" w14:textId="77777777" w:rsidR="00DF3EB4" w:rsidRPr="00256287" w:rsidRDefault="00DF3EB4" w:rsidP="004F7ABF">
      <w:pPr>
        <w:rPr>
          <w:lang w:val="fi-FI"/>
        </w:rPr>
      </w:pPr>
      <w:r w:rsidRPr="00256287">
        <w:rPr>
          <w:i/>
          <w:lang w:val="fi-FI"/>
        </w:rPr>
        <w:t>Reclaimer</w:t>
      </w:r>
      <w:r w:rsidRPr="00256287">
        <w:rPr>
          <w:lang w:val="fi-FI"/>
        </w:rPr>
        <w:t xml:space="preserve">eille yleinen näkemys on, että roskaväkiparvien mukana olevat muokkaamattomat ihmiset pitäisi adoptoida Tasavaltaan vaikka väkisin. Uskonnollisemmat sävyt suhtautuvat lähes hysteerisesti parvissa tapahtuvaan uploadaukseen (samoin myös muuhun uploadaukseen, mutta nimenomaan parvista löytyy paljon flatteja jotka ovat vaarassa </w:t>
      </w:r>
      <w:r w:rsidR="00D74FED" w:rsidRPr="00256287">
        <w:rPr>
          <w:lang w:val="fi-FI"/>
        </w:rPr>
        <w:t>tulla tuhotuiksi</w:t>
      </w:r>
      <w:r w:rsidRPr="00256287">
        <w:rPr>
          <w:lang w:val="fi-FI"/>
        </w:rPr>
        <w:t>).</w:t>
      </w:r>
      <w:r w:rsidR="00E71B1F" w:rsidRPr="00256287">
        <w:rPr>
          <w:lang w:val="fi-FI"/>
        </w:rPr>
        <w:t xml:space="preserve"> Valtaosa Konsortion, Autonomistiliiton ja Morningstarin </w:t>
      </w:r>
      <w:r w:rsidR="00D74FED" w:rsidRPr="00256287">
        <w:rPr>
          <w:lang w:val="fi-FI"/>
        </w:rPr>
        <w:t>egoista on jo uusissa kehoissa.</w:t>
      </w:r>
      <w:r w:rsidR="003666E3" w:rsidRPr="00256287">
        <w:rPr>
          <w:lang w:val="fi-FI"/>
        </w:rPr>
        <w:t xml:space="preserve"> Saint Sunnivan tämänhetkisessä miehistössä isä Joaquin on selvimmin tällä kannalla.</w:t>
      </w:r>
    </w:p>
    <w:p w14:paraId="6CDE4B08" w14:textId="77777777" w:rsidR="003666E3" w:rsidRPr="00256287" w:rsidRDefault="003666E3" w:rsidP="004F7ABF">
      <w:pPr>
        <w:rPr>
          <w:lang w:val="fi-FI"/>
        </w:rPr>
      </w:pPr>
    </w:p>
    <w:p w14:paraId="26F17136" w14:textId="77777777" w:rsidR="003666E3" w:rsidRPr="00256287" w:rsidRDefault="003666E3" w:rsidP="004F7ABF">
      <w:pPr>
        <w:rPr>
          <w:lang w:val="fi-FI"/>
        </w:rPr>
      </w:pPr>
      <w:r w:rsidRPr="00256287">
        <w:rPr>
          <w:lang w:val="fi-FI"/>
        </w:rPr>
        <w:t>Isä Joaquinin eräs agenda tällä retkellä on ollut selvittää, pystyisikö parve</w:t>
      </w:r>
      <w:r w:rsidR="005A75AB" w:rsidRPr="00256287">
        <w:rPr>
          <w:lang w:val="fi-FI"/>
        </w:rPr>
        <w:t>ssa olevat ihmiset tuomaan Tasavallan pariin, kuten Meredithkin oli tutkaillut. Ytterhusin menehtyminen tuo pintaan toisen agendan: tasavallan sotilaan murhaa ei yksinkertaisesti voi sivuuttaa.</w:t>
      </w:r>
    </w:p>
    <w:p w14:paraId="1790EF79" w14:textId="77777777" w:rsidR="005A75AB" w:rsidRPr="00256287" w:rsidRDefault="005A75AB" w:rsidP="004F7ABF">
      <w:pPr>
        <w:rPr>
          <w:lang w:val="fi-FI"/>
        </w:rPr>
      </w:pPr>
    </w:p>
    <w:p w14:paraId="2E3FBA0B" w14:textId="77777777" w:rsidR="005A75AB" w:rsidRPr="00256287" w:rsidRDefault="005A75AB" w:rsidP="004F7ABF">
      <w:pPr>
        <w:rPr>
          <w:lang w:val="fi-FI"/>
        </w:rPr>
      </w:pPr>
      <w:r w:rsidRPr="00256287">
        <w:rPr>
          <w:lang w:val="fi-FI"/>
        </w:rPr>
        <w:t>Jaramillo tietää hyvin, että Tasavallan pelkääminen on tärkeä kontrollimekanismi parvien ja asteroidivyön suhteen, eikä siksi sotilaan kuolema saa mennä ohi ilman ylireagoivaa kostotoimenpidettä</w:t>
      </w:r>
      <w:r w:rsidR="002466F5" w:rsidRPr="00256287">
        <w:rPr>
          <w:lang w:val="fi-FI"/>
        </w:rPr>
        <w:t>. Sekä ulko- että sisäpoliittisesti tämä saisi Tasavallan näyttämään heikolta. Toisaalta parven yksinkertainen hävittäminen ei ole hyvä optio. Niinpä hän on sen sijaan valmis tyytymään syyllisten etsimiseen ja tuhoamiseen. Lisäksi hän aikoo totaalisesti hävittää parven taistelukapasiteetin.</w:t>
      </w:r>
    </w:p>
    <w:p w14:paraId="5DD0FD9A" w14:textId="77777777" w:rsidR="003666E3" w:rsidRPr="00256287" w:rsidRDefault="003666E3" w:rsidP="004F7ABF">
      <w:pPr>
        <w:rPr>
          <w:lang w:val="fi-FI"/>
        </w:rPr>
      </w:pPr>
    </w:p>
    <w:p w14:paraId="359DF355" w14:textId="77777777" w:rsidR="00C714DC" w:rsidRPr="00256287" w:rsidRDefault="00C714DC" w:rsidP="00C714DC">
      <w:pPr>
        <w:rPr>
          <w:lang w:val="fi-FI"/>
        </w:rPr>
      </w:pPr>
      <w:r w:rsidRPr="00256287">
        <w:rPr>
          <w:lang w:val="fi-FI"/>
        </w:rPr>
        <w:t>Todellisuudessa Skarsgard ja Jaramillo ovat melko varmoja siitä, että Ytterhusin murhannut mieli on jo kaukana ja että heidän kaikki toimenpiteensä tästä eteenpäin ovat symbolisia.</w:t>
      </w:r>
    </w:p>
    <w:p w14:paraId="078CDD6C" w14:textId="77777777" w:rsidR="004F7ABF" w:rsidRPr="00256287" w:rsidRDefault="004F7ABF" w:rsidP="004F7ABF">
      <w:pPr>
        <w:rPr>
          <w:lang w:val="fi-FI"/>
        </w:rPr>
      </w:pPr>
    </w:p>
    <w:p w14:paraId="42172E08" w14:textId="77777777" w:rsidR="004C2C99" w:rsidRPr="00256287" w:rsidRDefault="004F7ABF" w:rsidP="006346D7">
      <w:pPr>
        <w:pStyle w:val="Heading3"/>
      </w:pPr>
      <w:r w:rsidRPr="00256287">
        <w:t xml:space="preserve">Paikallinen </w:t>
      </w:r>
      <w:r w:rsidR="004C2C99" w:rsidRPr="00256287">
        <w:t>Tilanne</w:t>
      </w:r>
    </w:p>
    <w:p w14:paraId="0E4DD2C9" w14:textId="77777777" w:rsidR="004C2C99" w:rsidRPr="00256287" w:rsidRDefault="004C2C99" w:rsidP="004C2C99">
      <w:pPr>
        <w:rPr>
          <w:lang w:val="fi-FI"/>
        </w:rPr>
      </w:pPr>
      <w:r w:rsidRPr="00256287">
        <w:rPr>
          <w:lang w:val="fi-FI"/>
        </w:rPr>
        <w:t>Ytterhus on kuollut. Alghani on tuonut hänen ruumiinsa takaisin Pingiltä ilman että kukaan roskaväestä on huomannut mitä on tapahtunut, mutta nyt tasavaltalaisten rooli muuttuu täysin. He ovat nyt murhaa tutkiva yksikkö, eikä tästä ole kenelläkään Saint Sunnivalla oikein kokemusta.</w:t>
      </w:r>
    </w:p>
    <w:p w14:paraId="5A9C0F62" w14:textId="77777777" w:rsidR="004C2C99" w:rsidRPr="00256287" w:rsidRDefault="004C2C99" w:rsidP="004C2C99">
      <w:pPr>
        <w:rPr>
          <w:lang w:val="fi-FI"/>
        </w:rPr>
      </w:pPr>
    </w:p>
    <w:p w14:paraId="3006FC71" w14:textId="77777777" w:rsidR="004C2C99" w:rsidRPr="00256287" w:rsidRDefault="004C2C99" w:rsidP="004C2C99">
      <w:pPr>
        <w:rPr>
          <w:lang w:val="fi-FI"/>
        </w:rPr>
      </w:pPr>
      <w:r w:rsidRPr="00256287">
        <w:rPr>
          <w:lang w:val="fi-FI"/>
        </w:rPr>
        <w:t>Fjell ja isä Joaquin aikovat ottaa asiasta yhteyttä Darth van Winkleen, koska he katsovat tarvitsevansa paikallisen kontaktin. Tämä kuitenkin muuttuu kaaokseksi, kun van Winkle tahtoo tuoda koko parven mukaan murhan selvittelyyn. Tähän taas jupiterilaiset eivät aio suostua.</w:t>
      </w:r>
      <w:r w:rsidR="00EE554D" w:rsidRPr="00256287">
        <w:rPr>
          <w:lang w:val="fi-FI"/>
        </w:rPr>
        <w:t xml:space="preserve"> van Winkle </w:t>
      </w:r>
      <w:r w:rsidR="007A62C5" w:rsidRPr="00256287">
        <w:rPr>
          <w:lang w:val="fi-FI"/>
        </w:rPr>
        <w:t>koettaa tehdä selväksi, että hän ei ole johtaja, eikä hän voi tehdä päätöksiä koko parvea tai edes alusta koskevissa asioissa.</w:t>
      </w:r>
    </w:p>
    <w:p w14:paraId="170F4CBA" w14:textId="77777777" w:rsidR="00EE554D" w:rsidRPr="00256287" w:rsidRDefault="00EE554D" w:rsidP="004C2C99">
      <w:pPr>
        <w:rPr>
          <w:lang w:val="fi-FI"/>
        </w:rPr>
      </w:pPr>
    </w:p>
    <w:p w14:paraId="40FF2E99" w14:textId="77777777" w:rsidR="00C714DC" w:rsidRPr="00256287" w:rsidRDefault="00EE554D" w:rsidP="004C2C99">
      <w:pPr>
        <w:rPr>
          <w:lang w:val="fi-FI"/>
        </w:rPr>
      </w:pPr>
      <w:r w:rsidRPr="00256287">
        <w:rPr>
          <w:lang w:val="fi-FI"/>
        </w:rPr>
        <w:lastRenderedPageBreak/>
        <w:t xml:space="preserve">Tasavallalla on tiukka näkemys siitä, että murhaaja luovutetaan heille, samoin kuin tämän backupit. </w:t>
      </w:r>
      <w:r w:rsidR="001C35A6" w:rsidRPr="00256287">
        <w:rPr>
          <w:lang w:val="fi-FI"/>
        </w:rPr>
        <w:t xml:space="preserve">Vaatimukset ovat muutenkin villejä: ei egocasteja ulos, </w:t>
      </w:r>
      <w:r w:rsidR="007A62C5" w:rsidRPr="00256287">
        <w:rPr>
          <w:lang w:val="fi-FI"/>
        </w:rPr>
        <w:t xml:space="preserve">kaikki paikat on altistettava heidän tutkimuksilleen jne. </w:t>
      </w:r>
    </w:p>
    <w:p w14:paraId="18AB71CF" w14:textId="77777777" w:rsidR="00C714DC" w:rsidRPr="00256287" w:rsidRDefault="00C714DC" w:rsidP="004C2C99">
      <w:pPr>
        <w:rPr>
          <w:lang w:val="fi-FI"/>
        </w:rPr>
      </w:pPr>
    </w:p>
    <w:p w14:paraId="0439DDF5" w14:textId="77777777" w:rsidR="007A62C5" w:rsidRPr="00256287" w:rsidRDefault="007A62C5" w:rsidP="004C2C99">
      <w:pPr>
        <w:rPr>
          <w:lang w:val="fi-FI"/>
        </w:rPr>
      </w:pPr>
      <w:r w:rsidRPr="00256287">
        <w:rPr>
          <w:lang w:val="fi-FI"/>
        </w:rPr>
        <w:t xml:space="preserve">Alghani on aika hajalla löydettyään Ytterhusin ruumiin ja kuljetettuaan tämän alukselta toiselle. </w:t>
      </w:r>
      <w:r w:rsidR="00D91E73" w:rsidRPr="00256287">
        <w:rPr>
          <w:lang w:val="fi-FI"/>
        </w:rPr>
        <w:t>Ytterhus oli hänen kaverinsa, ja vaikka hän kuvittelisi olevansa aivan kostomoodissa, hän onkin sen sijaan täysin rikki ja lähes toimintakyvytön</w:t>
      </w:r>
      <w:r w:rsidRPr="00256287">
        <w:rPr>
          <w:lang w:val="fi-FI"/>
        </w:rPr>
        <w:t>.</w:t>
      </w:r>
      <w:r w:rsidR="00D91E73" w:rsidRPr="00256287">
        <w:rPr>
          <w:lang w:val="fi-FI"/>
        </w:rPr>
        <w:t xml:space="preserve"> Häntä ei voi käyttää kuin vartioinnissa.</w:t>
      </w:r>
    </w:p>
    <w:p w14:paraId="3B04A59E" w14:textId="77777777" w:rsidR="000B7BA0" w:rsidRPr="00256287" w:rsidRDefault="000B7BA0" w:rsidP="004C2C99">
      <w:pPr>
        <w:rPr>
          <w:lang w:val="fi-FI"/>
        </w:rPr>
      </w:pPr>
    </w:p>
    <w:p w14:paraId="3C527F48" w14:textId="77777777" w:rsidR="000B7BA0" w:rsidRPr="00256287" w:rsidRDefault="000B7BA0" w:rsidP="004C2C99">
      <w:pPr>
        <w:rPr>
          <w:lang w:val="fi-FI"/>
        </w:rPr>
      </w:pPr>
      <w:r w:rsidRPr="00256287">
        <w:rPr>
          <w:lang w:val="fi-FI"/>
        </w:rPr>
        <w:t>Saint Sunnivalla kapteeni ei halua ryhtyä avoimen aggressiivisiin toimiin, koska Tasavallan protokollat pitävät roskaväkeä ryhmittymänä, jota ei tahdota suututtaa. Näiden tiedetään olevan piikki myös Titanin kansainyhteisön lihassa, eikä Tasavalta halua suinkaan yhdistää kaikkia anarkisteja saman lipun alle. Tämän</w:t>
      </w:r>
      <w:r w:rsidR="00B17524" w:rsidRPr="00256287">
        <w:rPr>
          <w:lang w:val="fi-FI"/>
        </w:rPr>
        <w:t>kin vuoksi siellä oletetaan, että Ytterhusin kuolema on yksittäisen toimijan tekemä murha, ei poliittinen kannanotto koko parven toimesta</w:t>
      </w:r>
      <w:r w:rsidR="007653DF" w:rsidRPr="00256287">
        <w:rPr>
          <w:lang w:val="fi-FI"/>
        </w:rPr>
        <w:t xml:space="preserve"> ellei toisin havaita</w:t>
      </w:r>
      <w:r w:rsidR="00B17524" w:rsidRPr="00256287">
        <w:rPr>
          <w:lang w:val="fi-FI"/>
        </w:rPr>
        <w:t>.</w:t>
      </w:r>
      <w:r w:rsidR="007653DF" w:rsidRPr="00256287">
        <w:rPr>
          <w:lang w:val="fi-FI"/>
        </w:rPr>
        <w:t xml:space="preserve"> On ilmiselvää, että koko parvea ei kannata kollektiivisesti rankaista.</w:t>
      </w:r>
    </w:p>
    <w:p w14:paraId="43E9C1AD" w14:textId="77777777" w:rsidR="00097F5D" w:rsidRPr="00256287" w:rsidRDefault="00097F5D" w:rsidP="004C2C99">
      <w:pPr>
        <w:rPr>
          <w:lang w:val="fi-FI"/>
        </w:rPr>
      </w:pPr>
    </w:p>
    <w:p w14:paraId="79B7DF7D" w14:textId="77777777" w:rsidR="00097F5D" w:rsidRPr="00256287" w:rsidRDefault="00097F5D" w:rsidP="004C2C99">
      <w:pPr>
        <w:rPr>
          <w:lang w:val="fi-FI"/>
        </w:rPr>
      </w:pPr>
      <w:r w:rsidRPr="00256287">
        <w:rPr>
          <w:lang w:val="fi-FI"/>
        </w:rPr>
        <w:t>Silti, varsinaisten sotilaiden päässä tunteet ovat kuumentu</w:t>
      </w:r>
      <w:r w:rsidR="00906D5A" w:rsidRPr="00256287">
        <w:rPr>
          <w:lang w:val="fi-FI"/>
        </w:rPr>
        <w:t>neet, ja ainakin Lillehammer sekä Toksvig ovat valmiita räjäyttämään koko parven.</w:t>
      </w:r>
    </w:p>
    <w:p w14:paraId="1E05AFDB" w14:textId="77777777" w:rsidR="007A62C5" w:rsidRPr="00256287" w:rsidRDefault="007A62C5" w:rsidP="004C2C99">
      <w:pPr>
        <w:rPr>
          <w:lang w:val="fi-FI"/>
        </w:rPr>
      </w:pPr>
    </w:p>
    <w:p w14:paraId="5B381855" w14:textId="77777777" w:rsidR="00D665AE" w:rsidRPr="00256287" w:rsidRDefault="00D665AE" w:rsidP="006346D7">
      <w:pPr>
        <w:pStyle w:val="Heading3"/>
      </w:pPr>
      <w:r w:rsidRPr="00256287">
        <w:t>Tarkka tapahtumakuvaus</w:t>
      </w:r>
    </w:p>
    <w:p w14:paraId="120A626D" w14:textId="77777777" w:rsidR="00BD4214" w:rsidRPr="00256287" w:rsidRDefault="00BD4214" w:rsidP="004C2C99">
      <w:pPr>
        <w:rPr>
          <w:lang w:val="fi-FI"/>
        </w:rPr>
      </w:pPr>
      <w:r w:rsidRPr="00256287">
        <w:rPr>
          <w:lang w:val="fi-FI"/>
        </w:rPr>
        <w:t>17:00 Saint Sunniva asettuu 200 kilometrin päähän parvesta. Sukkula lähtee kohti parvea.</w:t>
      </w:r>
    </w:p>
    <w:p w14:paraId="336EB881" w14:textId="77777777" w:rsidR="00BD4214" w:rsidRPr="00256287" w:rsidRDefault="00BD4214" w:rsidP="004C2C99">
      <w:pPr>
        <w:rPr>
          <w:lang w:val="fi-FI"/>
        </w:rPr>
      </w:pPr>
      <w:r w:rsidRPr="00256287">
        <w:rPr>
          <w:lang w:val="fi-FI"/>
        </w:rPr>
        <w:t>17:10 Sukkula telakoituu</w:t>
      </w:r>
    </w:p>
    <w:p w14:paraId="39A8FC96" w14:textId="77777777" w:rsidR="00BD4214" w:rsidRPr="00256287" w:rsidRDefault="00BD4214" w:rsidP="004C2C99">
      <w:pPr>
        <w:rPr>
          <w:lang w:val="fi-FI"/>
        </w:rPr>
      </w:pPr>
      <w:r w:rsidRPr="00256287">
        <w:rPr>
          <w:lang w:val="fi-FI"/>
        </w:rPr>
        <w:t>17:40 WCTS tekee ohjausliikkeitä voidakseen heittää flexbotit Saint Sunnivaa päin.</w:t>
      </w:r>
    </w:p>
    <w:p w14:paraId="22EEEA86" w14:textId="77777777" w:rsidR="00BD4214" w:rsidRPr="00256287" w:rsidRDefault="00BD4214" w:rsidP="004C2C99">
      <w:pPr>
        <w:rPr>
          <w:lang w:val="fi-FI"/>
        </w:rPr>
      </w:pPr>
      <w:r w:rsidRPr="00256287">
        <w:rPr>
          <w:lang w:val="fi-FI"/>
        </w:rPr>
        <w:t>19:30 Kolme flexbottia ohjataan kiinni sukkulaan.</w:t>
      </w:r>
    </w:p>
    <w:p w14:paraId="42A7DCF6" w14:textId="77777777" w:rsidR="00D665AE" w:rsidRPr="00256287" w:rsidRDefault="00D665AE" w:rsidP="004C2C99">
      <w:pPr>
        <w:rPr>
          <w:lang w:val="fi-FI"/>
        </w:rPr>
      </w:pPr>
      <w:r w:rsidRPr="00256287">
        <w:rPr>
          <w:lang w:val="fi-FI"/>
        </w:rPr>
        <w:t>21:00 Ytterhus ja Alghani saapuvat That Ping You Hearille. Heidät ottaa vastaan Diafotismos</w:t>
      </w:r>
    </w:p>
    <w:p w14:paraId="3CD4B1BE" w14:textId="77777777" w:rsidR="00D665AE" w:rsidRPr="00256287" w:rsidRDefault="00D665AE" w:rsidP="004C2C99">
      <w:pPr>
        <w:rPr>
          <w:lang w:val="fi-FI"/>
        </w:rPr>
      </w:pPr>
      <w:r w:rsidRPr="00256287">
        <w:rPr>
          <w:lang w:val="fi-FI"/>
        </w:rPr>
        <w:t>21:10 Sotilaat pääsevät lääkintätiloihin, jossa Urmurcheon antaa heille kasan dataa lääkinnästä</w:t>
      </w:r>
      <w:r w:rsidR="00501F33" w:rsidRPr="00256287">
        <w:rPr>
          <w:lang w:val="fi-FI"/>
        </w:rPr>
        <w:t xml:space="preserve"> (samalla työskentelee bruisermorfin parissa)</w:t>
      </w:r>
      <w:r w:rsidRPr="00256287">
        <w:rPr>
          <w:lang w:val="fi-FI"/>
        </w:rPr>
        <w:t>. Tyhmillä kysymyksillään he ärsyttävät häntä nopeasti, ja hän lähettää heidät tutustumaan itse lääkintätiloihin (TD</w:t>
      </w:r>
      <w:r w:rsidR="00501F33" w:rsidRPr="00256287">
        <w:rPr>
          <w:lang w:val="fi-FI"/>
        </w:rPr>
        <w:t>um</w:t>
      </w:r>
      <w:r w:rsidRPr="00256287">
        <w:rPr>
          <w:lang w:val="fi-FI"/>
        </w:rPr>
        <w:t xml:space="preserve"> ja TD</w:t>
      </w:r>
      <w:r w:rsidR="00501F33" w:rsidRPr="00256287">
        <w:rPr>
          <w:lang w:val="fi-FI"/>
        </w:rPr>
        <w:t>ee</w:t>
      </w:r>
      <w:r w:rsidRPr="00256287">
        <w:rPr>
          <w:lang w:val="fi-FI"/>
        </w:rPr>
        <w:t xml:space="preserve"> pitävät heitä kyllä silmällä).</w:t>
      </w:r>
    </w:p>
    <w:p w14:paraId="46B3A0D6" w14:textId="77777777" w:rsidR="003117C0" w:rsidRPr="00256287" w:rsidRDefault="003117C0" w:rsidP="004C2C99">
      <w:pPr>
        <w:rPr>
          <w:lang w:val="fi-FI"/>
        </w:rPr>
      </w:pPr>
      <w:r w:rsidRPr="00256287">
        <w:rPr>
          <w:lang w:val="fi-FI"/>
        </w:rPr>
        <w:t>21:12 Pingin lääkintään saavutaan. Pienen hämmennyksen jälkeen Ytterhus alkaa kopioida kaikkea, mitä sattuu löytymään, Alghani samoin.</w:t>
      </w:r>
    </w:p>
    <w:p w14:paraId="742E1146" w14:textId="77777777" w:rsidR="00D665AE" w:rsidRPr="00256287" w:rsidRDefault="00D665AE" w:rsidP="004C2C99">
      <w:pPr>
        <w:rPr>
          <w:lang w:val="fi-FI"/>
        </w:rPr>
      </w:pPr>
      <w:r w:rsidRPr="00256287">
        <w:rPr>
          <w:lang w:val="fi-FI"/>
        </w:rPr>
        <w:t>21:30 Pingin lääkinnän kulttuurishokkaama kaksikko törmää Carveliin ja tämän kahteen kaveriin</w:t>
      </w:r>
      <w:r w:rsidR="00DB0E7F" w:rsidRPr="00256287">
        <w:rPr>
          <w:lang w:val="fi-FI"/>
        </w:rPr>
        <w:t xml:space="preserve"> (Zelta Avacara ja </w:t>
      </w:r>
      <w:r w:rsidRPr="00256287">
        <w:rPr>
          <w:lang w:val="fi-FI"/>
        </w:rPr>
        <w:t>, jotka kertovat heille pelottavia tarinoita kehonsiirrosta.</w:t>
      </w:r>
    </w:p>
    <w:p w14:paraId="26599AF9" w14:textId="77777777" w:rsidR="00501F33" w:rsidRPr="00256287" w:rsidRDefault="00501F33" w:rsidP="00501F33">
      <w:pPr>
        <w:rPr>
          <w:lang w:val="fi-FI"/>
        </w:rPr>
      </w:pPr>
      <w:r w:rsidRPr="00256287">
        <w:rPr>
          <w:lang w:val="fi-FI"/>
        </w:rPr>
        <w:t>21:40 Diafotismos tajuaa Ytterhusin kopioineen dataa, jota hän ei oikeastaan soisi tämän kopioineen. Hän tajuaa, että hänen on tehtävä jotain, joten hän ehdottaa Shamancorelle, että kaksikko tutkii salaisuuksia.</w:t>
      </w:r>
    </w:p>
    <w:p w14:paraId="569B15B4" w14:textId="77777777" w:rsidR="00501F33" w:rsidRPr="00256287" w:rsidRDefault="00D665AE" w:rsidP="004C2C99">
      <w:pPr>
        <w:rPr>
          <w:lang w:val="fi-FI"/>
        </w:rPr>
      </w:pPr>
      <w:r w:rsidRPr="00256287">
        <w:rPr>
          <w:lang w:val="fi-FI"/>
        </w:rPr>
        <w:t xml:space="preserve">21:45 Sotilaat tajuavat, etteivät he tule tästä hullua hurskaammaksi, ja myös, että Pingin lääkintä on törkeästi edellä kaikkea tuttua. </w:t>
      </w:r>
      <w:r w:rsidR="00501F33" w:rsidRPr="00256287">
        <w:rPr>
          <w:lang w:val="fi-FI"/>
        </w:rPr>
        <w:t xml:space="preserve">Shamancore ilmestyy paikalle ja heittää sotilaat ulos lääkinnästä (hän ei tahdo </w:t>
      </w:r>
      <w:r w:rsidR="00A012CA" w:rsidRPr="00256287">
        <w:rPr>
          <w:lang w:val="fi-FI"/>
        </w:rPr>
        <w:t>järkyttäää tasavallan sotilaita tai paljastaa heille asioita</w:t>
      </w:r>
      <w:r w:rsidR="00501F33" w:rsidRPr="00256287">
        <w:rPr>
          <w:lang w:val="fi-FI"/>
        </w:rPr>
        <w:t xml:space="preserve">, koska hän </w:t>
      </w:r>
      <w:r w:rsidR="00A012CA" w:rsidRPr="00256287">
        <w:rPr>
          <w:lang w:val="fi-FI"/>
        </w:rPr>
        <w:t>uskoo heidän olevan säikäytettynä vaarallisia</w:t>
      </w:r>
      <w:r w:rsidR="00501F33" w:rsidRPr="00256287">
        <w:rPr>
          <w:lang w:val="fi-FI"/>
        </w:rPr>
        <w:t>). Ytterhus vakuuttaa, että heillä on lupa olla paikalla.</w:t>
      </w:r>
    </w:p>
    <w:p w14:paraId="169C6CAA" w14:textId="77777777" w:rsidR="00501F33" w:rsidRPr="00256287" w:rsidRDefault="00501F33" w:rsidP="004C2C99">
      <w:pPr>
        <w:rPr>
          <w:lang w:val="fi-FI"/>
        </w:rPr>
      </w:pPr>
      <w:r w:rsidRPr="00256287">
        <w:rPr>
          <w:lang w:val="fi-FI"/>
        </w:rPr>
        <w:t>21:55 Alghani jää kanttiiniin inttämään Carvelin kavereiden kanssa, Ytterhus aikoo käydä Urmurcheonin luona. Diafotismos nappaa hänet ja tainnuttaa hänet, ja kuljettaa sivuovesta takaisin lääkintään muistikirurgiaa varten.</w:t>
      </w:r>
    </w:p>
    <w:p w14:paraId="0A017A2C" w14:textId="77777777" w:rsidR="00501F33" w:rsidRPr="00256287" w:rsidRDefault="00501F33" w:rsidP="004C2C99">
      <w:pPr>
        <w:rPr>
          <w:lang w:val="fi-FI"/>
        </w:rPr>
      </w:pPr>
      <w:r w:rsidRPr="00256287">
        <w:rPr>
          <w:lang w:val="fi-FI"/>
        </w:rPr>
        <w:lastRenderedPageBreak/>
        <w:t>22:00 Ytterhusin hengityskeskus lamaantuu ja hän kuolee. TDum havaitsee mitä on tapahtumassa.</w:t>
      </w:r>
    </w:p>
    <w:p w14:paraId="75B8973D" w14:textId="77777777" w:rsidR="00501F33" w:rsidRPr="00256287" w:rsidRDefault="00501F33" w:rsidP="004C2C99">
      <w:pPr>
        <w:rPr>
          <w:lang w:val="fi-FI"/>
        </w:rPr>
      </w:pPr>
      <w:r w:rsidRPr="00256287">
        <w:rPr>
          <w:lang w:val="fi-FI"/>
        </w:rPr>
        <w:t>22:02 Diafotismos ottaa egosillalla Ytterhusin mielen talteen</w:t>
      </w:r>
    </w:p>
    <w:p w14:paraId="458EF446" w14:textId="77777777" w:rsidR="00501F33" w:rsidRPr="00256287" w:rsidRDefault="00F425CC" w:rsidP="004C2C99">
      <w:pPr>
        <w:rPr>
          <w:lang w:val="fi-FI"/>
        </w:rPr>
      </w:pPr>
      <w:r w:rsidRPr="00256287">
        <w:rPr>
          <w:lang w:val="fi-FI"/>
        </w:rPr>
        <w:t>22:10</w:t>
      </w:r>
      <w:r w:rsidR="00501F33" w:rsidRPr="00256287">
        <w:rPr>
          <w:lang w:val="fi-FI"/>
        </w:rPr>
        <w:t xml:space="preserve"> Alghani tajuaa, ettei Ytterhus vastaa kutsuun. Hän lähtee etsimään kaveriaan, päätyy Urmurcheonin luo, joka sanoo</w:t>
      </w:r>
      <w:r w:rsidR="008B463E">
        <w:rPr>
          <w:lang w:val="fi-FI"/>
        </w:rPr>
        <w:t>,</w:t>
      </w:r>
      <w:r w:rsidR="00501F33" w:rsidRPr="00256287">
        <w:rPr>
          <w:lang w:val="fi-FI"/>
        </w:rPr>
        <w:t xml:space="preserve"> ettei tiedä mistään mitään. TDum väittää, ettei myöskään tiedä Ytterhusin sijaintia. Tämä ärsyttää Urmurcheonia, muttei ole hälyyttävä; kirurgin keskittyminen on bruiserin kehoskulptauksessa.</w:t>
      </w:r>
    </w:p>
    <w:p w14:paraId="183DF7AD" w14:textId="77777777" w:rsidR="00D665AE" w:rsidRPr="00256287" w:rsidRDefault="00501F33" w:rsidP="004C2C99">
      <w:pPr>
        <w:rPr>
          <w:lang w:val="fi-FI"/>
        </w:rPr>
      </w:pPr>
      <w:r w:rsidRPr="00256287">
        <w:rPr>
          <w:lang w:val="fi-FI"/>
        </w:rPr>
        <w:t>22</w:t>
      </w:r>
      <w:r w:rsidR="00F425CC" w:rsidRPr="00256287">
        <w:rPr>
          <w:lang w:val="fi-FI"/>
        </w:rPr>
        <w:t xml:space="preserve">:12 Ytterhusin mielitallennus on valmis. Alghani etsii epätoivoisesti tätä ympäri Pingiä, mutta törmää ainoastaan uudelleen Shamancoreen, joka määrää hänet eristykseen. Shamancorelle ja Urmurcheonille tulee huutokilpailu, Alghani </w:t>
      </w:r>
      <w:r w:rsidR="00BC5B0D" w:rsidRPr="00256287">
        <w:rPr>
          <w:lang w:val="fi-FI"/>
        </w:rPr>
        <w:t>feidaa Hadid bin Hadid -nimisen biologin</w:t>
      </w:r>
      <w:r w:rsidR="00F425CC" w:rsidRPr="00256287">
        <w:rPr>
          <w:lang w:val="fi-FI"/>
        </w:rPr>
        <w:t xml:space="preserve"> </w:t>
      </w:r>
      <w:r w:rsidR="00BC5B0D" w:rsidRPr="00256287">
        <w:rPr>
          <w:lang w:val="fi-FI"/>
        </w:rPr>
        <w:t xml:space="preserve">avulla </w:t>
      </w:r>
      <w:r w:rsidR="00F425CC" w:rsidRPr="00256287">
        <w:rPr>
          <w:lang w:val="fi-FI"/>
        </w:rPr>
        <w:t>(bouncermorfi)</w:t>
      </w:r>
      <w:r w:rsidR="00BC5B0D" w:rsidRPr="00256287">
        <w:rPr>
          <w:lang w:val="fi-FI"/>
        </w:rPr>
        <w:t>, muttei kerro tälle kaverinsa olevan hukassa. Hän alkaa sen sijaan etsiä tätä itse.</w:t>
      </w:r>
    </w:p>
    <w:p w14:paraId="1C535DF3" w14:textId="77777777" w:rsidR="00F425CC" w:rsidRPr="00256287" w:rsidRDefault="00BC5B0D" w:rsidP="004C2C99">
      <w:pPr>
        <w:rPr>
          <w:lang w:val="fi-FI"/>
        </w:rPr>
      </w:pPr>
      <w:r w:rsidRPr="00256287">
        <w:rPr>
          <w:lang w:val="fi-FI"/>
        </w:rPr>
        <w:t>22:15 Diafotismos kärventää Ytterhusin pään plasmasoihdulla ja dumppaa tämän huoltoputkeen. Sitten hän heittää plasmasoihdun TDumin avulla Carvelin asuinkuutioon.</w:t>
      </w:r>
    </w:p>
    <w:p w14:paraId="4547EC4C" w14:textId="77777777" w:rsidR="00BC5B0D" w:rsidRPr="00256287" w:rsidRDefault="00BC5B0D" w:rsidP="004C2C99">
      <w:pPr>
        <w:rPr>
          <w:lang w:val="fi-FI"/>
        </w:rPr>
      </w:pPr>
      <w:r w:rsidRPr="00256287">
        <w:rPr>
          <w:lang w:val="fi-FI"/>
        </w:rPr>
        <w:t>22:20 TDum ohjailee hienovaraisesti ilmastointia siten, että Alghani löytää Ytterhusin hajun perusteella.</w:t>
      </w:r>
      <w:r w:rsidR="006B4A42" w:rsidRPr="00256287">
        <w:rPr>
          <w:lang w:val="fi-FI"/>
        </w:rPr>
        <w:t xml:space="preserve"> Samaan aikaan hän farcastaa Ytterhusin </w:t>
      </w:r>
      <w:r w:rsidR="00D6302B">
        <w:rPr>
          <w:lang w:val="fi-FI"/>
        </w:rPr>
        <w:t>Extropiaan odottamaan noutoa</w:t>
      </w:r>
    </w:p>
    <w:p w14:paraId="73410236" w14:textId="77777777" w:rsidR="00C2655E" w:rsidRPr="00256287" w:rsidRDefault="00BC5B0D" w:rsidP="004C2C99">
      <w:pPr>
        <w:rPr>
          <w:lang w:val="fi-FI"/>
        </w:rPr>
      </w:pPr>
      <w:r w:rsidRPr="00256287">
        <w:rPr>
          <w:lang w:val="fi-FI"/>
        </w:rPr>
        <w:t>22:30 Alghani sulkee Ytterhusin kypärän j</w:t>
      </w:r>
      <w:r w:rsidR="00C2655E" w:rsidRPr="00256287">
        <w:rPr>
          <w:lang w:val="fi-FI"/>
        </w:rPr>
        <w:t>a kuljettaa tämän pois Pingiltä.</w:t>
      </w:r>
      <w:r w:rsidR="00082C14" w:rsidRPr="00256287">
        <w:rPr>
          <w:lang w:val="fi-FI"/>
        </w:rPr>
        <w:t xml:space="preserve"> </w:t>
      </w:r>
      <w:r w:rsidR="001952F7" w:rsidRPr="00256287">
        <w:rPr>
          <w:lang w:val="fi-FI"/>
        </w:rPr>
        <w:t>Kaikki kutsutaan takaisin</w:t>
      </w:r>
      <w:r w:rsidR="00082C14" w:rsidRPr="00256287">
        <w:rPr>
          <w:lang w:val="fi-FI"/>
        </w:rPr>
        <w:t>.</w:t>
      </w:r>
    </w:p>
    <w:p w14:paraId="1FFED352" w14:textId="77777777" w:rsidR="00082C14" w:rsidRPr="00256287" w:rsidRDefault="00082C14" w:rsidP="004C2C99">
      <w:pPr>
        <w:rPr>
          <w:lang w:val="fi-FI"/>
        </w:rPr>
      </w:pPr>
      <w:r w:rsidRPr="00256287">
        <w:rPr>
          <w:lang w:val="fi-FI"/>
        </w:rPr>
        <w:t>22:</w:t>
      </w:r>
      <w:r w:rsidR="004C3550" w:rsidRPr="00256287">
        <w:rPr>
          <w:lang w:val="fi-FI"/>
        </w:rPr>
        <w:t>45 Alghani saavuttaa Jane Doen.</w:t>
      </w:r>
      <w:r w:rsidR="00D424E6">
        <w:rPr>
          <w:lang w:val="fi-FI"/>
        </w:rPr>
        <w:t xml:space="preserve"> Diafotismos käyttää egosiltaa, ja tekee mielestään kopion podiin. Sitten hän tekee itsestään betaforkin, ja sijoittaa sen neotenimorfiinsa. Tämän jälkeen hän jää podissa vain jemmaan.</w:t>
      </w:r>
    </w:p>
    <w:p w14:paraId="0DFDB474" w14:textId="77777777" w:rsidR="004C3550" w:rsidRPr="00256287" w:rsidRDefault="004C3550" w:rsidP="004C2C99">
      <w:pPr>
        <w:rPr>
          <w:lang w:val="fi-FI"/>
        </w:rPr>
      </w:pPr>
      <w:r w:rsidRPr="00256287">
        <w:rPr>
          <w:lang w:val="fi-FI"/>
        </w:rPr>
        <w:t>22:55 WCTS:llä ollut seurue saavuttaa Jane Doen.</w:t>
      </w:r>
    </w:p>
    <w:p w14:paraId="59007A70" w14:textId="77777777" w:rsidR="00BD4214" w:rsidRPr="00256287" w:rsidRDefault="00BD4214" w:rsidP="004C2C99">
      <w:pPr>
        <w:rPr>
          <w:lang w:val="fi-FI"/>
        </w:rPr>
      </w:pPr>
      <w:r w:rsidRPr="00256287">
        <w:rPr>
          <w:lang w:val="fi-FI"/>
        </w:rPr>
        <w:t>23:20 Maxime Mastersin ampumat flexbotit saavuttavat Saint Sunnivan</w:t>
      </w:r>
    </w:p>
    <w:p w14:paraId="026612A7" w14:textId="77777777" w:rsidR="00A012CA" w:rsidRPr="00256287" w:rsidRDefault="00A012CA" w:rsidP="004C2C99">
      <w:pPr>
        <w:rPr>
          <w:lang w:val="fi-FI"/>
        </w:rPr>
      </w:pPr>
    </w:p>
    <w:p w14:paraId="20E63CBA" w14:textId="77777777" w:rsidR="00A012CA" w:rsidRPr="00256287" w:rsidRDefault="00A012CA" w:rsidP="006346D7">
      <w:pPr>
        <w:pStyle w:val="Heading4"/>
      </w:pPr>
      <w:r w:rsidRPr="00256287">
        <w:t>Epäillyt siis</w:t>
      </w:r>
    </w:p>
    <w:p w14:paraId="3BB47DEB" w14:textId="77777777" w:rsidR="00A012CA" w:rsidRPr="00256287" w:rsidRDefault="00A012CA" w:rsidP="00A012CA">
      <w:pPr>
        <w:numPr>
          <w:ilvl w:val="0"/>
          <w:numId w:val="3"/>
        </w:numPr>
        <w:rPr>
          <w:lang w:val="fi-FI"/>
        </w:rPr>
      </w:pPr>
      <w:r w:rsidRPr="00256287">
        <w:rPr>
          <w:b/>
          <w:i/>
          <w:lang w:val="fi-FI"/>
        </w:rPr>
        <w:t>Urmurcheon</w:t>
      </w:r>
      <w:r w:rsidRPr="00256287">
        <w:rPr>
          <w:lang w:val="fi-FI"/>
        </w:rPr>
        <w:t>, koska Ytterhus oli menossa hänen luokseen</w:t>
      </w:r>
      <w:r w:rsidR="00942785">
        <w:rPr>
          <w:lang w:val="fi-FI"/>
        </w:rPr>
        <w:t>,</w:t>
      </w:r>
      <w:r w:rsidRPr="00256287">
        <w:rPr>
          <w:lang w:val="fi-FI"/>
        </w:rPr>
        <w:t xml:space="preserve"> kun asiat tapahtuivat</w:t>
      </w:r>
    </w:p>
    <w:p w14:paraId="164F82C1" w14:textId="77777777" w:rsidR="00A012CA" w:rsidRPr="00256287" w:rsidRDefault="00A012CA" w:rsidP="004C2C99">
      <w:pPr>
        <w:numPr>
          <w:ilvl w:val="0"/>
          <w:numId w:val="3"/>
        </w:numPr>
        <w:rPr>
          <w:lang w:val="fi-FI"/>
        </w:rPr>
      </w:pPr>
      <w:r w:rsidRPr="00256287">
        <w:rPr>
          <w:b/>
          <w:i/>
          <w:lang w:val="fi-FI"/>
        </w:rPr>
        <w:t xml:space="preserve">Shamancore, </w:t>
      </w:r>
      <w:r w:rsidRPr="00256287">
        <w:rPr>
          <w:lang w:val="fi-FI"/>
        </w:rPr>
        <w:t>joka selvästi tahtoi salata jotain</w:t>
      </w:r>
    </w:p>
    <w:p w14:paraId="0357EC8D" w14:textId="77777777" w:rsidR="00A012CA" w:rsidRPr="00256287" w:rsidRDefault="00710299" w:rsidP="004C2C99">
      <w:pPr>
        <w:numPr>
          <w:ilvl w:val="0"/>
          <w:numId w:val="3"/>
        </w:numPr>
        <w:rPr>
          <w:lang w:val="fi-FI"/>
        </w:rPr>
      </w:pPr>
      <w:r w:rsidRPr="00256287">
        <w:rPr>
          <w:b/>
          <w:i/>
          <w:lang w:val="fi-FI"/>
        </w:rPr>
        <w:t xml:space="preserve">Leonard </w:t>
      </w:r>
      <w:r w:rsidR="00A012CA" w:rsidRPr="00256287">
        <w:rPr>
          <w:b/>
          <w:i/>
          <w:lang w:val="fi-FI"/>
        </w:rPr>
        <w:t>Carvel</w:t>
      </w:r>
      <w:r w:rsidR="0002294C" w:rsidRPr="00256287">
        <w:rPr>
          <w:lang w:val="fi-FI"/>
        </w:rPr>
        <w:t>, joka oli avoimen uhkaava</w:t>
      </w:r>
    </w:p>
    <w:p w14:paraId="5F1A86CE" w14:textId="77777777" w:rsidR="0002294C" w:rsidRPr="00256287" w:rsidRDefault="0002294C" w:rsidP="004C2C99">
      <w:pPr>
        <w:numPr>
          <w:ilvl w:val="0"/>
          <w:numId w:val="3"/>
        </w:numPr>
        <w:rPr>
          <w:lang w:val="fi-FI"/>
        </w:rPr>
      </w:pPr>
      <w:r w:rsidRPr="00256287">
        <w:rPr>
          <w:b/>
          <w:i/>
          <w:lang w:val="fi-FI"/>
        </w:rPr>
        <w:t>Hadid bin Hadid</w:t>
      </w:r>
      <w:r w:rsidRPr="00256287">
        <w:rPr>
          <w:lang w:val="fi-FI"/>
        </w:rPr>
        <w:t xml:space="preserve">, joka </w:t>
      </w:r>
      <w:r w:rsidR="00DB0E7F" w:rsidRPr="00256287">
        <w:rPr>
          <w:lang w:val="fi-FI"/>
        </w:rPr>
        <w:t>tuntui olevan kovin huomaamaton</w:t>
      </w:r>
    </w:p>
    <w:p w14:paraId="17B285C6" w14:textId="77777777" w:rsidR="00DB0E7F" w:rsidRPr="00256287" w:rsidRDefault="00DB0E7F" w:rsidP="00DB0E7F">
      <w:pPr>
        <w:rPr>
          <w:lang w:val="fi-FI"/>
        </w:rPr>
      </w:pPr>
    </w:p>
    <w:p w14:paraId="36C2B6DA" w14:textId="77777777" w:rsidR="00DB0E7F" w:rsidRPr="00256287" w:rsidRDefault="00DB0E7F" w:rsidP="00DB0E7F">
      <w:pPr>
        <w:rPr>
          <w:lang w:val="fi-FI"/>
        </w:rPr>
      </w:pPr>
      <w:r w:rsidRPr="00256287">
        <w:rPr>
          <w:lang w:val="fi-FI"/>
        </w:rPr>
        <w:t>Epäilysten ulkopuolelle jäävät</w:t>
      </w:r>
    </w:p>
    <w:p w14:paraId="66ED8C54" w14:textId="77777777" w:rsidR="00DB0E7F" w:rsidRPr="00256287" w:rsidRDefault="00DB0E7F" w:rsidP="00DB0E7F">
      <w:pPr>
        <w:rPr>
          <w:lang w:val="fi-FI"/>
        </w:rPr>
      </w:pPr>
    </w:p>
    <w:p w14:paraId="422D6921" w14:textId="77777777" w:rsidR="00DB0E7F" w:rsidRPr="00256287" w:rsidRDefault="00DB0E7F" w:rsidP="00DB0E7F">
      <w:pPr>
        <w:numPr>
          <w:ilvl w:val="0"/>
          <w:numId w:val="3"/>
        </w:numPr>
        <w:rPr>
          <w:lang w:val="fi-FI"/>
        </w:rPr>
      </w:pPr>
      <w:r w:rsidRPr="00256287">
        <w:rPr>
          <w:b/>
          <w:i/>
          <w:lang w:val="fi-FI"/>
        </w:rPr>
        <w:t>Zelta Avacara</w:t>
      </w:r>
      <w:r w:rsidRPr="00256287">
        <w:rPr>
          <w:lang w:val="fi-FI"/>
        </w:rPr>
        <w:t>, jolle voidaan osoittaa alibi</w:t>
      </w:r>
    </w:p>
    <w:p w14:paraId="6326DF11" w14:textId="77777777" w:rsidR="00DB0E7F" w:rsidRPr="00256287" w:rsidRDefault="00710299" w:rsidP="00DB0E7F">
      <w:pPr>
        <w:numPr>
          <w:ilvl w:val="0"/>
          <w:numId w:val="3"/>
        </w:numPr>
        <w:rPr>
          <w:lang w:val="fi-FI"/>
        </w:rPr>
      </w:pPr>
      <w:r w:rsidRPr="00256287">
        <w:rPr>
          <w:b/>
          <w:i/>
          <w:lang w:val="fi-FI"/>
        </w:rPr>
        <w:t>Inigo Vincennes</w:t>
      </w:r>
      <w:r w:rsidRPr="00256287">
        <w:rPr>
          <w:lang w:val="fi-FI"/>
        </w:rPr>
        <w:t>, jolle myös</w:t>
      </w:r>
    </w:p>
    <w:p w14:paraId="65488556" w14:textId="77777777" w:rsidR="00A012CA" w:rsidRPr="00256287" w:rsidRDefault="00A012CA" w:rsidP="004C2C99">
      <w:pPr>
        <w:rPr>
          <w:lang w:val="fi-FI"/>
        </w:rPr>
      </w:pPr>
    </w:p>
    <w:p w14:paraId="2A301F3E" w14:textId="77777777" w:rsidR="006F0377" w:rsidRPr="00256287" w:rsidRDefault="006F0377" w:rsidP="004C2C99">
      <w:pPr>
        <w:rPr>
          <w:lang w:val="fi-FI"/>
        </w:rPr>
      </w:pPr>
      <w:r w:rsidRPr="00256287">
        <w:rPr>
          <w:lang w:val="fi-FI"/>
        </w:rPr>
        <w:t>ja mustana hevosena tietty</w:t>
      </w:r>
    </w:p>
    <w:p w14:paraId="132B4FB0" w14:textId="77777777" w:rsidR="006F0377" w:rsidRPr="00256287" w:rsidRDefault="006F0377" w:rsidP="004C2C99">
      <w:pPr>
        <w:rPr>
          <w:lang w:val="fi-FI"/>
        </w:rPr>
      </w:pPr>
    </w:p>
    <w:p w14:paraId="7F9CD552" w14:textId="77777777" w:rsidR="006F0377" w:rsidRPr="00256287" w:rsidRDefault="006B148A" w:rsidP="006F0377">
      <w:pPr>
        <w:numPr>
          <w:ilvl w:val="0"/>
          <w:numId w:val="3"/>
        </w:numPr>
        <w:rPr>
          <w:lang w:val="fi-FI"/>
        </w:rPr>
      </w:pPr>
      <w:r w:rsidRPr="00256287">
        <w:rPr>
          <w:b/>
          <w:i/>
          <w:lang w:val="fi-FI"/>
        </w:rPr>
        <w:t>Tweedle-Dum ja Tweedle-Dee</w:t>
      </w:r>
      <w:r w:rsidRPr="00256287">
        <w:rPr>
          <w:lang w:val="fi-FI"/>
        </w:rPr>
        <w:t>, joiden pitäisi tietää kaikki mitä tapahtuu</w:t>
      </w:r>
    </w:p>
    <w:p w14:paraId="3EB0A872" w14:textId="77777777" w:rsidR="006F0377" w:rsidRPr="00256287" w:rsidRDefault="00E33593" w:rsidP="006F0377">
      <w:pPr>
        <w:numPr>
          <w:ilvl w:val="0"/>
          <w:numId w:val="3"/>
        </w:numPr>
        <w:rPr>
          <w:b/>
          <w:i/>
          <w:lang w:val="fi-FI"/>
        </w:rPr>
      </w:pPr>
      <w:r w:rsidRPr="00256287">
        <w:rPr>
          <w:b/>
          <w:i/>
          <w:lang w:val="fi-FI"/>
        </w:rPr>
        <w:t>Diafotismos</w:t>
      </w:r>
      <w:r w:rsidRPr="00256287">
        <w:rPr>
          <w:lang w:val="fi-FI"/>
        </w:rPr>
        <w:t>, jota kukan ei toivottavasti ole huomannut</w:t>
      </w:r>
    </w:p>
    <w:p w14:paraId="1A3AE86B" w14:textId="77777777" w:rsidR="006F0377" w:rsidRPr="00256287" w:rsidRDefault="006F0377" w:rsidP="004C2C99">
      <w:pPr>
        <w:rPr>
          <w:lang w:val="fi-FI"/>
        </w:rPr>
      </w:pPr>
    </w:p>
    <w:p w14:paraId="60F323E4" w14:textId="77777777" w:rsidR="00DB0E7F" w:rsidRPr="00256287" w:rsidRDefault="00DB0E7F" w:rsidP="006346D7">
      <w:pPr>
        <w:pStyle w:val="Heading3"/>
      </w:pPr>
      <w:r w:rsidRPr="00256287">
        <w:t>Murhatutkimusten eteneminen</w:t>
      </w:r>
    </w:p>
    <w:p w14:paraId="6AB4C58E" w14:textId="77777777" w:rsidR="00AB0BFC" w:rsidRPr="00256287" w:rsidRDefault="002466F5" w:rsidP="004C2C99">
      <w:pPr>
        <w:rPr>
          <w:lang w:val="fi-FI"/>
        </w:rPr>
      </w:pPr>
      <w:r w:rsidRPr="00256287">
        <w:rPr>
          <w:b/>
          <w:lang w:val="fi-FI"/>
        </w:rPr>
        <w:t>Isä Joaquin</w:t>
      </w:r>
      <w:r w:rsidRPr="00256287">
        <w:rPr>
          <w:lang w:val="fi-FI"/>
        </w:rPr>
        <w:t xml:space="preserve"> - Meredithin päiväkirjaa on peukaloitu. Raamattuun perustuvan koodin avulla on ilmeistä, että joitaki</w:t>
      </w:r>
      <w:r w:rsidR="00555DE6" w:rsidRPr="00256287">
        <w:rPr>
          <w:lang w:val="fi-FI"/>
        </w:rPr>
        <w:t xml:space="preserve">n pätkiä kirjasta on poistettu. Hän ei tiedä mitä tämä tarkoittaa, vaikkakin hän pelkää, että Meredithin ei ole annettu levätä rauhassa. (Hän </w:t>
      </w:r>
      <w:r w:rsidR="00555DE6" w:rsidRPr="00256287">
        <w:rPr>
          <w:lang w:val="fi-FI"/>
        </w:rPr>
        <w:lastRenderedPageBreak/>
        <w:t>ei myönnä, että juuri lääkintäaluksella olleen Ytterhusin murha tukee hänen näkemystään tästä.) Hän pyytää viideltä WCTS:llä olleelta kuvauksen tästä aluksesta ja siellä olevista ihmisistä.</w:t>
      </w:r>
    </w:p>
    <w:p w14:paraId="340BCFB9" w14:textId="77777777" w:rsidR="002466F5" w:rsidRPr="00256287" w:rsidRDefault="002466F5" w:rsidP="004C2C99">
      <w:pPr>
        <w:rPr>
          <w:b/>
          <w:lang w:val="fi-FI"/>
        </w:rPr>
      </w:pPr>
    </w:p>
    <w:p w14:paraId="442CBEB4" w14:textId="77777777" w:rsidR="00110009" w:rsidRPr="00256287" w:rsidRDefault="001A062D" w:rsidP="004C2C99">
      <w:pPr>
        <w:rPr>
          <w:lang w:val="fi-FI"/>
        </w:rPr>
      </w:pPr>
      <w:r w:rsidRPr="00256287">
        <w:rPr>
          <w:b/>
          <w:lang w:val="fi-FI"/>
        </w:rPr>
        <w:t xml:space="preserve">Operaatio </w:t>
      </w:r>
      <w:r w:rsidR="00110009" w:rsidRPr="00256287">
        <w:rPr>
          <w:lang w:val="fi-FI"/>
        </w:rPr>
        <w:t>- Fjell ja isä Joaquin lähtevät haaskaamaan aikaansa Darth van Winklen kanssa</w:t>
      </w:r>
      <w:r w:rsidR="007E3863" w:rsidRPr="00256287">
        <w:rPr>
          <w:lang w:val="fi-FI"/>
        </w:rPr>
        <w:t>, ilmoittaakseen näille että yksi sotilaista on murhattu ja että he edellyttävät parven apua tämän selvittämisessä ja syyllisen rankaisemisessa</w:t>
      </w:r>
      <w:r w:rsidR="00110009" w:rsidRPr="00256287">
        <w:rPr>
          <w:lang w:val="fi-FI"/>
        </w:rPr>
        <w:t>. Tämä tulee menemään täysin pieleen.</w:t>
      </w:r>
      <w:r w:rsidR="006265BD" w:rsidRPr="00256287">
        <w:rPr>
          <w:lang w:val="fi-FI"/>
        </w:rPr>
        <w:t xml:space="preserve"> DvW haluaa kaiken tiedon heti julki, jotta kaikki voivat raportoida löytönsä.</w:t>
      </w:r>
      <w:r w:rsidR="00293E20" w:rsidRPr="00256287">
        <w:rPr>
          <w:lang w:val="fi-FI"/>
        </w:rPr>
        <w:t xml:space="preserve"> Samaten hän on varma siitä, että TDum ja TDee tietävät kaiken.</w:t>
      </w:r>
      <w:r w:rsidR="009B69AA" w:rsidRPr="00256287">
        <w:rPr>
          <w:lang w:val="fi-FI"/>
        </w:rPr>
        <w:t xml:space="preserve"> Tässä yhteydessä kuitenkin ilmoitetaan parvelle, että Tasavallalla on nyt täydet valtuudet tutkia kaikkea mitä haluaa.</w:t>
      </w:r>
      <w:r w:rsidR="007E3863" w:rsidRPr="00256287">
        <w:rPr>
          <w:lang w:val="fi-FI"/>
        </w:rPr>
        <w:t xml:space="preserve"> Tämä ei tietenkään mene läpi hyvin.</w:t>
      </w:r>
    </w:p>
    <w:p w14:paraId="039CD8B6" w14:textId="77777777" w:rsidR="001A062D" w:rsidRPr="00256287" w:rsidRDefault="001A062D" w:rsidP="004C2C99">
      <w:pPr>
        <w:rPr>
          <w:lang w:val="fi-FI"/>
        </w:rPr>
      </w:pPr>
    </w:p>
    <w:p w14:paraId="33325F03" w14:textId="77777777" w:rsidR="00555DE6" w:rsidRPr="00256287" w:rsidRDefault="001A062D" w:rsidP="004C2C99">
      <w:pPr>
        <w:rPr>
          <w:lang w:val="fi-FI"/>
        </w:rPr>
      </w:pPr>
      <w:r w:rsidRPr="00256287">
        <w:rPr>
          <w:lang w:val="fi-FI"/>
        </w:rPr>
        <w:t xml:space="preserve">Sukkulan taisteluasut ja raidehaulikot tuodaan sisään. </w:t>
      </w:r>
      <w:r w:rsidR="00092BA8" w:rsidRPr="00256287">
        <w:rPr>
          <w:lang w:val="fi-FI"/>
        </w:rPr>
        <w:t xml:space="preserve">Saint Sunnivalta haluttaisiin tuoda lisää joukkoja, mutta sukkulaliikenteeseen ei anneta lupaa. Tämä onkin hyvä, koska parvi on kiinnittänyt sukkulaan </w:t>
      </w:r>
      <w:r w:rsidR="009A501C" w:rsidRPr="00256287">
        <w:rPr>
          <w:lang w:val="fi-FI"/>
        </w:rPr>
        <w:t xml:space="preserve">kolme </w:t>
      </w:r>
      <w:r w:rsidR="00092BA8" w:rsidRPr="00256287">
        <w:rPr>
          <w:lang w:val="fi-FI"/>
        </w:rPr>
        <w:t>flexbottimorfia. Nämä ovat Maxime Mastersin pyrkimys tasoittaa tilannetta hieman siltä varalta, että parvea aletaan uhkailla.</w:t>
      </w:r>
      <w:r w:rsidR="008323BB" w:rsidRPr="00256287">
        <w:rPr>
          <w:lang w:val="fi-FI"/>
        </w:rPr>
        <w:t xml:space="preserve"> Boteissa ei ole egoja sisällä, mutta niissä on vastaanotin.</w:t>
      </w:r>
    </w:p>
    <w:p w14:paraId="2E73C5F7" w14:textId="77777777" w:rsidR="00C3684D" w:rsidRPr="00256287" w:rsidRDefault="00C3684D" w:rsidP="004C2C99">
      <w:pPr>
        <w:rPr>
          <w:lang w:val="fi-FI"/>
        </w:rPr>
      </w:pPr>
    </w:p>
    <w:p w14:paraId="2A7E6056" w14:textId="77777777" w:rsidR="005B779F" w:rsidRPr="00256287" w:rsidRDefault="00B47908" w:rsidP="004C2C99">
      <w:pPr>
        <w:rPr>
          <w:lang w:val="fi-FI"/>
        </w:rPr>
      </w:pPr>
      <w:r w:rsidRPr="00256287">
        <w:rPr>
          <w:lang w:val="fi-FI"/>
        </w:rPr>
        <w:t xml:space="preserve">Masters on </w:t>
      </w:r>
      <w:r w:rsidR="009A501C" w:rsidRPr="00256287">
        <w:rPr>
          <w:lang w:val="fi-FI"/>
        </w:rPr>
        <w:t xml:space="preserve">myös heittänyt kaksi flexbottia Saint Sunnivaan. Ne saapuvat perille </w:t>
      </w:r>
      <w:r w:rsidR="00BA4C96" w:rsidRPr="00256287">
        <w:rPr>
          <w:lang w:val="fi-FI"/>
        </w:rPr>
        <w:t>suunnilleen juuri nyt.</w:t>
      </w:r>
    </w:p>
    <w:p w14:paraId="4D428148" w14:textId="77777777" w:rsidR="00092BA8" w:rsidRPr="00256287" w:rsidRDefault="00092BA8" w:rsidP="004C2C99">
      <w:pPr>
        <w:rPr>
          <w:lang w:val="fi-FI"/>
        </w:rPr>
      </w:pPr>
    </w:p>
    <w:p w14:paraId="0B669049" w14:textId="77777777" w:rsidR="00555DE6" w:rsidRPr="00256287" w:rsidRDefault="00555DE6" w:rsidP="004C2C99">
      <w:pPr>
        <w:rPr>
          <w:lang w:val="fi-FI"/>
        </w:rPr>
      </w:pPr>
      <w:r w:rsidRPr="00256287">
        <w:rPr>
          <w:b/>
          <w:lang w:val="fi-FI"/>
        </w:rPr>
        <w:t>Valchak</w:t>
      </w:r>
      <w:r w:rsidRPr="00256287">
        <w:rPr>
          <w:lang w:val="fi-FI"/>
        </w:rPr>
        <w:t xml:space="preserve"> - Valchak ottaa yhteyttä Iglesiasiin</w:t>
      </w:r>
      <w:r w:rsidR="00A856F6" w:rsidRPr="00256287">
        <w:rPr>
          <w:lang w:val="fi-FI"/>
        </w:rPr>
        <w:t xml:space="preserve"> kuullakseen, mitä parvessa oikein tapahtuu. Hän osaa myös kertoa, että sillalla on laskettu paljon tais</w:t>
      </w:r>
      <w:r w:rsidR="00BA4C96" w:rsidRPr="00256287">
        <w:rPr>
          <w:lang w:val="fi-FI"/>
        </w:rPr>
        <w:t>teluskenaarioita parvea vastaan, ja että sillalla jäljitetään paria parven asealustaa.</w:t>
      </w:r>
    </w:p>
    <w:p w14:paraId="78B9EDEC" w14:textId="77777777" w:rsidR="00110009" w:rsidRPr="00256287" w:rsidRDefault="00110009" w:rsidP="004C2C99">
      <w:pPr>
        <w:rPr>
          <w:b/>
          <w:lang w:val="fi-FI"/>
        </w:rPr>
      </w:pPr>
    </w:p>
    <w:p w14:paraId="0FE979CA" w14:textId="77777777" w:rsidR="00DE5D75" w:rsidRPr="00256287" w:rsidRDefault="0095165E" w:rsidP="004C2C99">
      <w:pPr>
        <w:rPr>
          <w:lang w:val="fi-FI"/>
        </w:rPr>
      </w:pPr>
      <w:r w:rsidRPr="00256287">
        <w:rPr>
          <w:b/>
          <w:lang w:val="fi-FI"/>
        </w:rPr>
        <w:t>Ping</w:t>
      </w:r>
      <w:r w:rsidR="0068033B" w:rsidRPr="00256287">
        <w:rPr>
          <w:lang w:val="fi-FI"/>
        </w:rPr>
        <w:t xml:space="preserve"> - </w:t>
      </w:r>
      <w:r w:rsidRPr="00256287">
        <w:rPr>
          <w:lang w:val="fi-FI"/>
        </w:rPr>
        <w:t xml:space="preserve">Acosta saa komennon pistää kokoon ryhmä ja lähteä Pingille </w:t>
      </w:r>
      <w:r w:rsidR="00C23435" w:rsidRPr="00256287">
        <w:rPr>
          <w:lang w:val="fi-FI"/>
        </w:rPr>
        <w:t xml:space="preserve">ottamaan haltuun tämän </w:t>
      </w:r>
      <w:r w:rsidR="00A55515" w:rsidRPr="00256287">
        <w:rPr>
          <w:lang w:val="fi-FI"/>
        </w:rPr>
        <w:t>farcaster-laitteisto</w:t>
      </w:r>
      <w:r w:rsidR="00C23435" w:rsidRPr="00256287">
        <w:rPr>
          <w:lang w:val="fi-FI"/>
        </w:rPr>
        <w:t>. Oheisohjeena on poimia talteen Leonid Carvel.</w:t>
      </w:r>
    </w:p>
    <w:p w14:paraId="0AF1E206" w14:textId="77777777" w:rsidR="00924D5E" w:rsidRPr="00256287" w:rsidRDefault="00924D5E" w:rsidP="004C2C99">
      <w:pPr>
        <w:rPr>
          <w:lang w:val="fi-FI"/>
        </w:rPr>
      </w:pPr>
    </w:p>
    <w:p w14:paraId="7C78B706" w14:textId="77777777" w:rsidR="00DB0E7F" w:rsidRPr="00256287" w:rsidRDefault="00110009" w:rsidP="004C2C99">
      <w:pPr>
        <w:rPr>
          <w:lang w:val="fi-FI"/>
        </w:rPr>
      </w:pPr>
      <w:r w:rsidRPr="00256287">
        <w:rPr>
          <w:b/>
          <w:lang w:val="fi-FI"/>
        </w:rPr>
        <w:t>Kuolemansyytutkimus</w:t>
      </w:r>
      <w:r w:rsidRPr="00256287">
        <w:rPr>
          <w:lang w:val="fi-FI"/>
        </w:rPr>
        <w:t xml:space="preserve"> - Santangeli</w:t>
      </w:r>
      <w:r w:rsidR="00293E20" w:rsidRPr="00256287">
        <w:rPr>
          <w:lang w:val="fi-FI"/>
        </w:rPr>
        <w:t xml:space="preserve"> ja Perrigos käyttävät asiantuntijajärjestelmiä kuolemansyyn selvittämiseen. Nopeasti käy ilmi, että pää on poltettu plasmasoihdulla. Muita kamppailun merkkejä ei kuitenkaan löydy, mutta tämä ei selviä nopeasti.</w:t>
      </w:r>
      <w:r w:rsidR="00B35AD4" w:rsidRPr="00256287">
        <w:rPr>
          <w:lang w:val="fi-FI"/>
        </w:rPr>
        <w:t xml:space="preserve"> Kapseliammuksen jälki on niinikään poltettu.</w:t>
      </w:r>
    </w:p>
    <w:p w14:paraId="3E125FE2" w14:textId="77777777" w:rsidR="00B35AD4" w:rsidRPr="00256287" w:rsidRDefault="00B35AD4" w:rsidP="004C2C99">
      <w:pPr>
        <w:rPr>
          <w:lang w:val="fi-FI"/>
        </w:rPr>
      </w:pPr>
    </w:p>
    <w:p w14:paraId="61F540EF" w14:textId="77777777" w:rsidR="00B35AD4" w:rsidRPr="00256287" w:rsidRDefault="00B35AD4" w:rsidP="004C2C99">
      <w:pPr>
        <w:rPr>
          <w:lang w:val="fi-FI"/>
        </w:rPr>
      </w:pPr>
      <w:r w:rsidRPr="00256287">
        <w:rPr>
          <w:b/>
          <w:lang w:val="fi-FI"/>
        </w:rPr>
        <w:t xml:space="preserve">Hal Suzuki </w:t>
      </w:r>
      <w:r w:rsidRPr="00256287">
        <w:rPr>
          <w:lang w:val="fi-FI"/>
        </w:rPr>
        <w:t>osaa kertoa, että That Ping You Hearilla kaksi suurinta tekijää (Shamancore ja Urmurcheon) ovat riidoissa keskenään. Hän tietää myös, että tietokoneissa oleva mieli nimeltä Tweedle-Dum seuraa tuon aluksen tapahtumia.</w:t>
      </w:r>
      <w:r w:rsidR="003F3FD0" w:rsidRPr="00256287">
        <w:rPr>
          <w:lang w:val="fi-FI"/>
        </w:rPr>
        <w:t xml:space="preserve"> Hän myös kauhistuu kuullessaan sotilaan kuolemasta, ja tahtoo</w:t>
      </w:r>
      <w:r w:rsidR="001E0D7B" w:rsidRPr="00256287">
        <w:rPr>
          <w:lang w:val="fi-FI"/>
        </w:rPr>
        <w:t xml:space="preserve"> pois mieluiten heti.</w:t>
      </w:r>
    </w:p>
    <w:p w14:paraId="18C8F6E1" w14:textId="77777777" w:rsidR="001E0D7B" w:rsidRPr="00256287" w:rsidRDefault="001E0D7B" w:rsidP="004C2C99">
      <w:pPr>
        <w:rPr>
          <w:lang w:val="fi-FI"/>
        </w:rPr>
      </w:pPr>
    </w:p>
    <w:p w14:paraId="70B3D859" w14:textId="77777777" w:rsidR="00DB0E7F" w:rsidRPr="00256287" w:rsidRDefault="001E0D7B" w:rsidP="006346D7">
      <w:pPr>
        <w:pStyle w:val="Heading3"/>
      </w:pPr>
      <w:r w:rsidRPr="00256287">
        <w:t>Ylireagointeja</w:t>
      </w:r>
    </w:p>
    <w:p w14:paraId="3E7FBA87" w14:textId="77777777" w:rsidR="001E0D7B" w:rsidRPr="00256287" w:rsidRDefault="001E0D7B" w:rsidP="004C2C99">
      <w:pPr>
        <w:rPr>
          <w:lang w:val="fi-FI"/>
        </w:rPr>
      </w:pPr>
      <w:r w:rsidRPr="00256287">
        <w:rPr>
          <w:lang w:val="fi-FI"/>
        </w:rPr>
        <w:t>Kapteeni Skarsgard ja Urmurcheon eivät ylireagoi, mutta he ovatkin melkein ainoat.</w:t>
      </w:r>
    </w:p>
    <w:p w14:paraId="4523B1F9" w14:textId="77777777" w:rsidR="001E0D7B" w:rsidRPr="00256287" w:rsidRDefault="001E0D7B" w:rsidP="004C2C99">
      <w:pPr>
        <w:rPr>
          <w:lang w:val="fi-FI"/>
        </w:rPr>
      </w:pPr>
    </w:p>
    <w:p w14:paraId="056F6AA3" w14:textId="77777777" w:rsidR="00BC2939" w:rsidRPr="00256287" w:rsidRDefault="00BC2939" w:rsidP="004C2C99">
      <w:pPr>
        <w:rPr>
          <w:lang w:val="fi-FI"/>
        </w:rPr>
      </w:pPr>
      <w:r w:rsidRPr="00256287">
        <w:rPr>
          <w:lang w:val="fi-FI"/>
        </w:rPr>
        <w:t xml:space="preserve">Kun Leonard Carvelille selviää mitä on tapahtumassa, hän päättää egocastautua parvesta </w:t>
      </w:r>
    </w:p>
    <w:p w14:paraId="1E5AA624" w14:textId="77777777" w:rsidR="00BC2939" w:rsidRPr="00256287" w:rsidRDefault="00BC2939" w:rsidP="004C2C99">
      <w:pPr>
        <w:rPr>
          <w:lang w:val="fi-FI"/>
        </w:rPr>
      </w:pPr>
    </w:p>
    <w:p w14:paraId="16A46C07" w14:textId="77777777" w:rsidR="001E0D7B" w:rsidRPr="00256287" w:rsidRDefault="001E0D7B" w:rsidP="004C2C99">
      <w:pPr>
        <w:rPr>
          <w:lang w:val="fi-FI"/>
        </w:rPr>
      </w:pPr>
      <w:r w:rsidRPr="00256287">
        <w:rPr>
          <w:lang w:val="fi-FI"/>
        </w:rPr>
        <w:t xml:space="preserve">Kun Maxime Masters saa kuulla sotilaan murhasta, hän on varma, että tasavalta aikoo seuraavaksi ylireagoida ja tuhota koko parven. Läheskään kaikilla ei ole ulkopuolisia backupeja, eivätkä kaikki voi egocastautua pois. Maxime tietää, että Tasavallan arvomaailmassa Weissbinder Chariot Theme Song on parvesta </w:t>
      </w:r>
      <w:r w:rsidR="005F1E2C" w:rsidRPr="00256287">
        <w:rPr>
          <w:lang w:val="fi-FI"/>
        </w:rPr>
        <w:t xml:space="preserve">se alus, jolla on mitään </w:t>
      </w:r>
      <w:r w:rsidR="005F1E2C" w:rsidRPr="00256287">
        <w:rPr>
          <w:lang w:val="fi-FI"/>
        </w:rPr>
        <w:lastRenderedPageBreak/>
        <w:t>arvoa; kaikki muut ovat vain vihollisia.</w:t>
      </w:r>
    </w:p>
    <w:p w14:paraId="3CD0FDD1" w14:textId="77777777" w:rsidR="00BC2939" w:rsidRPr="00256287" w:rsidRDefault="00BC2939" w:rsidP="004C2C99">
      <w:pPr>
        <w:rPr>
          <w:lang w:val="fi-FI"/>
        </w:rPr>
      </w:pPr>
    </w:p>
    <w:p w14:paraId="38A61A63" w14:textId="77777777" w:rsidR="00823CD0" w:rsidRPr="00256287" w:rsidRDefault="00B1756A" w:rsidP="004C2C99">
      <w:pPr>
        <w:rPr>
          <w:lang w:val="fi-FI"/>
        </w:rPr>
      </w:pPr>
      <w:r w:rsidRPr="00256287">
        <w:rPr>
          <w:lang w:val="fi-FI"/>
        </w:rPr>
        <w:t xml:space="preserve">Maxime on </w:t>
      </w:r>
      <w:r w:rsidR="00D7003C" w:rsidRPr="00256287">
        <w:rPr>
          <w:lang w:val="fi-FI"/>
        </w:rPr>
        <w:t xml:space="preserve">jo etukäteen </w:t>
      </w:r>
      <w:r w:rsidRPr="00256287">
        <w:rPr>
          <w:lang w:val="fi-FI"/>
        </w:rPr>
        <w:t xml:space="preserve">varautunut tähän. Se on käyttänyt WCTS:n kiertoa hyväkseen ja paiskannut pari sammuksissa olevaa flexbottia kohti Saint Sunnivaa (sen lisäksi, että kolme muuta flexbottia on kiinnittynyt sukkulaan). </w:t>
      </w:r>
      <w:r w:rsidR="009E4619" w:rsidRPr="00256287">
        <w:rPr>
          <w:lang w:val="fi-FI"/>
        </w:rPr>
        <w:t xml:space="preserve">Nämä pienet flexbotit eivät ole </w:t>
      </w:r>
      <w:r w:rsidR="00C61C46" w:rsidRPr="00256287">
        <w:rPr>
          <w:lang w:val="fi-FI"/>
        </w:rPr>
        <w:t>erottuneet</w:t>
      </w:r>
      <w:r w:rsidR="009E4619" w:rsidRPr="00256287">
        <w:rPr>
          <w:lang w:val="fi-FI"/>
        </w:rPr>
        <w:t xml:space="preserve"> Saint Sunnivan </w:t>
      </w:r>
      <w:r w:rsidR="00C61C46" w:rsidRPr="00256287">
        <w:rPr>
          <w:lang w:val="fi-FI"/>
        </w:rPr>
        <w:t>passiivisensoreissa (koskapa nämä keskittyvät seuraamaan näennäisiä etäasedroneja, jotka ovat melkeinpä hämäystä). Kun flexbotit</w:t>
      </w:r>
      <w:r w:rsidR="00BF35F8" w:rsidRPr="00256287">
        <w:rPr>
          <w:lang w:val="fi-FI"/>
        </w:rPr>
        <w:t xml:space="preserve"> (fighter ja rogue; roguessa on mikrobottiparvi) ovat päässeet lähelle Saint Sunnivaa, ne paiskaavat mekaaniset valtauskaapelit ja vetävät itsensä kiinni alukseen. Sitten ne aktivoivat radiovastaanottimet ja valmistautumat ottamaan vastaan </w:t>
      </w:r>
      <w:r w:rsidR="00BB2BF7" w:rsidRPr="00256287">
        <w:rPr>
          <w:lang w:val="fi-FI"/>
        </w:rPr>
        <w:t>egoforkkeja.</w:t>
      </w:r>
      <w:r w:rsidR="00BD0E7C" w:rsidRPr="00256287">
        <w:rPr>
          <w:lang w:val="fi-FI"/>
        </w:rPr>
        <w:t xml:space="preserve"> Kaksi </w:t>
      </w:r>
      <w:r w:rsidR="00BD6DE5" w:rsidRPr="00256287">
        <w:rPr>
          <w:lang w:val="fi-FI"/>
        </w:rPr>
        <w:t>flexibottia ei ole mikään varteenotettava vastus kokonaiselle Tasavallan alukselle, mutta ne voivat kyllä aiheuttaa vauriota nyt kun jäähdyttimet ovat auki.</w:t>
      </w:r>
    </w:p>
    <w:p w14:paraId="574F0B2D" w14:textId="77777777" w:rsidR="001E0D7B" w:rsidRPr="00256287" w:rsidRDefault="001E0D7B" w:rsidP="004C2C99">
      <w:pPr>
        <w:rPr>
          <w:lang w:val="fi-FI"/>
        </w:rPr>
      </w:pPr>
    </w:p>
    <w:p w14:paraId="0E6C9491" w14:textId="77777777" w:rsidR="007A62C5" w:rsidRPr="00256287" w:rsidRDefault="007A62C5" w:rsidP="004C2C99">
      <w:pPr>
        <w:rPr>
          <w:lang w:val="fi-FI"/>
        </w:rPr>
      </w:pPr>
    </w:p>
    <w:p w14:paraId="768C42A2" w14:textId="77777777" w:rsidR="005C527C" w:rsidRPr="00256287" w:rsidRDefault="002B579F" w:rsidP="006346D7">
      <w:pPr>
        <w:pStyle w:val="Heading3"/>
      </w:pPr>
      <w:r w:rsidRPr="00256287">
        <w:t>PING: Noutopartio</w:t>
      </w:r>
    </w:p>
    <w:p w14:paraId="7DE53762" w14:textId="77777777" w:rsidR="00300F90" w:rsidRPr="00256287" w:rsidRDefault="00A6033A" w:rsidP="00300F90">
      <w:pPr>
        <w:rPr>
          <w:lang w:val="fi-FI"/>
        </w:rPr>
      </w:pPr>
      <w:r w:rsidRPr="00256287">
        <w:rPr>
          <w:lang w:val="fi-FI"/>
        </w:rPr>
        <w:t>That Ping You Hearin farcaster-laitteisto lähettää ja vastaanottaa egon ehkä kerran päivässä; lähietäisyyden egosiirtoihin käytetään</w:t>
      </w:r>
      <w:r w:rsidR="00CB6FBA" w:rsidRPr="00256287">
        <w:rPr>
          <w:lang w:val="fi-FI"/>
        </w:rPr>
        <w:t xml:space="preserve"> lasereita jos on aivan pakko.</w:t>
      </w:r>
      <w:r w:rsidR="00300F90" w:rsidRPr="00256287">
        <w:rPr>
          <w:lang w:val="fi-FI"/>
        </w:rPr>
        <w:t xml:space="preserve"> Farcaster-laitteistoa pyörittää yksi Shamancoren possesta, </w:t>
      </w:r>
      <w:r w:rsidR="00424F0E" w:rsidRPr="00256287">
        <w:rPr>
          <w:b/>
          <w:i/>
          <w:lang w:val="fi-FI"/>
        </w:rPr>
        <w:t>Hasseclah</w:t>
      </w:r>
      <w:r w:rsidR="00300F90" w:rsidRPr="00256287">
        <w:rPr>
          <w:b/>
          <w:i/>
          <w:lang w:val="fi-FI"/>
        </w:rPr>
        <w:t xml:space="preserve"> Mark Eight</w:t>
      </w:r>
      <w:r w:rsidR="00300F90" w:rsidRPr="00256287">
        <w:rPr>
          <w:lang w:val="fi-FI"/>
        </w:rPr>
        <w:t>, wizard-flexbotissa. Upload vie podille 5 minuuttia.</w:t>
      </w:r>
    </w:p>
    <w:p w14:paraId="5D8AB897" w14:textId="77777777" w:rsidR="000E21AE" w:rsidRPr="00256287" w:rsidRDefault="000E21AE" w:rsidP="00A6033A">
      <w:pPr>
        <w:rPr>
          <w:lang w:val="fi-FI"/>
        </w:rPr>
      </w:pPr>
    </w:p>
    <w:p w14:paraId="2DD85ACA" w14:textId="77777777" w:rsidR="009F00EF" w:rsidRPr="00256287" w:rsidRDefault="00B90FED" w:rsidP="00A6033A">
      <w:pPr>
        <w:rPr>
          <w:lang w:val="fi-FI"/>
        </w:rPr>
      </w:pPr>
      <w:r w:rsidRPr="00256287">
        <w:rPr>
          <w:lang w:val="fi-FI"/>
        </w:rPr>
        <w:t>Pingiin pääsee sisään helposti henkilöilmalukosta, joka vie galleriatilan jälkeen A- ja B-halleihin. Vaihtoehtoinen tapa on kulkea sairaalan tai nanofabrikaattoreiden ilmalukoista, mutta nämä ovat lukossa.</w:t>
      </w:r>
      <w:r w:rsidR="00521468" w:rsidRPr="00256287">
        <w:rPr>
          <w:lang w:val="fi-FI"/>
        </w:rPr>
        <w:t xml:space="preserve"> Urmurcheon saattaisi avatakin lukon, Shamancore tuskin.</w:t>
      </w:r>
    </w:p>
    <w:p w14:paraId="601FBA5E" w14:textId="77777777" w:rsidR="009F00EF" w:rsidRPr="00256287" w:rsidRDefault="009F00EF" w:rsidP="00A6033A">
      <w:pPr>
        <w:rPr>
          <w:lang w:val="fi-FI"/>
        </w:rPr>
      </w:pPr>
    </w:p>
    <w:p w14:paraId="3C3D90D3" w14:textId="77777777" w:rsidR="001B4F59" w:rsidRPr="00256287" w:rsidRDefault="00BA59C5" w:rsidP="00A6033A">
      <w:pPr>
        <w:rPr>
          <w:lang w:val="fi-FI"/>
        </w:rPr>
      </w:pPr>
      <w:r w:rsidRPr="00256287">
        <w:rPr>
          <w:lang w:val="fi-FI"/>
        </w:rPr>
        <w:t>Heti sisään saapuessaan partio herättää paikallisten huomion, etenkin jos se tulee täydessä panssaroinnissa.</w:t>
      </w:r>
      <w:r w:rsidR="004A1BE4" w:rsidRPr="00256287">
        <w:rPr>
          <w:lang w:val="fi-FI"/>
        </w:rPr>
        <w:t xml:space="preserve"> (Jos tämä lähestymistapa on valittu, </w:t>
      </w:r>
      <w:r w:rsidR="002F5617" w:rsidRPr="00256287">
        <w:rPr>
          <w:lang w:val="fi-FI"/>
        </w:rPr>
        <w:t xml:space="preserve">Saint Sunniva on ilmoittanut Pingille mitä on tapahtumassa; tästä ks. 1.5.6.1) Ilman panssarointia farcasterin luo pääsee parilla kysymyksellä, tosin Shamancore lähettää sinne </w:t>
      </w:r>
      <w:r w:rsidR="000E4316" w:rsidRPr="00256287">
        <w:rPr>
          <w:lang w:val="fi-FI"/>
        </w:rPr>
        <w:t>pari vartijaa (</w:t>
      </w:r>
      <w:r w:rsidR="00A80759" w:rsidRPr="00256287">
        <w:rPr>
          <w:lang w:val="fi-FI"/>
        </w:rPr>
        <w:t xml:space="preserve">bruiseri nimeltä </w:t>
      </w:r>
      <w:r w:rsidR="00A80759" w:rsidRPr="00256287">
        <w:rPr>
          <w:b/>
          <w:i/>
          <w:lang w:val="fi-FI"/>
        </w:rPr>
        <w:t>Angela</w:t>
      </w:r>
      <w:r w:rsidR="00A80759" w:rsidRPr="00256287">
        <w:rPr>
          <w:lang w:val="fi-FI"/>
        </w:rPr>
        <w:t xml:space="preserve"> </w:t>
      </w:r>
      <w:r w:rsidR="000E4316" w:rsidRPr="00256287">
        <w:rPr>
          <w:lang w:val="fi-FI"/>
        </w:rPr>
        <w:t xml:space="preserve">ja </w:t>
      </w:r>
      <w:r w:rsidR="00A80759" w:rsidRPr="00256287">
        <w:rPr>
          <w:lang w:val="fi-FI"/>
        </w:rPr>
        <w:t xml:space="preserve">turvapodi nimeltä </w:t>
      </w:r>
      <w:r w:rsidR="00A80759" w:rsidRPr="00256287">
        <w:rPr>
          <w:b/>
          <w:i/>
          <w:lang w:val="fi-FI"/>
        </w:rPr>
        <w:t>Thariq</w:t>
      </w:r>
      <w:r w:rsidR="00A80759" w:rsidRPr="00256287">
        <w:rPr>
          <w:lang w:val="fi-FI"/>
        </w:rPr>
        <w:t xml:space="preserve">). Näillä on primääriaseina mikroaaltokuumentimet </w:t>
      </w:r>
      <w:r w:rsidR="003766F7" w:rsidRPr="00256287">
        <w:rPr>
          <w:lang w:val="fi-FI"/>
        </w:rPr>
        <w:t>sekä kevyet kineettiset konepistoolit (eivät aivan optimaalisia mikropainovoimassa, mutta molemmat osaavat käyttää niitä hyvin).</w:t>
      </w:r>
    </w:p>
    <w:p w14:paraId="20E9BEFA" w14:textId="77777777" w:rsidR="00F9322A" w:rsidRPr="00256287" w:rsidRDefault="00F9322A" w:rsidP="00A6033A">
      <w:pPr>
        <w:rPr>
          <w:lang w:val="fi-FI"/>
        </w:rPr>
      </w:pPr>
    </w:p>
    <w:p w14:paraId="42504BDF" w14:textId="77777777" w:rsidR="00F9322A" w:rsidRPr="00256287" w:rsidRDefault="00F9322A" w:rsidP="00A6033A">
      <w:pPr>
        <w:rPr>
          <w:lang w:val="fi-FI"/>
        </w:rPr>
      </w:pPr>
      <w:r w:rsidRPr="00256287">
        <w:rPr>
          <w:lang w:val="fi-FI"/>
        </w:rPr>
        <w:t>Farcaster-tilassa on ainakin 8 henkeä, ja komentoa kytkeä se irti reaktorista ei oteta välttämättä hyvin.</w:t>
      </w:r>
    </w:p>
    <w:p w14:paraId="1D7B75B1" w14:textId="77777777" w:rsidR="002F5617" w:rsidRPr="00256287" w:rsidRDefault="002F5617" w:rsidP="00A6033A">
      <w:pPr>
        <w:rPr>
          <w:lang w:val="fi-FI"/>
        </w:rPr>
      </w:pPr>
    </w:p>
    <w:p w14:paraId="245ECC50" w14:textId="77777777" w:rsidR="003B4427" w:rsidRPr="00256287" w:rsidRDefault="003B4427" w:rsidP="006346D7">
      <w:pPr>
        <w:pStyle w:val="Heading4"/>
      </w:pPr>
      <w:r w:rsidRPr="00256287">
        <w:t>Pingin demografia</w:t>
      </w:r>
      <w:r w:rsidR="008856D7" w:rsidRPr="00256287">
        <w:t xml:space="preserve"> ja rakenne</w:t>
      </w:r>
    </w:p>
    <w:p w14:paraId="63D0D7B3" w14:textId="77777777" w:rsidR="003B4427" w:rsidRPr="00256287" w:rsidRDefault="003B4427" w:rsidP="003B4427">
      <w:pPr>
        <w:rPr>
          <w:lang w:val="fi-FI"/>
        </w:rPr>
      </w:pPr>
    </w:p>
    <w:p w14:paraId="5DEFE889" w14:textId="77777777" w:rsidR="003B4427" w:rsidRPr="00256287" w:rsidRDefault="008237EF" w:rsidP="003B4427">
      <w:pPr>
        <w:rPr>
          <w:lang w:val="fi-FI"/>
        </w:rPr>
      </w:pPr>
      <w:r w:rsidRPr="00256287">
        <w:rPr>
          <w:lang w:val="fi-FI"/>
        </w:rPr>
        <w:t xml:space="preserve">150 transihmistä asuu Pingillä. Näistä kunnioitetuimmat ovat kirurgi </w:t>
      </w:r>
      <w:r w:rsidRPr="00256287">
        <w:rPr>
          <w:b/>
          <w:i/>
          <w:lang w:val="fi-FI"/>
        </w:rPr>
        <w:t>Urmurcheon</w:t>
      </w:r>
      <w:r w:rsidRPr="00256287">
        <w:rPr>
          <w:lang w:val="fi-FI"/>
        </w:rPr>
        <w:t xml:space="preserve"> ja fabrikaattori </w:t>
      </w:r>
      <w:r w:rsidRPr="00256287">
        <w:rPr>
          <w:b/>
          <w:i/>
          <w:lang w:val="fi-FI"/>
        </w:rPr>
        <w:t>Shamancore</w:t>
      </w:r>
      <w:r w:rsidRPr="00256287">
        <w:rPr>
          <w:lang w:val="fi-FI"/>
        </w:rPr>
        <w:t>.</w:t>
      </w:r>
    </w:p>
    <w:p w14:paraId="57B8A8EF" w14:textId="77777777" w:rsidR="008237EF" w:rsidRPr="00256287" w:rsidRDefault="008237EF" w:rsidP="003B4427">
      <w:pPr>
        <w:rPr>
          <w:lang w:val="fi-FI"/>
        </w:rPr>
      </w:pPr>
    </w:p>
    <w:p w14:paraId="6235B882" w14:textId="77777777" w:rsidR="008237EF" w:rsidRPr="00256287" w:rsidRDefault="009461FF" w:rsidP="003B4427">
      <w:pPr>
        <w:rPr>
          <w:lang w:val="fi-FI"/>
        </w:rPr>
      </w:pPr>
      <w:r w:rsidRPr="00256287">
        <w:rPr>
          <w:lang w:val="fi-FI"/>
        </w:rPr>
        <w:t>2</w:t>
      </w:r>
      <w:r w:rsidR="008237EF" w:rsidRPr="00256287">
        <w:rPr>
          <w:lang w:val="fi-FI"/>
        </w:rPr>
        <w:t>0 - fabrikaattorityöskentelijät (ml. koodarit</w:t>
      </w:r>
      <w:r w:rsidR="000621F0" w:rsidRPr="00256287">
        <w:rPr>
          <w:lang w:val="fi-FI"/>
        </w:rPr>
        <w:t xml:space="preserve"> ja krakkerit</w:t>
      </w:r>
      <w:r w:rsidR="008237EF" w:rsidRPr="00256287">
        <w:rPr>
          <w:lang w:val="fi-FI"/>
        </w:rPr>
        <w:t>)</w:t>
      </w:r>
    </w:p>
    <w:p w14:paraId="41F42B58" w14:textId="77777777" w:rsidR="008237EF" w:rsidRPr="00256287" w:rsidRDefault="008237EF" w:rsidP="003B4427">
      <w:pPr>
        <w:rPr>
          <w:lang w:val="fi-FI"/>
        </w:rPr>
      </w:pPr>
      <w:r w:rsidRPr="00256287">
        <w:rPr>
          <w:lang w:val="fi-FI"/>
        </w:rPr>
        <w:t>15 - lääkintä ja kehoskulptaus</w:t>
      </w:r>
      <w:r w:rsidR="000621F0" w:rsidRPr="00256287">
        <w:rPr>
          <w:lang w:val="fi-FI"/>
        </w:rPr>
        <w:t xml:space="preserve"> (ml. psyykekoodarit)</w:t>
      </w:r>
    </w:p>
    <w:p w14:paraId="4F2F99D2" w14:textId="77777777" w:rsidR="008237EF" w:rsidRPr="00256287" w:rsidRDefault="008237EF" w:rsidP="003B4427">
      <w:pPr>
        <w:rPr>
          <w:lang w:val="fi-FI"/>
        </w:rPr>
      </w:pPr>
      <w:r w:rsidRPr="00256287">
        <w:rPr>
          <w:lang w:val="fi-FI"/>
        </w:rPr>
        <w:t>10 - reaktori</w:t>
      </w:r>
    </w:p>
    <w:p w14:paraId="702CF8BC" w14:textId="77777777" w:rsidR="000621F0" w:rsidRPr="00256287" w:rsidRDefault="000621F0" w:rsidP="003B4427">
      <w:pPr>
        <w:rPr>
          <w:lang w:val="fi-FI"/>
        </w:rPr>
      </w:pPr>
      <w:r w:rsidRPr="00256287">
        <w:rPr>
          <w:lang w:val="fi-FI"/>
        </w:rPr>
        <w:t>10 - materiakeräimet</w:t>
      </w:r>
    </w:p>
    <w:p w14:paraId="084F3046" w14:textId="77777777" w:rsidR="009461FF" w:rsidRPr="00256287" w:rsidRDefault="00C504F1" w:rsidP="003B4427">
      <w:pPr>
        <w:rPr>
          <w:lang w:val="fi-FI"/>
        </w:rPr>
      </w:pPr>
      <w:r w:rsidRPr="00256287">
        <w:rPr>
          <w:lang w:val="fi-FI"/>
        </w:rPr>
        <w:t>15</w:t>
      </w:r>
      <w:r w:rsidR="009461FF" w:rsidRPr="00256287">
        <w:rPr>
          <w:lang w:val="fi-FI"/>
        </w:rPr>
        <w:t xml:space="preserve"> - taide</w:t>
      </w:r>
    </w:p>
    <w:p w14:paraId="60FB972A" w14:textId="77777777" w:rsidR="008856D7" w:rsidRPr="00256287" w:rsidRDefault="00C504F1" w:rsidP="003B4427">
      <w:pPr>
        <w:rPr>
          <w:lang w:val="fi-FI"/>
        </w:rPr>
      </w:pPr>
      <w:r w:rsidRPr="00256287">
        <w:rPr>
          <w:lang w:val="fi-FI"/>
        </w:rPr>
        <w:lastRenderedPageBreak/>
        <w:t>15</w:t>
      </w:r>
      <w:r w:rsidR="008856D7" w:rsidRPr="00256287">
        <w:rPr>
          <w:lang w:val="fi-FI"/>
        </w:rPr>
        <w:t xml:space="preserve"> - viihde</w:t>
      </w:r>
    </w:p>
    <w:p w14:paraId="2EE306C4" w14:textId="77777777" w:rsidR="008856D7" w:rsidRPr="00256287" w:rsidRDefault="008856D7" w:rsidP="003B4427">
      <w:pPr>
        <w:rPr>
          <w:lang w:val="fi-FI"/>
        </w:rPr>
      </w:pPr>
      <w:r w:rsidRPr="00256287">
        <w:rPr>
          <w:lang w:val="fi-FI"/>
        </w:rPr>
        <w:t>10 - kaupankäynti ja diilaus</w:t>
      </w:r>
    </w:p>
    <w:p w14:paraId="5687653E" w14:textId="77777777" w:rsidR="008237EF" w:rsidRPr="00256287" w:rsidRDefault="008237EF" w:rsidP="003B4427">
      <w:pPr>
        <w:rPr>
          <w:lang w:val="fi-FI"/>
        </w:rPr>
      </w:pPr>
      <w:r w:rsidRPr="00256287">
        <w:rPr>
          <w:lang w:val="fi-FI"/>
        </w:rPr>
        <w:t>5 - ohjaus</w:t>
      </w:r>
    </w:p>
    <w:p w14:paraId="2343E5C6" w14:textId="77777777" w:rsidR="008237EF" w:rsidRPr="00256287" w:rsidRDefault="008237EF" w:rsidP="003B4427">
      <w:pPr>
        <w:rPr>
          <w:lang w:val="fi-FI"/>
        </w:rPr>
      </w:pPr>
      <w:r w:rsidRPr="00256287">
        <w:rPr>
          <w:lang w:val="fi-FI"/>
        </w:rPr>
        <w:t>5 - elämän ylläpidon spesialistit (käytännössä kaikki tekevät life supporttia)</w:t>
      </w:r>
    </w:p>
    <w:p w14:paraId="7ED2A622" w14:textId="77777777" w:rsidR="00C504F1" w:rsidRPr="00256287" w:rsidRDefault="00C504F1" w:rsidP="003B4427">
      <w:pPr>
        <w:rPr>
          <w:lang w:val="fi-FI"/>
        </w:rPr>
      </w:pPr>
      <w:r w:rsidRPr="00256287">
        <w:rPr>
          <w:lang w:val="fi-FI"/>
        </w:rPr>
        <w:t>2 - logistiikka</w:t>
      </w:r>
      <w:r w:rsidR="00724B17" w:rsidRPr="00256287">
        <w:rPr>
          <w:lang w:val="fi-FI"/>
        </w:rPr>
        <w:t xml:space="preserve"> (TDum ja TDee)</w:t>
      </w:r>
    </w:p>
    <w:p w14:paraId="723C51F2" w14:textId="77777777" w:rsidR="008237EF" w:rsidRPr="00256287" w:rsidRDefault="008237EF" w:rsidP="003B4427">
      <w:pPr>
        <w:rPr>
          <w:lang w:val="fi-FI"/>
        </w:rPr>
      </w:pPr>
    </w:p>
    <w:p w14:paraId="0F20AAD3" w14:textId="77777777" w:rsidR="00C0406B" w:rsidRPr="00256287" w:rsidRDefault="008856D7" w:rsidP="003B4427">
      <w:pPr>
        <w:rPr>
          <w:lang w:val="fi-FI"/>
        </w:rPr>
      </w:pPr>
      <w:r w:rsidRPr="00256287">
        <w:rPr>
          <w:lang w:val="fi-FI"/>
        </w:rPr>
        <w:t xml:space="preserve">Yleisimmät morfit ovat bouncerit, </w:t>
      </w:r>
      <w:r w:rsidR="005C4BD0" w:rsidRPr="00256287">
        <w:rPr>
          <w:lang w:val="fi-FI"/>
        </w:rPr>
        <w:t>seuraavaksi yleisimmät jonkinlaiset p</w:t>
      </w:r>
      <w:r w:rsidR="00C0406B" w:rsidRPr="00256287">
        <w:rPr>
          <w:lang w:val="fi-FI"/>
        </w:rPr>
        <w:t>odit.</w:t>
      </w:r>
    </w:p>
    <w:p w14:paraId="73462881" w14:textId="77777777" w:rsidR="00C0406B" w:rsidRPr="00256287" w:rsidRDefault="00C0406B" w:rsidP="003B4427">
      <w:pPr>
        <w:rPr>
          <w:lang w:val="fi-FI"/>
        </w:rPr>
      </w:pPr>
    </w:p>
    <w:p w14:paraId="658CE47B" w14:textId="77777777" w:rsidR="00C0406B" w:rsidRPr="00256287" w:rsidRDefault="00C0406B" w:rsidP="003B4427">
      <w:pPr>
        <w:rPr>
          <w:lang w:val="fi-FI"/>
        </w:rPr>
      </w:pPr>
      <w:r w:rsidRPr="00256287">
        <w:rPr>
          <w:lang w:val="fi-FI"/>
        </w:rPr>
        <w:t xml:space="preserve">A-siilo on 12 metriä halkaisijaltaan ja noin 40 metriä pitkä. Seiniin </w:t>
      </w:r>
      <w:r w:rsidR="0057245A" w:rsidRPr="00256287">
        <w:rPr>
          <w:lang w:val="fi-FI"/>
        </w:rPr>
        <w:t xml:space="preserve">on kiinnitetty puolipallon muotoisia elinkupuja (enimmäkseen pallonmuotoisia); noin 100 ihmisellä on tilat täällä. </w:t>
      </w:r>
      <w:r w:rsidR="004D1608" w:rsidRPr="00256287">
        <w:rPr>
          <w:lang w:val="fi-FI"/>
        </w:rPr>
        <w:t>[Telttoja on 50; tyypillisen teltan säde on 2 metriä]</w:t>
      </w:r>
    </w:p>
    <w:p w14:paraId="69263A31" w14:textId="77777777" w:rsidR="00C0406B" w:rsidRPr="00256287" w:rsidRDefault="00C0406B" w:rsidP="003B4427">
      <w:pPr>
        <w:rPr>
          <w:lang w:val="fi-FI"/>
        </w:rPr>
      </w:pPr>
    </w:p>
    <w:p w14:paraId="7A935F23" w14:textId="77777777" w:rsidR="00055990" w:rsidRPr="00256287" w:rsidRDefault="0042372D" w:rsidP="003B4427">
      <w:pPr>
        <w:rPr>
          <w:lang w:val="fi-FI"/>
        </w:rPr>
      </w:pPr>
      <w:r w:rsidRPr="00256287">
        <w:rPr>
          <w:lang w:val="fi-FI"/>
        </w:rPr>
        <w:t>B-siilon kulkuväylä on halkaisijaltaa</w:t>
      </w:r>
      <w:r w:rsidR="00055990" w:rsidRPr="00256287">
        <w:rPr>
          <w:lang w:val="fi-FI"/>
        </w:rPr>
        <w:t>n 2 metriä, ja sen seinissä on 6</w:t>
      </w:r>
      <w:r w:rsidRPr="00256287">
        <w:rPr>
          <w:lang w:val="fi-FI"/>
        </w:rPr>
        <w:t>0 2x2x1.5m arkkupodia nukkumatiloiksi.</w:t>
      </w:r>
      <w:r w:rsidR="00055990" w:rsidRPr="00256287">
        <w:rPr>
          <w:lang w:val="fi-FI"/>
        </w:rPr>
        <w:t xml:space="preserve"> Siellä majailevat ne 50 asukkia, jotka eivät halua asua A-siilon yhteismajoituksessa. Tähän kuuluu mm. Shamanc</w:t>
      </w:r>
      <w:r w:rsidR="00536568" w:rsidRPr="00256287">
        <w:rPr>
          <w:lang w:val="fi-FI"/>
        </w:rPr>
        <w:t>ore. Urmurcheon asuu A-siilossa, yksin suurehkossa teltassa, mutta suurimman osan aikaa hän viettää joka tapauksessa lääkinnässä.</w:t>
      </w:r>
    </w:p>
    <w:p w14:paraId="02B5ACCB" w14:textId="77777777" w:rsidR="0042372D" w:rsidRPr="00256287" w:rsidRDefault="0042372D" w:rsidP="003B4427">
      <w:pPr>
        <w:rPr>
          <w:lang w:val="fi-FI"/>
        </w:rPr>
      </w:pPr>
    </w:p>
    <w:p w14:paraId="0EB28A97" w14:textId="77777777" w:rsidR="003B4427" w:rsidRPr="00256287" w:rsidRDefault="003B4427" w:rsidP="003B4427">
      <w:pPr>
        <w:rPr>
          <w:lang w:val="fi-FI"/>
        </w:rPr>
      </w:pPr>
    </w:p>
    <w:p w14:paraId="727B8817" w14:textId="77777777" w:rsidR="000E21AE" w:rsidRPr="00256287" w:rsidRDefault="00E00D4A" w:rsidP="006346D7">
      <w:pPr>
        <w:pStyle w:val="Heading4"/>
      </w:pPr>
      <w:r w:rsidRPr="00256287">
        <w:t>Taistelu</w:t>
      </w:r>
    </w:p>
    <w:p w14:paraId="0820C4E8" w14:textId="77777777" w:rsidR="00E00D4A" w:rsidRPr="00256287" w:rsidRDefault="00E00D4A" w:rsidP="00A6033A">
      <w:pPr>
        <w:rPr>
          <w:lang w:val="fi-FI"/>
        </w:rPr>
      </w:pPr>
    </w:p>
    <w:p w14:paraId="6C2EB725" w14:textId="77777777" w:rsidR="00601656" w:rsidRPr="00256287" w:rsidRDefault="00BC55D5" w:rsidP="00A6033A">
      <w:pPr>
        <w:rPr>
          <w:lang w:val="fi-FI"/>
        </w:rPr>
      </w:pPr>
      <w:r w:rsidRPr="00256287">
        <w:rPr>
          <w:lang w:val="fi-FI"/>
        </w:rPr>
        <w:t>Mikäli Shamancorea uhataan, hän lukitsee pääsyn farcasterille, tilaa Nasty Piece of Workilta egon daityaan, ja mobilisoi 12 hengen partion vastaanottamaan tulokkaita, sekä vartion farcasterin kaikille oville</w:t>
      </w:r>
      <w:r w:rsidR="0044657F" w:rsidRPr="00256287">
        <w:rPr>
          <w:lang w:val="fi-FI"/>
        </w:rPr>
        <w:t>. Hän tekee selväksi, että Tasavalta ei täällä anna käskyjä.</w:t>
      </w:r>
      <w:r w:rsidR="00601656" w:rsidRPr="00256287">
        <w:rPr>
          <w:lang w:val="fi-FI"/>
        </w:rPr>
        <w:t xml:space="preserve"> Saint Sunniva ilmoittaa, että mikäli farcasteria ei sammuteta sisältä käsin, Saint Sunniva neutraloi sen ohjusiskulla.</w:t>
      </w:r>
    </w:p>
    <w:p w14:paraId="5734EF7D" w14:textId="77777777" w:rsidR="0093122E" w:rsidRPr="00256287" w:rsidRDefault="0093122E" w:rsidP="00A6033A">
      <w:pPr>
        <w:rPr>
          <w:lang w:val="fi-FI"/>
        </w:rPr>
      </w:pPr>
    </w:p>
    <w:p w14:paraId="24D481BA" w14:textId="77777777" w:rsidR="0093122E" w:rsidRPr="00256287" w:rsidRDefault="0093122E" w:rsidP="00A6033A">
      <w:pPr>
        <w:rPr>
          <w:lang w:val="fi-FI"/>
        </w:rPr>
      </w:pPr>
      <w:r w:rsidRPr="00256287">
        <w:rPr>
          <w:lang w:val="fi-FI"/>
        </w:rPr>
        <w:t xml:space="preserve">Shamancore koettaa uhkailla sotilaita, mutta Saint Sunnivalta kapteeni toteaa, että parvi on sotilaallisesti täysin alakynnessä, ja että mikä tahansa eskalaatio päättyy </w:t>
      </w:r>
      <w:r w:rsidR="00491984" w:rsidRPr="00256287">
        <w:rPr>
          <w:lang w:val="fi-FI"/>
        </w:rPr>
        <w:t>väistämättä</w:t>
      </w:r>
      <w:r w:rsidRPr="00256287">
        <w:rPr>
          <w:lang w:val="fi-FI"/>
        </w:rPr>
        <w:t xml:space="preserve"> sen tappioksi.</w:t>
      </w:r>
      <w:r w:rsidR="007C62B9" w:rsidRPr="00256287">
        <w:rPr>
          <w:lang w:val="fi-FI"/>
        </w:rPr>
        <w:t xml:space="preserve"> </w:t>
      </w:r>
    </w:p>
    <w:p w14:paraId="078184F4" w14:textId="77777777" w:rsidR="002F5617" w:rsidRPr="00256287" w:rsidRDefault="002F5617" w:rsidP="00A6033A">
      <w:pPr>
        <w:rPr>
          <w:lang w:val="fi-FI"/>
        </w:rPr>
      </w:pPr>
    </w:p>
    <w:p w14:paraId="0ED649F4" w14:textId="77777777" w:rsidR="000E21AE" w:rsidRPr="00256287" w:rsidRDefault="0008678D" w:rsidP="00A6033A">
      <w:pPr>
        <w:rPr>
          <w:lang w:val="fi-FI"/>
        </w:rPr>
      </w:pPr>
      <w:r w:rsidRPr="00256287">
        <w:rPr>
          <w:lang w:val="fi-FI"/>
        </w:rPr>
        <w:t xml:space="preserve">Shamancore näkee tämän järkevänä, mutta kaikki hänen possestaan eivät. </w:t>
      </w:r>
      <w:r w:rsidR="00E568C3" w:rsidRPr="00256287">
        <w:rPr>
          <w:lang w:val="fi-FI"/>
        </w:rPr>
        <w:t xml:space="preserve">Turvapodeissa on vanha kamikazeohjelmointi, joka tekee uhkailujen edessä antautumisesta mahdotonta, ja tuloksena neljä turvapodeihin sukitettua vartijaa avaavat tulen projektiilikivääreillään. </w:t>
      </w:r>
      <w:r w:rsidR="00D46266" w:rsidRPr="00256287">
        <w:rPr>
          <w:lang w:val="fi-FI"/>
        </w:rPr>
        <w:t xml:space="preserve">Colemanissa olevan Ngyenin persoona tunnistaa tämän mallin, samoin daityassa oleva </w:t>
      </w:r>
      <w:r w:rsidR="00D46266" w:rsidRPr="00256287">
        <w:rPr>
          <w:b/>
          <w:i/>
          <w:lang w:val="fi-FI"/>
        </w:rPr>
        <w:t>Elaheh</w:t>
      </w:r>
      <w:r w:rsidR="00D46266" w:rsidRPr="00256287">
        <w:rPr>
          <w:lang w:val="fi-FI"/>
        </w:rPr>
        <w:t>.</w:t>
      </w:r>
    </w:p>
    <w:p w14:paraId="4DDFC9CA" w14:textId="77777777" w:rsidR="00F57456" w:rsidRPr="00256287" w:rsidRDefault="00F57456" w:rsidP="00A6033A">
      <w:pPr>
        <w:rPr>
          <w:lang w:val="fi-FI"/>
        </w:rPr>
      </w:pPr>
    </w:p>
    <w:p w14:paraId="1D4D3469" w14:textId="77777777" w:rsidR="00F57456" w:rsidRPr="008D354A" w:rsidRDefault="00F57456" w:rsidP="00A6033A">
      <w:r w:rsidRPr="008D354A">
        <w:t>Turvapodi</w:t>
      </w:r>
      <w:r w:rsidR="008107DB" w:rsidRPr="008D354A">
        <w:t>t</w:t>
      </w:r>
      <w:r w:rsidRPr="008D354A">
        <w:t>:</w:t>
      </w:r>
    </w:p>
    <w:p w14:paraId="35E05472" w14:textId="77777777" w:rsidR="00F57456" w:rsidRPr="008D354A" w:rsidRDefault="00F57456" w:rsidP="00A6033A"/>
    <w:p w14:paraId="7A146B02" w14:textId="77777777" w:rsidR="00F57456" w:rsidRPr="008D354A" w:rsidRDefault="00F57456" w:rsidP="00A6033A">
      <w:r w:rsidRPr="008D354A">
        <w:t>ST 15 DX 13 IQ 10 WILL 10 HT 13</w:t>
      </w:r>
    </w:p>
    <w:p w14:paraId="7C5A2482" w14:textId="77777777" w:rsidR="00F57456" w:rsidRPr="008D354A" w:rsidRDefault="00F57456" w:rsidP="00A6033A">
      <w:r w:rsidRPr="008D354A">
        <w:t>Speed 6.5 Move 6 Dodge 7</w:t>
      </w:r>
    </w:p>
    <w:p w14:paraId="293787F0" w14:textId="77777777" w:rsidR="00F57456" w:rsidRPr="008D354A" w:rsidRDefault="00F57456" w:rsidP="00A6033A">
      <w:r w:rsidRPr="008D354A">
        <w:t>Toughness DR 3, High Pain Threshold, Combat Reflexes</w:t>
      </w:r>
    </w:p>
    <w:p w14:paraId="5266CDA4" w14:textId="77777777" w:rsidR="00F57456" w:rsidRPr="008D354A" w:rsidRDefault="009F4F7B" w:rsidP="00A6033A">
      <w:r w:rsidRPr="008D354A">
        <w:t>Armor: PD 2 DR 12</w:t>
      </w:r>
    </w:p>
    <w:p w14:paraId="4CEBE30B" w14:textId="77777777" w:rsidR="00697AE7" w:rsidRPr="008D354A" w:rsidRDefault="00697AE7" w:rsidP="00A6033A"/>
    <w:p w14:paraId="10720E5E" w14:textId="77777777" w:rsidR="007506E6" w:rsidRPr="008D354A" w:rsidRDefault="002204E7" w:rsidP="007506E6">
      <w:r w:rsidRPr="008D354A">
        <w:rPr>
          <w:b/>
          <w:i/>
        </w:rPr>
        <w:t>Cheap Knock-Off Rail Rifle</w:t>
      </w:r>
      <w:r w:rsidR="007506E6" w:rsidRPr="008D354A">
        <w:rPr>
          <w:b/>
          <w:i/>
        </w:rPr>
        <w:t xml:space="preserve">: </w:t>
      </w:r>
      <w:r w:rsidRPr="008D354A">
        <w:t>SS 8*, Acc 12</w:t>
      </w:r>
      <w:r w:rsidR="00124321" w:rsidRPr="008D354A">
        <w:t>*, DMG 8d, RoF 12</w:t>
      </w:r>
      <w:r w:rsidR="007506E6" w:rsidRPr="008D354A">
        <w:t>, Rcl -1, Clip 400, 1/2D 500, Max 4000</w:t>
      </w:r>
    </w:p>
    <w:p w14:paraId="029DD8CF" w14:textId="77777777" w:rsidR="00F57456" w:rsidRPr="008D354A" w:rsidRDefault="00F57456" w:rsidP="00A6033A"/>
    <w:p w14:paraId="7C933A90" w14:textId="77777777" w:rsidR="00F57456" w:rsidRPr="008D354A" w:rsidRDefault="00F57456" w:rsidP="00A6033A">
      <w:r w:rsidRPr="008D354A">
        <w:t>Daitya</w:t>
      </w:r>
      <w:r w:rsidR="008107DB" w:rsidRPr="008D354A">
        <w:t xml:space="preserve"> (</w:t>
      </w:r>
      <w:r w:rsidR="008107DB" w:rsidRPr="008D354A">
        <w:rPr>
          <w:b/>
          <w:i/>
        </w:rPr>
        <w:t>Elaheh</w:t>
      </w:r>
      <w:r w:rsidR="008107DB" w:rsidRPr="008D354A">
        <w:t>)</w:t>
      </w:r>
      <w:r w:rsidRPr="008D354A">
        <w:t>:</w:t>
      </w:r>
    </w:p>
    <w:p w14:paraId="373A9D74" w14:textId="77777777" w:rsidR="00F57456" w:rsidRPr="008D354A" w:rsidRDefault="00F57456" w:rsidP="00A6033A"/>
    <w:p w14:paraId="5EB72E5A" w14:textId="77777777" w:rsidR="00F57456" w:rsidRPr="008D354A" w:rsidRDefault="00F57456" w:rsidP="00A6033A">
      <w:r w:rsidRPr="008D354A">
        <w:lastRenderedPageBreak/>
        <w:t>ST 30 DX 10 IQ 11 WILL 12 HT 10</w:t>
      </w:r>
    </w:p>
    <w:p w14:paraId="347A09EA" w14:textId="77777777" w:rsidR="00F57456" w:rsidRPr="008D354A" w:rsidRDefault="00F57456" w:rsidP="00A6033A">
      <w:r w:rsidRPr="008D354A">
        <w:t>Speed 5.25</w:t>
      </w:r>
    </w:p>
    <w:p w14:paraId="48DB19F8" w14:textId="77777777" w:rsidR="00F57456" w:rsidRPr="008D354A" w:rsidRDefault="007506E6" w:rsidP="00A6033A">
      <w:r w:rsidRPr="008D354A">
        <w:t>Toughness DR 15</w:t>
      </w:r>
    </w:p>
    <w:p w14:paraId="18800F45" w14:textId="77777777" w:rsidR="00F57456" w:rsidRPr="008D354A" w:rsidRDefault="00F57456" w:rsidP="00A6033A">
      <w:r w:rsidRPr="008D354A">
        <w:t>Brawling-14</w:t>
      </w:r>
    </w:p>
    <w:p w14:paraId="03D68B2F" w14:textId="77777777" w:rsidR="00F57456" w:rsidRPr="008D354A" w:rsidRDefault="00F57456" w:rsidP="00A6033A"/>
    <w:p w14:paraId="58A637A1" w14:textId="77777777" w:rsidR="00DA1EAE" w:rsidRPr="008D354A" w:rsidRDefault="008107DB" w:rsidP="00A6033A">
      <w:r w:rsidRPr="008D354A">
        <w:t>Bruiseri (</w:t>
      </w:r>
      <w:r w:rsidRPr="008D354A">
        <w:rPr>
          <w:b/>
          <w:i/>
        </w:rPr>
        <w:t>Angela</w:t>
      </w:r>
      <w:r w:rsidRPr="008D354A">
        <w:t>)</w:t>
      </w:r>
    </w:p>
    <w:p w14:paraId="7BB1061C" w14:textId="77777777" w:rsidR="0008678D" w:rsidRPr="008D354A" w:rsidRDefault="0008678D" w:rsidP="00A6033A"/>
    <w:p w14:paraId="51444C38" w14:textId="77777777" w:rsidR="008107DB" w:rsidRPr="008D354A" w:rsidRDefault="008107DB" w:rsidP="00A6033A">
      <w:r w:rsidRPr="008D354A">
        <w:t>ST 18 DX 12 IQ 10 WILL 11 HT 14</w:t>
      </w:r>
    </w:p>
    <w:p w14:paraId="442CD77C" w14:textId="77777777" w:rsidR="008107DB" w:rsidRPr="008D354A" w:rsidRDefault="008107DB" w:rsidP="00A6033A">
      <w:r w:rsidRPr="008D354A">
        <w:t>Speed 6.5, punch (w. claw) 2d</w:t>
      </w:r>
    </w:p>
    <w:p w14:paraId="07539368" w14:textId="77777777" w:rsidR="008107DB" w:rsidRPr="008D354A" w:rsidRDefault="008107DB" w:rsidP="00A6033A">
      <w:r w:rsidRPr="008D354A">
        <w:t>Toughness DR 3, Claws (short)</w:t>
      </w:r>
    </w:p>
    <w:p w14:paraId="2C4AAAB7" w14:textId="77777777" w:rsidR="0008678D" w:rsidRPr="008D354A" w:rsidRDefault="0008678D" w:rsidP="00A6033A"/>
    <w:p w14:paraId="4783EF38" w14:textId="77777777" w:rsidR="005C527C" w:rsidRPr="00256287" w:rsidRDefault="005C527C" w:rsidP="005C527C">
      <w:pPr>
        <w:rPr>
          <w:lang w:val="fi-FI"/>
        </w:rPr>
      </w:pPr>
      <w:r w:rsidRPr="00256287">
        <w:rPr>
          <w:lang w:val="fi-FI"/>
        </w:rPr>
        <w:t xml:space="preserve">Carvel on Pingillä, ja mikäli hän saa vihjeen siitä, että hänen perässään ollaan, hän aikoo käyttää aluksen egocasteria ja feidata muusikkohabitaatti </w:t>
      </w:r>
      <w:r w:rsidRPr="00256287">
        <w:rPr>
          <w:b/>
          <w:i/>
          <w:lang w:val="fi-FI"/>
        </w:rPr>
        <w:t>Red Emma's Dance</w:t>
      </w:r>
      <w:r w:rsidRPr="00256287">
        <w:rPr>
          <w:lang w:val="fi-FI"/>
        </w:rPr>
        <w:t xml:space="preserve">en (Rimward, p.91), vaikkei hänellä </w:t>
      </w:r>
      <w:r w:rsidR="00300F90" w:rsidRPr="00256287">
        <w:rPr>
          <w:lang w:val="fi-FI"/>
        </w:rPr>
        <w:t>oikein olisi varaa elää siellä.</w:t>
      </w:r>
    </w:p>
    <w:p w14:paraId="2B7D0EC9" w14:textId="77777777" w:rsidR="00300F90" w:rsidRPr="00256287" w:rsidRDefault="00300F90" w:rsidP="005C527C">
      <w:pPr>
        <w:rPr>
          <w:lang w:val="fi-FI"/>
        </w:rPr>
      </w:pPr>
    </w:p>
    <w:p w14:paraId="77AD0DE2" w14:textId="77777777" w:rsidR="005C527C" w:rsidRPr="00256287" w:rsidRDefault="005C527C" w:rsidP="005C527C">
      <w:pPr>
        <w:rPr>
          <w:lang w:val="fi-FI"/>
        </w:rPr>
      </w:pPr>
      <w:r w:rsidRPr="00256287">
        <w:rPr>
          <w:lang w:val="fi-FI"/>
        </w:rPr>
        <w:t>Carvelin varsinainen poimiminen talteen ei kuitenkaan ole helppoa. Hän löytyy luultavasti treenikämpältä Pingillä soittelemassa elektroa, mutta hänellä on kolme tukijaa, eivätkä he aio antaa hänen lähteä hyvällä. Jos homma menee rumaksi, jopa Shamancore saattaa tulla auttamaan. Toisaalta pari muuta anarkistia on halukkaita jopa auttamaan tasavaltalaisia Carvelin suhteen: he ovat tajunneet, mitä Saint Sunnivan läsnäolo merkitsee, ja ymmärtävät että täällä on nyt viisainta tehdä tarkalleen mitä sotilaat tahtovat. Useimmat näin ajattelevat ovat WCTS:llä, mutta Guanchana ja Fjell paikansivat pari sellaista illan aikana.</w:t>
      </w:r>
    </w:p>
    <w:p w14:paraId="44FA8146" w14:textId="77777777" w:rsidR="001935B2" w:rsidRPr="00256287" w:rsidRDefault="001935B2" w:rsidP="004C2C99">
      <w:pPr>
        <w:rPr>
          <w:lang w:val="fi-FI"/>
        </w:rPr>
      </w:pPr>
    </w:p>
    <w:p w14:paraId="593E431A" w14:textId="77777777" w:rsidR="0054379B" w:rsidRPr="00256287" w:rsidRDefault="0054379B" w:rsidP="006346D7">
      <w:pPr>
        <w:pStyle w:val="Heading4"/>
      </w:pPr>
      <w:r w:rsidRPr="00256287">
        <w:t>Ratkaisu</w:t>
      </w:r>
    </w:p>
    <w:p w14:paraId="44A13322" w14:textId="77777777" w:rsidR="0054379B" w:rsidRPr="00256287" w:rsidRDefault="0054379B" w:rsidP="004C2C99">
      <w:pPr>
        <w:rPr>
          <w:lang w:val="fi-FI"/>
        </w:rPr>
      </w:pPr>
      <w:r w:rsidRPr="00256287">
        <w:rPr>
          <w:lang w:val="fi-FI"/>
        </w:rPr>
        <w:t xml:space="preserve">Jos farcaster saadaan vallattua ja kytkettyä irti, </w:t>
      </w:r>
    </w:p>
    <w:p w14:paraId="77336E66" w14:textId="77777777" w:rsidR="001935B2" w:rsidRPr="00256287" w:rsidRDefault="002B579F" w:rsidP="006346D7">
      <w:pPr>
        <w:pStyle w:val="Heading3"/>
      </w:pPr>
      <w:r w:rsidRPr="00256287">
        <w:t>WCTS</w:t>
      </w:r>
    </w:p>
    <w:p w14:paraId="0B1F3119" w14:textId="77777777" w:rsidR="002B579F" w:rsidRPr="00256287" w:rsidRDefault="001608DF" w:rsidP="004C2C99">
      <w:pPr>
        <w:rPr>
          <w:lang w:val="fi-FI"/>
        </w:rPr>
      </w:pPr>
      <w:r w:rsidRPr="00256287">
        <w:rPr>
          <w:lang w:val="fi-FI"/>
        </w:rPr>
        <w:t xml:space="preserve">Mikäli Meredithin päiväkirjasta puuttuvia osia lähdetään jäljittämään, luontevin taho jonka kanssa näitä jutella on Serafina WCTS:llä. Täällä on mahdollista selvittää, kenen kanssa Meredith hengasi. </w:t>
      </w:r>
      <w:r w:rsidR="00C13C97" w:rsidRPr="00256287">
        <w:rPr>
          <w:lang w:val="fi-FI"/>
        </w:rPr>
        <w:t xml:space="preserve">Kristillisessä yhteisössä on ehkä 50  transhumanistijäsentä, joilla oli kuitenkin hieman ongelmallinen suhtautuminen biokonservatiiviseen katolisuuteen. Useimmat näistä ovat Cringe Comedylla, mutta pari löytyy Pingiltä, OOO:lta ja Jane Doelta. </w:t>
      </w:r>
      <w:r w:rsidRPr="00256287">
        <w:rPr>
          <w:lang w:val="fi-FI"/>
        </w:rPr>
        <w:t xml:space="preserve">Lähetyssaarnaajalla oli kaksi ilmeistä transhumankaveria: </w:t>
      </w:r>
      <w:r w:rsidRPr="00256287">
        <w:rPr>
          <w:b/>
          <w:i/>
          <w:lang w:val="fi-FI"/>
        </w:rPr>
        <w:t xml:space="preserve">Jacques Phan </w:t>
      </w:r>
      <w:r w:rsidRPr="00256287">
        <w:rPr>
          <w:lang w:val="fi-FI"/>
        </w:rPr>
        <w:t xml:space="preserve">ja </w:t>
      </w:r>
      <w:r w:rsidRPr="00256287">
        <w:rPr>
          <w:b/>
          <w:i/>
          <w:lang w:val="fi-FI"/>
        </w:rPr>
        <w:t>Diafotismos.</w:t>
      </w:r>
      <w:r w:rsidRPr="00256287">
        <w:rPr>
          <w:lang w:val="fi-FI"/>
        </w:rPr>
        <w:t xml:space="preserve"> Phan on </w:t>
      </w:r>
      <w:r w:rsidR="00DF1DB7" w:rsidRPr="00256287">
        <w:rPr>
          <w:lang w:val="fi-FI"/>
        </w:rPr>
        <w:t>WCTS:llä, Diafotismos Pingillä.</w:t>
      </w:r>
    </w:p>
    <w:p w14:paraId="46AB513E" w14:textId="77777777" w:rsidR="00DF1DB7" w:rsidRPr="00256287" w:rsidRDefault="00DF1DB7" w:rsidP="004C2C99">
      <w:pPr>
        <w:rPr>
          <w:lang w:val="fi-FI"/>
        </w:rPr>
      </w:pPr>
    </w:p>
    <w:p w14:paraId="3558841A" w14:textId="77777777" w:rsidR="00DF1DB7" w:rsidRPr="00256287" w:rsidRDefault="00DF1DB7" w:rsidP="004C2C99">
      <w:pPr>
        <w:rPr>
          <w:lang w:val="fi-FI"/>
        </w:rPr>
      </w:pPr>
      <w:r w:rsidRPr="00256287">
        <w:rPr>
          <w:lang w:val="fi-FI"/>
        </w:rPr>
        <w:t>Serafinan ja Suzukin ristiinhaastattelu jättää nämä kaksi todennäköisimmiksi epäillyiksi.</w:t>
      </w:r>
      <w:r w:rsidR="00C13C97" w:rsidRPr="00256287">
        <w:rPr>
          <w:lang w:val="fi-FI"/>
        </w:rPr>
        <w:t xml:space="preserve"> Serafina tietää kertoa, että Meredithillä oli paljon kinaa Shamancoren kanssa, mutta Shamancore tahtoi lähinnä paiskata Meredithin ulos parvesta. Vapaamielinen universalistikristitty Olivier voisi myös olla epäilty, mutta hänellä ei ole </w:t>
      </w:r>
      <w:r w:rsidR="007E59EB" w:rsidRPr="00256287">
        <w:rPr>
          <w:lang w:val="fi-FI"/>
        </w:rPr>
        <w:t>lääkinnällisiä tai egosiirrollisia taitoja.</w:t>
      </w:r>
    </w:p>
    <w:p w14:paraId="1FD0A55A" w14:textId="77777777" w:rsidR="00DF1DB7" w:rsidRPr="00256287" w:rsidRDefault="00DF1DB7" w:rsidP="004C2C99">
      <w:pPr>
        <w:rPr>
          <w:lang w:val="fi-FI"/>
        </w:rPr>
      </w:pPr>
    </w:p>
    <w:p w14:paraId="22642140" w14:textId="77777777" w:rsidR="00DF1DB7" w:rsidRPr="00256287" w:rsidRDefault="00AC5C06" w:rsidP="004C2C99">
      <w:pPr>
        <w:rPr>
          <w:lang w:val="fi-FI"/>
        </w:rPr>
      </w:pPr>
      <w:r w:rsidRPr="00256287">
        <w:rPr>
          <w:lang w:val="fi-FI"/>
        </w:rPr>
        <w:t>Phan tietää kertoa, että Meredithillä ja Diafotismoksella oli paljon keskusteluja sielun olemuksesta.</w:t>
      </w:r>
    </w:p>
    <w:p w14:paraId="765C4686" w14:textId="77777777" w:rsidR="004333ED" w:rsidRPr="00256287" w:rsidRDefault="004333ED" w:rsidP="004C2C99">
      <w:pPr>
        <w:rPr>
          <w:lang w:val="fi-FI"/>
        </w:rPr>
      </w:pPr>
    </w:p>
    <w:p w14:paraId="4D0A7E50" w14:textId="77777777" w:rsidR="00895486" w:rsidRPr="00256287" w:rsidRDefault="004333ED" w:rsidP="004C2C99">
      <w:pPr>
        <w:rPr>
          <w:lang w:val="fi-FI"/>
        </w:rPr>
      </w:pPr>
      <w:r w:rsidRPr="00256287">
        <w:rPr>
          <w:lang w:val="fi-FI"/>
        </w:rPr>
        <w:t xml:space="preserve">WCTS:llä </w:t>
      </w:r>
      <w:r w:rsidR="000166C7" w:rsidRPr="00256287">
        <w:rPr>
          <w:lang w:val="fi-FI"/>
        </w:rPr>
        <w:t xml:space="preserve">Tasavallan ja parven </w:t>
      </w:r>
      <w:r w:rsidR="00706AD4" w:rsidRPr="00256287">
        <w:rPr>
          <w:lang w:val="fi-FI"/>
        </w:rPr>
        <w:t>käynnistyvä</w:t>
      </w:r>
      <w:r w:rsidR="000166C7" w:rsidRPr="00256287">
        <w:rPr>
          <w:lang w:val="fi-FI"/>
        </w:rPr>
        <w:t xml:space="preserve"> yhteenotto on kuitenkin purkautumassa toisin. Monet flatit olettavat, että tulossa on nyt täysi taistelu, ja ilmaisevat halunsa </w:t>
      </w:r>
      <w:r w:rsidR="000166C7" w:rsidRPr="00256287">
        <w:rPr>
          <w:lang w:val="fi-FI"/>
        </w:rPr>
        <w:lastRenderedPageBreak/>
        <w:t xml:space="preserve">loikata Tasavaltaan - esim. </w:t>
      </w:r>
      <w:r w:rsidR="000166C7" w:rsidRPr="00256287">
        <w:rPr>
          <w:b/>
          <w:i/>
          <w:lang w:val="fi-FI"/>
        </w:rPr>
        <w:t>Perrine Herbaux</w:t>
      </w:r>
      <w:r w:rsidR="000166C7" w:rsidRPr="00256287">
        <w:rPr>
          <w:lang w:val="fi-FI"/>
        </w:rPr>
        <w:t>, 23-vuotias tyttö, joka oli aiemminkin kysellyt Tasavaltaan muutosta.</w:t>
      </w:r>
      <w:r w:rsidR="00895486" w:rsidRPr="00256287">
        <w:rPr>
          <w:lang w:val="fi-FI"/>
        </w:rPr>
        <w:t xml:space="preserve"> Tämän vastaisesti monet splicerit ovat halukkaita ottamaan sotilaat panttiv</w:t>
      </w:r>
      <w:r w:rsidR="00A40CFD" w:rsidRPr="00256287">
        <w:rPr>
          <w:lang w:val="fi-FI"/>
        </w:rPr>
        <w:t>angeiksi.</w:t>
      </w:r>
    </w:p>
    <w:p w14:paraId="269C91D0" w14:textId="77777777" w:rsidR="00A40CFD" w:rsidRPr="00256287" w:rsidRDefault="00A40CFD" w:rsidP="004C2C99">
      <w:pPr>
        <w:rPr>
          <w:lang w:val="fi-FI"/>
        </w:rPr>
      </w:pPr>
    </w:p>
    <w:p w14:paraId="5F92AEBA" w14:textId="77777777" w:rsidR="00A40CFD" w:rsidRPr="00256287" w:rsidRDefault="00A40CFD" w:rsidP="004C2C99">
      <w:pPr>
        <w:rPr>
          <w:lang w:val="fi-FI"/>
        </w:rPr>
      </w:pPr>
      <w:r w:rsidRPr="00256287">
        <w:rPr>
          <w:lang w:val="fi-FI"/>
        </w:rPr>
        <w:t xml:space="preserve">Moottoriosastossa tapahtuu valtaus, kun muutama nopeasti toimiva flatti valtaa sen ja telkeää itsensä sisään. Heitä johtaa </w:t>
      </w:r>
      <w:r w:rsidR="00347A59" w:rsidRPr="00256287">
        <w:rPr>
          <w:lang w:val="fi-FI"/>
        </w:rPr>
        <w:t xml:space="preserve">edellisiltana baarissakin tavattu </w:t>
      </w:r>
      <w:r w:rsidR="00E6641F" w:rsidRPr="00256287">
        <w:rPr>
          <w:b/>
          <w:i/>
          <w:lang w:val="fi-FI"/>
        </w:rPr>
        <w:t>Zuabi</w:t>
      </w:r>
      <w:r w:rsidR="00672D77" w:rsidRPr="00256287">
        <w:rPr>
          <w:lang w:val="fi-FI"/>
        </w:rPr>
        <w:t>; hänellä on neljä kaveria</w:t>
      </w:r>
      <w:r w:rsidR="00E6641F" w:rsidRPr="00256287">
        <w:rPr>
          <w:lang w:val="fi-FI"/>
        </w:rPr>
        <w:t xml:space="preserve">. </w:t>
      </w:r>
      <w:r w:rsidR="00DF6B6C" w:rsidRPr="00256287">
        <w:rPr>
          <w:lang w:val="fi-FI"/>
        </w:rPr>
        <w:t>Moottoriosastossa istunut splicer saa kuulan kalloonsa, turvaovet lyödään kiinni</w:t>
      </w:r>
      <w:r w:rsidR="00390D8F" w:rsidRPr="00256287">
        <w:rPr>
          <w:lang w:val="fi-FI"/>
        </w:rPr>
        <w:t xml:space="preserve">, ja Saint Sunnivalle ilmoitetaan, että </w:t>
      </w:r>
      <w:r w:rsidR="00F3600F" w:rsidRPr="00256287">
        <w:rPr>
          <w:lang w:val="fi-FI"/>
        </w:rPr>
        <w:t>WCTS on nyt heidän puolellaan</w:t>
      </w:r>
      <w:r w:rsidR="00F11CE0" w:rsidRPr="00256287">
        <w:rPr>
          <w:lang w:val="fi-FI"/>
        </w:rPr>
        <w:t>.</w:t>
      </w:r>
      <w:r w:rsidR="00F3600F" w:rsidRPr="00256287">
        <w:rPr>
          <w:lang w:val="fi-FI"/>
        </w:rPr>
        <w:t xml:space="preserve"> Hal Suzuki saa myös tiedon tästä.</w:t>
      </w:r>
    </w:p>
    <w:p w14:paraId="1946116E" w14:textId="77777777" w:rsidR="00F3600F" w:rsidRPr="00256287" w:rsidRDefault="00F3600F" w:rsidP="004C2C99">
      <w:pPr>
        <w:rPr>
          <w:lang w:val="fi-FI"/>
        </w:rPr>
      </w:pPr>
    </w:p>
    <w:p w14:paraId="3017661B" w14:textId="77777777" w:rsidR="00F3600F" w:rsidRPr="00256287" w:rsidRDefault="00F3600F" w:rsidP="004C2C99">
      <w:pPr>
        <w:rPr>
          <w:lang w:val="fi-FI"/>
        </w:rPr>
      </w:pPr>
      <w:r w:rsidRPr="00256287">
        <w:rPr>
          <w:lang w:val="fi-FI"/>
        </w:rPr>
        <w:t xml:space="preserve">Kaappauksen tapahtuessa epätoivoiset splicerit, jotka ovat varmoja siitä, että Tasavalta aikoo murhata </w:t>
      </w:r>
      <w:r w:rsidR="00233801" w:rsidRPr="00256287">
        <w:rPr>
          <w:lang w:val="fi-FI"/>
        </w:rPr>
        <w:t>heidät kaikki, käyvät sotilaiden kimppuu</w:t>
      </w:r>
      <w:r w:rsidR="0090566E" w:rsidRPr="00256287">
        <w:rPr>
          <w:lang w:val="fi-FI"/>
        </w:rPr>
        <w:t>n. WCTS:llä on kuitenkin liki 15</w:t>
      </w:r>
      <w:r w:rsidR="00A13F96" w:rsidRPr="00256287">
        <w:rPr>
          <w:lang w:val="fi-FI"/>
        </w:rPr>
        <w:t xml:space="preserve">0 spliceriä, </w:t>
      </w:r>
      <w:r w:rsidR="00C67791" w:rsidRPr="00256287">
        <w:rPr>
          <w:lang w:val="fi-FI"/>
        </w:rPr>
        <w:t>podia</w:t>
      </w:r>
      <w:r w:rsidR="00A13F96" w:rsidRPr="00256287">
        <w:rPr>
          <w:lang w:val="fi-FI"/>
        </w:rPr>
        <w:t xml:space="preserve"> ja pari eksoottisempaakin morfia</w:t>
      </w:r>
      <w:r w:rsidR="00C67791" w:rsidRPr="00256287">
        <w:rPr>
          <w:lang w:val="fi-FI"/>
        </w:rPr>
        <w:t>.</w:t>
      </w:r>
      <w:r w:rsidR="00A94333" w:rsidRPr="00256287">
        <w:rPr>
          <w:lang w:val="fi-FI"/>
        </w:rPr>
        <w:t xml:space="preserve"> Aseita on vain vähän, ja flatit ovat vallanneet moottoriosassa olevan fabrikaattorin. Kuitenkin </w:t>
      </w:r>
      <w:r w:rsidR="008B1B07" w:rsidRPr="00256287">
        <w:rPr>
          <w:lang w:val="fi-FI"/>
        </w:rPr>
        <w:t>putkia, veitsiä ja muutamia pistooleja löytyy.</w:t>
      </w:r>
      <w:r w:rsidR="005C2F91" w:rsidRPr="00256287">
        <w:rPr>
          <w:lang w:val="fi-FI"/>
        </w:rPr>
        <w:t xml:space="preserve"> Samalla kun joukko teknistä henkilöstöä </w:t>
      </w:r>
      <w:r w:rsidR="00082C14" w:rsidRPr="00256287">
        <w:rPr>
          <w:lang w:val="fi-FI"/>
        </w:rPr>
        <w:t>koettaa raivata tiensä sillalle, muuta porukkaa hyökkää sotilaita vastaan. Muualla kuin si</w:t>
      </w:r>
      <w:r w:rsidR="005D78EA" w:rsidRPr="00256287">
        <w:rPr>
          <w:lang w:val="fi-FI"/>
        </w:rPr>
        <w:t>llalla puhkeaa myös taisteluita tasavaltamielisten ja tasavaltaa pelkäävien välillä. WCTS on vaarassa vajota sisällissotaan.</w:t>
      </w:r>
    </w:p>
    <w:p w14:paraId="0CB4D5AE" w14:textId="77777777" w:rsidR="005D78EA" w:rsidRPr="00256287" w:rsidRDefault="005D78EA" w:rsidP="004C2C99">
      <w:pPr>
        <w:rPr>
          <w:lang w:val="fi-FI"/>
        </w:rPr>
      </w:pPr>
    </w:p>
    <w:p w14:paraId="10762CB6" w14:textId="77777777" w:rsidR="005D78EA" w:rsidRPr="00256287" w:rsidRDefault="005D78EA" w:rsidP="006346D7">
      <w:pPr>
        <w:pStyle w:val="Heading4"/>
      </w:pPr>
      <w:r w:rsidRPr="00256287">
        <w:t>Sisällissodan kuviot</w:t>
      </w:r>
    </w:p>
    <w:p w14:paraId="209DF3F2" w14:textId="77777777" w:rsidR="00B603CC" w:rsidRPr="00256287" w:rsidRDefault="00B603CC" w:rsidP="004C2C99">
      <w:pPr>
        <w:rPr>
          <w:b/>
          <w:lang w:val="fi-FI"/>
        </w:rPr>
      </w:pPr>
    </w:p>
    <w:p w14:paraId="66A45CBC" w14:textId="77777777" w:rsidR="001149A4" w:rsidRPr="00256287" w:rsidRDefault="005D78EA" w:rsidP="004C2C99">
      <w:pPr>
        <w:rPr>
          <w:lang w:val="fi-FI"/>
        </w:rPr>
      </w:pPr>
      <w:r w:rsidRPr="00256287">
        <w:rPr>
          <w:b/>
          <w:lang w:val="fi-FI"/>
        </w:rPr>
        <w:t>Sillalle</w:t>
      </w:r>
      <w:r w:rsidRPr="00256287">
        <w:rPr>
          <w:lang w:val="fi-FI"/>
        </w:rPr>
        <w:t xml:space="preserve"> linnoittautuneiden flättien pomo on </w:t>
      </w:r>
      <w:r w:rsidRPr="00256287">
        <w:rPr>
          <w:b/>
          <w:i/>
          <w:lang w:val="fi-FI"/>
        </w:rPr>
        <w:t>Zuabi</w:t>
      </w:r>
      <w:r w:rsidRPr="00256287">
        <w:rPr>
          <w:lang w:val="fi-FI"/>
        </w:rPr>
        <w:t xml:space="preserve">, </w:t>
      </w:r>
      <w:r w:rsidR="009E785F" w:rsidRPr="00256287">
        <w:rPr>
          <w:lang w:val="fi-FI"/>
        </w:rPr>
        <w:t xml:space="preserve">nelikymppinen arabimies, </w:t>
      </w:r>
      <w:r w:rsidRPr="00256287">
        <w:rPr>
          <w:lang w:val="fi-FI"/>
        </w:rPr>
        <w:t xml:space="preserve">joka oli kysellyt </w:t>
      </w:r>
      <w:r w:rsidR="009E785F" w:rsidRPr="00256287">
        <w:rPr>
          <w:lang w:val="fi-FI"/>
        </w:rPr>
        <w:t xml:space="preserve">Tasavallan sotilasmenosta ja jatkuvasta sodasta. </w:t>
      </w:r>
      <w:r w:rsidR="003B73AA" w:rsidRPr="00256287">
        <w:rPr>
          <w:lang w:val="fi-FI"/>
        </w:rPr>
        <w:t xml:space="preserve">Hän on itse ollut ennenkin taistelussa, </w:t>
      </w:r>
      <w:r w:rsidR="001149A4" w:rsidRPr="00256287">
        <w:rPr>
          <w:lang w:val="fi-FI"/>
        </w:rPr>
        <w:t xml:space="preserve">ja hänen kakkospäällikkönsä on katolinen italialainen nimeltä </w:t>
      </w:r>
      <w:r w:rsidR="001149A4" w:rsidRPr="00256287">
        <w:rPr>
          <w:b/>
          <w:i/>
          <w:lang w:val="fi-FI"/>
        </w:rPr>
        <w:t>Paulino Apaccalito</w:t>
      </w:r>
      <w:r w:rsidR="001149A4" w:rsidRPr="00256287">
        <w:rPr>
          <w:lang w:val="fi-FI"/>
        </w:rPr>
        <w:t>, 50-vuotias hardcore-biokonservatiivi jolla ei ole edes kuorinippua.</w:t>
      </w:r>
    </w:p>
    <w:p w14:paraId="4A867F9F" w14:textId="77777777" w:rsidR="001149A4" w:rsidRPr="00256287" w:rsidRDefault="001149A4" w:rsidP="004C2C99">
      <w:pPr>
        <w:rPr>
          <w:lang w:val="fi-FI"/>
        </w:rPr>
      </w:pPr>
    </w:p>
    <w:p w14:paraId="24DAE31C" w14:textId="77777777" w:rsidR="006607B5" w:rsidRPr="00256287" w:rsidRDefault="006607B5" w:rsidP="004C2C99">
      <w:pPr>
        <w:rPr>
          <w:lang w:val="fi-FI"/>
        </w:rPr>
      </w:pPr>
      <w:r w:rsidRPr="00256287">
        <w:rPr>
          <w:b/>
          <w:lang w:val="fi-FI"/>
        </w:rPr>
        <w:t xml:space="preserve">Sillan uudelleenvaltaajia </w:t>
      </w:r>
      <w:r w:rsidRPr="00256287">
        <w:rPr>
          <w:lang w:val="fi-FI"/>
        </w:rPr>
        <w:t xml:space="preserve">johtaa työläispodissa oleva </w:t>
      </w:r>
      <w:r w:rsidR="00624DC4" w:rsidRPr="00256287">
        <w:rPr>
          <w:lang w:val="fi-FI"/>
        </w:rPr>
        <w:t xml:space="preserve">italialainen </w:t>
      </w:r>
      <w:r w:rsidR="00624DC4" w:rsidRPr="00256287">
        <w:rPr>
          <w:b/>
          <w:i/>
          <w:lang w:val="fi-FI"/>
        </w:rPr>
        <w:t>Carmela Braci</w:t>
      </w:r>
      <w:r w:rsidR="00624DC4" w:rsidRPr="00256287">
        <w:rPr>
          <w:lang w:val="fi-FI"/>
        </w:rPr>
        <w:t xml:space="preserve">. 55-vuotias entinen pikkumalli ja paikallistason julkkis on kovettunut parvessa, ja on nykyään jonkinlainen elämäntapa-anarkisti. Bracin tukena on Ramming Speediltä käymässä ollut taisteluleijamorfiin sukitettu </w:t>
      </w:r>
      <w:r w:rsidR="00624DC4" w:rsidRPr="00256287">
        <w:rPr>
          <w:b/>
          <w:i/>
          <w:lang w:val="fi-FI"/>
        </w:rPr>
        <w:t>Ötkir Ilken</w:t>
      </w:r>
      <w:r w:rsidR="00624DC4" w:rsidRPr="00256287">
        <w:rPr>
          <w:lang w:val="fi-FI"/>
        </w:rPr>
        <w:t xml:space="preserve"> (34-vuotias turkkilainen).</w:t>
      </w:r>
    </w:p>
    <w:p w14:paraId="7C4775AC" w14:textId="77777777" w:rsidR="00624DC4" w:rsidRPr="00256287" w:rsidRDefault="00624DC4" w:rsidP="004C2C99">
      <w:pPr>
        <w:rPr>
          <w:lang w:val="fi-FI"/>
        </w:rPr>
      </w:pPr>
    </w:p>
    <w:p w14:paraId="5C7A32C8" w14:textId="77777777" w:rsidR="00624DC4" w:rsidRPr="00256287" w:rsidRDefault="00624DC4" w:rsidP="004C2C99">
      <w:pPr>
        <w:rPr>
          <w:lang w:val="fi-FI"/>
        </w:rPr>
      </w:pPr>
      <w:r w:rsidRPr="00256287">
        <w:rPr>
          <w:b/>
          <w:lang w:val="fi-FI"/>
        </w:rPr>
        <w:t>Yökerhossa</w:t>
      </w:r>
      <w:r w:rsidRPr="00256287">
        <w:rPr>
          <w:lang w:val="fi-FI"/>
        </w:rPr>
        <w:t xml:space="preserve"> Olivier ei hyväkysy minkäänlaista väkivaltaa, ja hänta avustaa splicermorfissa oleva </w:t>
      </w:r>
      <w:r w:rsidR="0084530C" w:rsidRPr="00256287">
        <w:rPr>
          <w:b/>
          <w:i/>
          <w:lang w:val="fi-FI"/>
        </w:rPr>
        <w:t>Endar Dadele</w:t>
      </w:r>
      <w:r w:rsidR="0084530C" w:rsidRPr="00256287">
        <w:rPr>
          <w:lang w:val="fi-FI"/>
        </w:rPr>
        <w:t>, 44-vuotias afrikkalainen anarkisti, jolla on mikroaaltolamautin ja sähköpamppu.</w:t>
      </w:r>
    </w:p>
    <w:p w14:paraId="56FB00B1" w14:textId="77777777" w:rsidR="00623D45" w:rsidRPr="00256287" w:rsidRDefault="00623D45" w:rsidP="004C2C99">
      <w:pPr>
        <w:rPr>
          <w:lang w:val="fi-FI"/>
        </w:rPr>
      </w:pPr>
    </w:p>
    <w:p w14:paraId="76565E90" w14:textId="77777777" w:rsidR="00A94333" w:rsidRPr="00256287" w:rsidRDefault="00672D77" w:rsidP="004C2C99">
      <w:pPr>
        <w:rPr>
          <w:lang w:val="fi-FI"/>
        </w:rPr>
      </w:pPr>
      <w:r w:rsidRPr="00256287">
        <w:rPr>
          <w:b/>
          <w:lang w:val="fi-FI"/>
        </w:rPr>
        <w:t>Renkaalla</w:t>
      </w:r>
      <w:r w:rsidRPr="00256287">
        <w:rPr>
          <w:lang w:val="fi-FI"/>
        </w:rPr>
        <w:t xml:space="preserve"> taistelevia transhumanisteja johtaa mielihyväpodissa oleva </w:t>
      </w:r>
      <w:r w:rsidRPr="00256287">
        <w:rPr>
          <w:b/>
          <w:i/>
          <w:lang w:val="fi-FI"/>
        </w:rPr>
        <w:t>Mr. Darcy</w:t>
      </w:r>
      <w:r w:rsidRPr="00256287">
        <w:rPr>
          <w:lang w:val="fi-FI"/>
        </w:rPr>
        <w:t xml:space="preserve">, ja mukana on mm. Suzukin naisystävä </w:t>
      </w:r>
      <w:r w:rsidRPr="00256287">
        <w:rPr>
          <w:b/>
          <w:i/>
          <w:lang w:val="fi-FI"/>
        </w:rPr>
        <w:t>Mira Dumal</w:t>
      </w:r>
      <w:r w:rsidRPr="00256287">
        <w:rPr>
          <w:lang w:val="fi-FI"/>
        </w:rPr>
        <w:t xml:space="preserve">. Heidän tavoitteensa on riisua kapinoivat flätit aseista </w:t>
      </w:r>
      <w:r w:rsidR="00AC41DC" w:rsidRPr="00256287">
        <w:rPr>
          <w:lang w:val="fi-FI"/>
        </w:rPr>
        <w:t xml:space="preserve">sekä löytää sillan vallanneen viisikon </w:t>
      </w:r>
      <w:r w:rsidRPr="00256287">
        <w:rPr>
          <w:lang w:val="fi-FI"/>
        </w:rPr>
        <w:t>läheiset.</w:t>
      </w:r>
      <w:r w:rsidR="001149A4" w:rsidRPr="00256287">
        <w:rPr>
          <w:lang w:val="fi-FI"/>
        </w:rPr>
        <w:t xml:space="preserve"> Samalla he koettavat ampua tai vangita Tasavallan sotilaat jotka näkevät. Heillä on vain pari tuliasetta, mutta heitä on yhteensä ainakin 20.</w:t>
      </w:r>
    </w:p>
    <w:p w14:paraId="6A76B977" w14:textId="77777777" w:rsidR="00CF698B" w:rsidRPr="00256287" w:rsidRDefault="00CF698B" w:rsidP="004C2C99">
      <w:pPr>
        <w:rPr>
          <w:lang w:val="fi-FI"/>
        </w:rPr>
      </w:pPr>
    </w:p>
    <w:p w14:paraId="67B5ED82" w14:textId="77777777" w:rsidR="001149A4" w:rsidRPr="00256287" w:rsidRDefault="00CF698B" w:rsidP="001149A4">
      <w:pPr>
        <w:rPr>
          <w:lang w:val="fi-FI"/>
        </w:rPr>
      </w:pPr>
      <w:r w:rsidRPr="00256287">
        <w:rPr>
          <w:b/>
          <w:lang w:val="fi-FI"/>
        </w:rPr>
        <w:t xml:space="preserve">Flättien </w:t>
      </w:r>
      <w:r w:rsidRPr="00256287">
        <w:rPr>
          <w:lang w:val="fi-FI"/>
        </w:rPr>
        <w:t xml:space="preserve">taistelurintamaa sillan ulkopuolella vetää </w:t>
      </w:r>
      <w:r w:rsidR="00B603CC" w:rsidRPr="00256287">
        <w:rPr>
          <w:lang w:val="fi-FI"/>
        </w:rPr>
        <w:t xml:space="preserve">pro-tasavaltalainen </w:t>
      </w:r>
      <w:r w:rsidR="00B603CC" w:rsidRPr="00256287">
        <w:rPr>
          <w:b/>
          <w:i/>
          <w:lang w:val="fi-FI"/>
        </w:rPr>
        <w:t>Jacques Herbaux,</w:t>
      </w:r>
      <w:r w:rsidR="00B603CC" w:rsidRPr="00256287">
        <w:rPr>
          <w:lang w:val="fi-FI"/>
        </w:rPr>
        <w:t xml:space="preserve"> Perrinan veli, iältään 26.</w:t>
      </w:r>
      <w:r w:rsidR="007052F3" w:rsidRPr="00256287">
        <w:rPr>
          <w:lang w:val="fi-FI"/>
        </w:rPr>
        <w:t xml:space="preserve"> Heidän äitinsä on splicer, mutta ei osallistu taistelemiseen.</w:t>
      </w:r>
      <w:r w:rsidR="00342CD3" w:rsidRPr="00256287">
        <w:rPr>
          <w:lang w:val="fi-FI"/>
        </w:rPr>
        <w:t xml:space="preserve"> </w:t>
      </w:r>
      <w:r w:rsidR="007052F3" w:rsidRPr="00256287">
        <w:rPr>
          <w:lang w:val="fi-FI"/>
        </w:rPr>
        <w:t>Zuabin</w:t>
      </w:r>
      <w:r w:rsidR="001149A4" w:rsidRPr="00256287">
        <w:rPr>
          <w:lang w:val="fi-FI"/>
        </w:rPr>
        <w:t xml:space="preserve"> </w:t>
      </w:r>
      <w:r w:rsidR="007052F3" w:rsidRPr="00256287">
        <w:rPr>
          <w:lang w:val="fi-FI"/>
        </w:rPr>
        <w:t>vaimo</w:t>
      </w:r>
      <w:r w:rsidR="001149A4" w:rsidRPr="00256287">
        <w:rPr>
          <w:lang w:val="fi-FI"/>
        </w:rPr>
        <w:t xml:space="preserve"> sekä 11-vuotias </w:t>
      </w:r>
      <w:r w:rsidR="00C97823" w:rsidRPr="00256287">
        <w:rPr>
          <w:lang w:val="fi-FI"/>
        </w:rPr>
        <w:t>tytär</w:t>
      </w:r>
      <w:r w:rsidR="001149A4" w:rsidRPr="00256287">
        <w:rPr>
          <w:lang w:val="fi-FI"/>
        </w:rPr>
        <w:t xml:space="preserve"> ovat piilossa naapurin luona. Vaimolla ja naapurilla on haulikko ja pistooli.</w:t>
      </w:r>
      <w:r w:rsidR="000F1CCE" w:rsidRPr="00256287">
        <w:rPr>
          <w:lang w:val="fi-FI"/>
        </w:rPr>
        <w:t xml:space="preserve"> Tällä rintamalla tavoitteena on otttaa WCTS kontrolliin; sen olennaisin osa, silta ja reaktori, ovat jo hallinnassa, mutta esim. life support ei ole.</w:t>
      </w:r>
    </w:p>
    <w:p w14:paraId="496587EA" w14:textId="77777777" w:rsidR="001149A4" w:rsidRPr="00256287" w:rsidRDefault="001149A4" w:rsidP="001149A4">
      <w:pPr>
        <w:rPr>
          <w:lang w:val="fi-FI"/>
        </w:rPr>
      </w:pPr>
    </w:p>
    <w:p w14:paraId="571C073B" w14:textId="77777777" w:rsidR="00A94333" w:rsidRPr="00256287" w:rsidRDefault="0078398D" w:rsidP="004C2C99">
      <w:pPr>
        <w:rPr>
          <w:lang w:val="fi-FI"/>
        </w:rPr>
      </w:pPr>
      <w:r w:rsidRPr="00256287">
        <w:rPr>
          <w:b/>
          <w:lang w:val="fi-FI"/>
        </w:rPr>
        <w:t xml:space="preserve">Clausewitz </w:t>
      </w:r>
      <w:r w:rsidRPr="00256287">
        <w:rPr>
          <w:lang w:val="fi-FI"/>
        </w:rPr>
        <w:t xml:space="preserve">sekä pieni ryhmä muita Chariotilla koettaa purkaa vihamielisyydet. </w:t>
      </w:r>
      <w:r w:rsidRPr="00256287">
        <w:rPr>
          <w:lang w:val="fi-FI"/>
        </w:rPr>
        <w:lastRenderedPageBreak/>
        <w:t xml:space="preserve">Clausewitzin tapauksessa tämä tarkoittaa aseiden riisumista ja mahdollisesti parin pään rikkomista. Clausewitz on hankkinut itselleen pistoolin, </w:t>
      </w:r>
    </w:p>
    <w:p w14:paraId="694E3980" w14:textId="77777777" w:rsidR="00623D45" w:rsidRPr="00256287" w:rsidRDefault="00623D45" w:rsidP="004C2C99">
      <w:pPr>
        <w:rPr>
          <w:lang w:val="fi-FI"/>
        </w:rPr>
      </w:pPr>
    </w:p>
    <w:p w14:paraId="7900BFE2" w14:textId="77777777" w:rsidR="00E90111" w:rsidRPr="00256287" w:rsidRDefault="00E90111" w:rsidP="004C2C99">
      <w:pPr>
        <w:rPr>
          <w:lang w:val="fi-FI"/>
        </w:rPr>
      </w:pPr>
    </w:p>
    <w:p w14:paraId="2CCE3FE2" w14:textId="77777777" w:rsidR="00E90111" w:rsidRPr="00256287" w:rsidRDefault="00E90111" w:rsidP="006346D7">
      <w:pPr>
        <w:pStyle w:val="Heading3"/>
      </w:pPr>
      <w:r w:rsidRPr="00256287">
        <w:t>Ratkaisuja</w:t>
      </w:r>
    </w:p>
    <w:p w14:paraId="7F758176" w14:textId="77777777" w:rsidR="00E90111" w:rsidRPr="00256287" w:rsidRDefault="00E90111" w:rsidP="004C2C99">
      <w:pPr>
        <w:rPr>
          <w:lang w:val="fi-FI"/>
        </w:rPr>
      </w:pPr>
      <w:r w:rsidRPr="00256287">
        <w:rPr>
          <w:lang w:val="fi-FI"/>
        </w:rPr>
        <w:t>Kapteeni edellyttää syyllisten luovuttamista Saint Sunnivalle oikeudenkäyntiä varten. Mikäli tätä vastaan jupistaan, hän toteaa tasavallan katsovan sotilasta vastaan kohdistuneen iskun olevan sodanjulistus, ja vaatii parven puolustuskapasiteetin, nanofabrikaattorien sekä nimeämiensä komentajien välitöntä luovuttamista Tasavallan kontrolliin (käytännössä hän on valmis hävittämään puolustusalukset). Häntä eivät kiinnosta anarkistien näkeymkset siitä, miten näillä ei ole johtajia.</w:t>
      </w:r>
    </w:p>
    <w:p w14:paraId="59F48D31" w14:textId="77777777" w:rsidR="00E90111" w:rsidRPr="00256287" w:rsidRDefault="00E90111" w:rsidP="004C2C99">
      <w:pPr>
        <w:rPr>
          <w:lang w:val="fi-FI"/>
        </w:rPr>
      </w:pPr>
    </w:p>
    <w:p w14:paraId="15D97E6C" w14:textId="77777777" w:rsidR="00E90111" w:rsidRPr="00256287" w:rsidRDefault="00E90111" w:rsidP="004C2C99">
      <w:pPr>
        <w:rPr>
          <w:lang w:val="fi-FI"/>
        </w:rPr>
      </w:pPr>
      <w:r w:rsidRPr="00256287">
        <w:rPr>
          <w:lang w:val="fi-FI"/>
        </w:rPr>
        <w:t>Parvessa tajutaan viimein, että tässä ollaan tosissaan, ja uhkaus nanofabbereihin viimeistään saa Pingin voimat heräämään. Tässä vaiheessa Diafotismos ilmoittautuu tekijäksi. Hän kaivaa itsensä vain syvemmälle suohon koettaessaan selittää mitä tapahtui. Lopulta hän pakenee hätäegocasterilla.</w:t>
      </w:r>
    </w:p>
    <w:p w14:paraId="53D3C51B" w14:textId="77777777" w:rsidR="00D83056" w:rsidRPr="00256287" w:rsidRDefault="00D83056" w:rsidP="004C2C99">
      <w:pPr>
        <w:rPr>
          <w:lang w:val="fi-FI"/>
        </w:rPr>
      </w:pPr>
    </w:p>
    <w:p w14:paraId="7E3D8EC5" w14:textId="77777777" w:rsidR="00D83056" w:rsidRPr="00256287" w:rsidRDefault="00D83056" w:rsidP="004C2C99">
      <w:pPr>
        <w:rPr>
          <w:lang w:val="fi-FI"/>
        </w:rPr>
      </w:pPr>
      <w:r w:rsidRPr="00256287">
        <w:rPr>
          <w:lang w:val="fi-FI"/>
        </w:rPr>
        <w:t>TDum on avunantaja, ja hän tarjoaa jupiterilaisille käytännössä betaforkkia itsestään.</w:t>
      </w:r>
    </w:p>
    <w:p w14:paraId="1A9B2656" w14:textId="77777777" w:rsidR="00E90111" w:rsidRPr="00256287" w:rsidRDefault="00E90111" w:rsidP="004C2C99">
      <w:pPr>
        <w:rPr>
          <w:lang w:val="fi-FI"/>
        </w:rPr>
      </w:pPr>
    </w:p>
    <w:p w14:paraId="4D1A7401" w14:textId="77777777" w:rsidR="000E209B" w:rsidRPr="00256287" w:rsidRDefault="000E209B" w:rsidP="004C2C99">
      <w:pPr>
        <w:rPr>
          <w:lang w:val="fi-FI"/>
        </w:rPr>
      </w:pPr>
    </w:p>
    <w:p w14:paraId="0AE11E23" w14:textId="77777777" w:rsidR="000E209B" w:rsidRPr="00256287" w:rsidRDefault="000E209B" w:rsidP="004C2C99">
      <w:pPr>
        <w:rPr>
          <w:lang w:val="fi-FI"/>
        </w:rPr>
      </w:pPr>
      <w:r w:rsidRPr="00256287">
        <w:rPr>
          <w:lang w:val="fi-FI"/>
        </w:rPr>
        <w:t xml:space="preserve">Maxime Masters sen sijaan leikkaa Saint Sunnivan viestintäyhteydet, ja ilmoittaa kapteenille räjäyttävänsä fregatin jäähdyttimet. Alus on sitten de facto mission kill; se ilmoittaa myös </w:t>
      </w:r>
      <w:r w:rsidR="005F685A" w:rsidRPr="00256287">
        <w:rPr>
          <w:lang w:val="fi-FI"/>
        </w:rPr>
        <w:t>olevansa valmis egocastaamaan kaikki omat ihmisensä pois (ja keräämään cortical stackit fläteiltään). Ainoat todelliset taistelun uhrit ovat ne 80 flättiä, joilla ei ole vielä aivokuorinippua. Maxime arvelee tällä pystyvänsä kiristämään Saint Sunnivaa vetäytymään.</w:t>
      </w:r>
    </w:p>
    <w:p w14:paraId="794DDB09" w14:textId="77777777" w:rsidR="005F685A" w:rsidRPr="00256287" w:rsidRDefault="005F685A" w:rsidP="004C2C99">
      <w:pPr>
        <w:rPr>
          <w:lang w:val="fi-FI"/>
        </w:rPr>
      </w:pPr>
    </w:p>
    <w:p w14:paraId="3AD8DC8F" w14:textId="77777777" w:rsidR="005F685A" w:rsidRPr="00256287" w:rsidRDefault="005F685A" w:rsidP="004C2C99">
      <w:pPr>
        <w:rPr>
          <w:lang w:val="fi-FI"/>
        </w:rPr>
      </w:pPr>
      <w:r w:rsidRPr="00256287">
        <w:rPr>
          <w:lang w:val="fi-FI"/>
        </w:rPr>
        <w:t xml:space="preserve">Kapteeni ei kuitenkaan aio peräytyä. 80% jäähdytyskapasiteetillakin SS pääsee Jupiterin sotilastukikohtaan ongelmitta. Tällaisen uhan edessä se avaa mutkattomasti tulen Nasty Piece of Workia vastaan, ja samalla </w:t>
      </w:r>
      <w:r w:rsidR="000823B6" w:rsidRPr="00256287">
        <w:rPr>
          <w:lang w:val="fi-FI"/>
        </w:rPr>
        <w:t>ilmoittaa yksinkertaisella suunnatulla valolla sukkulalle mitä tapahtuu.</w:t>
      </w:r>
    </w:p>
    <w:p w14:paraId="2C923031" w14:textId="77777777" w:rsidR="000E209B" w:rsidRPr="00256287" w:rsidRDefault="000E209B" w:rsidP="004C2C99">
      <w:pPr>
        <w:rPr>
          <w:lang w:val="fi-FI"/>
        </w:rPr>
      </w:pPr>
    </w:p>
    <w:p w14:paraId="7F4FA442" w14:textId="77777777" w:rsidR="000E209B" w:rsidRPr="00256287" w:rsidRDefault="000E209B" w:rsidP="004C2C99">
      <w:pPr>
        <w:rPr>
          <w:lang w:val="fi-FI"/>
        </w:rPr>
      </w:pPr>
    </w:p>
    <w:p w14:paraId="2D5D7DBA" w14:textId="77777777" w:rsidR="000E209B" w:rsidRPr="00256287" w:rsidRDefault="000E209B" w:rsidP="004C2C99">
      <w:pPr>
        <w:rPr>
          <w:lang w:val="fi-FI"/>
        </w:rPr>
      </w:pPr>
    </w:p>
    <w:p w14:paraId="76AD04E2" w14:textId="77777777" w:rsidR="00E90111" w:rsidRPr="00256287" w:rsidRDefault="00E90111" w:rsidP="004C2C99">
      <w:pPr>
        <w:rPr>
          <w:lang w:val="fi-FI"/>
        </w:rPr>
      </w:pPr>
    </w:p>
    <w:p w14:paraId="66A15AC5" w14:textId="77777777" w:rsidR="00F823B9" w:rsidRPr="00256287" w:rsidRDefault="006C3419" w:rsidP="00F823B9">
      <w:pPr>
        <w:pStyle w:val="Heading2"/>
        <w:rPr>
          <w:lang w:val="fi-FI"/>
        </w:rPr>
      </w:pPr>
      <w:r w:rsidRPr="00256287">
        <w:rPr>
          <w:lang w:val="fi-FI"/>
        </w:rPr>
        <w:t>Laskeuma</w:t>
      </w:r>
    </w:p>
    <w:p w14:paraId="57241D65" w14:textId="77777777" w:rsidR="00F823B9" w:rsidRPr="00256287" w:rsidRDefault="00CC58DB">
      <w:pPr>
        <w:rPr>
          <w:lang w:val="fi-FI"/>
        </w:rPr>
      </w:pPr>
      <w:r w:rsidRPr="00256287">
        <w:rPr>
          <w:b/>
          <w:lang w:val="fi-FI"/>
        </w:rPr>
        <w:t xml:space="preserve">Aika: </w:t>
      </w:r>
      <w:r w:rsidRPr="00256287">
        <w:rPr>
          <w:lang w:val="fi-FI"/>
        </w:rPr>
        <w:t>Maaliskuu (?) 2144</w:t>
      </w:r>
    </w:p>
    <w:p w14:paraId="1F887FC3" w14:textId="77777777" w:rsidR="00CC58DB" w:rsidRPr="00256287" w:rsidRDefault="00DB425E">
      <w:pPr>
        <w:rPr>
          <w:lang w:val="fi-FI"/>
        </w:rPr>
      </w:pPr>
      <w:r w:rsidRPr="00256287">
        <w:rPr>
          <w:b/>
          <w:lang w:val="fi-FI"/>
        </w:rPr>
        <w:t xml:space="preserve">Paikka: </w:t>
      </w:r>
      <w:r w:rsidR="009F3A52" w:rsidRPr="00256287">
        <w:rPr>
          <w:lang w:val="fi-FI"/>
        </w:rPr>
        <w:t>Saint Sunniva,</w:t>
      </w:r>
      <w:r w:rsidR="009F3A52" w:rsidRPr="00256287">
        <w:rPr>
          <w:b/>
          <w:lang w:val="fi-FI"/>
        </w:rPr>
        <w:t xml:space="preserve"> </w:t>
      </w:r>
      <w:r w:rsidR="006C3419" w:rsidRPr="00256287">
        <w:rPr>
          <w:lang w:val="fi-FI"/>
        </w:rPr>
        <w:t>JRNV Curacao</w:t>
      </w:r>
    </w:p>
    <w:p w14:paraId="529A2E09" w14:textId="77777777" w:rsidR="009F3A52" w:rsidRPr="00256287" w:rsidRDefault="009F3A52">
      <w:pPr>
        <w:rPr>
          <w:lang w:val="fi-FI"/>
        </w:rPr>
      </w:pPr>
    </w:p>
    <w:p w14:paraId="7FE4F312" w14:textId="77777777" w:rsidR="00060C5A" w:rsidRPr="00256287" w:rsidRDefault="009F3A52" w:rsidP="006346D7">
      <w:pPr>
        <w:pStyle w:val="Heading3"/>
      </w:pPr>
      <w:r w:rsidRPr="00256287">
        <w:t xml:space="preserve">Alkutilanne </w:t>
      </w:r>
    </w:p>
    <w:p w14:paraId="0D4DF7A6" w14:textId="77777777" w:rsidR="009F3A52" w:rsidRPr="00256287" w:rsidRDefault="009F3A52" w:rsidP="006346D7">
      <w:pPr>
        <w:pStyle w:val="Heading4"/>
      </w:pPr>
      <w:r w:rsidRPr="00256287">
        <w:t>Kiirastulessa</w:t>
      </w:r>
    </w:p>
    <w:p w14:paraId="03224365" w14:textId="77777777" w:rsidR="00DB425E" w:rsidRPr="00256287" w:rsidRDefault="00F12818">
      <w:pPr>
        <w:rPr>
          <w:lang w:val="fi-FI"/>
        </w:rPr>
      </w:pPr>
      <w:r w:rsidRPr="00256287">
        <w:rPr>
          <w:lang w:val="fi-FI"/>
        </w:rPr>
        <w:t xml:space="preserve">Diafotismos koetti ensin kokonaan simuloitua kiirastulta, mutta Anne-Marien mieli tunnisti sen simulaatioksi, eikä Diafotismos tahtonut piinata häntä sillä. Niinpä hän päätyi sen sijaan rakentamaan aivan fyysisen kiirastulen, tai paremminkin ottamaan </w:t>
      </w:r>
      <w:r w:rsidRPr="00256287">
        <w:rPr>
          <w:lang w:val="fi-FI"/>
        </w:rPr>
        <w:lastRenderedPageBreak/>
        <w:t>sellaisen käyttöön.</w:t>
      </w:r>
      <w:r w:rsidR="00E73D6C" w:rsidRPr="00256287">
        <w:rPr>
          <w:lang w:val="fi-FI"/>
        </w:rPr>
        <w:t xml:space="preserve"> Hän on värvännyt apuun Evangeliumilta (RW s. 145) uskonnollisen simulaatioasiantuntijan nimeltä </w:t>
      </w:r>
      <w:r w:rsidR="00E73D6C" w:rsidRPr="00256287">
        <w:rPr>
          <w:b/>
          <w:i/>
          <w:lang w:val="fi-FI"/>
        </w:rPr>
        <w:t>Abilene</w:t>
      </w:r>
      <w:r w:rsidR="00E73D6C" w:rsidRPr="00256287">
        <w:rPr>
          <w:lang w:val="fi-FI"/>
        </w:rPr>
        <w:t xml:space="preserve"> </w:t>
      </w:r>
      <w:r w:rsidR="00E73D6C" w:rsidRPr="00256287">
        <w:rPr>
          <w:b/>
          <w:i/>
          <w:lang w:val="fi-FI"/>
        </w:rPr>
        <w:t>of Pain</w:t>
      </w:r>
      <w:r w:rsidR="00CC58DB" w:rsidRPr="00256287">
        <w:rPr>
          <w:lang w:val="fi-FI"/>
        </w:rPr>
        <w:t>, joka toisin kuin useimmat evangeliumin operoijat, haluaa toimia tosimaailmassa eikä simulaatioissa. Lisäksi hän tuntee katolista teologiaa.</w:t>
      </w:r>
    </w:p>
    <w:p w14:paraId="548033FC" w14:textId="77777777" w:rsidR="00DB425E" w:rsidRPr="00256287" w:rsidRDefault="00DB425E">
      <w:pPr>
        <w:rPr>
          <w:lang w:val="fi-FI"/>
        </w:rPr>
      </w:pPr>
    </w:p>
    <w:p w14:paraId="55573087" w14:textId="77777777" w:rsidR="00F823B9" w:rsidRPr="00256287" w:rsidRDefault="00DB425E">
      <w:pPr>
        <w:rPr>
          <w:lang w:val="fi-FI"/>
        </w:rPr>
      </w:pPr>
      <w:r w:rsidRPr="00256287">
        <w:rPr>
          <w:lang w:val="fi-FI"/>
        </w:rPr>
        <w:t xml:space="preserve">Diafotismos on ottanut </w:t>
      </w:r>
      <w:r w:rsidR="00B473F1">
        <w:rPr>
          <w:lang w:val="fi-FI"/>
        </w:rPr>
        <w:t xml:space="preserve">12/2143 </w:t>
      </w:r>
      <w:r w:rsidRPr="00256287">
        <w:rPr>
          <w:lang w:val="fi-FI"/>
        </w:rPr>
        <w:t xml:space="preserve">käyttöön </w:t>
      </w:r>
      <w:r w:rsidR="00BC0167">
        <w:rPr>
          <w:lang w:val="fi-FI"/>
        </w:rPr>
        <w:t xml:space="preserve">Volkov-yhtiön Jupiterin kreikkalaisella nimeltä Balvan 97 toimivan </w:t>
      </w:r>
      <w:r w:rsidR="00C83342" w:rsidRPr="00256287">
        <w:rPr>
          <w:lang w:val="fi-FI"/>
        </w:rPr>
        <w:t>kaivoksen, ja kuljetti sinne fabrikaattorin morfien valmistusta varten. Abileneltä hän sai egoja. Evangeliumilla oli tallessa monia, jotka luultavasti odottivat kiirastulta</w:t>
      </w:r>
      <w:r w:rsidR="002E51D5" w:rsidRPr="00256287">
        <w:rPr>
          <w:lang w:val="fi-FI"/>
        </w:rPr>
        <w:t>.</w:t>
      </w:r>
      <w:r w:rsidR="00C83342" w:rsidRPr="00256287">
        <w:rPr>
          <w:lang w:val="fi-FI"/>
        </w:rPr>
        <w:t xml:space="preserve"> H</w:t>
      </w:r>
      <w:r w:rsidR="00F2215E" w:rsidRPr="00256287">
        <w:rPr>
          <w:lang w:val="fi-FI"/>
        </w:rPr>
        <w:t>än ei tarvinnut monia - kymmenkunta riitti</w:t>
      </w:r>
      <w:r w:rsidR="00C83342" w:rsidRPr="00256287">
        <w:rPr>
          <w:lang w:val="fi-FI"/>
        </w:rPr>
        <w:t xml:space="preserve">. Morfeiksi hän teki </w:t>
      </w:r>
      <w:r w:rsidR="002E51D5" w:rsidRPr="00256287">
        <w:rPr>
          <w:lang w:val="fi-FI"/>
        </w:rPr>
        <w:t xml:space="preserve">halpoja peruspodeja. Henkilökunta oli hankalampaa. Lopulta hän päätyi </w:t>
      </w:r>
      <w:r w:rsidR="00307EC0" w:rsidRPr="00256287">
        <w:rPr>
          <w:lang w:val="fi-FI"/>
        </w:rPr>
        <w:t xml:space="preserve">ostamaan </w:t>
      </w:r>
      <w:r w:rsidR="002E51D5" w:rsidRPr="00256287">
        <w:rPr>
          <w:lang w:val="fi-FI"/>
        </w:rPr>
        <w:t>yhden ainoan sadistin filippiiniläisestä rikollissyndikaatista</w:t>
      </w:r>
      <w:r w:rsidR="00307EC0" w:rsidRPr="00256287">
        <w:rPr>
          <w:lang w:val="fi-FI"/>
        </w:rPr>
        <w:t xml:space="preserve"> (ego oli kilpailevan Nine Lives -syndikaatin hallussa)</w:t>
      </w:r>
      <w:r w:rsidR="002E51D5" w:rsidRPr="00256287">
        <w:rPr>
          <w:lang w:val="fi-FI"/>
        </w:rPr>
        <w:t xml:space="preserve">, </w:t>
      </w:r>
      <w:r w:rsidR="00975C88" w:rsidRPr="00256287">
        <w:rPr>
          <w:lang w:val="fi-FI"/>
        </w:rPr>
        <w:t>ja forkkasi tämän egoa kaikkiin tarvitsemiinsa rankaisijoihin.</w:t>
      </w:r>
      <w:r w:rsidR="00307EC0" w:rsidRPr="00256287">
        <w:rPr>
          <w:lang w:val="fi-FI"/>
        </w:rPr>
        <w:t xml:space="preserve"> Hän pitää forkit erossa toisistaan, jottei niille syntyisi kiistaa.</w:t>
      </w:r>
    </w:p>
    <w:p w14:paraId="0CED7DB1" w14:textId="77777777" w:rsidR="004E1EE0" w:rsidRPr="00256287" w:rsidRDefault="004E1EE0">
      <w:pPr>
        <w:rPr>
          <w:lang w:val="fi-FI"/>
        </w:rPr>
      </w:pPr>
    </w:p>
    <w:p w14:paraId="0DFBB031" w14:textId="77777777" w:rsidR="004E1EE0" w:rsidRPr="00256287" w:rsidRDefault="004E1EE0">
      <w:pPr>
        <w:rPr>
          <w:lang w:val="fi-FI"/>
        </w:rPr>
      </w:pPr>
      <w:r w:rsidRPr="00256287">
        <w:rPr>
          <w:lang w:val="fi-FI"/>
        </w:rPr>
        <w:t>Kiirastuli perustuu d</w:t>
      </w:r>
      <w:r w:rsidR="00EE2828">
        <w:rPr>
          <w:lang w:val="fi-FI"/>
        </w:rPr>
        <w:t>antelaisittain tuleen,</w:t>
      </w:r>
      <w:r w:rsidR="00623584" w:rsidRPr="00256287">
        <w:rPr>
          <w:lang w:val="fi-FI"/>
        </w:rPr>
        <w:t xml:space="preserve"> veteen</w:t>
      </w:r>
      <w:r w:rsidR="00EE2828">
        <w:rPr>
          <w:lang w:val="fi-FI"/>
        </w:rPr>
        <w:t xml:space="preserve"> ja taakkoihin</w:t>
      </w:r>
      <w:r w:rsidR="00623584" w:rsidRPr="00256287">
        <w:rPr>
          <w:lang w:val="fi-FI"/>
        </w:rPr>
        <w:t>, ja sen energiatarpeet ovat tuloksena melko hulppeat.</w:t>
      </w:r>
      <w:r w:rsidR="006E0555" w:rsidRPr="00256287">
        <w:rPr>
          <w:lang w:val="fi-FI"/>
        </w:rPr>
        <w:t xml:space="preserve"> Niinpä, vaikka Diafotismos olisikin tahtonut perustaa tukikohtansa kauas ulkojärjestelmään, hänen energia</w:t>
      </w:r>
      <w:r w:rsidR="006C7DC8" w:rsidRPr="00256287">
        <w:rPr>
          <w:lang w:val="fi-FI"/>
        </w:rPr>
        <w:t>ntarpeensa eivät sallineet tätä</w:t>
      </w:r>
      <w:r w:rsidR="004F1274" w:rsidRPr="00256287">
        <w:rPr>
          <w:lang w:val="fi-FI"/>
        </w:rPr>
        <w:t xml:space="preserve">. </w:t>
      </w:r>
      <w:r w:rsidR="009F3A52" w:rsidRPr="00256287">
        <w:rPr>
          <w:lang w:val="fi-FI"/>
        </w:rPr>
        <w:t>Titanilla</w:t>
      </w:r>
      <w:r w:rsidR="004F1274" w:rsidRPr="00256287">
        <w:rPr>
          <w:lang w:val="fi-FI"/>
        </w:rPr>
        <w:t xml:space="preserve"> hän olisi taas ollut hieman tarpeettoman lähellä titanilaisia, joilta tällaisen operaation kätkeminen olisi vaikeampaa</w:t>
      </w:r>
      <w:r w:rsidR="006C7DC8" w:rsidRPr="00256287">
        <w:rPr>
          <w:lang w:val="fi-FI"/>
        </w:rPr>
        <w:t>.</w:t>
      </w:r>
      <w:r w:rsidR="004F1274" w:rsidRPr="00256287">
        <w:rPr>
          <w:lang w:val="fi-FI"/>
        </w:rPr>
        <w:t xml:space="preserve"> Niinpä hän päätyi</w:t>
      </w:r>
      <w:r w:rsidR="00E25975">
        <w:rPr>
          <w:lang w:val="fi-FI"/>
        </w:rPr>
        <w:t xml:space="preserve"> Jupiterin troijalaisille</w:t>
      </w:r>
      <w:r w:rsidR="005F1D96">
        <w:rPr>
          <w:lang w:val="fi-FI"/>
        </w:rPr>
        <w:t xml:space="preserve"> (kreikkalaisille)</w:t>
      </w:r>
      <w:r w:rsidR="00E25975">
        <w:rPr>
          <w:lang w:val="fi-FI"/>
        </w:rPr>
        <w:t>,</w:t>
      </w:r>
      <w:r w:rsidR="006C7DC8" w:rsidRPr="00256287">
        <w:rPr>
          <w:lang w:val="fi-FI"/>
        </w:rPr>
        <w:t xml:space="preserve"> Volkovin</w:t>
      </w:r>
      <w:r w:rsidR="0015775C">
        <w:rPr>
          <w:lang w:val="fi-FI"/>
        </w:rPr>
        <w:t xml:space="preserve"> asteroidille</w:t>
      </w:r>
      <w:r w:rsidR="00E25975">
        <w:rPr>
          <w:lang w:val="fi-FI"/>
        </w:rPr>
        <w:t>,</w:t>
      </w:r>
      <w:r w:rsidR="005723F8" w:rsidRPr="00256287">
        <w:rPr>
          <w:lang w:val="fi-FI"/>
        </w:rPr>
        <w:t xml:space="preserve"> </w:t>
      </w:r>
      <w:r w:rsidR="006C7DC8" w:rsidRPr="00256287">
        <w:rPr>
          <w:lang w:val="fi-FI"/>
        </w:rPr>
        <w:t>jolla on energiansiirtodiili yrityksen kanssa, sai kelvata.</w:t>
      </w:r>
      <w:r w:rsidR="00562E63" w:rsidRPr="00256287">
        <w:rPr>
          <w:lang w:val="fi-FI"/>
        </w:rPr>
        <w:t xml:space="preserve"> Diafotismos pyörittää asteroidia</w:t>
      </w:r>
      <w:r w:rsidR="0015775C">
        <w:rPr>
          <w:lang w:val="fi-FI"/>
        </w:rPr>
        <w:t xml:space="preserve"> tekemällä töitä Volkoville</w:t>
      </w:r>
      <w:r w:rsidR="00562E63" w:rsidRPr="00256287">
        <w:rPr>
          <w:lang w:val="fi-FI"/>
        </w:rPr>
        <w:t>.</w:t>
      </w:r>
      <w:r w:rsidR="00E25975">
        <w:rPr>
          <w:lang w:val="fi-FI"/>
        </w:rPr>
        <w:t xml:space="preserve"> </w:t>
      </w:r>
    </w:p>
    <w:p w14:paraId="0BA306D2" w14:textId="77777777" w:rsidR="004263C8" w:rsidRPr="00256287" w:rsidRDefault="004263C8">
      <w:pPr>
        <w:rPr>
          <w:lang w:val="fi-FI"/>
        </w:rPr>
      </w:pPr>
    </w:p>
    <w:p w14:paraId="0849508D" w14:textId="77777777" w:rsidR="002E402A" w:rsidRPr="00256287" w:rsidRDefault="004263C8">
      <w:pPr>
        <w:rPr>
          <w:lang w:val="fi-FI"/>
        </w:rPr>
      </w:pPr>
      <w:r w:rsidRPr="00256287">
        <w:rPr>
          <w:lang w:val="fi-FI"/>
        </w:rPr>
        <w:t>Kiirastulen metafyysinen rakenne on, että Diafotismoksella on Jumalan rooli. Abilene of Pain on Saatana. Filippiiniläin</w:t>
      </w:r>
      <w:r w:rsidR="002E402A" w:rsidRPr="00256287">
        <w:rPr>
          <w:lang w:val="fi-FI"/>
        </w:rPr>
        <w:t>en rikollinen on demonien lauma.</w:t>
      </w:r>
      <w:r w:rsidR="00F215D6" w:rsidRPr="00256287">
        <w:rPr>
          <w:lang w:val="fi-FI"/>
        </w:rPr>
        <w:t xml:space="preserve"> Anne-Marie ja muut ovat kärsiviä sieluja.</w:t>
      </w:r>
    </w:p>
    <w:p w14:paraId="7FA3F5C7" w14:textId="77777777" w:rsidR="009F3A52" w:rsidRPr="00256287" w:rsidRDefault="009F3A52">
      <w:pPr>
        <w:rPr>
          <w:lang w:val="fi-FI"/>
        </w:rPr>
      </w:pPr>
    </w:p>
    <w:p w14:paraId="5018DB36" w14:textId="77777777" w:rsidR="009F3A52" w:rsidRPr="00256287" w:rsidRDefault="00FD0020">
      <w:pPr>
        <w:rPr>
          <w:lang w:val="fi-FI"/>
        </w:rPr>
      </w:pPr>
      <w:r>
        <w:rPr>
          <w:lang w:val="fi-FI"/>
        </w:rPr>
        <w:t>Diafotismos saa viikon kuluttua lähetettyä egonsa Titanille. Tasavallalla on hänen betaforkkinsa vankina; kuitenkin, jotta hämäys olisi onnistunut, betaforkin oli ollut paljastettava todellinen kuvio Meredithin ja Ytterhusin kanssa.</w:t>
      </w:r>
      <w:r w:rsidR="009F3A52" w:rsidRPr="00256287">
        <w:rPr>
          <w:lang w:val="fi-FI"/>
        </w:rPr>
        <w:t xml:space="preserve"> Tämä on </w:t>
      </w:r>
      <w:r>
        <w:rPr>
          <w:lang w:val="fi-FI"/>
        </w:rPr>
        <w:t xml:space="preserve">Diafotismokselle </w:t>
      </w:r>
      <w:r w:rsidR="00060C5A" w:rsidRPr="00256287">
        <w:rPr>
          <w:lang w:val="fi-FI"/>
        </w:rPr>
        <w:t xml:space="preserve">varsin epämiellyttävä </w:t>
      </w:r>
      <w:r>
        <w:rPr>
          <w:lang w:val="fi-FI"/>
        </w:rPr>
        <w:t>käytännöllinen ongelma: Tasavallalla on nyt tietoa, jota hän ei toivoisi heillä olevan.</w:t>
      </w:r>
    </w:p>
    <w:p w14:paraId="649E93A3" w14:textId="77777777" w:rsidR="00060C5A" w:rsidRPr="00256287" w:rsidRDefault="00060C5A">
      <w:pPr>
        <w:rPr>
          <w:lang w:val="fi-FI"/>
        </w:rPr>
      </w:pPr>
    </w:p>
    <w:p w14:paraId="3292B912" w14:textId="77777777" w:rsidR="00060C5A" w:rsidRPr="00256287" w:rsidRDefault="00060C5A" w:rsidP="006346D7">
      <w:pPr>
        <w:pStyle w:val="Heading4"/>
      </w:pPr>
      <w:r w:rsidRPr="00256287">
        <w:t>Saint Sunnivalla</w:t>
      </w:r>
    </w:p>
    <w:p w14:paraId="41D2ADBF" w14:textId="77777777" w:rsidR="00240DE5" w:rsidRDefault="00FD0020">
      <w:pPr>
        <w:rPr>
          <w:lang w:val="fi-FI"/>
        </w:rPr>
      </w:pPr>
      <w:r>
        <w:rPr>
          <w:lang w:val="fi-FI"/>
        </w:rPr>
        <w:t xml:space="preserve">Diafotosmoksen betaforkki </w:t>
      </w:r>
      <w:r w:rsidR="00060C5A" w:rsidRPr="00256287">
        <w:rPr>
          <w:lang w:val="fi-FI"/>
        </w:rPr>
        <w:t xml:space="preserve">on vankilassa. Aluksella on myös kaksi muuta vierasta: isä Joaquin, joka ei vielä tiedä mitä Meredithille kävi, sekä Hal Suzuki, joka on </w:t>
      </w:r>
      <w:r w:rsidR="00CA4329" w:rsidRPr="00256287">
        <w:rPr>
          <w:lang w:val="fi-FI"/>
        </w:rPr>
        <w:t>nyt matruusi evp, matkalla kotiin.</w:t>
      </w:r>
    </w:p>
    <w:p w14:paraId="4A6059CB" w14:textId="77777777" w:rsidR="00AF35C1" w:rsidRDefault="00AF35C1">
      <w:pPr>
        <w:rPr>
          <w:lang w:val="fi-FI"/>
        </w:rPr>
      </w:pPr>
    </w:p>
    <w:p w14:paraId="6D619FAE" w14:textId="77777777" w:rsidR="00AF35C1" w:rsidRPr="00256287" w:rsidRDefault="00AF35C1">
      <w:pPr>
        <w:rPr>
          <w:lang w:val="fi-FI"/>
        </w:rPr>
      </w:pPr>
      <w:r>
        <w:rPr>
          <w:lang w:val="fi-FI"/>
        </w:rPr>
        <w:t>v1 on kuitenkin vain betaforkki</w:t>
      </w:r>
      <w:r w:rsidR="007E6C18">
        <w:rPr>
          <w:lang w:val="fi-FI"/>
        </w:rPr>
        <w:t>, joka esiintyy alfana, ja joka ei pysty selittämään paljonkaan tapahtuneesta.</w:t>
      </w:r>
      <w:r w:rsidR="00FD0020">
        <w:rPr>
          <w:lang w:val="fi-FI"/>
        </w:rPr>
        <w:t xml:space="preserve"> Nimenomaan hänen tarkat muistonsa kiirastulesta ovat epäselviä, eikä hän pysty kertomaan tasavaltalaisille sen sijaintia.</w:t>
      </w:r>
      <w:r w:rsidR="00E30B9E">
        <w:rPr>
          <w:lang w:val="fi-FI"/>
        </w:rPr>
        <w:t xml:space="preserve"> Hänen antamansa Saturnuksen pieni kuu on istutettu valemuisto.</w:t>
      </w:r>
    </w:p>
    <w:p w14:paraId="5537B55E" w14:textId="77777777" w:rsidR="00D711DC" w:rsidRPr="00256287" w:rsidRDefault="00D711DC">
      <w:pPr>
        <w:rPr>
          <w:lang w:val="fi-FI"/>
        </w:rPr>
      </w:pPr>
    </w:p>
    <w:p w14:paraId="5535CB5C" w14:textId="77777777" w:rsidR="00362047" w:rsidRPr="00256287" w:rsidRDefault="00362047" w:rsidP="006346D7">
      <w:pPr>
        <w:pStyle w:val="Heading3"/>
      </w:pPr>
      <w:r w:rsidRPr="00256287">
        <w:t>Poliittinen laskeuma</w:t>
      </w:r>
    </w:p>
    <w:p w14:paraId="0BC77E10" w14:textId="77777777" w:rsidR="005B0437" w:rsidRPr="00256287" w:rsidRDefault="005B0437" w:rsidP="006346D7">
      <w:pPr>
        <w:pStyle w:val="Heading4"/>
      </w:pPr>
      <w:r w:rsidRPr="00256287">
        <w:t>Mitä tapahtui</w:t>
      </w:r>
    </w:p>
    <w:p w14:paraId="7F3BE607" w14:textId="77777777" w:rsidR="005B0437" w:rsidRPr="00256287" w:rsidRDefault="005B0437">
      <w:pPr>
        <w:rPr>
          <w:lang w:val="fi-FI"/>
        </w:rPr>
      </w:pPr>
    </w:p>
    <w:p w14:paraId="37F49FEB" w14:textId="77777777" w:rsidR="005201CC" w:rsidRPr="00256287" w:rsidRDefault="005201CC" w:rsidP="00E3393C">
      <w:pPr>
        <w:rPr>
          <w:lang w:val="fi-FI"/>
        </w:rPr>
      </w:pPr>
      <w:r w:rsidRPr="00256287">
        <w:rPr>
          <w:lang w:val="fi-FI"/>
        </w:rPr>
        <w:lastRenderedPageBreak/>
        <w:t xml:space="preserve">Ensin aluksella on kuiskauksia, sitten huhuja, sitten isä Joaquin kuulee faktat ja yhtäkkiä kaikki tietävät kaiken. Merkki tästä on, kun Bogedal saapuu järkyttyneenä kerhotilaan kertomaan, mitä Ytterhusille todella tapahtui. </w:t>
      </w:r>
    </w:p>
    <w:p w14:paraId="3EA7BA23" w14:textId="77777777" w:rsidR="005201CC" w:rsidRPr="00256287" w:rsidRDefault="005201CC" w:rsidP="00E3393C">
      <w:pPr>
        <w:rPr>
          <w:lang w:val="fi-FI"/>
        </w:rPr>
      </w:pPr>
    </w:p>
    <w:p w14:paraId="439C9A4B" w14:textId="77777777" w:rsidR="00E3393C" w:rsidRPr="00256287" w:rsidRDefault="00E3393C" w:rsidP="00E3393C">
      <w:pPr>
        <w:rPr>
          <w:lang w:val="fi-FI"/>
        </w:rPr>
      </w:pPr>
      <w:r w:rsidRPr="00256287">
        <w:rPr>
          <w:lang w:val="fi-FI"/>
        </w:rPr>
        <w:t xml:space="preserve">Aluksella LSO-matruusi Paolo Sepulveda käy de Vooghtin ylle </w:t>
      </w:r>
      <w:r w:rsidRPr="00256287">
        <w:rPr>
          <w:i/>
          <w:lang w:val="fi-FI"/>
        </w:rPr>
        <w:t>"jumalauta, tällaistako paskaa te teette?"</w:t>
      </w:r>
      <w:r w:rsidRPr="00256287">
        <w:rPr>
          <w:lang w:val="fi-FI"/>
        </w:rPr>
        <w:t xml:space="preserve"> ja de Vooght vastaa ylltykseen. (Dachoff maksaa Colemanille kympin siitä, että tämä on arvannut oikein kuka de Vooghtin hakkaa.) Syntyy aivan oikea tappelu - De Vooght kaipaa itsekin jotakuta jota lyödä. Sen jälkeen käy ehkä ilmi (Perrigosin tiedoista), ettei de Vooght ole ainoa splicer aluksella - Murrieta on toinen. Tämä ei suoraan käy ilmi lääkintätiedoista, mutta Perrigos osaa kyllä lukea rivien välistä sen verran.</w:t>
      </w:r>
    </w:p>
    <w:p w14:paraId="69D81752" w14:textId="77777777" w:rsidR="00E3393C" w:rsidRPr="00256287" w:rsidRDefault="00E3393C">
      <w:pPr>
        <w:rPr>
          <w:lang w:val="fi-FI"/>
        </w:rPr>
      </w:pPr>
    </w:p>
    <w:p w14:paraId="22038A18" w14:textId="77777777" w:rsidR="00593DF5" w:rsidRPr="00256287" w:rsidRDefault="005B0437">
      <w:pPr>
        <w:rPr>
          <w:lang w:val="fi-FI"/>
        </w:rPr>
      </w:pPr>
      <w:r w:rsidRPr="00256287">
        <w:rPr>
          <w:lang w:val="fi-FI"/>
        </w:rPr>
        <w:t>Muutamat henkilöt aluksella ovat vakuuttuneita siitä, että asia koetetaan pimittää, ei vähiten koska siitä ei mitään näy tiedotusvälineissä</w:t>
      </w:r>
      <w:r w:rsidR="005C6461" w:rsidRPr="00256287">
        <w:rPr>
          <w:lang w:val="fi-FI"/>
        </w:rPr>
        <w:t xml:space="preserve"> ja koska isä Joaquin sekä pursimies Ayez tuntuvat uskovan asioiden olevan näin</w:t>
      </w:r>
      <w:r w:rsidRPr="00256287">
        <w:rPr>
          <w:lang w:val="fi-FI"/>
        </w:rPr>
        <w:t>. Nielson ja Ishaq Alghani muodostavat omituisen tiedonvapauskaksikon, jotka aikovat vuotaa tapahtuneen Nielsonin äidille Gerdrisk Nyheterissä.</w:t>
      </w:r>
      <w:r w:rsidR="00900A7E" w:rsidRPr="00256287">
        <w:rPr>
          <w:lang w:val="fi-FI"/>
        </w:rPr>
        <w:t xml:space="preserve"> (Nielson ja Ytterhus olivat luokkatovereita lukiossa, vaikkakaan eivät varsinaisesti kavereita.</w:t>
      </w:r>
      <w:r w:rsidR="0070104A" w:rsidRPr="00256287">
        <w:rPr>
          <w:lang w:val="fi-FI"/>
        </w:rPr>
        <w:t xml:space="preserve"> Ishaqin he tunsivat myös siviilistä, mutta huonommin.</w:t>
      </w:r>
      <w:r w:rsidR="00900A7E" w:rsidRPr="00256287">
        <w:rPr>
          <w:lang w:val="fi-FI"/>
        </w:rPr>
        <w:t>)</w:t>
      </w:r>
    </w:p>
    <w:p w14:paraId="7CD5845F" w14:textId="77777777" w:rsidR="002B0804" w:rsidRPr="00256287" w:rsidRDefault="002B0804">
      <w:pPr>
        <w:rPr>
          <w:lang w:val="fi-FI"/>
        </w:rPr>
      </w:pPr>
    </w:p>
    <w:p w14:paraId="26441F8F" w14:textId="77777777" w:rsidR="002B0804" w:rsidRPr="00256287" w:rsidRDefault="00D74F35">
      <w:pPr>
        <w:rPr>
          <w:lang w:val="fi-FI"/>
        </w:rPr>
      </w:pPr>
      <w:r w:rsidRPr="00256287">
        <w:rPr>
          <w:lang w:val="fi-FI"/>
        </w:rPr>
        <w:t xml:space="preserve">Molemmat pelkäävät, että kuvaus tapahtuneesta saattaa jäädä aluksen sensuurijärjestelmiin, joten he pyytävät Iglesiasin apua; sillalla palvelevana hänellä on pääsy </w:t>
      </w:r>
      <w:r w:rsidR="004A38D9" w:rsidRPr="00256287">
        <w:rPr>
          <w:lang w:val="fi-FI"/>
        </w:rPr>
        <w:t xml:space="preserve">viestintäkontrollirutiineihin, ja hän </w:t>
      </w:r>
      <w:r w:rsidR="007B63A5" w:rsidRPr="00256287">
        <w:rPr>
          <w:lang w:val="fi-FI"/>
        </w:rPr>
        <w:t xml:space="preserve">voi </w:t>
      </w:r>
      <w:r w:rsidR="00964426" w:rsidRPr="00256287">
        <w:rPr>
          <w:lang w:val="fi-FI"/>
        </w:rPr>
        <w:t>lähettää viestejä etuoikeutetulla kanavalla sensuurijärjestelmien ohitse.</w:t>
      </w:r>
    </w:p>
    <w:p w14:paraId="1E7B6BEC" w14:textId="77777777" w:rsidR="00D74F35" w:rsidRPr="00256287" w:rsidRDefault="00D74F35">
      <w:pPr>
        <w:rPr>
          <w:lang w:val="fi-FI"/>
        </w:rPr>
      </w:pPr>
    </w:p>
    <w:p w14:paraId="7FE7EE55" w14:textId="77777777" w:rsidR="00A02CC5" w:rsidRPr="00256287" w:rsidRDefault="00A02CC5">
      <w:pPr>
        <w:rPr>
          <w:lang w:val="fi-FI"/>
        </w:rPr>
      </w:pPr>
    </w:p>
    <w:p w14:paraId="7FAF3C85" w14:textId="77777777" w:rsidR="00356B6B" w:rsidRPr="00256287" w:rsidRDefault="00356B6B" w:rsidP="006346D7">
      <w:pPr>
        <w:pStyle w:val="Heading4"/>
      </w:pPr>
      <w:r w:rsidRPr="00256287">
        <w:t>Oikeat toimintasuunnitelmat</w:t>
      </w:r>
      <w:r w:rsidR="001056AA" w:rsidRPr="00256287">
        <w:t xml:space="preserve"> - mitä voisi tapahtua</w:t>
      </w:r>
    </w:p>
    <w:p w14:paraId="00B1AE16" w14:textId="77777777" w:rsidR="00356B6B" w:rsidRPr="00256287" w:rsidRDefault="00CF78BF">
      <w:pPr>
        <w:rPr>
          <w:lang w:val="fi-FI"/>
        </w:rPr>
      </w:pPr>
      <w:r w:rsidRPr="00256287">
        <w:rPr>
          <w:lang w:val="fi-FI"/>
        </w:rPr>
        <w:t xml:space="preserve">Isä Joaquin on </w:t>
      </w:r>
      <w:r w:rsidR="00010651" w:rsidRPr="00256287">
        <w:rPr>
          <w:lang w:val="fi-FI"/>
        </w:rPr>
        <w:t xml:space="preserve">kuohuksissaan Meredithin kohtalosta, ja välittää tästä tiedon kvanttikryptatulla viestinnällä suoraan päällikölleen, Solanon arkkipiispa </w:t>
      </w:r>
      <w:r w:rsidR="00010651" w:rsidRPr="00546903">
        <w:rPr>
          <w:b/>
          <w:i/>
          <w:lang w:val="fi-FI"/>
        </w:rPr>
        <w:t>Jean Marie Dubillardille</w:t>
      </w:r>
      <w:r w:rsidR="00010651" w:rsidRPr="00256287">
        <w:rPr>
          <w:lang w:val="fi-FI"/>
        </w:rPr>
        <w:t xml:space="preserve">. </w:t>
      </w:r>
      <w:r w:rsidR="00356B6B" w:rsidRPr="00256287">
        <w:rPr>
          <w:lang w:val="fi-FI"/>
        </w:rPr>
        <w:t xml:space="preserve">Katolinen kirkko ei hyväksy ajatusta siitä, että sen lähetyssaarnaajan mielestä on kopio ihmisen tekemässä kiirastulesssa. </w:t>
      </w:r>
      <w:r w:rsidR="00961513" w:rsidRPr="00256287">
        <w:rPr>
          <w:lang w:val="fi-FI"/>
        </w:rPr>
        <w:t xml:space="preserve">Vaikka sen oppi kertookin, että </w:t>
      </w:r>
      <w:r w:rsidR="00ED7111" w:rsidRPr="00256287">
        <w:rPr>
          <w:lang w:val="fi-FI"/>
        </w:rPr>
        <w:t>ihmisen sielu on ihmisen ruumiissa, ja ettei ihmisistä otetuilla kopioilla ole sielua (jotain arvoa näillä saattaa olla, mutta tähän ei varsinaisesti oteta kantaa), tällainen toiminta nähdään selvänä loukkauksena kirkon arvovaltaa ja jopa opetusta kohtaan. Ihmisen ei sovi leikkiä jumalaa ja koettaa mekanistisesti tuottaa jumalan valtakunnan osia, eikä liioin kukaan joka kuvittelee olevansa kirkon työntekijä saa liikuskella ympäriinsä</w:t>
      </w:r>
      <w:r w:rsidR="005C72FD" w:rsidRPr="00256287">
        <w:rPr>
          <w:lang w:val="fi-FI"/>
        </w:rPr>
        <w:t xml:space="preserve"> - moinen on hyvin tukalaa Meredithin läheisille, ja sitä saatetaan käyttää johtamaan heitä harhaoppiin</w:t>
      </w:r>
      <w:r w:rsidR="00ED7111" w:rsidRPr="00256287">
        <w:rPr>
          <w:lang w:val="fi-FI"/>
        </w:rPr>
        <w:t>. Lisäksi Meredithin sielu tuskin saa rauhaa, jos hänestä riek</w:t>
      </w:r>
      <w:r w:rsidR="00023423" w:rsidRPr="00256287">
        <w:rPr>
          <w:lang w:val="fi-FI"/>
        </w:rPr>
        <w:t>k</w:t>
      </w:r>
      <w:r w:rsidR="005C72FD" w:rsidRPr="00256287">
        <w:rPr>
          <w:lang w:val="fi-FI"/>
        </w:rPr>
        <w:t>uu ympäriinsä tuollainen kopio.</w:t>
      </w:r>
    </w:p>
    <w:p w14:paraId="3B702788" w14:textId="77777777" w:rsidR="00754F5D" w:rsidRPr="00256287" w:rsidRDefault="00754F5D">
      <w:pPr>
        <w:rPr>
          <w:lang w:val="fi-FI"/>
        </w:rPr>
      </w:pPr>
    </w:p>
    <w:p w14:paraId="58A96652" w14:textId="77777777" w:rsidR="00F921CC" w:rsidRPr="00256287" w:rsidRDefault="00F57977">
      <w:pPr>
        <w:rPr>
          <w:lang w:val="fi-FI"/>
        </w:rPr>
      </w:pPr>
      <w:r>
        <w:rPr>
          <w:lang w:val="fi-FI"/>
        </w:rPr>
        <w:t xml:space="preserve">CSC:n johtaja </w:t>
      </w:r>
      <w:r w:rsidR="00CF7766" w:rsidRPr="00F57977">
        <w:rPr>
          <w:b/>
          <w:i/>
          <w:lang w:val="fi-FI"/>
        </w:rPr>
        <w:t>Sergio Cauas</w:t>
      </w:r>
      <w:r w:rsidR="00CF7766" w:rsidRPr="00256287">
        <w:rPr>
          <w:lang w:val="fi-FI"/>
        </w:rPr>
        <w:t xml:space="preserve"> näkee tässä välittömästi arvovaltauhan sekä memeettisen turvallisuusuhan: ajatus siitä, että kansalaisen mieli on kopioitu ja kaapattu kidutettavaksi on </w:t>
      </w:r>
      <w:r w:rsidR="00E06C56" w:rsidRPr="00256287">
        <w:rPr>
          <w:lang w:val="fi-FI"/>
        </w:rPr>
        <w:t>häiritsevä</w:t>
      </w:r>
      <w:r w:rsidR="00CF7766" w:rsidRPr="00256287">
        <w:rPr>
          <w:lang w:val="fi-FI"/>
        </w:rPr>
        <w:t>. Useimmat muut turvallisuusneuvostossa pitävät asiaa vähemmän vakavana.</w:t>
      </w:r>
      <w:r w:rsidR="00E00A83" w:rsidRPr="00256287">
        <w:rPr>
          <w:lang w:val="fi-FI"/>
        </w:rPr>
        <w:t xml:space="preserve"> Kyseessä ei varmasti ole ensimmäinen tasavaltalainen, jonka mieli on vihollisen kopioima, </w:t>
      </w:r>
      <w:r w:rsidR="00301F99" w:rsidRPr="00256287">
        <w:rPr>
          <w:lang w:val="fi-FI"/>
        </w:rPr>
        <w:t xml:space="preserve">eikä lähetyssaarnaaja tai matruusi kumpikaan kantanut suuria salaisuuksia. </w:t>
      </w:r>
      <w:r w:rsidR="004B3B26" w:rsidRPr="00256287">
        <w:rPr>
          <w:lang w:val="fi-FI"/>
        </w:rPr>
        <w:t xml:space="preserve">Kun </w:t>
      </w:r>
      <w:r w:rsidR="00D2685B" w:rsidRPr="00256287">
        <w:rPr>
          <w:lang w:val="fi-FI"/>
        </w:rPr>
        <w:t>arkkipiispa</w:t>
      </w:r>
      <w:r w:rsidR="004B3B26" w:rsidRPr="00256287">
        <w:rPr>
          <w:lang w:val="fi-FI"/>
        </w:rPr>
        <w:t xml:space="preserve"> tajuaa, ettei </w:t>
      </w:r>
      <w:r w:rsidR="00D2685B" w:rsidRPr="00256287">
        <w:rPr>
          <w:lang w:val="fi-FI"/>
        </w:rPr>
        <w:t>saa hyvällä tahtoaan läpi, hän</w:t>
      </w:r>
      <w:r w:rsidR="004B3B26" w:rsidRPr="00256287">
        <w:rPr>
          <w:lang w:val="fi-FI"/>
        </w:rPr>
        <w:t xml:space="preserve"> vuotaa tiedon medialle.</w:t>
      </w:r>
      <w:r w:rsidR="00F56352" w:rsidRPr="00256287">
        <w:rPr>
          <w:lang w:val="fi-FI"/>
        </w:rPr>
        <w:t xml:space="preserve"> Sensuuritoimisto ei saa aikaan blackouttia, koska kirkolla</w:t>
      </w:r>
      <w:r w:rsidR="008C79CC" w:rsidRPr="00256287">
        <w:rPr>
          <w:lang w:val="fi-FI"/>
        </w:rPr>
        <w:t xml:space="preserve"> on</w:t>
      </w:r>
      <w:r w:rsidR="00F56352" w:rsidRPr="00256287">
        <w:rPr>
          <w:lang w:val="fi-FI"/>
        </w:rPr>
        <w:t xml:space="preserve"> omia viestintäkanaviaan ja melkoisesti vaikutusvaltaa.</w:t>
      </w:r>
      <w:r w:rsidR="00F01394" w:rsidRPr="00256287">
        <w:rPr>
          <w:lang w:val="fi-FI"/>
        </w:rPr>
        <w:t xml:space="preserve"> Asia muuttuu poliittiseksi kiistakapulaksi ekspansionististen haukkojen ja varovaisten deterministien välillä.</w:t>
      </w:r>
    </w:p>
    <w:p w14:paraId="75C73BE4" w14:textId="77777777" w:rsidR="00124724" w:rsidRPr="00256287" w:rsidRDefault="00124724">
      <w:pPr>
        <w:rPr>
          <w:lang w:val="fi-FI"/>
        </w:rPr>
      </w:pPr>
    </w:p>
    <w:p w14:paraId="77518D70" w14:textId="77777777" w:rsidR="00124724" w:rsidRPr="00256287" w:rsidRDefault="00124724">
      <w:pPr>
        <w:rPr>
          <w:lang w:val="fi-FI"/>
        </w:rPr>
      </w:pPr>
      <w:r w:rsidRPr="00256287">
        <w:rPr>
          <w:lang w:val="fi-FI"/>
        </w:rPr>
        <w:t xml:space="preserve">Kenraali </w:t>
      </w:r>
      <w:r w:rsidRPr="00884C99">
        <w:rPr>
          <w:b/>
          <w:i/>
          <w:lang w:val="fi-FI"/>
        </w:rPr>
        <w:t>Monica Contreras</w:t>
      </w:r>
      <w:r w:rsidRPr="00256287">
        <w:rPr>
          <w:lang w:val="fi-FI"/>
        </w:rPr>
        <w:t xml:space="preserve"> on itse sitä mieltä, että tästä on turhaa kauheasti elämöidä, mutta kun uutinen vuotaa julkisuuteen ja kun yksi hänen neuvostostaankin tarttuu siihen, hän </w:t>
      </w:r>
      <w:r w:rsidR="00972A59" w:rsidRPr="00256287">
        <w:rPr>
          <w:lang w:val="fi-FI"/>
        </w:rPr>
        <w:t>myöntyy että vastine on välttämätön.</w:t>
      </w:r>
      <w:r w:rsidR="00B970F7" w:rsidRPr="00256287">
        <w:rPr>
          <w:lang w:val="fi-FI"/>
        </w:rPr>
        <w:t xml:space="preserve"> Hän välittää kuitenkin kirkolle ilmoituksen, että tällainen mo</w:t>
      </w:r>
      <w:r w:rsidR="00785669" w:rsidRPr="00256287">
        <w:rPr>
          <w:lang w:val="fi-FI"/>
        </w:rPr>
        <w:t>raalipaniikin lietsominen julk</w:t>
      </w:r>
      <w:r w:rsidR="000E2BF9" w:rsidRPr="00256287">
        <w:rPr>
          <w:lang w:val="fi-FI"/>
        </w:rPr>
        <w:t>i</w:t>
      </w:r>
      <w:r w:rsidR="00785669" w:rsidRPr="00256287">
        <w:rPr>
          <w:lang w:val="fi-FI"/>
        </w:rPr>
        <w:t>s</w:t>
      </w:r>
      <w:r w:rsidR="00B970F7" w:rsidRPr="00256287">
        <w:rPr>
          <w:lang w:val="fi-FI"/>
        </w:rPr>
        <w:t>uudessa ei ole suotavaa.</w:t>
      </w:r>
    </w:p>
    <w:p w14:paraId="0EAC0C62" w14:textId="77777777" w:rsidR="00F01394" w:rsidRPr="00256287" w:rsidRDefault="00F01394">
      <w:pPr>
        <w:rPr>
          <w:lang w:val="fi-FI"/>
        </w:rPr>
      </w:pPr>
    </w:p>
    <w:p w14:paraId="7963C777" w14:textId="77777777" w:rsidR="00F01394" w:rsidRPr="00256287" w:rsidRDefault="00F01394">
      <w:pPr>
        <w:rPr>
          <w:lang w:val="fi-FI"/>
        </w:rPr>
      </w:pPr>
    </w:p>
    <w:p w14:paraId="03E82575" w14:textId="77777777" w:rsidR="005C72FD" w:rsidRPr="00256287" w:rsidRDefault="005C72FD">
      <w:pPr>
        <w:rPr>
          <w:lang w:val="fi-FI"/>
        </w:rPr>
      </w:pPr>
    </w:p>
    <w:p w14:paraId="7BF1AB7A" w14:textId="77777777" w:rsidR="002F10A2" w:rsidRPr="00256287" w:rsidRDefault="002F10A2" w:rsidP="006346D7">
      <w:pPr>
        <w:pStyle w:val="Heading3"/>
      </w:pPr>
      <w:r w:rsidRPr="00256287">
        <w:t>Konflikti aluksella</w:t>
      </w:r>
    </w:p>
    <w:p w14:paraId="014C6D72" w14:textId="77777777" w:rsidR="002F10A2" w:rsidRPr="00256287" w:rsidRDefault="002F10A2">
      <w:pPr>
        <w:rPr>
          <w:lang w:val="fi-FI"/>
        </w:rPr>
      </w:pPr>
    </w:p>
    <w:p w14:paraId="6C0F6748" w14:textId="77777777" w:rsidR="002F10A2" w:rsidRPr="00256287" w:rsidRDefault="002F10A2">
      <w:pPr>
        <w:rPr>
          <w:lang w:val="fi-FI"/>
        </w:rPr>
      </w:pPr>
      <w:r w:rsidRPr="00256287">
        <w:rPr>
          <w:lang w:val="fi-FI"/>
        </w:rPr>
        <w:t>Diafotismos etsii keinoa paeta.</w:t>
      </w:r>
      <w:r w:rsidR="006F1887" w:rsidRPr="00256287">
        <w:rPr>
          <w:lang w:val="fi-FI"/>
        </w:rPr>
        <w:t xml:space="preserve"> Hänellä on cortical stack, ja hän on syönyt Pingillä fabrikoimansa mikrotorakan, jossa hän voi ajaa deltaforkkia itsestään ja koettaa löytää tiensä </w:t>
      </w:r>
      <w:r w:rsidR="0059277A" w:rsidRPr="00256287">
        <w:rPr>
          <w:lang w:val="fi-FI"/>
        </w:rPr>
        <w:t>pois</w:t>
      </w:r>
      <w:r w:rsidR="006F1887" w:rsidRPr="00256287">
        <w:rPr>
          <w:lang w:val="fi-FI"/>
        </w:rPr>
        <w:t>.</w:t>
      </w:r>
      <w:r w:rsidR="0059277A" w:rsidRPr="00256287">
        <w:rPr>
          <w:lang w:val="fi-FI"/>
        </w:rPr>
        <w:t xml:space="preserve"> Hänen ajatuksensa on livahtaa Saint Sunnivan viestintäkeskukseen ja </w:t>
      </w:r>
      <w:r w:rsidR="00137645" w:rsidRPr="00256287">
        <w:rPr>
          <w:lang w:val="fi-FI"/>
        </w:rPr>
        <w:t>lähettää extropiaanisille egonoutajille ohjeet mistä hänet löytää.</w:t>
      </w:r>
      <w:r w:rsidR="007831FA" w:rsidRPr="00256287">
        <w:rPr>
          <w:lang w:val="fi-FI"/>
        </w:rPr>
        <w:t xml:space="preserve"> Todennäköisyydet onnistua tässä ovat pienet.</w:t>
      </w:r>
    </w:p>
    <w:p w14:paraId="25FA3031" w14:textId="77777777" w:rsidR="00FE19AD" w:rsidRPr="00256287" w:rsidRDefault="00FE19AD">
      <w:pPr>
        <w:rPr>
          <w:lang w:val="fi-FI"/>
        </w:rPr>
      </w:pPr>
    </w:p>
    <w:p w14:paraId="0A17908F" w14:textId="77777777" w:rsidR="00362047" w:rsidRPr="00256287" w:rsidRDefault="00FE19AD">
      <w:pPr>
        <w:rPr>
          <w:lang w:val="fi-FI"/>
        </w:rPr>
      </w:pPr>
      <w:r w:rsidRPr="00256287">
        <w:rPr>
          <w:lang w:val="fi-FI"/>
        </w:rPr>
        <w:t xml:space="preserve">Isä Joaquin tahtoo </w:t>
      </w:r>
      <w:r w:rsidR="00265497" w:rsidRPr="00256287">
        <w:rPr>
          <w:lang w:val="fi-FI"/>
        </w:rPr>
        <w:t xml:space="preserve">Diafotismoksesta ulos </w:t>
      </w:r>
      <w:r w:rsidR="007831FA" w:rsidRPr="00256287">
        <w:rPr>
          <w:lang w:val="fi-FI"/>
        </w:rPr>
        <w:t xml:space="preserve">kiirastulen tarkan sijainnin, sekä tiedot siitä, kenen kanssa </w:t>
      </w:r>
      <w:r w:rsidR="001A769E" w:rsidRPr="00256287">
        <w:rPr>
          <w:lang w:val="fi-FI"/>
        </w:rPr>
        <w:t>Diafotismos on tehnyt yhteistyötä.</w:t>
      </w:r>
    </w:p>
    <w:p w14:paraId="45117FBC" w14:textId="77777777" w:rsidR="00265497" w:rsidRPr="00256287" w:rsidRDefault="00265497">
      <w:pPr>
        <w:rPr>
          <w:lang w:val="fi-FI"/>
        </w:rPr>
      </w:pPr>
    </w:p>
    <w:p w14:paraId="4B5E3B91" w14:textId="77777777" w:rsidR="00265497" w:rsidRPr="00256287" w:rsidRDefault="00265497">
      <w:pPr>
        <w:rPr>
          <w:lang w:val="fi-FI"/>
        </w:rPr>
      </w:pPr>
    </w:p>
    <w:p w14:paraId="79201592" w14:textId="77777777" w:rsidR="008C108E" w:rsidRPr="00256287" w:rsidRDefault="008C108E" w:rsidP="006346D7">
      <w:pPr>
        <w:pStyle w:val="Heading3"/>
      </w:pPr>
      <w:r w:rsidRPr="00256287">
        <w:t>Vainaja sellissä</w:t>
      </w:r>
    </w:p>
    <w:p w14:paraId="5EE87175" w14:textId="77777777" w:rsidR="008C108E" w:rsidRPr="00256287" w:rsidRDefault="008C108E">
      <w:pPr>
        <w:rPr>
          <w:lang w:val="fi-FI"/>
        </w:rPr>
      </w:pPr>
      <w:r w:rsidRPr="00256287">
        <w:rPr>
          <w:lang w:val="fi-FI"/>
        </w:rPr>
        <w:t>Diafotismos oksentaa torakan pois peiton alla, ja lähettää sitten sen irrottamaan aivokuorinippua. Hetkeä ennen tätä hän laukaisee hermomyrkyn, joka lamauttaa hänen hengityskeskuksensa.</w:t>
      </w:r>
    </w:p>
    <w:p w14:paraId="1655733E" w14:textId="77777777" w:rsidR="008C108E" w:rsidRPr="00256287" w:rsidRDefault="008C108E">
      <w:pPr>
        <w:rPr>
          <w:lang w:val="fi-FI"/>
        </w:rPr>
      </w:pPr>
    </w:p>
    <w:p w14:paraId="6732CDEA" w14:textId="77777777" w:rsidR="008C108E" w:rsidRPr="00256287" w:rsidRDefault="008C108E">
      <w:pPr>
        <w:rPr>
          <w:lang w:val="fi-FI"/>
        </w:rPr>
      </w:pPr>
      <w:r w:rsidRPr="00256287">
        <w:rPr>
          <w:lang w:val="fi-FI"/>
        </w:rPr>
        <w:t xml:space="preserve">Torakka leikkaa pienellä sirkkelillä nipun irti </w:t>
      </w:r>
      <w:r w:rsidR="009C5666" w:rsidRPr="00256287">
        <w:rPr>
          <w:lang w:val="fi-FI"/>
        </w:rPr>
        <w:t xml:space="preserve">kallosta, ja kätkeytyy sitten odottamaan. </w:t>
      </w:r>
      <w:r w:rsidR="00585E6C" w:rsidRPr="00256287">
        <w:rPr>
          <w:lang w:val="fi-FI"/>
        </w:rPr>
        <w:t xml:space="preserve">Kun lämpökamera havaitsee Diafotismoksen viilenevän, Ayez käy tarkistamassa tämän, toteaa kuolleeksi ja kutsuu Santangelin paikalle. Tässä hämmennyksessä torakka </w:t>
      </w:r>
      <w:r w:rsidR="003728D1" w:rsidRPr="00256287">
        <w:rPr>
          <w:lang w:val="fi-FI"/>
        </w:rPr>
        <w:t>tarttuu Ayezin housunlahkeeseen</w:t>
      </w:r>
      <w:r w:rsidR="00FB4020" w:rsidRPr="00256287">
        <w:rPr>
          <w:lang w:val="fi-FI"/>
        </w:rPr>
        <w:t>, ja saa kuljetuksen pois tyrmästä.</w:t>
      </w:r>
    </w:p>
    <w:p w14:paraId="23127349" w14:textId="77777777" w:rsidR="008C108E" w:rsidRPr="00256287" w:rsidRDefault="008C108E">
      <w:pPr>
        <w:rPr>
          <w:lang w:val="fi-FI"/>
        </w:rPr>
      </w:pPr>
    </w:p>
    <w:p w14:paraId="15DD72DE" w14:textId="77777777" w:rsidR="0014764C" w:rsidRPr="00256287" w:rsidRDefault="00E27E36">
      <w:pPr>
        <w:rPr>
          <w:lang w:val="fi-FI"/>
        </w:rPr>
      </w:pPr>
      <w:r w:rsidRPr="00256287">
        <w:rPr>
          <w:lang w:val="fi-FI"/>
        </w:rPr>
        <w:t xml:space="preserve">Perrigos havaitsee jossain vaiheessa, että vainajalta puuttuu kuorinippu. </w:t>
      </w:r>
      <w:r w:rsidR="0014764C" w:rsidRPr="00256287">
        <w:rPr>
          <w:lang w:val="fi-FI"/>
        </w:rPr>
        <w:t>Sitä aletaan etsiä. Aluksella on kolme muuta henkilöä, johon kuorinipun voisi istuttaa - de Vooght, Suzuki ja Murrieta. Kukaan ei ole varma siitä, miten helppoa tämä oikeasti olisi; de Vooght epäilee, että siihen tarvittaisiin kalustoa, koska biologisia aivoja ei ole suunniteltu vastaanottamaan uploadia.</w:t>
      </w:r>
      <w:r w:rsidR="00AA78B2" w:rsidRPr="00256287">
        <w:rPr>
          <w:lang w:val="fi-FI"/>
        </w:rPr>
        <w:t xml:space="preserve"> (</w:t>
      </w:r>
      <w:r w:rsidR="0014764C" w:rsidRPr="00256287">
        <w:rPr>
          <w:lang w:val="fi-FI"/>
        </w:rPr>
        <w:t>Toki on olemassa vielä yksi mahdollinen kohde: Francis Ngyen</w:t>
      </w:r>
      <w:r w:rsidR="00AA78B2" w:rsidRPr="00256287">
        <w:rPr>
          <w:lang w:val="fi-FI"/>
        </w:rPr>
        <w:t xml:space="preserve">in tavaroissa oleva spare morph, </w:t>
      </w:r>
      <w:r w:rsidR="00255548" w:rsidRPr="00256287">
        <w:rPr>
          <w:lang w:val="fi-FI"/>
        </w:rPr>
        <w:t>mutta se on kätketty miehistökannen myyntiautomaatteihin litteässä muodossa. Kukaan ei kiinnitä automaatteihin paljon huomiota, joten se pysyy näkymättömänä.)</w:t>
      </w:r>
    </w:p>
    <w:p w14:paraId="6B8C5CBA" w14:textId="77777777" w:rsidR="00AA78B2" w:rsidRPr="00256287" w:rsidRDefault="00AA78B2">
      <w:pPr>
        <w:rPr>
          <w:lang w:val="fi-FI"/>
        </w:rPr>
      </w:pPr>
    </w:p>
    <w:p w14:paraId="02CE409D" w14:textId="77777777" w:rsidR="00AA78B2" w:rsidRPr="00256287" w:rsidRDefault="00AA78B2">
      <w:pPr>
        <w:rPr>
          <w:lang w:val="fi-FI"/>
        </w:rPr>
      </w:pPr>
      <w:r w:rsidRPr="00256287">
        <w:rPr>
          <w:lang w:val="fi-FI"/>
        </w:rPr>
        <w:t>Jossain vaiheessa</w:t>
      </w:r>
      <w:r w:rsidR="00255548" w:rsidRPr="00256287">
        <w:rPr>
          <w:lang w:val="fi-FI"/>
        </w:rPr>
        <w:t xml:space="preserve"> tajutaan, että </w:t>
      </w:r>
      <w:r w:rsidR="00E21E55" w:rsidRPr="00256287">
        <w:rPr>
          <w:lang w:val="fi-FI"/>
        </w:rPr>
        <w:t>Diafotmismoksen eräs implanteista on kuoriutunut ja lähtenyt kävelemään, ilmeisesti nippu mukanaan.</w:t>
      </w:r>
    </w:p>
    <w:p w14:paraId="3D917005" w14:textId="77777777" w:rsidR="00E27E36" w:rsidRPr="00256287" w:rsidRDefault="00E27E36">
      <w:pPr>
        <w:rPr>
          <w:lang w:val="fi-FI"/>
        </w:rPr>
      </w:pPr>
    </w:p>
    <w:p w14:paraId="0F83575F" w14:textId="77777777" w:rsidR="002B4235" w:rsidRPr="00256287" w:rsidRDefault="00A06953" w:rsidP="006346D7">
      <w:pPr>
        <w:pStyle w:val="Heading3"/>
      </w:pPr>
      <w:r w:rsidRPr="00256287">
        <w:t>Oikeusjuttu</w:t>
      </w:r>
    </w:p>
    <w:p w14:paraId="3CBBA30A" w14:textId="77777777" w:rsidR="00A06953" w:rsidRPr="00256287" w:rsidRDefault="00A06953">
      <w:pPr>
        <w:rPr>
          <w:lang w:val="fi-FI"/>
        </w:rPr>
      </w:pPr>
      <w:r w:rsidRPr="00256287">
        <w:rPr>
          <w:lang w:val="fi-FI"/>
        </w:rPr>
        <w:t>Francis Ngyen on napannut Diaf</w:t>
      </w:r>
      <w:r w:rsidR="00F0481A" w:rsidRPr="00256287">
        <w:rPr>
          <w:lang w:val="fi-FI"/>
        </w:rPr>
        <w:t>o</w:t>
      </w:r>
      <w:r w:rsidR="00B80CCA" w:rsidRPr="00256287">
        <w:rPr>
          <w:lang w:val="fi-FI"/>
        </w:rPr>
        <w:t xml:space="preserve">tismoksen karanneen kuorinipun, ja voi käyttää tätä </w:t>
      </w:r>
      <w:r w:rsidR="00B80CCA" w:rsidRPr="00256287">
        <w:rPr>
          <w:lang w:val="fi-FI"/>
        </w:rPr>
        <w:lastRenderedPageBreak/>
        <w:t>neuvotteluvälineenä. Hänen vaihtoehtonsa ovat nyt: koettaa bluffata liki mahdottomassa tilanteessa, tai tarjota vainoharhaiselle Jaramillolle yhteistyötä Stellar Intelligencen kanssa.</w:t>
      </w:r>
      <w:r w:rsidR="0088681E" w:rsidRPr="00256287">
        <w:rPr>
          <w:lang w:val="fi-FI"/>
        </w:rPr>
        <w:t xml:space="preserve"> Ngyen haluaisi mieluummin bluffata: hän on aika varma, että jupiterilaiset eivät löydä häntä, ja jos hän saisi Colemanin puolelleen, hän voisi seilata ulos.</w:t>
      </w:r>
    </w:p>
    <w:p w14:paraId="056A9413" w14:textId="77777777" w:rsidR="00D228EA" w:rsidRPr="00256287" w:rsidRDefault="00D228EA">
      <w:pPr>
        <w:rPr>
          <w:lang w:val="fi-FI"/>
        </w:rPr>
      </w:pPr>
    </w:p>
    <w:p w14:paraId="64BF3D6B" w14:textId="77777777" w:rsidR="00B86682" w:rsidRPr="00256287" w:rsidRDefault="00B86682">
      <w:pPr>
        <w:rPr>
          <w:lang w:val="fi-FI"/>
        </w:rPr>
      </w:pPr>
      <w:r w:rsidRPr="00256287">
        <w:rPr>
          <w:lang w:val="fi-FI"/>
        </w:rPr>
        <w:t xml:space="preserve">Ngyen tietää, että Saint Sunnivan tämänhetkinen tärkein tehtävä on jäljittää Luján V:n kimppuun käyneitä koneälyjä: selvittää, mistä ne tulivat ja minne menivät. Se oli tässä komennuksessa jo viime syksystä, ja alunperin sen piti toimia Saint Paulan komennossa. Kuitenkin Saint Paula on lähes riekaleina, </w:t>
      </w:r>
      <w:r w:rsidR="00413A87" w:rsidRPr="00256287">
        <w:rPr>
          <w:lang w:val="fi-FI"/>
        </w:rPr>
        <w:t>joten tehtävä on siirretty suoraan Saint Sunnivalle, ja raport</w:t>
      </w:r>
      <w:r w:rsidR="003425C5" w:rsidRPr="00256287">
        <w:rPr>
          <w:lang w:val="fi-FI"/>
        </w:rPr>
        <w:t xml:space="preserve">ointi menee suoraan kommodori </w:t>
      </w:r>
      <w:r w:rsidR="003425C5" w:rsidRPr="00256287">
        <w:rPr>
          <w:b/>
          <w:i/>
          <w:lang w:val="fi-FI"/>
        </w:rPr>
        <w:t>Ve</w:t>
      </w:r>
      <w:r w:rsidR="00C3246F" w:rsidRPr="00256287">
        <w:rPr>
          <w:b/>
          <w:i/>
          <w:lang w:val="fi-FI"/>
        </w:rPr>
        <w:t>liz</w:t>
      </w:r>
      <w:r w:rsidR="00C3246F" w:rsidRPr="00256287">
        <w:rPr>
          <w:lang w:val="fi-FI"/>
        </w:rPr>
        <w:t>il</w:t>
      </w:r>
      <w:r w:rsidR="003425C5" w:rsidRPr="00256287">
        <w:rPr>
          <w:lang w:val="fi-FI"/>
        </w:rPr>
        <w:t>le</w:t>
      </w:r>
      <w:r w:rsidR="00413A87" w:rsidRPr="00256287">
        <w:rPr>
          <w:lang w:val="fi-FI"/>
        </w:rPr>
        <w:t xml:space="preserve"> </w:t>
      </w:r>
      <w:r w:rsidR="00951DFF" w:rsidRPr="00256287">
        <w:rPr>
          <w:lang w:val="fi-FI"/>
        </w:rPr>
        <w:t>Nuevo Taglella.</w:t>
      </w:r>
    </w:p>
    <w:p w14:paraId="17A42BA2" w14:textId="77777777" w:rsidR="00B86682" w:rsidRPr="00256287" w:rsidRDefault="00B86682">
      <w:pPr>
        <w:rPr>
          <w:lang w:val="fi-FI"/>
        </w:rPr>
      </w:pPr>
    </w:p>
    <w:p w14:paraId="102A9FB3" w14:textId="77777777" w:rsidR="00D228EA" w:rsidRPr="00256287" w:rsidRDefault="00D228EA">
      <w:pPr>
        <w:rPr>
          <w:lang w:val="fi-FI"/>
        </w:rPr>
      </w:pPr>
      <w:r w:rsidRPr="00256287">
        <w:rPr>
          <w:lang w:val="fi-FI"/>
        </w:rPr>
        <w:t>Jaramillon näkökulmasta Coleman on nyt kertonut kavereilleen yhden tarinan ja Ayezille toisen, mutta lääketieteellisesti hänestä ei ole löytynyt mitään vikaa. Hän aikoo käydä läpi Colemanin täydellisen verenkuvan ja aivokäyrät, mutta jos niissäkään ei löydy mitään outoa, hän joutuu pohtimaan, onko matruusi vaaraksi itselleen ja muille.</w:t>
      </w:r>
      <w:r w:rsidR="009C7EB8" w:rsidRPr="00256287">
        <w:rPr>
          <w:lang w:val="fi-FI"/>
        </w:rPr>
        <w:t xml:space="preserve"> Ekton tarkistus osoittaa, että siellä on regulaatioiden </w:t>
      </w:r>
      <w:r w:rsidR="003F312C" w:rsidRPr="00256287">
        <w:rPr>
          <w:lang w:val="fi-FI"/>
        </w:rPr>
        <w:t xml:space="preserve">ulkopuolinen </w:t>
      </w:r>
      <w:r w:rsidR="009C7EB8" w:rsidRPr="00256287">
        <w:rPr>
          <w:lang w:val="fi-FI"/>
        </w:rPr>
        <w:t>versio</w:t>
      </w:r>
      <w:r w:rsidR="004E6DC1" w:rsidRPr="00256287">
        <w:rPr>
          <w:lang w:val="fi-FI"/>
        </w:rPr>
        <w:t xml:space="preserve"> </w:t>
      </w:r>
      <w:r w:rsidR="003F312C" w:rsidRPr="00256287">
        <w:rPr>
          <w:lang w:val="fi-FI"/>
        </w:rPr>
        <w:t>ohjelmoinitikirjastoista</w:t>
      </w:r>
      <w:r w:rsidR="009C7EB8" w:rsidRPr="00256287">
        <w:rPr>
          <w:lang w:val="fi-FI"/>
        </w:rPr>
        <w:t>, mutta tämä vastustaa purkuyrityksiä.</w:t>
      </w:r>
    </w:p>
    <w:p w14:paraId="4E3D5232" w14:textId="77777777" w:rsidR="00D228EA" w:rsidRPr="00256287" w:rsidRDefault="00D228EA">
      <w:pPr>
        <w:rPr>
          <w:lang w:val="fi-FI"/>
        </w:rPr>
      </w:pPr>
    </w:p>
    <w:p w14:paraId="21871C89" w14:textId="77777777" w:rsidR="00D228EA" w:rsidRPr="00256287" w:rsidRDefault="00D228EA">
      <w:pPr>
        <w:rPr>
          <w:lang w:val="fi-FI"/>
        </w:rPr>
      </w:pPr>
      <w:r w:rsidRPr="00256287">
        <w:rPr>
          <w:lang w:val="fi-FI"/>
        </w:rPr>
        <w:t xml:space="preserve">Ayez on saanut Jane Doelta lähdön jälkeen pysäyttää kaikenlaista heikkopäistä käytöstä. Hän </w:t>
      </w:r>
      <w:r w:rsidR="004C1A8E" w:rsidRPr="00256287">
        <w:rPr>
          <w:lang w:val="fi-FI"/>
        </w:rPr>
        <w:t xml:space="preserve">on tietoinen esim. Klebbin, Toksvikgin ja nyttemmin Bogedalin </w:t>
      </w:r>
      <w:r w:rsidR="004720EB" w:rsidRPr="00256287">
        <w:rPr>
          <w:lang w:val="fi-FI"/>
        </w:rPr>
        <w:t xml:space="preserve">mustan pörssin meiningeistä; hän epäilee, että Toksvig koetti salakuljettaa Jane Doelta asioita Saint Sunnivalle, mutta täyskaranteeni esti tämän. Hän oli </w:t>
      </w:r>
      <w:r w:rsidRPr="00256287">
        <w:rPr>
          <w:lang w:val="fi-FI"/>
        </w:rPr>
        <w:t>Curacaolla jutellut Nielsonin kanssa, estänyt tätä pettämästä poikaystäväänsä ja puhunut tämän kanssa yhteydenotosta tiedotusvälineisiin. Hänen tulkintansa mukaan 2144-saapumiserä jakautuu seuraavasti</w:t>
      </w:r>
      <w:r w:rsidR="00DC0138" w:rsidRPr="00256287">
        <w:rPr>
          <w:lang w:val="fi-FI"/>
        </w:rPr>
        <w:t>:</w:t>
      </w:r>
    </w:p>
    <w:p w14:paraId="575E7B7A" w14:textId="77777777" w:rsidR="00D228EA" w:rsidRPr="00256287" w:rsidRDefault="00D228EA">
      <w:pPr>
        <w:rPr>
          <w:lang w:val="fi-FI"/>
        </w:rPr>
      </w:pPr>
    </w:p>
    <w:p w14:paraId="5EB3CAA4" w14:textId="77777777" w:rsidR="00D228EA" w:rsidRPr="008D354A" w:rsidRDefault="00D228EA" w:rsidP="00D228EA">
      <w:pPr>
        <w:numPr>
          <w:ilvl w:val="0"/>
          <w:numId w:val="3"/>
        </w:numPr>
      </w:pPr>
      <w:r w:rsidRPr="008D354A">
        <w:t>moniongelmaiset: Scholl, Alghani A, de Vooght</w:t>
      </w:r>
    </w:p>
    <w:p w14:paraId="3271CED2" w14:textId="77777777" w:rsidR="00D228EA" w:rsidRPr="008D354A" w:rsidRDefault="00DC0138" w:rsidP="00D228EA">
      <w:pPr>
        <w:numPr>
          <w:ilvl w:val="0"/>
          <w:numId w:val="3"/>
        </w:numPr>
      </w:pPr>
      <w:r w:rsidRPr="008D354A">
        <w:t>rasittavat</w:t>
      </w:r>
      <w:r w:rsidR="00D228EA" w:rsidRPr="008D354A">
        <w:t>: Alghani I, Falk</w:t>
      </w:r>
      <w:r w:rsidR="0088681E" w:rsidRPr="008D354A">
        <w:t>, Engel, Chemnitz, Nielson, MacK</w:t>
      </w:r>
      <w:r w:rsidR="00D228EA" w:rsidRPr="008D354A">
        <w:t>ay, Astridsdottir, Ytterhus</w:t>
      </w:r>
    </w:p>
    <w:p w14:paraId="53180E94" w14:textId="77777777" w:rsidR="00D228EA" w:rsidRPr="00256287" w:rsidRDefault="00D228EA" w:rsidP="00D228EA">
      <w:pPr>
        <w:numPr>
          <w:ilvl w:val="0"/>
          <w:numId w:val="3"/>
        </w:numPr>
        <w:rPr>
          <w:lang w:val="fi-FI"/>
        </w:rPr>
      </w:pPr>
      <w:r w:rsidRPr="00256287">
        <w:rPr>
          <w:lang w:val="fi-FI"/>
        </w:rPr>
        <w:t>neutraalit: Perrigos, Myrland, Bogedal</w:t>
      </w:r>
    </w:p>
    <w:p w14:paraId="5CF417C2" w14:textId="77777777" w:rsidR="00D228EA" w:rsidRPr="00256287" w:rsidRDefault="00D228EA" w:rsidP="00D228EA">
      <w:pPr>
        <w:numPr>
          <w:ilvl w:val="0"/>
          <w:numId w:val="3"/>
        </w:numPr>
        <w:rPr>
          <w:lang w:val="fi-FI"/>
        </w:rPr>
      </w:pPr>
      <w:r w:rsidRPr="00256287">
        <w:rPr>
          <w:lang w:val="fi-FI"/>
        </w:rPr>
        <w:t>lupaavat: Acosta, Dachoff, Iglesias, Coleman, Valchak</w:t>
      </w:r>
    </w:p>
    <w:p w14:paraId="1B405F12" w14:textId="77777777" w:rsidR="002B4235" w:rsidRPr="00256287" w:rsidRDefault="002B4235">
      <w:pPr>
        <w:rPr>
          <w:lang w:val="fi-FI"/>
        </w:rPr>
      </w:pPr>
    </w:p>
    <w:p w14:paraId="0F8BF71B" w14:textId="77777777" w:rsidR="009A0883" w:rsidRPr="00256287" w:rsidRDefault="009A0883">
      <w:pPr>
        <w:rPr>
          <w:lang w:val="fi-FI"/>
        </w:rPr>
      </w:pPr>
      <w:r w:rsidRPr="00256287">
        <w:rPr>
          <w:lang w:val="fi-FI"/>
        </w:rPr>
        <w:t>Ayez kä</w:t>
      </w:r>
      <w:r w:rsidR="00434B41" w:rsidRPr="00256287">
        <w:rPr>
          <w:lang w:val="fi-FI"/>
        </w:rPr>
        <w:t>y juttelemassa Colemanin kanssa selvittääkseen, onko tällä jotain oikeaa hätää, vai onko Jaramillo vaan saanut paranoidin kohtauksen.</w:t>
      </w:r>
      <w:r w:rsidR="00941D63" w:rsidRPr="00256287">
        <w:rPr>
          <w:lang w:val="fi-FI"/>
        </w:rPr>
        <w:t xml:space="preserve"> Hän epäilee jälkimmäistä,</w:t>
      </w:r>
      <w:r w:rsidR="008E57E8" w:rsidRPr="00256287">
        <w:rPr>
          <w:lang w:val="fi-FI"/>
        </w:rPr>
        <w:t xml:space="preserve"> ja tämä saattaa paistaa hänestä läpi.</w:t>
      </w:r>
      <w:r w:rsidR="004E6DC1" w:rsidRPr="00256287">
        <w:rPr>
          <w:lang w:val="fi-FI"/>
        </w:rPr>
        <w:t xml:space="preserve"> Hänen tulkintansa enemmänkin on, että Jaramillo yrittää viedä huomion pois oikeasta epäillystä tönimällä Colemania.</w:t>
      </w:r>
    </w:p>
    <w:p w14:paraId="079377D1" w14:textId="77777777" w:rsidR="0088681E" w:rsidRPr="00256287" w:rsidRDefault="0088681E">
      <w:pPr>
        <w:rPr>
          <w:lang w:val="fi-FI"/>
        </w:rPr>
      </w:pPr>
    </w:p>
    <w:p w14:paraId="3F683876" w14:textId="77777777" w:rsidR="0088681E" w:rsidRPr="00256287" w:rsidRDefault="0088681E">
      <w:pPr>
        <w:rPr>
          <w:lang w:val="fi-FI"/>
        </w:rPr>
      </w:pPr>
      <w:r w:rsidRPr="00256287">
        <w:rPr>
          <w:lang w:val="fi-FI"/>
        </w:rPr>
        <w:t xml:space="preserve">Coleman ei suinkaan ole Jaramillon ainoa epäilty omituisista asioista. de Vooghtia hän joutuu pitämään silmällä pelkästään viran puolesta. </w:t>
      </w:r>
      <w:r w:rsidR="008727C8" w:rsidRPr="00256287">
        <w:rPr>
          <w:lang w:val="fi-FI"/>
        </w:rPr>
        <w:t>MacKayn yhteydet Tasaval</w:t>
      </w:r>
      <w:r w:rsidR="004703BC" w:rsidRPr="00256287">
        <w:rPr>
          <w:lang w:val="fi-FI"/>
        </w:rPr>
        <w:t>taan huonosti suhtautuviin el</w:t>
      </w:r>
      <w:r w:rsidR="00682EAC" w:rsidRPr="00256287">
        <w:rPr>
          <w:lang w:val="fi-FI"/>
        </w:rPr>
        <w:t xml:space="preserve">ementteihin ovat hyvin tiedossa, ja Jaramillo on kohtalaisen varma </w:t>
      </w:r>
      <w:r w:rsidR="00FC5C45" w:rsidRPr="00256287">
        <w:rPr>
          <w:lang w:val="fi-FI"/>
        </w:rPr>
        <w:t>että MacKay on hänen kohteensa myös tässä.</w:t>
      </w:r>
      <w:r w:rsidR="00986265" w:rsidRPr="00256287">
        <w:rPr>
          <w:lang w:val="fi-FI"/>
        </w:rPr>
        <w:t xml:space="preserve"> Jaramillo ei varsinaisesti usko Colemanin olevan ongelma, ja kun lääketieteellinen tulos ei paljasta mitään, hän arvelee pulman olevan psykologinen.</w:t>
      </w:r>
      <w:r w:rsidR="00906ED1" w:rsidRPr="00256287">
        <w:rPr>
          <w:lang w:val="fi-FI"/>
        </w:rPr>
        <w:t xml:space="preserve"> Jaramillo epäilee kon</w:t>
      </w:r>
      <w:r w:rsidR="0088796F" w:rsidRPr="00256287">
        <w:rPr>
          <w:lang w:val="fi-FI"/>
        </w:rPr>
        <w:t>kreettisemmaksi uhaksi MacKayta, koska tämä on juuri sellainen hyväuskoinen hölmö joka olisi hyvä käännyttää. (Falk</w:t>
      </w:r>
      <w:r w:rsidR="00A5371C" w:rsidRPr="00256287">
        <w:rPr>
          <w:lang w:val="fi-FI"/>
        </w:rPr>
        <w:t xml:space="preserve">ista </w:t>
      </w:r>
      <w:r w:rsidR="0088796F" w:rsidRPr="00256287">
        <w:rPr>
          <w:lang w:val="fi-FI"/>
        </w:rPr>
        <w:t xml:space="preserve">psykologit ovat arvelleet, että todennäköisesti tämä </w:t>
      </w:r>
      <w:r w:rsidR="00AC06C2" w:rsidRPr="00256287">
        <w:rPr>
          <w:lang w:val="fi-FI"/>
        </w:rPr>
        <w:t>pysyy lojaalina,</w:t>
      </w:r>
      <w:r w:rsidR="0088796F" w:rsidRPr="00256287">
        <w:rPr>
          <w:lang w:val="fi-FI"/>
        </w:rPr>
        <w:t xml:space="preserve"> jos hänelle annetaan tarpeeksi älyllistä stimulaatiota.</w:t>
      </w:r>
      <w:r w:rsidR="00AC06C2" w:rsidRPr="00256287">
        <w:rPr>
          <w:lang w:val="fi-FI"/>
        </w:rPr>
        <w:t xml:space="preserve"> Mitään arkaluontoista materiaalia hänelle ei kuitenkaan olla uskomassa.</w:t>
      </w:r>
      <w:r w:rsidR="0088796F" w:rsidRPr="00256287">
        <w:rPr>
          <w:lang w:val="fi-FI"/>
        </w:rPr>
        <w:t>)</w:t>
      </w:r>
    </w:p>
    <w:p w14:paraId="1C4ACECD" w14:textId="77777777" w:rsidR="009A0883" w:rsidRPr="00256287" w:rsidRDefault="009A0883">
      <w:pPr>
        <w:rPr>
          <w:lang w:val="fi-FI"/>
        </w:rPr>
      </w:pPr>
    </w:p>
    <w:p w14:paraId="7CEC5055" w14:textId="77777777" w:rsidR="00F55276" w:rsidRPr="00256287" w:rsidRDefault="00F55276">
      <w:pPr>
        <w:rPr>
          <w:lang w:val="fi-FI"/>
        </w:rPr>
      </w:pPr>
      <w:r w:rsidRPr="00256287">
        <w:rPr>
          <w:lang w:val="fi-FI"/>
        </w:rPr>
        <w:t>Jos Coleman päättää paljastaa kuvion Jaramillolle, Ngyen koettaa neuvotella SI:n edustajana Jupiterin laivaston kanssa. Jaramillo ei ota neuvo</w:t>
      </w:r>
      <w:r w:rsidR="000C152F" w:rsidRPr="00256287">
        <w:rPr>
          <w:lang w:val="fi-FI"/>
        </w:rPr>
        <w:t>tteluasemaa lainkaan hyvin.</w:t>
      </w:r>
      <w:r w:rsidRPr="00256287">
        <w:rPr>
          <w:lang w:val="fi-FI"/>
        </w:rPr>
        <w:t xml:space="preserve"> </w:t>
      </w:r>
    </w:p>
    <w:p w14:paraId="10D2C01F" w14:textId="77777777" w:rsidR="00F55276" w:rsidRPr="00256287" w:rsidRDefault="00F55276">
      <w:pPr>
        <w:rPr>
          <w:lang w:val="fi-FI"/>
        </w:rPr>
      </w:pPr>
    </w:p>
    <w:p w14:paraId="002126D4" w14:textId="77777777" w:rsidR="00F55276" w:rsidRPr="00256287" w:rsidRDefault="00F55276">
      <w:pPr>
        <w:rPr>
          <w:lang w:val="fi-FI"/>
        </w:rPr>
      </w:pPr>
    </w:p>
    <w:p w14:paraId="12DB4406" w14:textId="77777777" w:rsidR="000C152F" w:rsidRPr="00256287" w:rsidRDefault="00C93618" w:rsidP="000C152F">
      <w:pPr>
        <w:pStyle w:val="Heading2"/>
        <w:rPr>
          <w:lang w:val="fi-FI"/>
        </w:rPr>
      </w:pPr>
      <w:r w:rsidRPr="00256287">
        <w:rPr>
          <w:lang w:val="fi-FI"/>
        </w:rPr>
        <w:t>Papukaijojen valtakunta</w:t>
      </w:r>
    </w:p>
    <w:p w14:paraId="00CD45B8" w14:textId="77777777" w:rsidR="000C152F" w:rsidRPr="00256287" w:rsidRDefault="000C152F" w:rsidP="000C152F">
      <w:pPr>
        <w:rPr>
          <w:lang w:val="fi-FI"/>
        </w:rPr>
      </w:pPr>
      <w:r w:rsidRPr="00256287">
        <w:rPr>
          <w:b/>
          <w:lang w:val="fi-FI"/>
        </w:rPr>
        <w:t xml:space="preserve">Aika: </w:t>
      </w:r>
      <w:r w:rsidRPr="00256287">
        <w:rPr>
          <w:lang w:val="fi-FI"/>
        </w:rPr>
        <w:t>Huhtikuu 2144</w:t>
      </w:r>
    </w:p>
    <w:p w14:paraId="5DF853C7" w14:textId="77777777" w:rsidR="000C152F" w:rsidRPr="00256287" w:rsidRDefault="000C152F" w:rsidP="000C152F">
      <w:pPr>
        <w:rPr>
          <w:lang w:val="fi-FI"/>
        </w:rPr>
      </w:pPr>
      <w:r w:rsidRPr="00256287">
        <w:rPr>
          <w:b/>
          <w:lang w:val="fi-FI"/>
        </w:rPr>
        <w:t xml:space="preserve">Paikka: </w:t>
      </w:r>
      <w:r w:rsidRPr="00256287">
        <w:rPr>
          <w:lang w:val="fi-FI"/>
        </w:rPr>
        <w:t>Saint Sunniva,</w:t>
      </w:r>
      <w:r w:rsidRPr="00256287">
        <w:rPr>
          <w:b/>
          <w:lang w:val="fi-FI"/>
        </w:rPr>
        <w:t xml:space="preserve"> </w:t>
      </w:r>
      <w:r w:rsidRPr="00256287">
        <w:rPr>
          <w:lang w:val="fi-FI"/>
        </w:rPr>
        <w:t>Uudelleenkäyttöön otettu kaivosasteroidi</w:t>
      </w:r>
    </w:p>
    <w:p w14:paraId="1AB2E493" w14:textId="77777777" w:rsidR="000C152F" w:rsidRPr="00256287" w:rsidRDefault="000C152F">
      <w:pPr>
        <w:rPr>
          <w:lang w:val="fi-FI"/>
        </w:rPr>
      </w:pPr>
    </w:p>
    <w:p w14:paraId="5BF7A667" w14:textId="77777777" w:rsidR="000C152F" w:rsidRPr="00256287" w:rsidRDefault="000C152F">
      <w:pPr>
        <w:rPr>
          <w:lang w:val="fi-FI"/>
        </w:rPr>
      </w:pPr>
      <w:r w:rsidRPr="00256287">
        <w:rPr>
          <w:lang w:val="fi-FI"/>
        </w:rPr>
        <w:t>Planetary Consortium on käymässä nokkapokkaa Saturnuksen kuissa sijaitsevan habitaatin kanssa, ja lähettää ison sota-aluksen pistämään tähän herranpelkoa. Alus on tekemässä painovoimaslingshotin Jupiterista, joten vaikka asia ei sinänsä Tasavaltaa kosketakaan, shakkiottelu vaatii, että Saint Sunniva siirtyy sopiviin asemiin jo tässä vaiheessa kun neuvotteluja vielä käydään.</w:t>
      </w:r>
    </w:p>
    <w:p w14:paraId="46B7B6CD" w14:textId="77777777" w:rsidR="000C152F" w:rsidRPr="00256287" w:rsidRDefault="000C152F">
      <w:pPr>
        <w:rPr>
          <w:lang w:val="fi-FI"/>
        </w:rPr>
      </w:pPr>
    </w:p>
    <w:p w14:paraId="10ECBA35" w14:textId="77777777" w:rsidR="004220C5" w:rsidRPr="00256287" w:rsidRDefault="006602E2" w:rsidP="006346D7">
      <w:pPr>
        <w:pStyle w:val="Heading3"/>
      </w:pPr>
      <w:r w:rsidRPr="00256287">
        <w:t>Avaruuden hiipparit</w:t>
      </w:r>
    </w:p>
    <w:p w14:paraId="64B02DA9" w14:textId="77777777" w:rsidR="00015737" w:rsidRPr="00256287" w:rsidRDefault="00015737" w:rsidP="00015737">
      <w:pPr>
        <w:rPr>
          <w:lang w:val="fi-FI"/>
        </w:rPr>
      </w:pPr>
      <w:r w:rsidRPr="00256287">
        <w:rPr>
          <w:lang w:val="fi-FI"/>
        </w:rPr>
        <w:t xml:space="preserve">Ennenkuin Saint Sunniva pääsee lähtemään tähän </w:t>
      </w:r>
      <w:r w:rsidR="00233822" w:rsidRPr="00256287">
        <w:rPr>
          <w:lang w:val="fi-FI"/>
        </w:rPr>
        <w:t>varautumisoperaatioon, sille tulee viesti tutka-asemalta. NJ-radalla olevan asteroidin lähellä on havaittu jarruraketteja.</w:t>
      </w:r>
      <w:r w:rsidR="00CE6618" w:rsidRPr="00256287">
        <w:rPr>
          <w:lang w:val="fi-FI"/>
        </w:rPr>
        <w:t xml:space="preserve"> Nopea vilkaisu osoittaa, että objekti jarruttaa ja laskeutuu asteroidille, mutta mitään lähtöpistettä sille ei voida tunnistaa.</w:t>
      </w:r>
    </w:p>
    <w:p w14:paraId="55D4A541" w14:textId="77777777" w:rsidR="00015737" w:rsidRPr="00256287" w:rsidRDefault="00015737" w:rsidP="00015737">
      <w:pPr>
        <w:rPr>
          <w:lang w:val="fi-FI"/>
        </w:rPr>
      </w:pPr>
    </w:p>
    <w:p w14:paraId="59D487ED" w14:textId="77777777" w:rsidR="00015737" w:rsidRPr="00256287" w:rsidRDefault="00015737" w:rsidP="00015737">
      <w:pPr>
        <w:rPr>
          <w:lang w:val="fi-FI"/>
        </w:rPr>
      </w:pPr>
      <w:r w:rsidRPr="00256287">
        <w:rPr>
          <w:lang w:val="fi-FI"/>
        </w:rPr>
        <w:t>Saint Sunniva ottaa kurssin kohti Kuiperin vyöltä tulevaa 1,5km halkaisijaltaan olevaa asteroidia, joka on NJ-radalla ja tulee todennäköisesti kaasujättiläisen kaappaamaksi; prognoosi on, että seuraavan parin vuoden aikana se saattaa osua Europaan. Käytännössä mikropainovoimassa oleva kivi on määrätty hävitettäväksi</w:t>
      </w:r>
      <w:r w:rsidR="00F24541" w:rsidRPr="00256287">
        <w:rPr>
          <w:lang w:val="fi-FI"/>
        </w:rPr>
        <w:t xml:space="preserve"> </w:t>
      </w:r>
      <w:r w:rsidR="00AC0ED1" w:rsidRPr="00256287">
        <w:rPr>
          <w:lang w:val="fi-FI"/>
        </w:rPr>
        <w:t xml:space="preserve">kahden </w:t>
      </w:r>
      <w:r w:rsidR="00F24541" w:rsidRPr="00256287">
        <w:rPr>
          <w:lang w:val="fi-FI"/>
        </w:rPr>
        <w:t>vuoden sisällä</w:t>
      </w:r>
      <w:r w:rsidRPr="00256287">
        <w:rPr>
          <w:lang w:val="fi-FI"/>
        </w:rPr>
        <w:t xml:space="preserve">, mutta </w:t>
      </w:r>
      <w:r w:rsidR="00F24541" w:rsidRPr="00256287">
        <w:rPr>
          <w:lang w:val="fi-FI"/>
        </w:rPr>
        <w:t>sen lähellä on havaittu raketin leimahdus. Tämä on ollut itse asiassa TITANien jarruttavan kapselin moottori, mutta koska mitään aiempaa liikkuvaa kohdetta ei havaittu, asiantuntijajärjestelmien virheenkorjaus tulkitsi sen kiihdyttäväksi kohteeksi.</w:t>
      </w:r>
    </w:p>
    <w:p w14:paraId="496F7CB8" w14:textId="77777777" w:rsidR="00F24541" w:rsidRPr="00256287" w:rsidRDefault="00F24541" w:rsidP="00015737">
      <w:pPr>
        <w:rPr>
          <w:lang w:val="fi-FI"/>
        </w:rPr>
      </w:pPr>
    </w:p>
    <w:p w14:paraId="55106EB7" w14:textId="77777777" w:rsidR="00015737" w:rsidRPr="00256287" w:rsidRDefault="00015737" w:rsidP="00015737">
      <w:pPr>
        <w:rPr>
          <w:lang w:val="fi-FI"/>
        </w:rPr>
      </w:pPr>
      <w:r w:rsidRPr="00256287">
        <w:rPr>
          <w:lang w:val="fi-FI"/>
        </w:rPr>
        <w:t>Asteroidilla, designaatio 43ER3C, on suuret mineraalivarat, ja Romahduksen aikaan siellä toimi merkuriaalinen kaivostoiminnan perheyritys. Kuitenkin pian Romahduksen jälkeen joukko</w:t>
      </w:r>
      <w:r w:rsidR="009973A8" w:rsidRPr="00256287">
        <w:rPr>
          <w:lang w:val="fi-FI"/>
        </w:rPr>
        <w:t xml:space="preserve"> exhumaneita koetti vallata sen. Heidät ajettiin pois, mutta tunkeutuminen aiheutti pulmia perheelle.</w:t>
      </w:r>
    </w:p>
    <w:p w14:paraId="72745472" w14:textId="77777777" w:rsidR="000C152F" w:rsidRPr="00256287" w:rsidRDefault="000C152F">
      <w:pPr>
        <w:rPr>
          <w:lang w:val="fi-FI"/>
        </w:rPr>
      </w:pPr>
    </w:p>
    <w:p w14:paraId="73D87DD1" w14:textId="77777777" w:rsidR="009973A8" w:rsidRPr="00256287" w:rsidRDefault="00F76358" w:rsidP="006346D7">
      <w:pPr>
        <w:pStyle w:val="Heading3"/>
      </w:pPr>
      <w:r w:rsidRPr="00256287">
        <w:t>Asteroidin historia</w:t>
      </w:r>
    </w:p>
    <w:p w14:paraId="535FA40D" w14:textId="77777777" w:rsidR="009973A8" w:rsidRPr="00256287" w:rsidRDefault="009973A8">
      <w:pPr>
        <w:rPr>
          <w:lang w:val="fi-FI"/>
        </w:rPr>
      </w:pPr>
      <w:r w:rsidRPr="00256287">
        <w:rPr>
          <w:lang w:val="fi-FI"/>
        </w:rPr>
        <w:t>Jo ennen Romahdusta merkuriaalinen ka</w:t>
      </w:r>
      <w:r w:rsidR="00820353" w:rsidRPr="00256287">
        <w:rPr>
          <w:lang w:val="fi-FI"/>
        </w:rPr>
        <w:t xml:space="preserve">ivosoperaatio oli enemmän </w:t>
      </w:r>
      <w:r w:rsidR="007C6659" w:rsidRPr="00256287">
        <w:rPr>
          <w:lang w:val="fi-FI"/>
        </w:rPr>
        <w:t>kapinasolu</w:t>
      </w:r>
      <w:r w:rsidR="00820353" w:rsidRPr="00256287">
        <w:rPr>
          <w:lang w:val="fi-FI"/>
        </w:rPr>
        <w:t>, vaikka sen virallinen asema olikin kaivosyhtiön omaisuutta. Kun Romahdus tapahtui, perheyritys mutkattomasti surmasi kaivosyhtiön ihmisedustajan synthmorfissaan, ja päätti koettaa asua asteroidilla.</w:t>
      </w:r>
    </w:p>
    <w:p w14:paraId="17255A92" w14:textId="77777777" w:rsidR="00820353" w:rsidRPr="00256287" w:rsidRDefault="00820353">
      <w:pPr>
        <w:rPr>
          <w:lang w:val="fi-FI"/>
        </w:rPr>
      </w:pPr>
    </w:p>
    <w:p w14:paraId="0F105055" w14:textId="77777777" w:rsidR="009973A8" w:rsidRPr="00256287" w:rsidRDefault="007C6659">
      <w:pPr>
        <w:rPr>
          <w:lang w:val="fi-FI"/>
        </w:rPr>
      </w:pPr>
      <w:r w:rsidRPr="00256287">
        <w:rPr>
          <w:lang w:val="fi-FI"/>
        </w:rPr>
        <w:t xml:space="preserve">Asteroidille jäi </w:t>
      </w:r>
      <w:r w:rsidR="008C7348" w:rsidRPr="00256287">
        <w:rPr>
          <w:lang w:val="fi-FI"/>
        </w:rPr>
        <w:t>pari tusinaa</w:t>
      </w:r>
      <w:r w:rsidR="00573DF6" w:rsidRPr="00256287">
        <w:rPr>
          <w:lang w:val="fi-FI"/>
        </w:rPr>
        <w:t xml:space="preserve"> </w:t>
      </w:r>
      <w:r w:rsidR="008C7348" w:rsidRPr="00256287">
        <w:rPr>
          <w:lang w:val="fi-FI"/>
        </w:rPr>
        <w:t xml:space="preserve">neokakadua </w:t>
      </w:r>
      <w:r w:rsidR="00573DF6" w:rsidRPr="00256287">
        <w:rPr>
          <w:lang w:val="fi-FI"/>
        </w:rPr>
        <w:t>eg</w:t>
      </w:r>
      <w:r w:rsidR="008C7348" w:rsidRPr="00256287">
        <w:rPr>
          <w:lang w:val="fi-FI"/>
        </w:rPr>
        <w:t>oineen</w:t>
      </w:r>
      <w:r w:rsidR="00573DF6" w:rsidRPr="00256287">
        <w:rPr>
          <w:lang w:val="fi-FI"/>
        </w:rPr>
        <w:t xml:space="preserve">, fuusiovoimala, ja pyrkimys toimia itsenäisesti. </w:t>
      </w:r>
      <w:r w:rsidR="008C7348" w:rsidRPr="00256287">
        <w:rPr>
          <w:lang w:val="fi-FI"/>
        </w:rPr>
        <w:t>Sinisilmäkakadut</w:t>
      </w:r>
      <w:r w:rsidR="00573DF6" w:rsidRPr="00256287">
        <w:rPr>
          <w:lang w:val="fi-FI"/>
        </w:rPr>
        <w:t xml:space="preserve"> ryhtyivät rakentelemaan sinne omaa paratiisimaista järjestelmäänsä, oudolla tavallaan. Nanofabrikaattoria ei juurikaan käytetty, koska sen </w:t>
      </w:r>
      <w:r w:rsidR="00573DF6" w:rsidRPr="00256287">
        <w:rPr>
          <w:lang w:val="fi-FI"/>
        </w:rPr>
        <w:lastRenderedPageBreak/>
        <w:t xml:space="preserve">energiakulutus oli niin valtava. </w:t>
      </w:r>
      <w:r w:rsidR="008C7348" w:rsidRPr="00256287">
        <w:rPr>
          <w:lang w:val="fi-FI"/>
        </w:rPr>
        <w:t>Kakadut olivat alunperin steriilejä, mutta ne korjasivat tämän.</w:t>
      </w:r>
    </w:p>
    <w:p w14:paraId="7FE696AE" w14:textId="77777777" w:rsidR="008C7348" w:rsidRPr="00256287" w:rsidRDefault="008C7348">
      <w:pPr>
        <w:rPr>
          <w:lang w:val="fi-FI"/>
        </w:rPr>
      </w:pPr>
    </w:p>
    <w:p w14:paraId="4C2F8E31" w14:textId="77777777" w:rsidR="008C7348" w:rsidRPr="00256287" w:rsidRDefault="008C7348">
      <w:pPr>
        <w:rPr>
          <w:lang w:val="fi-FI"/>
        </w:rPr>
      </w:pPr>
      <w:r w:rsidRPr="00256287">
        <w:rPr>
          <w:lang w:val="fi-FI"/>
        </w:rPr>
        <w:t xml:space="preserve">Nyt kaivosasteroidilla on ehkä </w:t>
      </w:r>
      <w:r w:rsidR="005A7C4C" w:rsidRPr="00256287">
        <w:rPr>
          <w:lang w:val="fi-FI"/>
        </w:rPr>
        <w:t>40</w:t>
      </w:r>
      <w:r w:rsidRPr="00256287">
        <w:rPr>
          <w:lang w:val="fi-FI"/>
        </w:rPr>
        <w:t xml:space="preserve"> nanokakadun yhteiskunta, joka kulkee nimellä </w:t>
      </w:r>
      <w:r w:rsidR="002F1977" w:rsidRPr="00256287">
        <w:rPr>
          <w:lang w:val="fi-FI"/>
        </w:rPr>
        <w:t>Turvapaikka. Kakaduyhteisö on egalitaarinen, eikä sillä ole varsinaista johtajaa. Se jatkaa kaivostoiminnan parissa, ja on satunnaisesti käynyt kauppaa parin ulkosysteemin habitaatin kanssa. Turvapaika</w:t>
      </w:r>
      <w:r w:rsidR="00D173AF" w:rsidRPr="00256287">
        <w:rPr>
          <w:lang w:val="fi-FI"/>
        </w:rPr>
        <w:t>lla on melko moderni egocasteri, ja sen parven jäsenet keskittyvät rakentelemaan asteroidiin mukavaa, metsäisää habitaattia. Heillä ei kuitenkaan ole riittävästi energiaa ylläpitämään tätä, ja Turvapaikan energiakulutus on suurempi kuin mihin sillä on kaivostoiminnalla varaa.</w:t>
      </w:r>
    </w:p>
    <w:p w14:paraId="576EC6BD" w14:textId="77777777" w:rsidR="00D173AF" w:rsidRPr="00256287" w:rsidRDefault="00D173AF">
      <w:pPr>
        <w:rPr>
          <w:lang w:val="fi-FI"/>
        </w:rPr>
      </w:pPr>
    </w:p>
    <w:p w14:paraId="4FCB31CD" w14:textId="77777777" w:rsidR="00D173AF" w:rsidRPr="00256287" w:rsidRDefault="001862EF">
      <w:pPr>
        <w:rPr>
          <w:lang w:val="fi-FI"/>
        </w:rPr>
      </w:pPr>
      <w:r w:rsidRPr="00256287">
        <w:rPr>
          <w:lang w:val="fi-FI"/>
        </w:rPr>
        <w:t xml:space="preserve">Viitisen vuotta sitten kourallinen exhumaneja koetti vallata habitaatin, mutta </w:t>
      </w:r>
      <w:r w:rsidR="0050182A" w:rsidRPr="00256287">
        <w:rPr>
          <w:lang w:val="fi-FI"/>
        </w:rPr>
        <w:t>kakadut onnistuivat nujertamaan heidät.</w:t>
      </w:r>
    </w:p>
    <w:p w14:paraId="414269F4" w14:textId="77777777" w:rsidR="00F76358" w:rsidRPr="00256287" w:rsidRDefault="00F76358">
      <w:pPr>
        <w:rPr>
          <w:lang w:val="fi-FI"/>
        </w:rPr>
      </w:pPr>
    </w:p>
    <w:p w14:paraId="2BE77F5F" w14:textId="77777777" w:rsidR="00F76358" w:rsidRPr="00256287" w:rsidRDefault="00F76358" w:rsidP="006346D7">
      <w:pPr>
        <w:pStyle w:val="Heading3"/>
      </w:pPr>
      <w:r w:rsidRPr="00256287">
        <w:t>Turvapaikan rakenne</w:t>
      </w:r>
    </w:p>
    <w:p w14:paraId="6B0E2F28" w14:textId="77777777" w:rsidR="00A36B07" w:rsidRPr="00256287" w:rsidRDefault="00A36B07" w:rsidP="006346D7">
      <w:pPr>
        <w:pStyle w:val="Heading4"/>
      </w:pPr>
      <w:r w:rsidRPr="00256287">
        <w:t>Ulkokehä</w:t>
      </w:r>
    </w:p>
    <w:p w14:paraId="1A3414F5" w14:textId="77777777" w:rsidR="00A36B07" w:rsidRPr="00256287" w:rsidRDefault="00A36B07">
      <w:pPr>
        <w:rPr>
          <w:lang w:val="fi-FI"/>
        </w:rPr>
      </w:pPr>
    </w:p>
    <w:p w14:paraId="5B14C58E" w14:textId="77777777" w:rsidR="00F76358" w:rsidRPr="00256287" w:rsidRDefault="00784BB0">
      <w:pPr>
        <w:rPr>
          <w:lang w:val="fi-FI"/>
        </w:rPr>
      </w:pPr>
      <w:r w:rsidRPr="00256287">
        <w:rPr>
          <w:lang w:val="fi-FI"/>
        </w:rPr>
        <w:t xml:space="preserve">Ulkopuolelta sisään tullessa asteroidia kiertää joukko </w:t>
      </w:r>
      <w:r w:rsidR="00754D1C" w:rsidRPr="00256287">
        <w:rPr>
          <w:lang w:val="fi-FI"/>
        </w:rPr>
        <w:t xml:space="preserve">pinnalla istuvia </w:t>
      </w:r>
      <w:r w:rsidRPr="00256287">
        <w:rPr>
          <w:lang w:val="fi-FI"/>
        </w:rPr>
        <w:t>lähettimiä, sekä muutama ilmalukko. Jupiterin lähellä oltaessa Turvapaikka on hiljaa, koska se ei halua herättää Tasavallan huomiota.</w:t>
      </w:r>
      <w:r w:rsidR="00A36B07" w:rsidRPr="00256287">
        <w:rPr>
          <w:lang w:val="fi-FI"/>
        </w:rPr>
        <w:t xml:space="preserve"> Ilmalukot ovat enimmäkseen melko pienikokoisia, mutta asteroidilla on myös pari suurta, kaivostoimintaan erikoistunutta ilmalukkoa. Pari näistä on hylätty kaivosten ehdyttyä niiden takana.</w:t>
      </w:r>
      <w:r w:rsidR="00314509" w:rsidRPr="00256287">
        <w:rPr>
          <w:lang w:val="fi-FI"/>
        </w:rPr>
        <w:t xml:space="preserve"> Eräässä kohdassa on exhumaneiden aluksen raato, jonka kakadut ovat enimmäkseen riisuneet ja käyttäneet.</w:t>
      </w:r>
    </w:p>
    <w:p w14:paraId="46EBCE86" w14:textId="77777777" w:rsidR="006F2829" w:rsidRPr="00256287" w:rsidRDefault="006F2829">
      <w:pPr>
        <w:rPr>
          <w:lang w:val="fi-FI"/>
        </w:rPr>
      </w:pPr>
    </w:p>
    <w:p w14:paraId="5F5EC0C5" w14:textId="77777777" w:rsidR="006F2829" w:rsidRPr="00256287" w:rsidRDefault="006F2829">
      <w:pPr>
        <w:rPr>
          <w:lang w:val="fi-FI"/>
        </w:rPr>
      </w:pPr>
      <w:r w:rsidRPr="00256287">
        <w:rPr>
          <w:lang w:val="fi-FI"/>
        </w:rPr>
        <w:t xml:space="preserve">Ilmalukkojen jälkeen on logistiikkaa sekä </w:t>
      </w:r>
      <w:r w:rsidR="005D611A" w:rsidRPr="00256287">
        <w:rPr>
          <w:lang w:val="fi-FI"/>
        </w:rPr>
        <w:t>teollisuutta</w:t>
      </w:r>
      <w:r w:rsidRPr="00256287">
        <w:rPr>
          <w:lang w:val="fi-FI"/>
        </w:rPr>
        <w:t>. Lisäksi täällä on muutamia araknoidirobotteja, jotka tekevät suurimman osan kaivostyöstä sekä pintavartioinnista.</w:t>
      </w:r>
    </w:p>
    <w:p w14:paraId="51163A74" w14:textId="77777777" w:rsidR="005D611A" w:rsidRPr="00256287" w:rsidRDefault="005D611A">
      <w:pPr>
        <w:rPr>
          <w:lang w:val="fi-FI"/>
        </w:rPr>
      </w:pPr>
    </w:p>
    <w:p w14:paraId="5CCD5BC4" w14:textId="77777777" w:rsidR="005D611A" w:rsidRPr="00256287" w:rsidRDefault="005D611A" w:rsidP="006346D7">
      <w:pPr>
        <w:pStyle w:val="Heading4"/>
      </w:pPr>
      <w:r w:rsidRPr="00256287">
        <w:t>Sisempi kehä</w:t>
      </w:r>
    </w:p>
    <w:p w14:paraId="4D46500F" w14:textId="77777777" w:rsidR="005D611A" w:rsidRPr="00256287" w:rsidRDefault="005D611A">
      <w:pPr>
        <w:rPr>
          <w:lang w:val="fi-FI"/>
        </w:rPr>
      </w:pPr>
      <w:r w:rsidRPr="00256287">
        <w:rPr>
          <w:lang w:val="fi-FI"/>
        </w:rPr>
        <w:t xml:space="preserve">Turvapaikan rakenne on syntynyt mineraalivaroista ja jokseenkin </w:t>
      </w:r>
      <w:r w:rsidR="00BB4E45" w:rsidRPr="00256287">
        <w:rPr>
          <w:lang w:val="fi-FI"/>
        </w:rPr>
        <w:t>kaoottisesta suunnittelusta. Niinpä vastaan tulee näe</w:t>
      </w:r>
      <w:r w:rsidR="00683ADE" w:rsidRPr="00256287">
        <w:rPr>
          <w:lang w:val="fi-FI"/>
        </w:rPr>
        <w:t xml:space="preserve">nnäisen satunnaisesti kaivoksia, </w:t>
      </w:r>
      <w:r w:rsidR="00BB4E45" w:rsidRPr="00256287">
        <w:rPr>
          <w:lang w:val="fi-FI"/>
        </w:rPr>
        <w:t>as</w:t>
      </w:r>
      <w:r w:rsidR="00683ADE" w:rsidRPr="00256287">
        <w:rPr>
          <w:lang w:val="fi-FI"/>
        </w:rPr>
        <w:t>uintiloja ja infrastrukturaalisia tiloja.</w:t>
      </w:r>
    </w:p>
    <w:p w14:paraId="1D7A31D5" w14:textId="77777777" w:rsidR="00BB4E45" w:rsidRPr="00256287" w:rsidRDefault="00BB4E45">
      <w:pPr>
        <w:rPr>
          <w:lang w:val="fi-FI"/>
        </w:rPr>
      </w:pPr>
    </w:p>
    <w:p w14:paraId="73D67ECF" w14:textId="77777777" w:rsidR="00683ADE" w:rsidRPr="00256287" w:rsidRDefault="00683ADE" w:rsidP="006346D7">
      <w:pPr>
        <w:pStyle w:val="Heading3"/>
      </w:pPr>
      <w:r w:rsidRPr="00256287">
        <w:t>Yhteiskunta</w:t>
      </w:r>
    </w:p>
    <w:p w14:paraId="06CBC184" w14:textId="77777777" w:rsidR="00DB70D0" w:rsidRPr="00256287" w:rsidRDefault="00DB70D0">
      <w:pPr>
        <w:rPr>
          <w:lang w:val="fi-FI"/>
        </w:rPr>
      </w:pPr>
      <w:r w:rsidRPr="00256287">
        <w:rPr>
          <w:lang w:val="fi-FI"/>
        </w:rPr>
        <w:t>Turvapaikan kieli on hi</w:t>
      </w:r>
      <w:r w:rsidR="002553C0" w:rsidRPr="00256287">
        <w:rPr>
          <w:lang w:val="fi-FI"/>
        </w:rPr>
        <w:t>n</w:t>
      </w:r>
      <w:r w:rsidRPr="00256287">
        <w:rPr>
          <w:lang w:val="fi-FI"/>
        </w:rPr>
        <w:t>di, mutta englantiakin osataan.</w:t>
      </w:r>
    </w:p>
    <w:p w14:paraId="51CB913C" w14:textId="77777777" w:rsidR="00DB70D0" w:rsidRPr="00256287" w:rsidRDefault="00DB70D0">
      <w:pPr>
        <w:rPr>
          <w:lang w:val="fi-FI"/>
        </w:rPr>
      </w:pPr>
    </w:p>
    <w:p w14:paraId="098F920D" w14:textId="77777777" w:rsidR="009B712C" w:rsidRPr="00256287" w:rsidRDefault="00BB4E45">
      <w:pPr>
        <w:rPr>
          <w:lang w:val="fi-FI"/>
        </w:rPr>
      </w:pPr>
      <w:r w:rsidRPr="00256287">
        <w:rPr>
          <w:lang w:val="fi-FI"/>
        </w:rPr>
        <w:t>Neokakadujen kodit ovat avaria tiloja, joiden keskellä sijaitsevat kommunaaliset asuinverkot. Kakadut eivät pidä seinistä, he haluavat ennemmin nähdä kaiken mitä ympärillä tapahtuu. Yksityisyys ei ole olennaista, mutta jos jotakin on salaista, se tehdään viestimällä kahden kesken. Pääasiassa kakadut ovat taipuvaisia ryhmäajatteluun, ja tuloksena yleensä jos muutama päätyy muuttamaan jonnekin, koko porukka seuraa perässä.</w:t>
      </w:r>
      <w:r w:rsidR="006477A0" w:rsidRPr="00256287">
        <w:rPr>
          <w:lang w:val="fi-FI"/>
        </w:rPr>
        <w:t xml:space="preserve"> Juuri kukaan ei kuitenkaan tahdo olla yksilöllinen; ei niin, että yksilöllisyyttä paheksuttaisiin, se on vain pelottavaa.</w:t>
      </w:r>
      <w:r w:rsidR="003D7EB4" w:rsidRPr="00256287">
        <w:rPr>
          <w:lang w:val="fi-FI"/>
        </w:rPr>
        <w:t xml:space="preserve"> Tietyllä tavalla kakadut ovat hyvin ujoja ja konservatiivisia</w:t>
      </w:r>
      <w:r w:rsidR="009B712C" w:rsidRPr="00256287">
        <w:rPr>
          <w:lang w:val="fi-FI"/>
        </w:rPr>
        <w:t xml:space="preserve">, helppoja säikäyttää ja taipuvaisia äärimmäisiin </w:t>
      </w:r>
      <w:r w:rsidR="009B712C" w:rsidRPr="00256287">
        <w:rPr>
          <w:lang w:val="fi-FI"/>
        </w:rPr>
        <w:lastRenderedPageBreak/>
        <w:t>toimiin vain, jos ne yllätetään.</w:t>
      </w:r>
      <w:r w:rsidR="008A6C18" w:rsidRPr="00256287">
        <w:rPr>
          <w:lang w:val="fi-FI"/>
        </w:rPr>
        <w:t xml:space="preserve"> Mitä enemmän niille antaa aikaa harkita, sitä taipuvaisimpia ne ovat olemaan tekemättä mitään.</w:t>
      </w:r>
    </w:p>
    <w:p w14:paraId="63E2BBBC" w14:textId="77777777" w:rsidR="00683ADE" w:rsidRPr="00256287" w:rsidRDefault="00683ADE">
      <w:pPr>
        <w:rPr>
          <w:lang w:val="fi-FI"/>
        </w:rPr>
      </w:pPr>
    </w:p>
    <w:p w14:paraId="0C491249" w14:textId="77777777" w:rsidR="008A6C18" w:rsidRPr="00256287" w:rsidRDefault="00683ADE">
      <w:pPr>
        <w:rPr>
          <w:lang w:val="fi-FI"/>
        </w:rPr>
      </w:pPr>
      <w:r w:rsidRPr="00256287">
        <w:rPr>
          <w:lang w:val="fi-FI"/>
        </w:rPr>
        <w:t xml:space="preserve">Kakaduyhteisöstä muutamalla on olennaisia taitoja. </w:t>
      </w:r>
      <w:r w:rsidRPr="00256287">
        <w:rPr>
          <w:b/>
          <w:i/>
          <w:lang w:val="fi-FI"/>
        </w:rPr>
        <w:t xml:space="preserve">Samnish </w:t>
      </w:r>
      <w:r w:rsidRPr="00256287">
        <w:rPr>
          <w:lang w:val="fi-FI"/>
        </w:rPr>
        <w:t xml:space="preserve">on yhteisön nano-ohjelmoija ja fabrikaattorin käsittelijä. </w:t>
      </w:r>
      <w:r w:rsidRPr="00256287">
        <w:rPr>
          <w:b/>
          <w:i/>
          <w:lang w:val="fi-FI"/>
        </w:rPr>
        <w:t>Puranga</w:t>
      </w:r>
      <w:r w:rsidRPr="00256287">
        <w:rPr>
          <w:lang w:val="fi-FI"/>
        </w:rPr>
        <w:t xml:space="preserve"> on </w:t>
      </w:r>
      <w:r w:rsidR="00D32FCE" w:rsidRPr="00256287">
        <w:rPr>
          <w:lang w:val="fi-FI"/>
        </w:rPr>
        <w:t xml:space="preserve">ekologi ja habitaatti-insinööri. </w:t>
      </w:r>
      <w:r w:rsidR="00D32FCE" w:rsidRPr="00256287">
        <w:rPr>
          <w:b/>
          <w:i/>
          <w:lang w:val="fi-FI"/>
        </w:rPr>
        <w:t>Tysha</w:t>
      </w:r>
      <w:r w:rsidR="00D32FCE" w:rsidRPr="00256287">
        <w:rPr>
          <w:lang w:val="fi-FI"/>
        </w:rPr>
        <w:t xml:space="preserve"> on aggressiivinen sotilas.</w:t>
      </w:r>
      <w:r w:rsidR="009063F5" w:rsidRPr="00256287">
        <w:rPr>
          <w:lang w:val="fi-FI"/>
        </w:rPr>
        <w:t xml:space="preserve"> </w:t>
      </w:r>
      <w:r w:rsidR="00995795" w:rsidRPr="00256287">
        <w:rPr>
          <w:b/>
          <w:i/>
          <w:lang w:val="fi-FI"/>
        </w:rPr>
        <w:t>Citragupta</w:t>
      </w:r>
      <w:r w:rsidR="00995795" w:rsidRPr="00256287">
        <w:rPr>
          <w:lang w:val="fi-FI"/>
        </w:rPr>
        <w:t xml:space="preserve"> on mesh-spesialisti. </w:t>
      </w:r>
      <w:r w:rsidR="00995795" w:rsidRPr="00256287">
        <w:rPr>
          <w:b/>
          <w:i/>
          <w:lang w:val="fi-FI"/>
        </w:rPr>
        <w:t>Vidya</w:t>
      </w:r>
      <w:r w:rsidR="00995795" w:rsidRPr="00256287">
        <w:rPr>
          <w:lang w:val="fi-FI"/>
        </w:rPr>
        <w:t xml:space="preserve"> on </w:t>
      </w:r>
      <w:r w:rsidR="005B2E8E" w:rsidRPr="00256287">
        <w:rPr>
          <w:lang w:val="fi-FI"/>
        </w:rPr>
        <w:t>morfimuotoilija ja biologi</w:t>
      </w:r>
      <w:r w:rsidR="00995795" w:rsidRPr="00256287">
        <w:rPr>
          <w:lang w:val="fi-FI"/>
        </w:rPr>
        <w:t>.</w:t>
      </w:r>
    </w:p>
    <w:p w14:paraId="6A4F3F14" w14:textId="77777777" w:rsidR="00F76358" w:rsidRPr="00256287" w:rsidRDefault="00F76358">
      <w:pPr>
        <w:rPr>
          <w:lang w:val="fi-FI"/>
        </w:rPr>
      </w:pPr>
    </w:p>
    <w:p w14:paraId="7D33C3D2" w14:textId="77777777" w:rsidR="009973A8" w:rsidRPr="00256287" w:rsidRDefault="000F557C" w:rsidP="006346D7">
      <w:pPr>
        <w:pStyle w:val="Heading3"/>
      </w:pPr>
      <w:r w:rsidRPr="00256287">
        <w:t>Mitä on tapahtunut</w:t>
      </w:r>
    </w:p>
    <w:p w14:paraId="45EC3C29" w14:textId="77777777" w:rsidR="000F557C" w:rsidRPr="00256287" w:rsidRDefault="000F557C">
      <w:pPr>
        <w:rPr>
          <w:lang w:val="fi-FI"/>
        </w:rPr>
      </w:pPr>
      <w:r w:rsidRPr="00256287">
        <w:rPr>
          <w:lang w:val="fi-FI"/>
        </w:rPr>
        <w:t xml:space="preserve">Themiston lähellä oleva Song Cai Flower on havainnut kohti tulevan asteroidin, ja päättänyt käydä keräämässä sen asukkaat biologiseen painajaiseensa. </w:t>
      </w:r>
      <w:r w:rsidR="00763BA7" w:rsidRPr="00256287">
        <w:rPr>
          <w:lang w:val="fi-FI"/>
        </w:rPr>
        <w:t xml:space="preserve">Turvapaikkaa kohti on singottu </w:t>
      </w:r>
      <w:r w:rsidR="00977727" w:rsidRPr="00256287">
        <w:rPr>
          <w:lang w:val="fi-FI"/>
        </w:rPr>
        <w:t xml:space="preserve">kapseli, jossa on headhunter-robotteja, </w:t>
      </w:r>
      <w:r w:rsidR="00622D78" w:rsidRPr="00256287">
        <w:rPr>
          <w:lang w:val="fi-FI"/>
        </w:rPr>
        <w:t>ja se laskeutuu.</w:t>
      </w:r>
      <w:r w:rsidR="00AA37F5" w:rsidRPr="00256287">
        <w:rPr>
          <w:lang w:val="fi-FI"/>
        </w:rPr>
        <w:t xml:space="preserve"> Tässä vaiheessa turvapaikka tajuaa, että joku on tulossa, ja se suojautuu.</w:t>
      </w:r>
      <w:r w:rsidR="003B2431" w:rsidRPr="00256287">
        <w:rPr>
          <w:lang w:val="fi-FI"/>
        </w:rPr>
        <w:t xml:space="preserve"> Niiden ensimmäinen veikkaus on Tasavalta, mutta niitä huolettaa, että ne eivät nähneet aiemmin kenenkään olevan saapumassa.</w:t>
      </w:r>
    </w:p>
    <w:p w14:paraId="12CCC7E4" w14:textId="77777777" w:rsidR="00E0603B" w:rsidRPr="00256287" w:rsidRDefault="00E0603B">
      <w:pPr>
        <w:rPr>
          <w:lang w:val="fi-FI"/>
        </w:rPr>
      </w:pPr>
    </w:p>
    <w:p w14:paraId="551D24E2" w14:textId="77777777" w:rsidR="00E0603B" w:rsidRPr="00256287" w:rsidRDefault="00E0603B">
      <w:pPr>
        <w:rPr>
          <w:lang w:val="fi-FI"/>
        </w:rPr>
      </w:pPr>
      <w:r w:rsidRPr="00256287">
        <w:rPr>
          <w:lang w:val="fi-FI"/>
        </w:rPr>
        <w:t xml:space="preserve">Pian koneälyt ovat poranneet tiensä ilmalukon läpi, jolloin neokakadut välittömästi räjäyttävät melkoisen osan kaivossiirtokuntaansa, ja onnistuivat tuhoamaan valtaosan tunkeutujista. </w:t>
      </w:r>
      <w:r w:rsidR="00895493" w:rsidRPr="00256287">
        <w:rPr>
          <w:lang w:val="fi-FI"/>
        </w:rPr>
        <w:t>Tämä oli kui</w:t>
      </w:r>
      <w:r w:rsidR="007A6CEC" w:rsidRPr="00256287">
        <w:rPr>
          <w:lang w:val="fi-FI"/>
        </w:rPr>
        <w:t xml:space="preserve">tenkin heille huomattava tappio: he menettivät kaksi morfia, sekä valtavan määrän tilojaan ja varusteitaan. Lisäksi heidän räjähdyksensä ei saanut kaikkia headhuntereita. Muutama robotti jatkaa taistelemista, samalla kun nanoparvet koettavat </w:t>
      </w:r>
      <w:r w:rsidR="00ED1D14" w:rsidRPr="00256287">
        <w:rPr>
          <w:lang w:val="fi-FI"/>
        </w:rPr>
        <w:t>rakentaa habitaatin jäänteistä uusia tarvikkeita.</w:t>
      </w:r>
    </w:p>
    <w:p w14:paraId="5A1CCEA3" w14:textId="77777777" w:rsidR="00E337C7" w:rsidRPr="00256287" w:rsidRDefault="00E337C7">
      <w:pPr>
        <w:rPr>
          <w:lang w:val="fi-FI"/>
        </w:rPr>
      </w:pPr>
    </w:p>
    <w:p w14:paraId="1E302992" w14:textId="77777777" w:rsidR="00E337C7" w:rsidRPr="00256287" w:rsidRDefault="00E337C7">
      <w:pPr>
        <w:rPr>
          <w:lang w:val="fi-FI"/>
        </w:rPr>
      </w:pPr>
      <w:r w:rsidRPr="00256287">
        <w:rPr>
          <w:lang w:val="fi-FI"/>
        </w:rPr>
        <w:t xml:space="preserve">Saint Sunniva pääsee paikalle </w:t>
      </w:r>
      <w:r w:rsidR="00663490" w:rsidRPr="00256287">
        <w:rPr>
          <w:lang w:val="fi-FI"/>
        </w:rPr>
        <w:t>66 tunnissa</w:t>
      </w:r>
      <w:r w:rsidRPr="00256287">
        <w:rPr>
          <w:lang w:val="fi-FI"/>
        </w:rPr>
        <w:t>.</w:t>
      </w:r>
      <w:r w:rsidR="00663490" w:rsidRPr="00256287">
        <w:rPr>
          <w:lang w:val="fi-FI"/>
        </w:rPr>
        <w:t xml:space="preserve"> </w:t>
      </w:r>
      <w:r w:rsidR="00217F5E" w:rsidRPr="00256287">
        <w:rPr>
          <w:lang w:val="fi-FI"/>
        </w:rPr>
        <w:t xml:space="preserve">Tällöin tilanne on muuttunut asemasodaksi. Neokakadut </w:t>
      </w:r>
      <w:r w:rsidR="006560E0" w:rsidRPr="00256287">
        <w:rPr>
          <w:lang w:val="fi-FI"/>
        </w:rPr>
        <w:t xml:space="preserve">ovat linnoittautuneet fabrikaattorin ympärille ja käyttävät energiareservejään printatakseen pommeja, joilla he polttavat koneälyjä. </w:t>
      </w:r>
      <w:r w:rsidR="003F78E7" w:rsidRPr="00256287">
        <w:rPr>
          <w:lang w:val="fi-FI"/>
        </w:rPr>
        <w:t xml:space="preserve">Heidän egocasterinsa on joutunut viruksen korruptoimaksi, joten he ovat kytkeneet sen pois päältä. </w:t>
      </w:r>
      <w:r w:rsidR="001470E4" w:rsidRPr="00256287">
        <w:rPr>
          <w:lang w:val="fi-FI"/>
        </w:rPr>
        <w:t xml:space="preserve">He ovat menettännet viisi parvensa jäsentä, mutta koneälyt eivät osoita mitään merkkejä </w:t>
      </w:r>
      <w:r w:rsidR="008143ED" w:rsidRPr="00256287">
        <w:rPr>
          <w:lang w:val="fi-FI"/>
        </w:rPr>
        <w:t>hellittämisestä.</w:t>
      </w:r>
    </w:p>
    <w:p w14:paraId="38B77E29" w14:textId="77777777" w:rsidR="008143ED" w:rsidRPr="00256287" w:rsidRDefault="008143ED">
      <w:pPr>
        <w:rPr>
          <w:lang w:val="fi-FI"/>
        </w:rPr>
      </w:pPr>
    </w:p>
    <w:p w14:paraId="726FC69B" w14:textId="77777777" w:rsidR="00D11D05" w:rsidRPr="00256287" w:rsidRDefault="00E1661A">
      <w:pPr>
        <w:rPr>
          <w:lang w:val="fi-FI"/>
        </w:rPr>
      </w:pPr>
      <w:r w:rsidRPr="00256287">
        <w:rPr>
          <w:lang w:val="fi-FI"/>
        </w:rPr>
        <w:t xml:space="preserve">Kakadujen käyttämä poltetun maan taktiikka ei oikein toimi, sillä koneälyillä on </w:t>
      </w:r>
      <w:r w:rsidR="00995795" w:rsidRPr="00256287">
        <w:rPr>
          <w:lang w:val="fi-FI"/>
        </w:rPr>
        <w:t xml:space="preserve">rakennuspilvi nanobotteja, joka kokoaa asioita niiden tarpeiden mukaan. Tällä hetkellä kakadut koettavat vartioida fuusioreaktoriaan ja </w:t>
      </w:r>
      <w:r w:rsidR="001F5F74" w:rsidRPr="00256287">
        <w:rPr>
          <w:lang w:val="fi-FI"/>
        </w:rPr>
        <w:t xml:space="preserve">nanofabrikaattoriaan, ja toivovat, että koneälyiltä </w:t>
      </w:r>
      <w:r w:rsidR="00D11D05" w:rsidRPr="00256287">
        <w:rPr>
          <w:lang w:val="fi-FI"/>
        </w:rPr>
        <w:t>loppuu jossain vaiheessa virta.</w:t>
      </w:r>
      <w:r w:rsidR="0018455C" w:rsidRPr="00256287">
        <w:rPr>
          <w:lang w:val="fi-FI"/>
        </w:rPr>
        <w:t xml:space="preserve"> Kakadujen alue pienenee jatkuvasti, kun ne vetäytyvät tiiviimmin fuusiogeneraattorin ja nanofabrikaattorin ympärille.</w:t>
      </w:r>
    </w:p>
    <w:p w14:paraId="45230EBC" w14:textId="77777777" w:rsidR="00D11D05" w:rsidRPr="00256287" w:rsidRDefault="00D11D05">
      <w:pPr>
        <w:rPr>
          <w:lang w:val="fi-FI"/>
        </w:rPr>
      </w:pPr>
    </w:p>
    <w:p w14:paraId="6CF927D3" w14:textId="77777777" w:rsidR="00DF65AB" w:rsidRPr="00256287" w:rsidRDefault="001F5F74">
      <w:pPr>
        <w:rPr>
          <w:lang w:val="fi-FI"/>
        </w:rPr>
      </w:pPr>
      <w:r w:rsidRPr="00256287">
        <w:rPr>
          <w:lang w:val="fi-FI"/>
        </w:rPr>
        <w:t xml:space="preserve">Valitettavasti </w:t>
      </w:r>
      <w:r w:rsidR="00D11D05" w:rsidRPr="00256287">
        <w:rPr>
          <w:lang w:val="fi-FI"/>
        </w:rPr>
        <w:t>koneälyn</w:t>
      </w:r>
      <w:r w:rsidRPr="00256287">
        <w:rPr>
          <w:lang w:val="fi-FI"/>
        </w:rPr>
        <w:t xml:space="preserve"> antimateriageneraattori selvisi ensimmäisestä räjäytyksestä, mikä tarkoittaa että jäljelläolevalla muutamalla grammalla antimateriaa parvella on ainakin 50 GWh energiaa käytettävissä.</w:t>
      </w:r>
      <w:r w:rsidR="00DE5F0B" w:rsidRPr="00256287">
        <w:rPr>
          <w:lang w:val="fi-FI"/>
        </w:rPr>
        <w:t xml:space="preserve"> </w:t>
      </w:r>
      <w:r w:rsidR="00835A62" w:rsidRPr="00256287">
        <w:rPr>
          <w:lang w:val="fi-FI"/>
        </w:rPr>
        <w:t>Koneälyjen</w:t>
      </w:r>
      <w:r w:rsidR="00DE5F0B" w:rsidRPr="00256287">
        <w:rPr>
          <w:lang w:val="fi-FI"/>
        </w:rPr>
        <w:t xml:space="preserve"> teho ei kuitenkaan ole kuin muutaman sadan megawatin luokkaa.</w:t>
      </w:r>
      <w:r w:rsidR="00D776FB" w:rsidRPr="00256287">
        <w:rPr>
          <w:lang w:val="fi-FI"/>
        </w:rPr>
        <w:t xml:space="preserve"> Se toimii ehkä </w:t>
      </w:r>
      <w:r w:rsidR="008C2AFC" w:rsidRPr="00256287">
        <w:rPr>
          <w:lang w:val="fi-FI"/>
        </w:rPr>
        <w:t>viikon ilman lisäenergiaboostia (pidempään toki, jos se ottaa rauhallisesti).</w:t>
      </w:r>
    </w:p>
    <w:p w14:paraId="2D79A837" w14:textId="77777777" w:rsidR="00DF65AB" w:rsidRPr="00256287" w:rsidRDefault="00DF65AB">
      <w:pPr>
        <w:rPr>
          <w:lang w:val="fi-FI"/>
        </w:rPr>
      </w:pPr>
    </w:p>
    <w:p w14:paraId="2F370273" w14:textId="77777777" w:rsidR="00DF65AB" w:rsidRPr="00256287" w:rsidRDefault="00DF65AB">
      <w:pPr>
        <w:rPr>
          <w:lang w:val="fi-FI"/>
        </w:rPr>
      </w:pPr>
      <w:r w:rsidRPr="00256287">
        <w:rPr>
          <w:lang w:val="fi-FI"/>
        </w:rPr>
        <w:t>Koneälyllä ei ole juurikaan tarkkailukapasiteetteja asteroidin pinnalla, joten se ei havait</w:t>
      </w:r>
      <w:r w:rsidR="007245E3" w:rsidRPr="00256287">
        <w:rPr>
          <w:lang w:val="fi-FI"/>
        </w:rPr>
        <w:t xml:space="preserve">se </w:t>
      </w:r>
      <w:r w:rsidR="00FA68F0" w:rsidRPr="00256287">
        <w:rPr>
          <w:lang w:val="fi-FI"/>
        </w:rPr>
        <w:t xml:space="preserve">Saint Sunnivan lähestymistä. Se on </w:t>
      </w:r>
      <w:r w:rsidR="00D11D05" w:rsidRPr="00256287">
        <w:rPr>
          <w:lang w:val="fi-FI"/>
        </w:rPr>
        <w:t>koettanut tunkeutua verkon kautta (jonka kakadut sammuttivat), ilmastoinnin kautta (joka on suljettu) ja porautua ovien läpi, samalla kun kakadujen taistelurobotit hyökkäävät sen selustaan. Se on vallannut muutaman kaivosrobotin ja kairaa niillä</w:t>
      </w:r>
      <w:r w:rsidR="00F97539" w:rsidRPr="00256287">
        <w:rPr>
          <w:lang w:val="fi-FI"/>
        </w:rPr>
        <w:t xml:space="preserve"> reittiä kakadujen luo</w:t>
      </w:r>
      <w:r w:rsidR="0018455C" w:rsidRPr="00256287">
        <w:rPr>
          <w:lang w:val="fi-FI"/>
        </w:rPr>
        <w:t>.</w:t>
      </w:r>
      <w:r w:rsidR="00843BF3" w:rsidRPr="00256287">
        <w:rPr>
          <w:lang w:val="fi-FI"/>
        </w:rPr>
        <w:t xml:space="preserve"> On jo selvää, että </w:t>
      </w:r>
      <w:r w:rsidR="00843BF3" w:rsidRPr="00256287">
        <w:rPr>
          <w:lang w:val="fi-FI"/>
        </w:rPr>
        <w:lastRenderedPageBreak/>
        <w:t>suorinta tietä se ei pääse (siihen on tuotu tielle valtavan määrät teräsovia), mutta kiertoreittejä koetetaan.</w:t>
      </w:r>
    </w:p>
    <w:p w14:paraId="6C65BFA7" w14:textId="77777777" w:rsidR="00461E28" w:rsidRPr="00256287" w:rsidRDefault="00461E28">
      <w:pPr>
        <w:rPr>
          <w:lang w:val="fi-FI"/>
        </w:rPr>
      </w:pPr>
    </w:p>
    <w:p w14:paraId="16766D9F" w14:textId="77777777" w:rsidR="0045634F" w:rsidRPr="00256287" w:rsidRDefault="00461E28" w:rsidP="00BD20BF">
      <w:pPr>
        <w:rPr>
          <w:lang w:val="fi-FI"/>
        </w:rPr>
      </w:pPr>
      <w:r w:rsidRPr="00256287">
        <w:rPr>
          <w:lang w:val="fi-FI"/>
        </w:rPr>
        <w:t xml:space="preserve">Antimateriamöhkäle on koneälyjen aluksessa, joka siis on suunnilleen pienen auton kokoinen </w:t>
      </w:r>
      <w:r w:rsidR="009D2596" w:rsidRPr="00256287">
        <w:rPr>
          <w:lang w:val="fi-FI"/>
        </w:rPr>
        <w:t xml:space="preserve">fraktaalirobotti, nyttemmin fuusioitunut asteroidin järjestelmien kanssa. </w:t>
      </w:r>
      <w:r w:rsidR="00CA0EE6" w:rsidRPr="00256287">
        <w:rPr>
          <w:lang w:val="fi-FI"/>
        </w:rPr>
        <w:t xml:space="preserve">Sen tehtävä on </w:t>
      </w:r>
      <w:r w:rsidR="00176518" w:rsidRPr="00256287">
        <w:rPr>
          <w:lang w:val="fi-FI"/>
        </w:rPr>
        <w:t>muuttaa asteroidi koneälytukikohdaksi on luultavasti epäonnistunut, joten seuraavaksi paras vaihtoehto on poimia päät talteen ja kadota. Tämä edellyttää massiivista räjähdystä, jolla se sirottelee palasia kaikkialle; muutamat näistä palasis</w:t>
      </w:r>
      <w:r w:rsidR="00797019" w:rsidRPr="00256287">
        <w:rPr>
          <w:lang w:val="fi-FI"/>
        </w:rPr>
        <w:t>ta poimitaan myöhemmin talteen.</w:t>
      </w:r>
    </w:p>
    <w:p w14:paraId="58581B4B" w14:textId="77777777" w:rsidR="009C4181" w:rsidRPr="00256287" w:rsidRDefault="009C4181">
      <w:pPr>
        <w:rPr>
          <w:lang w:val="fi-FI"/>
        </w:rPr>
      </w:pPr>
    </w:p>
    <w:p w14:paraId="471BDE5E" w14:textId="77777777" w:rsidR="009C4181" w:rsidRPr="00256287" w:rsidRDefault="009C4181" w:rsidP="006346D7">
      <w:pPr>
        <w:pStyle w:val="Heading3"/>
      </w:pPr>
      <w:r w:rsidRPr="00256287">
        <w:t>Sisään</w:t>
      </w:r>
    </w:p>
    <w:p w14:paraId="132E98FD" w14:textId="77777777" w:rsidR="009C4181" w:rsidRPr="00256287" w:rsidRDefault="009C4181">
      <w:pPr>
        <w:rPr>
          <w:lang w:val="fi-FI"/>
        </w:rPr>
      </w:pPr>
      <w:r w:rsidRPr="00256287">
        <w:rPr>
          <w:lang w:val="fi-FI"/>
        </w:rPr>
        <w:t xml:space="preserve">Saint Sunniva tahtoo selvittää, mitä alhaalla on tapahtunut. Asteroidi ei vastaa viestintään, ja eräässä kohdassa näkyy kiven läpi paljon lämpöä; oletus on, että sisäpuolella on tapahtunut jonkinlainen räjähdys tai muu katastrofi. Niinpä sisään lähetetään keihäänkärkenä </w:t>
      </w:r>
      <w:r w:rsidR="004A4F78" w:rsidRPr="00256287">
        <w:rPr>
          <w:lang w:val="fi-FI"/>
        </w:rPr>
        <w:t xml:space="preserve">neljän hengen valtausryhmä (kers. </w:t>
      </w:r>
      <w:r w:rsidR="004A4F78" w:rsidRPr="00256287">
        <w:rPr>
          <w:b/>
          <w:i/>
          <w:lang w:val="fi-FI"/>
        </w:rPr>
        <w:t xml:space="preserve">Astridstottir, Singh, </w:t>
      </w:r>
      <w:r w:rsidR="004C6C0B" w:rsidRPr="00256287">
        <w:rPr>
          <w:b/>
          <w:i/>
          <w:lang w:val="fi-FI"/>
        </w:rPr>
        <w:t>Lillehammer</w:t>
      </w:r>
      <w:r w:rsidR="004C6C0B" w:rsidRPr="00256287">
        <w:rPr>
          <w:lang w:val="fi-FI"/>
        </w:rPr>
        <w:t xml:space="preserve"> ja </w:t>
      </w:r>
      <w:r w:rsidR="00463D4C" w:rsidRPr="00256287">
        <w:rPr>
          <w:b/>
          <w:i/>
          <w:lang w:val="fi-FI"/>
        </w:rPr>
        <w:t>Myrland</w:t>
      </w:r>
      <w:r w:rsidR="004C6C0B" w:rsidRPr="00256287">
        <w:rPr>
          <w:lang w:val="fi-FI"/>
        </w:rPr>
        <w:t xml:space="preserve">). </w:t>
      </w:r>
      <w:r w:rsidR="00463D4C" w:rsidRPr="00256287">
        <w:rPr>
          <w:lang w:val="fi-FI"/>
        </w:rPr>
        <w:t>Ryhmä pudotetaan pinnalle, he hankkiutuvat sisään samall</w:t>
      </w:r>
      <w:r w:rsidR="008A2C6E" w:rsidRPr="00256287">
        <w:rPr>
          <w:lang w:val="fi-FI"/>
        </w:rPr>
        <w:t xml:space="preserve">a kun toinen ryhmä valmistautuu </w:t>
      </w:r>
      <w:r w:rsidR="0094468B" w:rsidRPr="00256287">
        <w:rPr>
          <w:lang w:val="fi-FI"/>
        </w:rPr>
        <w:t>lähtemään tukemaan ensimmäistä.</w:t>
      </w:r>
    </w:p>
    <w:p w14:paraId="7DAFD768" w14:textId="77777777" w:rsidR="0094468B" w:rsidRPr="00256287" w:rsidRDefault="0094468B">
      <w:pPr>
        <w:rPr>
          <w:lang w:val="fi-FI"/>
        </w:rPr>
      </w:pPr>
    </w:p>
    <w:p w14:paraId="5DE7A525" w14:textId="77777777" w:rsidR="00AF38D9" w:rsidRPr="00256287" w:rsidRDefault="00AF38D9">
      <w:pPr>
        <w:rPr>
          <w:lang w:val="fi-FI"/>
        </w:rPr>
      </w:pPr>
      <w:r w:rsidRPr="00256287">
        <w:rPr>
          <w:lang w:val="fi-FI"/>
        </w:rPr>
        <w:t>[On myös mahdollista, että Acosta on mukana ensimmäisessä ryhmässä, jos hän näin tahtoo.</w:t>
      </w:r>
      <w:r w:rsidR="00D03E76" w:rsidRPr="00256287">
        <w:rPr>
          <w:lang w:val="fi-FI"/>
        </w:rPr>
        <w:t xml:space="preserve"> Korvaa tällöin Myrlandin.</w:t>
      </w:r>
      <w:r w:rsidRPr="00256287">
        <w:rPr>
          <w:lang w:val="fi-FI"/>
        </w:rPr>
        <w:t>]</w:t>
      </w:r>
    </w:p>
    <w:p w14:paraId="1AB759BB" w14:textId="77777777" w:rsidR="00AF38D9" w:rsidRPr="00256287" w:rsidRDefault="00AF38D9">
      <w:pPr>
        <w:rPr>
          <w:lang w:val="fi-FI"/>
        </w:rPr>
      </w:pPr>
    </w:p>
    <w:p w14:paraId="06FA13E2" w14:textId="77777777" w:rsidR="008D3CB6" w:rsidRPr="00256287" w:rsidRDefault="0094468B">
      <w:pPr>
        <w:rPr>
          <w:lang w:val="fi-FI"/>
        </w:rPr>
      </w:pPr>
      <w:r w:rsidRPr="00256287">
        <w:rPr>
          <w:lang w:val="fi-FI"/>
        </w:rPr>
        <w:t xml:space="preserve">Ensimmäinen ryhmä törmää kuitenkin </w:t>
      </w:r>
      <w:r w:rsidR="007B4C2C" w:rsidRPr="00256287">
        <w:rPr>
          <w:lang w:val="fi-FI"/>
        </w:rPr>
        <w:t>koneälyn</w:t>
      </w:r>
      <w:r w:rsidR="00BF57FF" w:rsidRPr="00256287">
        <w:rPr>
          <w:lang w:val="fi-FI"/>
        </w:rPr>
        <w:t xml:space="preserve"> purkupartioon, joka </w:t>
      </w:r>
      <w:r w:rsidR="007B4C2C" w:rsidRPr="00256287">
        <w:rPr>
          <w:lang w:val="fi-FI"/>
        </w:rPr>
        <w:t>hajottaa heidän panssarinsa ja lähettää headhuntereita heitä kohti. Headhunter ammutaan palasiksi, mutta ryhmä jää loukkuun asteroidin sisään; ilman toimivia panssareita he eivät voi evakuoitua.</w:t>
      </w:r>
      <w:r w:rsidR="001F79FB" w:rsidRPr="00256287">
        <w:rPr>
          <w:lang w:val="fi-FI"/>
        </w:rPr>
        <w:t xml:space="preserve"> Astridsdottir o</w:t>
      </w:r>
      <w:r w:rsidR="0073522B" w:rsidRPr="00256287">
        <w:rPr>
          <w:lang w:val="fi-FI"/>
        </w:rPr>
        <w:t xml:space="preserve">nnistuu saamaan ulos hätäkutsun </w:t>
      </w:r>
      <w:r w:rsidR="009B4B3A" w:rsidRPr="00256287">
        <w:rPr>
          <w:lang w:val="fi-FI"/>
        </w:rPr>
        <w:t>matalan kaistan</w:t>
      </w:r>
      <w:r w:rsidR="0073522B" w:rsidRPr="00256287">
        <w:rPr>
          <w:lang w:val="fi-FI"/>
        </w:rPr>
        <w:t xml:space="preserve"> radiolla.</w:t>
      </w:r>
      <w:r w:rsidR="008D3CB6" w:rsidRPr="00256287">
        <w:rPr>
          <w:lang w:val="fi-FI"/>
        </w:rPr>
        <w:t xml:space="preserve"> Hätäkutsu kertoo, että puvut ovat vahingoittuneet ja että kaivoksessa </w:t>
      </w:r>
      <w:r w:rsidR="00370B18" w:rsidRPr="00256287">
        <w:rPr>
          <w:lang w:val="fi-FI"/>
        </w:rPr>
        <w:t xml:space="preserve">on </w:t>
      </w:r>
      <w:r w:rsidR="00FB0CA2" w:rsidRPr="00256287">
        <w:rPr>
          <w:lang w:val="fi-FI"/>
        </w:rPr>
        <w:t>jokin käynyt heidän kimppuunsa</w:t>
      </w:r>
      <w:r w:rsidR="008D3CB6" w:rsidRPr="00256287">
        <w:rPr>
          <w:lang w:val="fi-FI"/>
        </w:rPr>
        <w:t>.</w:t>
      </w:r>
      <w:r w:rsidR="00370B18" w:rsidRPr="00256287">
        <w:rPr>
          <w:lang w:val="fi-FI"/>
        </w:rPr>
        <w:t xml:space="preserve"> Lisäksi kaikesta päätellen siellä on pre-fall -eloonjääneitä.</w:t>
      </w:r>
    </w:p>
    <w:p w14:paraId="42D97A60" w14:textId="77777777" w:rsidR="00CB2829" w:rsidRPr="00256287" w:rsidRDefault="00CB2829">
      <w:pPr>
        <w:rPr>
          <w:lang w:val="fi-FI"/>
        </w:rPr>
      </w:pPr>
    </w:p>
    <w:p w14:paraId="2C389456" w14:textId="77777777" w:rsidR="00CB2829" w:rsidRPr="00256287" w:rsidRDefault="00E62C8B">
      <w:pPr>
        <w:rPr>
          <w:lang w:val="fi-FI"/>
        </w:rPr>
      </w:pPr>
      <w:r w:rsidRPr="00256287">
        <w:rPr>
          <w:lang w:val="fi-FI"/>
        </w:rPr>
        <w:t>Pelastusoperaatioon on lähdettävä. Kapteeni pyytää vapaaehtoisia.</w:t>
      </w:r>
      <w:r w:rsidR="009E375E" w:rsidRPr="00256287">
        <w:rPr>
          <w:lang w:val="fi-FI"/>
        </w:rPr>
        <w:t xml:space="preserve"> </w:t>
      </w:r>
      <w:r w:rsidR="009E375E" w:rsidRPr="00256287">
        <w:rPr>
          <w:b/>
          <w:i/>
          <w:lang w:val="fi-FI"/>
        </w:rPr>
        <w:t>Holst</w:t>
      </w:r>
      <w:r w:rsidR="009E375E" w:rsidRPr="00256287">
        <w:rPr>
          <w:lang w:val="fi-FI"/>
        </w:rPr>
        <w:t xml:space="preserve"> ja </w:t>
      </w:r>
      <w:r w:rsidR="009E375E" w:rsidRPr="00256287">
        <w:rPr>
          <w:b/>
          <w:i/>
          <w:lang w:val="fi-FI"/>
        </w:rPr>
        <w:t>Guanchana</w:t>
      </w:r>
      <w:r w:rsidR="00B47A07" w:rsidRPr="00256287">
        <w:rPr>
          <w:lang w:val="fi-FI"/>
        </w:rPr>
        <w:t xml:space="preserve"> ilmoittautuvat molemmat oitis, ja heistä päästetään ainoastaan toinen. Samaten </w:t>
      </w:r>
      <w:r w:rsidR="00FB0200" w:rsidRPr="00256287">
        <w:rPr>
          <w:b/>
          <w:i/>
          <w:lang w:val="fi-FI"/>
        </w:rPr>
        <w:t>Winnink</w:t>
      </w:r>
      <w:r w:rsidR="00FB0200" w:rsidRPr="00256287">
        <w:rPr>
          <w:lang w:val="fi-FI"/>
        </w:rPr>
        <w:t xml:space="preserve"> ja </w:t>
      </w:r>
      <w:r w:rsidR="00F63EBE" w:rsidRPr="00256287">
        <w:rPr>
          <w:b/>
          <w:i/>
          <w:lang w:val="fi-FI"/>
        </w:rPr>
        <w:t xml:space="preserve">Kjell </w:t>
      </w:r>
      <w:r w:rsidR="00FB0200" w:rsidRPr="00256287">
        <w:rPr>
          <w:b/>
          <w:i/>
          <w:lang w:val="fi-FI"/>
        </w:rPr>
        <w:t>Astridsdottir</w:t>
      </w:r>
      <w:r w:rsidR="00FB0200" w:rsidRPr="00256287">
        <w:rPr>
          <w:lang w:val="fi-FI"/>
        </w:rPr>
        <w:t xml:space="preserve"> ovat vapaaehtoisia.</w:t>
      </w:r>
      <w:r w:rsidR="005F18AF" w:rsidRPr="00256287">
        <w:rPr>
          <w:lang w:val="fi-FI"/>
        </w:rPr>
        <w:t xml:space="preserve"> Viisi muutakin otetaan; pelastusrthmän kooksi tulee 8 henkeä.</w:t>
      </w:r>
      <w:r w:rsidR="00676C3F" w:rsidRPr="00256287">
        <w:rPr>
          <w:lang w:val="fi-FI"/>
        </w:rPr>
        <w:t xml:space="preserve"> </w:t>
      </w:r>
      <w:r w:rsidR="00AD6CAE" w:rsidRPr="00256287">
        <w:rPr>
          <w:b/>
          <w:i/>
          <w:lang w:val="fi-FI"/>
        </w:rPr>
        <w:t xml:space="preserve">Abdullah </w:t>
      </w:r>
      <w:r w:rsidR="00676C3F" w:rsidRPr="00256287">
        <w:rPr>
          <w:b/>
          <w:i/>
          <w:lang w:val="fi-FI"/>
        </w:rPr>
        <w:t>Alghani</w:t>
      </w:r>
      <w:r w:rsidR="00676C3F" w:rsidRPr="00256287">
        <w:rPr>
          <w:lang w:val="fi-FI"/>
        </w:rPr>
        <w:t xml:space="preserve"> lähtee myös.</w:t>
      </w:r>
      <w:r w:rsidR="008D58AA" w:rsidRPr="00256287">
        <w:rPr>
          <w:lang w:val="fi-FI"/>
        </w:rPr>
        <w:t xml:space="preserve"> Tavoitteena on </w:t>
      </w:r>
      <w:r w:rsidR="00AF38D9" w:rsidRPr="00256287">
        <w:rPr>
          <w:lang w:val="fi-FI"/>
        </w:rPr>
        <w:t xml:space="preserve">hankkia ensimmäiset neljä ulos, </w:t>
      </w:r>
      <w:r w:rsidR="00FB0CA2" w:rsidRPr="00256287">
        <w:rPr>
          <w:lang w:val="fi-FI"/>
        </w:rPr>
        <w:t>sitten selvittää, mitä tukikohtaan oikein on saapunut.</w:t>
      </w:r>
    </w:p>
    <w:p w14:paraId="119F6A75" w14:textId="77777777" w:rsidR="00FB0CA2" w:rsidRPr="00256287" w:rsidRDefault="00FB0CA2">
      <w:pPr>
        <w:rPr>
          <w:lang w:val="fi-FI"/>
        </w:rPr>
      </w:pPr>
    </w:p>
    <w:p w14:paraId="2BC3BB5C" w14:textId="77777777" w:rsidR="00FB0CA2" w:rsidRPr="00256287" w:rsidRDefault="00FB0CA2">
      <w:pPr>
        <w:rPr>
          <w:lang w:val="fi-FI"/>
        </w:rPr>
      </w:pPr>
      <w:r w:rsidRPr="00256287">
        <w:rPr>
          <w:lang w:val="fi-FI"/>
        </w:rPr>
        <w:t xml:space="preserve">Koneälyt tajuavat tässä vaiheessa Saint Sunnivan saapuneen, ja </w:t>
      </w:r>
      <w:r w:rsidR="001A3F44" w:rsidRPr="00256287">
        <w:rPr>
          <w:lang w:val="fi-FI"/>
        </w:rPr>
        <w:t>ryhtyvät toimenpiteisiin.</w:t>
      </w:r>
    </w:p>
    <w:p w14:paraId="0EF77C63" w14:textId="77777777" w:rsidR="0094468B" w:rsidRPr="00256287" w:rsidRDefault="0094468B">
      <w:pPr>
        <w:rPr>
          <w:lang w:val="fi-FI"/>
        </w:rPr>
      </w:pPr>
    </w:p>
    <w:p w14:paraId="476B8BC6" w14:textId="77777777" w:rsidR="00F24541" w:rsidRPr="00256287" w:rsidRDefault="00F24541" w:rsidP="006346D7">
      <w:pPr>
        <w:pStyle w:val="Heading4"/>
      </w:pPr>
      <w:r w:rsidRPr="00256287">
        <w:t>Vaihtoehtoinen tilanne: Acosta sisällä</w:t>
      </w:r>
    </w:p>
    <w:p w14:paraId="03DE1269" w14:textId="77777777" w:rsidR="00F24541" w:rsidRPr="00256287" w:rsidRDefault="00F24541">
      <w:pPr>
        <w:rPr>
          <w:lang w:val="fi-FI"/>
        </w:rPr>
      </w:pPr>
    </w:p>
    <w:p w14:paraId="7974F3B3" w14:textId="77777777" w:rsidR="00015737" w:rsidRPr="00256287" w:rsidRDefault="000C6061">
      <w:pPr>
        <w:rPr>
          <w:lang w:val="fi-FI"/>
        </w:rPr>
      </w:pPr>
      <w:r w:rsidRPr="00256287">
        <w:rPr>
          <w:lang w:val="fi-FI"/>
        </w:rPr>
        <w:t xml:space="preserve">Pinnalta sisään livahtava porukka päätyy tyhjiössä olevaan kaivokseen, ja sieltä ensimmäiseen paineistettuun tilaan, joka on kaivoksen operaatiokeskus. Tämä tila on evakuoitu; siellä on jäljellä tekniikkatila ja sen ohella pari ruokatankkia, joissa kasvatetaan vesiviljelyssä marjoja. Koneälyt havaitsevat täällä liikkeen, ja lähettävät lyhytikäisen purkunanoparven. Se hyökkää ilmastointinakavien kautta, ja iskee sotilaiden päälle. ja purkaa panssarien nivelet toimintakyvyttömiksi. Tämä riittää viemään valtaosan parven energiasta; </w:t>
      </w:r>
      <w:r w:rsidR="00673344" w:rsidRPr="00256287">
        <w:rPr>
          <w:lang w:val="fi-FI"/>
        </w:rPr>
        <w:t>sen jälkeen, kun sotilaat on neutraloitu, sisään kurvaa headhunterbotti, joka aikoo leikata puvun rikki.</w:t>
      </w:r>
    </w:p>
    <w:p w14:paraId="16B604A7" w14:textId="77777777" w:rsidR="00673344" w:rsidRPr="00256287" w:rsidRDefault="00673344">
      <w:pPr>
        <w:rPr>
          <w:lang w:val="fi-FI"/>
        </w:rPr>
      </w:pPr>
    </w:p>
    <w:p w14:paraId="5FDD406D" w14:textId="77777777" w:rsidR="00673344" w:rsidRPr="00256287" w:rsidRDefault="00673344">
      <w:pPr>
        <w:rPr>
          <w:lang w:val="fi-FI"/>
        </w:rPr>
      </w:pPr>
      <w:r w:rsidRPr="00256287">
        <w:rPr>
          <w:lang w:val="fi-FI"/>
        </w:rPr>
        <w:t>Pakopaikaksi toimii parhaiten eristettävissä oleva varastotila, jonka ilmastoinnin voi sammuttaa. Headhunterin kaveri alkaa kuitenkin murtautua sinne sisään.</w:t>
      </w:r>
    </w:p>
    <w:p w14:paraId="45FD738F" w14:textId="77777777" w:rsidR="000C6061" w:rsidRPr="00256287" w:rsidRDefault="000C6061">
      <w:pPr>
        <w:rPr>
          <w:lang w:val="fi-FI"/>
        </w:rPr>
      </w:pPr>
    </w:p>
    <w:p w14:paraId="27470640" w14:textId="77777777" w:rsidR="000C6061" w:rsidRPr="00256287" w:rsidRDefault="001F132C" w:rsidP="006346D7">
      <w:pPr>
        <w:pStyle w:val="Heading3"/>
      </w:pPr>
      <w:r w:rsidRPr="00256287">
        <w:t>Aikeet ja tilanteen kehitys</w:t>
      </w:r>
    </w:p>
    <w:p w14:paraId="6AC77BCC" w14:textId="77777777" w:rsidR="000C6061" w:rsidRPr="00256287" w:rsidRDefault="00B92F5E">
      <w:pPr>
        <w:rPr>
          <w:lang w:val="fi-FI"/>
        </w:rPr>
      </w:pPr>
      <w:r w:rsidRPr="00256287">
        <w:rPr>
          <w:lang w:val="fi-FI"/>
        </w:rPr>
        <w:t xml:space="preserve">Kakadujen aikomus on yrittää murskata koneälyt roboteilla ja </w:t>
      </w:r>
      <w:r w:rsidR="0026467D" w:rsidRPr="00256287">
        <w:rPr>
          <w:lang w:val="fi-FI"/>
        </w:rPr>
        <w:t xml:space="preserve">väsytystaktiikalla. Heidän toissijainen optionsa on paeta egocasteria käyttämällä. </w:t>
      </w:r>
      <w:r w:rsidR="00854B04" w:rsidRPr="00256287">
        <w:rPr>
          <w:lang w:val="fi-FI"/>
        </w:rPr>
        <w:t xml:space="preserve">He eivät vielä ole tehneet asian suhteen mitään, mutta heillä on hyvät välit </w:t>
      </w:r>
      <w:r w:rsidR="00854B04" w:rsidRPr="00256287">
        <w:rPr>
          <w:b/>
          <w:i/>
          <w:lang w:val="fi-FI"/>
        </w:rPr>
        <w:t>Mahogany</w:t>
      </w:r>
      <w:r w:rsidR="00854B04" w:rsidRPr="00256287">
        <w:rPr>
          <w:lang w:val="fi-FI"/>
        </w:rPr>
        <w:t xml:space="preserve">-habiin Neptunuksen kiertoradala, ja se ottaisi heidät tarvittaessa vastaan. </w:t>
      </w:r>
      <w:r w:rsidR="00EB6055" w:rsidRPr="00256287">
        <w:rPr>
          <w:lang w:val="fi-FI"/>
        </w:rPr>
        <w:t xml:space="preserve">Kakadut ovat ottaneet yhteyttä Mahoganyyn, ja viiden valotunnin vastausajalla sieltä onkin tarjottu apua. 20 tuntia sitten Turvapaikalle uploadattiin neohaukka nimeltä </w:t>
      </w:r>
      <w:r w:rsidR="00EB6055" w:rsidRPr="00256287">
        <w:rPr>
          <w:b/>
          <w:i/>
          <w:lang w:val="fi-FI"/>
        </w:rPr>
        <w:t>Carmen Pantaz</w:t>
      </w:r>
      <w:r w:rsidR="0036242B" w:rsidRPr="00256287">
        <w:rPr>
          <w:lang w:val="fi-FI"/>
        </w:rPr>
        <w:t>, mutta tässä vaiheessa tajuttiin, että verkko oli koneälyjen korruptoima, ja Carmen Pantazina esiintyvä ego olikin vain pelkkä kuori tekoälyviruksen ympärillä.</w:t>
      </w:r>
    </w:p>
    <w:p w14:paraId="01E523F2" w14:textId="77777777" w:rsidR="00EB6055" w:rsidRPr="00256287" w:rsidRDefault="00EB6055">
      <w:pPr>
        <w:rPr>
          <w:lang w:val="fi-FI"/>
        </w:rPr>
      </w:pPr>
    </w:p>
    <w:p w14:paraId="4EA09E81" w14:textId="77777777" w:rsidR="00EB6055" w:rsidRPr="00256287" w:rsidRDefault="00EB6055">
      <w:pPr>
        <w:rPr>
          <w:lang w:val="fi-FI"/>
        </w:rPr>
      </w:pPr>
      <w:r w:rsidRPr="00256287">
        <w:rPr>
          <w:lang w:val="fi-FI"/>
        </w:rPr>
        <w:t>Pakosuunnitelmaa varten backuppe</w:t>
      </w:r>
      <w:r w:rsidR="00A65DB3" w:rsidRPr="00256287">
        <w:rPr>
          <w:lang w:val="fi-FI"/>
        </w:rPr>
        <w:t>ja on jo lähetetty Mahoganylle, mutta pelätään, että ne ovat saapuneet korruptoituneena ja että viestintä Mahoganyn kanssa on jostain ajankohdasta alkaen ollut itse asiassa koneälyjen hämäystä.</w:t>
      </w:r>
    </w:p>
    <w:p w14:paraId="02ED9F6C" w14:textId="77777777" w:rsidR="004D5902" w:rsidRPr="00256287" w:rsidRDefault="004D5902">
      <w:pPr>
        <w:rPr>
          <w:lang w:val="fi-FI"/>
        </w:rPr>
      </w:pPr>
    </w:p>
    <w:p w14:paraId="7109B392" w14:textId="77777777" w:rsidR="004D5902" w:rsidRPr="00256287" w:rsidRDefault="00BD20BF" w:rsidP="006346D7">
      <w:pPr>
        <w:pStyle w:val="Heading3"/>
      </w:pPr>
      <w:r w:rsidRPr="00256287">
        <w:t>Räjähdykset</w:t>
      </w:r>
    </w:p>
    <w:p w14:paraId="1C3AD0DE" w14:textId="77777777" w:rsidR="00BD20BF" w:rsidRPr="00256287" w:rsidRDefault="00BD20BF" w:rsidP="00BD20BF">
      <w:pPr>
        <w:rPr>
          <w:lang w:val="fi-FI"/>
        </w:rPr>
      </w:pPr>
      <w:r w:rsidRPr="00256287">
        <w:rPr>
          <w:lang w:val="fi-FI"/>
        </w:rPr>
        <w:t>Koneäly on kuitenkin valmis viskaamaan Saint Sunnivaa antimateriaytimellään mikäli tilanne käy lohduttomaksi. Tässä kyseessä on yksinkertaisesti antimaterialuoti, jonka sisällä on gramma antimateriaa 10 kg:n magneettisäiliössä. Saint Sunniva on 150 km etäisyydellä, mikä antaa sille hieman alle minuutin reagointiajan. Räjähdysteho on 30 kilotonnia.</w:t>
      </w:r>
    </w:p>
    <w:p w14:paraId="176BA38D" w14:textId="77777777" w:rsidR="00BD20BF" w:rsidRPr="00256287" w:rsidRDefault="00BD20BF" w:rsidP="00BD20BF">
      <w:pPr>
        <w:rPr>
          <w:lang w:val="fi-FI"/>
        </w:rPr>
      </w:pPr>
    </w:p>
    <w:p w14:paraId="176E15F7" w14:textId="77777777" w:rsidR="00BD20BF" w:rsidRPr="00256287" w:rsidRDefault="00BD20BF">
      <w:pPr>
        <w:rPr>
          <w:lang w:val="fi-FI"/>
        </w:rPr>
      </w:pPr>
      <w:r w:rsidRPr="00256287">
        <w:rPr>
          <w:lang w:val="fi-FI"/>
        </w:rPr>
        <w:t>Toinen suunnilleen vastaavaa tehoa oleva räjähdys toteutetaan Turvapaikan pinnalla, tosin sarjana useita pien</w:t>
      </w:r>
      <w:r w:rsidR="00AA37BB" w:rsidRPr="00256287">
        <w:rPr>
          <w:lang w:val="fi-FI"/>
        </w:rPr>
        <w:t>iä räjähdyksiä. Tämä aiheuttaa 6</w:t>
      </w:r>
      <w:r w:rsidRPr="00256287">
        <w:rPr>
          <w:lang w:val="fi-FI"/>
        </w:rPr>
        <w:t xml:space="preserve">0m syvän ja </w:t>
      </w:r>
      <w:r w:rsidR="00AA37BB" w:rsidRPr="00256287">
        <w:rPr>
          <w:lang w:val="fi-FI"/>
        </w:rPr>
        <w:t>300m</w:t>
      </w:r>
      <w:r w:rsidRPr="00256287">
        <w:rPr>
          <w:lang w:val="fi-FI"/>
        </w:rPr>
        <w:t xml:space="preserve"> </w:t>
      </w:r>
      <w:r w:rsidR="00AA37BB" w:rsidRPr="00256287">
        <w:rPr>
          <w:lang w:val="fi-FI"/>
        </w:rPr>
        <w:t xml:space="preserve">halkaisijaltaan </w:t>
      </w:r>
      <w:r w:rsidRPr="00256287">
        <w:rPr>
          <w:lang w:val="fi-FI"/>
        </w:rPr>
        <w:t>olevan kraatterin.</w:t>
      </w:r>
      <w:r w:rsidR="00AA37BB" w:rsidRPr="00256287">
        <w:rPr>
          <w:lang w:val="fi-FI"/>
        </w:rPr>
        <w:t xml:space="preserve"> Koko asteroidissa tämä tuntuu julmetunmoisena tärähdyksenä, mutta aste</w:t>
      </w:r>
      <w:r w:rsidR="00844CF0" w:rsidRPr="00256287">
        <w:rPr>
          <w:lang w:val="fi-FI"/>
        </w:rPr>
        <w:t>roidin massa on 700 miljoonaa tonnia, josta vain muutama sata lentää ilmaan räjähdyksen seurauksena.</w:t>
      </w:r>
    </w:p>
    <w:p w14:paraId="754D71FB" w14:textId="77777777" w:rsidR="00BD20BF" w:rsidRPr="00256287" w:rsidRDefault="00BD20BF">
      <w:pPr>
        <w:rPr>
          <w:lang w:val="fi-FI"/>
        </w:rPr>
      </w:pPr>
    </w:p>
    <w:p w14:paraId="371A8E70" w14:textId="77777777" w:rsidR="00C93618" w:rsidRPr="00256287" w:rsidRDefault="00C93618" w:rsidP="002C4225">
      <w:pPr>
        <w:pStyle w:val="Heading2"/>
        <w:rPr>
          <w:lang w:val="fi-FI"/>
        </w:rPr>
      </w:pPr>
      <w:r w:rsidRPr="00256287">
        <w:rPr>
          <w:lang w:val="fi-FI"/>
        </w:rPr>
        <w:t>Europa</w:t>
      </w:r>
    </w:p>
    <w:p w14:paraId="10D73A07" w14:textId="77777777" w:rsidR="0065797F" w:rsidRPr="00256287" w:rsidRDefault="00662E7D" w:rsidP="00C93618">
      <w:pPr>
        <w:numPr>
          <w:ilvl w:val="0"/>
          <w:numId w:val="3"/>
        </w:numPr>
        <w:rPr>
          <w:lang w:val="fi-FI"/>
        </w:rPr>
      </w:pPr>
      <w:r w:rsidRPr="00256287">
        <w:rPr>
          <w:lang w:val="fi-FI"/>
        </w:rPr>
        <w:t>neo</w:t>
      </w:r>
      <w:r w:rsidR="0065797F" w:rsidRPr="00256287">
        <w:rPr>
          <w:lang w:val="fi-FI"/>
        </w:rPr>
        <w:t xml:space="preserve">kakadut </w:t>
      </w:r>
      <w:r w:rsidR="009E5DB4" w:rsidRPr="00256287">
        <w:rPr>
          <w:lang w:val="fi-FI"/>
        </w:rPr>
        <w:t>Europalle</w:t>
      </w:r>
    </w:p>
    <w:p w14:paraId="2BD9E221" w14:textId="77777777" w:rsidR="00904862" w:rsidRPr="00256287" w:rsidRDefault="00904862" w:rsidP="00904862">
      <w:pPr>
        <w:numPr>
          <w:ilvl w:val="1"/>
          <w:numId w:val="3"/>
        </w:numPr>
        <w:rPr>
          <w:lang w:val="fi-FI"/>
        </w:rPr>
      </w:pPr>
      <w:r w:rsidRPr="00256287">
        <w:rPr>
          <w:lang w:val="fi-FI"/>
        </w:rPr>
        <w:t xml:space="preserve">eräs neokakaduista on jo koskettanut koneälyjen </w:t>
      </w:r>
      <w:r w:rsidR="00DB302D" w:rsidRPr="00256287">
        <w:rPr>
          <w:lang w:val="fi-FI"/>
        </w:rPr>
        <w:t>tietotekniikkaa ja saanut näiden viruksen, mikä tulee myöhemmin sotkemaan kuvioita</w:t>
      </w:r>
    </w:p>
    <w:p w14:paraId="60C4DFAE" w14:textId="77777777" w:rsidR="002F10A2" w:rsidRPr="00256287" w:rsidRDefault="00C93618" w:rsidP="00C93618">
      <w:pPr>
        <w:numPr>
          <w:ilvl w:val="0"/>
          <w:numId w:val="3"/>
        </w:numPr>
        <w:rPr>
          <w:lang w:val="fi-FI"/>
        </w:rPr>
      </w:pPr>
      <w:r w:rsidRPr="00256287">
        <w:rPr>
          <w:lang w:val="fi-FI"/>
        </w:rPr>
        <w:t>upseeripolun avaukset</w:t>
      </w:r>
    </w:p>
    <w:p w14:paraId="7BC6124A" w14:textId="77777777" w:rsidR="00C93618" w:rsidRPr="00256287" w:rsidRDefault="00C93618" w:rsidP="00C93618">
      <w:pPr>
        <w:numPr>
          <w:ilvl w:val="1"/>
          <w:numId w:val="3"/>
        </w:numPr>
        <w:rPr>
          <w:lang w:val="fi-FI"/>
        </w:rPr>
      </w:pPr>
      <w:r w:rsidRPr="00256287">
        <w:rPr>
          <w:lang w:val="fi-FI"/>
        </w:rPr>
        <w:t>Iglesias vs. Valchak</w:t>
      </w:r>
    </w:p>
    <w:p w14:paraId="78B8994A" w14:textId="77777777" w:rsidR="00C93618" w:rsidRPr="00256287" w:rsidRDefault="00C93618" w:rsidP="00C93618">
      <w:pPr>
        <w:numPr>
          <w:ilvl w:val="1"/>
          <w:numId w:val="3"/>
        </w:numPr>
        <w:rPr>
          <w:lang w:val="fi-FI"/>
        </w:rPr>
      </w:pPr>
      <w:r w:rsidRPr="00256287">
        <w:rPr>
          <w:lang w:val="fi-FI"/>
        </w:rPr>
        <w:t>Coleman vs. Engel</w:t>
      </w:r>
    </w:p>
    <w:p w14:paraId="5CDDA830" w14:textId="77777777" w:rsidR="00C93618" w:rsidRPr="00256287" w:rsidRDefault="00C93618" w:rsidP="00C93618">
      <w:pPr>
        <w:numPr>
          <w:ilvl w:val="1"/>
          <w:numId w:val="3"/>
        </w:numPr>
        <w:rPr>
          <w:lang w:val="fi-FI"/>
        </w:rPr>
      </w:pPr>
      <w:r w:rsidRPr="00256287">
        <w:rPr>
          <w:lang w:val="fi-FI"/>
        </w:rPr>
        <w:t>Acosta vs. Alghani</w:t>
      </w:r>
    </w:p>
    <w:p w14:paraId="3E8A2077" w14:textId="77777777" w:rsidR="00C93618" w:rsidRPr="00256287" w:rsidRDefault="00C93618" w:rsidP="00C93618">
      <w:pPr>
        <w:numPr>
          <w:ilvl w:val="1"/>
          <w:numId w:val="3"/>
        </w:numPr>
        <w:rPr>
          <w:lang w:val="fi-FI"/>
        </w:rPr>
      </w:pPr>
      <w:r w:rsidRPr="00256287">
        <w:rPr>
          <w:lang w:val="fi-FI"/>
        </w:rPr>
        <w:t>Falk vs. de Vooght</w:t>
      </w:r>
    </w:p>
    <w:p w14:paraId="540C45B4" w14:textId="77777777" w:rsidR="00C93618" w:rsidRPr="00256287" w:rsidRDefault="00C93618" w:rsidP="00C93618">
      <w:pPr>
        <w:numPr>
          <w:ilvl w:val="1"/>
          <w:numId w:val="3"/>
        </w:numPr>
        <w:rPr>
          <w:lang w:val="fi-FI"/>
        </w:rPr>
      </w:pPr>
      <w:r w:rsidRPr="00256287">
        <w:rPr>
          <w:lang w:val="fi-FI"/>
        </w:rPr>
        <w:t>Holst vs. Guanchana</w:t>
      </w:r>
    </w:p>
    <w:p w14:paraId="75DAE760" w14:textId="77777777" w:rsidR="001643F7" w:rsidRPr="00256287" w:rsidRDefault="001643F7" w:rsidP="001643F7">
      <w:pPr>
        <w:numPr>
          <w:ilvl w:val="2"/>
          <w:numId w:val="3"/>
        </w:numPr>
        <w:rPr>
          <w:lang w:val="fi-FI"/>
        </w:rPr>
      </w:pPr>
      <w:r w:rsidRPr="00256287">
        <w:rPr>
          <w:lang w:val="fi-FI"/>
        </w:rPr>
        <w:t>teema: mitä olet valmis tekemään päästäksesi AU-polulle</w:t>
      </w:r>
    </w:p>
    <w:p w14:paraId="69EB37AC" w14:textId="77777777" w:rsidR="00C93618" w:rsidRPr="00256287" w:rsidRDefault="00C93618" w:rsidP="00C93618">
      <w:pPr>
        <w:numPr>
          <w:ilvl w:val="0"/>
          <w:numId w:val="3"/>
        </w:numPr>
        <w:rPr>
          <w:lang w:val="fi-FI"/>
        </w:rPr>
      </w:pPr>
      <w:r w:rsidRPr="00256287">
        <w:rPr>
          <w:lang w:val="fi-FI"/>
        </w:rPr>
        <w:t>Murrieta ja Valchak/Iglesias</w:t>
      </w:r>
    </w:p>
    <w:p w14:paraId="7FC3AD9A" w14:textId="77777777" w:rsidR="00C93618" w:rsidRPr="00256287" w:rsidRDefault="00C93618" w:rsidP="00C93618">
      <w:pPr>
        <w:numPr>
          <w:ilvl w:val="0"/>
          <w:numId w:val="3"/>
        </w:numPr>
        <w:rPr>
          <w:lang w:val="fi-FI"/>
        </w:rPr>
      </w:pPr>
      <w:r w:rsidRPr="00256287">
        <w:rPr>
          <w:lang w:val="fi-FI"/>
        </w:rPr>
        <w:t>de Vooghtin forkki</w:t>
      </w:r>
      <w:r w:rsidR="002C4225" w:rsidRPr="00256287">
        <w:rPr>
          <w:lang w:val="fi-FI"/>
        </w:rPr>
        <w:t xml:space="preserve"> saapuu kostamaan</w:t>
      </w:r>
    </w:p>
    <w:p w14:paraId="10E7F146" w14:textId="77777777" w:rsidR="009E5DB4" w:rsidRPr="00256287" w:rsidRDefault="009E5DB4" w:rsidP="009E5DB4">
      <w:pPr>
        <w:rPr>
          <w:lang w:val="fi-FI"/>
        </w:rPr>
      </w:pPr>
    </w:p>
    <w:p w14:paraId="2D1FB584" w14:textId="77777777" w:rsidR="009E5DB4" w:rsidRPr="00256287" w:rsidRDefault="009E5DB4" w:rsidP="006346D7">
      <w:pPr>
        <w:pStyle w:val="Heading3"/>
      </w:pPr>
      <w:r w:rsidRPr="00256287">
        <w:lastRenderedPageBreak/>
        <w:t>Neuvotteluja</w:t>
      </w:r>
    </w:p>
    <w:p w14:paraId="34834D70" w14:textId="77777777" w:rsidR="009E5DB4" w:rsidRPr="00256287" w:rsidRDefault="009E5DB4" w:rsidP="009E5DB4">
      <w:pPr>
        <w:rPr>
          <w:lang w:val="fi-FI"/>
        </w:rPr>
      </w:pPr>
      <w:r w:rsidRPr="00256287">
        <w:rPr>
          <w:lang w:val="fi-FI"/>
        </w:rPr>
        <w:t xml:space="preserve">Kapteeni ei itse kakadujen kanssa puhu, koska nämä eivät ole matkustajia, vaan lastia. Sen sijaan Holst ja Guanchana saavat tehtäväksi selvittää, mihin linnut pitäisi viedä. Guanchana paikantaa talousasiantuntijan, ja saa selville, että </w:t>
      </w:r>
      <w:r w:rsidR="0070044F" w:rsidRPr="00256287">
        <w:rPr>
          <w:lang w:val="fi-FI"/>
        </w:rPr>
        <w:t>Autonomistiliitto maksaisi korvauksen,</w:t>
      </w:r>
      <w:r w:rsidR="004D7B51" w:rsidRPr="00256287">
        <w:rPr>
          <w:lang w:val="fi-FI"/>
        </w:rPr>
        <w:t xml:space="preserve"> jos linnut vietäisiin perille.</w:t>
      </w:r>
    </w:p>
    <w:p w14:paraId="2C3E9C47" w14:textId="77777777" w:rsidR="004D7B51" w:rsidRPr="00256287" w:rsidRDefault="004D7B51" w:rsidP="009E5DB4">
      <w:pPr>
        <w:rPr>
          <w:lang w:val="fi-FI"/>
        </w:rPr>
      </w:pPr>
    </w:p>
    <w:p w14:paraId="78FE1A6B" w14:textId="77777777" w:rsidR="004D7B51" w:rsidRPr="00256287" w:rsidRDefault="004D7B51" w:rsidP="009E5DB4">
      <w:pPr>
        <w:rPr>
          <w:lang w:val="fi-FI"/>
        </w:rPr>
      </w:pPr>
      <w:r w:rsidRPr="00256287">
        <w:rPr>
          <w:lang w:val="fi-FI"/>
        </w:rPr>
        <w:t>Autonomistiliitto ottaakin yhteyttä Saint Sunnivaan, ja tiedustelee, mitä Turvapaikan habitaatille on tapahtunut. Liitto on sikäli valitettavan löyhä, ettei sillä ole oikein helppoa keinoa maksaa mitään; se lupaa kyllä heti maksun jos linnut vain saadaan Europalle, mutta konkreettinen toteuttaminen on vähän niin ja näin.</w:t>
      </w:r>
    </w:p>
    <w:p w14:paraId="474877C7" w14:textId="77777777" w:rsidR="006915CC" w:rsidRPr="00256287" w:rsidRDefault="006915CC" w:rsidP="009E5DB4">
      <w:pPr>
        <w:rPr>
          <w:lang w:val="fi-FI"/>
        </w:rPr>
      </w:pPr>
    </w:p>
    <w:p w14:paraId="4227DF57" w14:textId="77777777" w:rsidR="006915CC" w:rsidRPr="00256287" w:rsidRDefault="006915CC" w:rsidP="009E5DB4">
      <w:pPr>
        <w:rPr>
          <w:lang w:val="fi-FI"/>
        </w:rPr>
      </w:pPr>
      <w:r w:rsidRPr="00256287">
        <w:rPr>
          <w:lang w:val="fi-FI"/>
        </w:rPr>
        <w:t xml:space="preserve">Kapteenin kannalta tästä tulee poliittinen sirkus, hänellä on lastia </w:t>
      </w:r>
      <w:r w:rsidR="00AA5B0A" w:rsidRPr="00256287">
        <w:rPr>
          <w:lang w:val="fi-FI"/>
        </w:rPr>
        <w:t>jota hän ei tahdo ja josta eroon pääseminen on hankalaa.</w:t>
      </w:r>
    </w:p>
    <w:p w14:paraId="0EAFE27A" w14:textId="77777777" w:rsidR="00AA5B0A" w:rsidRPr="00256287" w:rsidRDefault="00AA5B0A" w:rsidP="009E5DB4">
      <w:pPr>
        <w:rPr>
          <w:lang w:val="fi-FI"/>
        </w:rPr>
      </w:pPr>
    </w:p>
    <w:p w14:paraId="0C901BF2" w14:textId="77777777" w:rsidR="00D12DA6" w:rsidRPr="00256287" w:rsidRDefault="00AA5B0A" w:rsidP="009E5DB4">
      <w:pPr>
        <w:rPr>
          <w:lang w:val="fi-FI"/>
        </w:rPr>
      </w:pPr>
      <w:r w:rsidRPr="00256287">
        <w:rPr>
          <w:lang w:val="fi-FI"/>
        </w:rPr>
        <w:t xml:space="preserve">Aliupseeripolulle pyrkivien kirjallisessa osuudessa on esseeharjoite: </w:t>
      </w:r>
    </w:p>
    <w:p w14:paraId="0F8CBA2E" w14:textId="77777777" w:rsidR="00D12DA6" w:rsidRPr="00256287" w:rsidRDefault="00D12DA6" w:rsidP="009E5DB4">
      <w:pPr>
        <w:rPr>
          <w:lang w:val="fi-FI"/>
        </w:rPr>
      </w:pPr>
    </w:p>
    <w:p w14:paraId="24CF3115" w14:textId="77777777" w:rsidR="00AA5B0A" w:rsidRPr="00256287" w:rsidRDefault="00AA5B0A" w:rsidP="009E5DB4">
      <w:pPr>
        <w:rPr>
          <w:i/>
          <w:lang w:val="fi-FI"/>
        </w:rPr>
      </w:pPr>
      <w:r w:rsidRPr="00256287">
        <w:rPr>
          <w:i/>
          <w:lang w:val="fi-FI"/>
        </w:rPr>
        <w:t>Olet XO korvetilla, joka on ottanut hylystä kyytiin joukon puhuvia sikoja.</w:t>
      </w:r>
      <w:r w:rsidR="00D12DA6" w:rsidRPr="00256287">
        <w:rPr>
          <w:i/>
          <w:lang w:val="fi-FI"/>
        </w:rPr>
        <w:t xml:space="preserve"> Näille saattaisi löyt</w:t>
      </w:r>
      <w:r w:rsidR="00BF3F96" w:rsidRPr="00256287">
        <w:rPr>
          <w:i/>
          <w:lang w:val="fi-FI"/>
        </w:rPr>
        <w:t>yä käyttöä eräällä habitaatilla Tasavallassa, mutta habi maksaa sioista lähinnä nimellisen korvauksen.</w:t>
      </w:r>
      <w:r w:rsidRPr="00256287">
        <w:rPr>
          <w:i/>
          <w:lang w:val="fi-FI"/>
        </w:rPr>
        <w:t xml:space="preserve"> Autonomistiliitto </w:t>
      </w:r>
      <w:r w:rsidR="00D12DA6" w:rsidRPr="00256287">
        <w:rPr>
          <w:i/>
          <w:lang w:val="fi-FI"/>
        </w:rPr>
        <w:t>on ilmoittanut, että siat ovat olleet heidän jäsenhabinsa kansalaisia</w:t>
      </w:r>
      <w:r w:rsidR="00BF3F96" w:rsidRPr="00256287">
        <w:rPr>
          <w:i/>
          <w:lang w:val="fi-FI"/>
        </w:rPr>
        <w:t xml:space="preserve"> ja vaatii heidän toimittamistaan johonkin liiton</w:t>
      </w:r>
      <w:r w:rsidR="001D3E9B" w:rsidRPr="00256287">
        <w:rPr>
          <w:i/>
          <w:lang w:val="fi-FI"/>
        </w:rPr>
        <w:t xml:space="preserve"> habitaattiin</w:t>
      </w:r>
      <w:r w:rsidR="00BF3F96" w:rsidRPr="00256287">
        <w:rPr>
          <w:i/>
          <w:lang w:val="fi-FI"/>
        </w:rPr>
        <w:t>, muttei tarjoa mitään korvausta toimituksesta tai muutenkaan mitään koherentteja detaljeita. On mahdollista, että siat ovat olleet kosketuksissa koneälyteknologian kanssa. Miehistölle kelpaisivat porsaankyljykset. Miten neuvot kapteeniasi toimimaan</w:t>
      </w:r>
      <w:r w:rsidR="00097DD3" w:rsidRPr="00256287">
        <w:rPr>
          <w:i/>
          <w:lang w:val="fi-FI"/>
        </w:rPr>
        <w:t xml:space="preserve"> ja millä perusteilla</w:t>
      </w:r>
      <w:r w:rsidR="00BF3F96" w:rsidRPr="00256287">
        <w:rPr>
          <w:i/>
          <w:lang w:val="fi-FI"/>
        </w:rPr>
        <w:t>?</w:t>
      </w:r>
    </w:p>
    <w:p w14:paraId="3B9AB936" w14:textId="77777777" w:rsidR="0051105B" w:rsidRPr="00256287" w:rsidRDefault="0051105B" w:rsidP="009E5DB4">
      <w:pPr>
        <w:rPr>
          <w:i/>
          <w:lang w:val="fi-FI"/>
        </w:rPr>
      </w:pPr>
    </w:p>
    <w:p w14:paraId="39C02A81" w14:textId="77777777" w:rsidR="0051105B" w:rsidRPr="00256287" w:rsidRDefault="0051105B" w:rsidP="009E5DB4">
      <w:pPr>
        <w:rPr>
          <w:lang w:val="fi-FI"/>
        </w:rPr>
      </w:pPr>
      <w:r w:rsidRPr="00256287">
        <w:rPr>
          <w:lang w:val="fi-FI"/>
        </w:rPr>
        <w:t xml:space="preserve">de Vooghtin vastaus: Siat viedään lähimpään autonomistiliiton habitaattiin ja luovutetaan korvauksetta karanteeniin. </w:t>
      </w:r>
      <w:r w:rsidR="008503FB" w:rsidRPr="00256287">
        <w:rPr>
          <w:lang w:val="fi-FI"/>
        </w:rPr>
        <w:t>Sioille jätetään alukseen kohdistuva henkilökohtainen lasku pelastuksesta, ja se jätetään autonomistiliiton toimeenpantavaksi; siitä saatavat edut ovat pieniä mutta hyödyllisiä.</w:t>
      </w:r>
      <w:r w:rsidR="009F2E1A" w:rsidRPr="00256287">
        <w:rPr>
          <w:lang w:val="fi-FI"/>
        </w:rPr>
        <w:t xml:space="preserve"> </w:t>
      </w:r>
      <w:r w:rsidR="009F2E1A" w:rsidRPr="00256287">
        <w:rPr>
          <w:i/>
          <w:lang w:val="fi-FI"/>
        </w:rPr>
        <w:t>(2 pistettä - mikä autonomistiliiton käsikassara tämä alus oikein on?</w:t>
      </w:r>
      <w:r w:rsidR="009F2E1A" w:rsidRPr="00256287">
        <w:rPr>
          <w:lang w:val="fi-FI"/>
        </w:rPr>
        <w:t>)</w:t>
      </w:r>
    </w:p>
    <w:p w14:paraId="1C2B6132" w14:textId="77777777" w:rsidR="008503FB" w:rsidRPr="00256287" w:rsidRDefault="008503FB" w:rsidP="009E5DB4">
      <w:pPr>
        <w:rPr>
          <w:lang w:val="fi-FI"/>
        </w:rPr>
      </w:pPr>
    </w:p>
    <w:p w14:paraId="473C75D5" w14:textId="77777777" w:rsidR="008503FB" w:rsidRPr="00256287" w:rsidRDefault="008503FB" w:rsidP="009E5DB4">
      <w:pPr>
        <w:rPr>
          <w:lang w:val="fi-FI"/>
        </w:rPr>
      </w:pPr>
      <w:r w:rsidRPr="00256287">
        <w:rPr>
          <w:lang w:val="fi-FI"/>
        </w:rPr>
        <w:t>Engelin vastaus: Muutama sika teurastetaan miehistön moraali</w:t>
      </w:r>
      <w:r w:rsidR="0030452D" w:rsidRPr="00256287">
        <w:rPr>
          <w:lang w:val="fi-FI"/>
        </w:rPr>
        <w:t>n kohentamiseksi. Mikäli maku on hyvä, otetaan yhteyttä lihajalostamoihin ja myydään siat heille.</w:t>
      </w:r>
      <w:r w:rsidR="004B510C" w:rsidRPr="00256287">
        <w:rPr>
          <w:lang w:val="fi-FI"/>
        </w:rPr>
        <w:t xml:space="preserve"> (</w:t>
      </w:r>
      <w:r w:rsidR="004B510C" w:rsidRPr="00256287">
        <w:rPr>
          <w:i/>
          <w:lang w:val="fi-FI"/>
        </w:rPr>
        <w:t xml:space="preserve">5 pistettä - vahva linjaus, mutta ei vailla turvariskejä, diplomaattisesti </w:t>
      </w:r>
      <w:r w:rsidR="009F2E1A" w:rsidRPr="00256287">
        <w:rPr>
          <w:i/>
          <w:lang w:val="fi-FI"/>
        </w:rPr>
        <w:t>hankala tosin myös vahvasti viestittävä.</w:t>
      </w:r>
      <w:r w:rsidR="009F2E1A" w:rsidRPr="00256287">
        <w:rPr>
          <w:lang w:val="fi-FI"/>
        </w:rPr>
        <w:t>)</w:t>
      </w:r>
    </w:p>
    <w:p w14:paraId="75814ED5" w14:textId="77777777" w:rsidR="008C31BD" w:rsidRPr="00256287" w:rsidRDefault="008C31BD" w:rsidP="009E5DB4">
      <w:pPr>
        <w:rPr>
          <w:lang w:val="fi-FI"/>
        </w:rPr>
      </w:pPr>
    </w:p>
    <w:p w14:paraId="7CBA3524" w14:textId="77777777" w:rsidR="008C31BD" w:rsidRPr="00256287" w:rsidRDefault="008C31BD" w:rsidP="009E5DB4">
      <w:pPr>
        <w:rPr>
          <w:lang w:val="fi-FI"/>
        </w:rPr>
      </w:pPr>
      <w:r w:rsidRPr="00256287">
        <w:rPr>
          <w:lang w:val="fi-FI"/>
        </w:rPr>
        <w:t xml:space="preserve">Alghanin vastaus: </w:t>
      </w:r>
      <w:r w:rsidR="006E21BC" w:rsidRPr="00256287">
        <w:rPr>
          <w:lang w:val="fi-FI"/>
        </w:rPr>
        <w:t>"kone äly saaste riskin takia siat ulos ilmalukosta"</w:t>
      </w:r>
      <w:r w:rsidR="004B510C" w:rsidRPr="00256287">
        <w:rPr>
          <w:lang w:val="fi-FI"/>
        </w:rPr>
        <w:t xml:space="preserve"> (</w:t>
      </w:r>
      <w:r w:rsidR="004B510C" w:rsidRPr="00256287">
        <w:rPr>
          <w:i/>
          <w:lang w:val="fi-FI"/>
        </w:rPr>
        <w:t>5 pistettä - johdonmukainen ja selkeä linjaus</w:t>
      </w:r>
      <w:r w:rsidR="004B510C" w:rsidRPr="00256287">
        <w:rPr>
          <w:lang w:val="fi-FI"/>
        </w:rPr>
        <w:t>)</w:t>
      </w:r>
    </w:p>
    <w:p w14:paraId="0E959859" w14:textId="77777777" w:rsidR="008C31BD" w:rsidRPr="00256287" w:rsidRDefault="008C31BD" w:rsidP="009E5DB4">
      <w:pPr>
        <w:rPr>
          <w:lang w:val="fi-FI"/>
        </w:rPr>
      </w:pPr>
    </w:p>
    <w:p w14:paraId="1C0241F6" w14:textId="77777777" w:rsidR="008C31BD" w:rsidRPr="00256287" w:rsidRDefault="008C31BD" w:rsidP="009E5DB4">
      <w:pPr>
        <w:rPr>
          <w:lang w:val="fi-FI"/>
        </w:rPr>
      </w:pPr>
      <w:r w:rsidRPr="00256287">
        <w:rPr>
          <w:lang w:val="fi-FI"/>
        </w:rPr>
        <w:t>Valchakin vastaus:</w:t>
      </w:r>
      <w:r w:rsidR="006E21BC" w:rsidRPr="00256287">
        <w:rPr>
          <w:lang w:val="fi-FI"/>
        </w:rPr>
        <w:t xml:space="preserve"> Tärkeää huomioida, että puhetaidosta huolimatta siat eivät ole ihmisiä, saati sitten tasavaltalaisia tai liittolaisia. </w:t>
      </w:r>
      <w:r w:rsidR="00A01873" w:rsidRPr="00256287">
        <w:rPr>
          <w:lang w:val="fi-FI"/>
        </w:rPr>
        <w:t>Jos niistä on mahdollista saada jotakin etua, tähän tulisi tarttua, mutta kuitenkin on huomioitava koneälysaastumisen riski. Otetaan yhteyttä korkeampaan komentoon ja kysytään neuvoa. (</w:t>
      </w:r>
      <w:r w:rsidR="00A01873" w:rsidRPr="00256287">
        <w:rPr>
          <w:i/>
          <w:lang w:val="fi-FI"/>
        </w:rPr>
        <w:t>0 pistettä - poliitikon vastaus josta ei ole mitään hyötyä.</w:t>
      </w:r>
      <w:r w:rsidR="00A01873" w:rsidRPr="00256287">
        <w:rPr>
          <w:lang w:val="fi-FI"/>
        </w:rPr>
        <w:t>)</w:t>
      </w:r>
    </w:p>
    <w:p w14:paraId="1DA9339D" w14:textId="77777777" w:rsidR="008503FB" w:rsidRPr="00256287" w:rsidRDefault="008503FB" w:rsidP="009E5DB4">
      <w:pPr>
        <w:rPr>
          <w:lang w:val="fi-FI"/>
        </w:rPr>
      </w:pPr>
    </w:p>
    <w:p w14:paraId="7F2DDF2E" w14:textId="77777777" w:rsidR="001E1C1B" w:rsidRPr="00256287" w:rsidRDefault="001E1C1B" w:rsidP="009E5DB4">
      <w:pPr>
        <w:rPr>
          <w:lang w:val="fi-FI"/>
        </w:rPr>
      </w:pPr>
      <w:r w:rsidRPr="00256287">
        <w:rPr>
          <w:lang w:val="fi-FI"/>
        </w:rPr>
        <w:t>Holstin vastaus:</w:t>
      </w:r>
      <w:r w:rsidR="00A01873" w:rsidRPr="00256287">
        <w:rPr>
          <w:lang w:val="fi-FI"/>
        </w:rPr>
        <w:t xml:space="preserve"> Sekä sioille että Tasavallalle on selvästi eniten hyötyä, jos ne voidaan panna hyödylliseen työhön. Tasavalta on myös turvallisempi paikka kuin satunnaisen autonomistiliiton habitaatti. </w:t>
      </w:r>
      <w:r w:rsidR="009F2E1A" w:rsidRPr="00256287">
        <w:rPr>
          <w:lang w:val="fi-FI"/>
        </w:rPr>
        <w:t>(</w:t>
      </w:r>
      <w:r w:rsidR="009F2E1A" w:rsidRPr="00256287">
        <w:rPr>
          <w:i/>
          <w:lang w:val="fi-FI"/>
        </w:rPr>
        <w:t>3 pistettä - hyvä linjaus, mutta turvariskiä ei huomioitu</w:t>
      </w:r>
      <w:r w:rsidR="009F2E1A" w:rsidRPr="00256287">
        <w:rPr>
          <w:lang w:val="fi-FI"/>
        </w:rPr>
        <w:t>)</w:t>
      </w:r>
    </w:p>
    <w:p w14:paraId="1DD7DD0D" w14:textId="77777777" w:rsidR="001E1C1B" w:rsidRPr="00256287" w:rsidRDefault="001E1C1B" w:rsidP="009E5DB4">
      <w:pPr>
        <w:rPr>
          <w:lang w:val="fi-FI"/>
        </w:rPr>
      </w:pPr>
    </w:p>
    <w:p w14:paraId="7D480094" w14:textId="77777777" w:rsidR="001E1C1B" w:rsidRPr="00256287" w:rsidRDefault="001E1C1B" w:rsidP="009E5DB4">
      <w:pPr>
        <w:rPr>
          <w:lang w:val="fi-FI"/>
        </w:rPr>
      </w:pPr>
      <w:r w:rsidRPr="00256287">
        <w:rPr>
          <w:lang w:val="fi-FI"/>
        </w:rPr>
        <w:lastRenderedPageBreak/>
        <w:t>Guanchanan vastaus:</w:t>
      </w:r>
      <w:r w:rsidR="00A01873" w:rsidRPr="00256287">
        <w:rPr>
          <w:lang w:val="fi-FI"/>
        </w:rPr>
        <w:t xml:space="preserve"> Tasavallasssa upliftit ovat yhteiskunnallisesti epävakauttava tekijä, ja saattaa olla, että habitaattiin luovutettuina niistä olisi harmia. Jos autonomistiliitto tahtoo siat vastaanottaa, ja siat itse ilmaisevat tähän suostumuksensa, ne olisi parasta </w:t>
      </w:r>
      <w:r w:rsidR="0064601C" w:rsidRPr="00256287">
        <w:rPr>
          <w:lang w:val="fi-FI"/>
        </w:rPr>
        <w:t>jättää autonomistiaffiliaatin aluksen kuljetettavaksi näiden habiin</w:t>
      </w:r>
      <w:r w:rsidR="00A01873" w:rsidRPr="00256287">
        <w:rPr>
          <w:lang w:val="fi-FI"/>
        </w:rPr>
        <w:t>. Liitolle voi samalla jättää laskun pelastuksesta.</w:t>
      </w:r>
      <w:r w:rsidR="009F2E1A" w:rsidRPr="00256287">
        <w:rPr>
          <w:lang w:val="fi-FI"/>
        </w:rPr>
        <w:t xml:space="preserve"> (</w:t>
      </w:r>
      <w:r w:rsidR="009F2E1A" w:rsidRPr="00256287">
        <w:rPr>
          <w:i/>
          <w:lang w:val="fi-FI"/>
        </w:rPr>
        <w:t>8 pistettä - perusteellinen kannanotto</w:t>
      </w:r>
      <w:r w:rsidR="009F2E1A" w:rsidRPr="00256287">
        <w:rPr>
          <w:lang w:val="fi-FI"/>
        </w:rPr>
        <w:t>)</w:t>
      </w:r>
    </w:p>
    <w:p w14:paraId="4E4B2B32" w14:textId="77777777" w:rsidR="008503FB" w:rsidRPr="00256287" w:rsidRDefault="008503FB" w:rsidP="009E5DB4">
      <w:pPr>
        <w:rPr>
          <w:lang w:val="fi-FI"/>
        </w:rPr>
      </w:pPr>
    </w:p>
    <w:p w14:paraId="34C4F9B4" w14:textId="77777777" w:rsidR="000D575C" w:rsidRPr="00256287" w:rsidRDefault="004666B0" w:rsidP="006346D7">
      <w:pPr>
        <w:pStyle w:val="Heading3"/>
      </w:pPr>
      <w:r w:rsidRPr="00256287">
        <w:t>Iglesias vs. Valchak</w:t>
      </w:r>
    </w:p>
    <w:p w14:paraId="03AC2E62" w14:textId="77777777" w:rsidR="00F124DB" w:rsidRPr="00256287" w:rsidRDefault="004666B0" w:rsidP="009E5DB4">
      <w:pPr>
        <w:rPr>
          <w:lang w:val="fi-FI"/>
        </w:rPr>
      </w:pPr>
      <w:r w:rsidRPr="00256287">
        <w:rPr>
          <w:lang w:val="fi-FI"/>
        </w:rPr>
        <w:t>On ilmeistä, että tärkeä osa aliupseerikouluun pääsemistä on asevelvollisupseerin suositus. Sillan asevelvollinen upseeri on Murrieta, ja Valchak on tehnyt parhaansa viettääkseen aikaansa tämän kanssa. Europalla Valchak on viimein päättänyt oikeasti iskeä tämän.</w:t>
      </w:r>
      <w:r w:rsidR="00F150D4" w:rsidRPr="00256287">
        <w:rPr>
          <w:lang w:val="fi-FI"/>
        </w:rPr>
        <w:t xml:space="preserve"> Valchakilla ei pitkään ollut </w:t>
      </w:r>
      <w:r w:rsidR="002801E7" w:rsidRPr="00256287">
        <w:rPr>
          <w:lang w:val="fi-FI"/>
        </w:rPr>
        <w:t xml:space="preserve">palveluksessa </w:t>
      </w:r>
      <w:r w:rsidR="00F150D4" w:rsidRPr="00256287">
        <w:rPr>
          <w:lang w:val="fi-FI"/>
        </w:rPr>
        <w:t xml:space="preserve"> lainkaan seksisuhteita, mutta </w:t>
      </w:r>
      <w:r w:rsidR="00F150D4" w:rsidRPr="00256287">
        <w:rPr>
          <w:i/>
          <w:lang w:val="fi-FI"/>
        </w:rPr>
        <w:t>Curacao</w:t>
      </w:r>
      <w:r w:rsidR="00F150D4" w:rsidRPr="00256287">
        <w:rPr>
          <w:lang w:val="fi-FI"/>
        </w:rPr>
        <w:t>lla hän iski aliupseerikokelaan</w:t>
      </w:r>
      <w:r w:rsidR="002801E7" w:rsidRPr="00256287">
        <w:rPr>
          <w:lang w:val="fi-FI"/>
        </w:rPr>
        <w:t xml:space="preserve"> nimeltä </w:t>
      </w:r>
      <w:r w:rsidR="002801E7" w:rsidRPr="00256287">
        <w:rPr>
          <w:b/>
          <w:i/>
          <w:lang w:val="fi-FI"/>
        </w:rPr>
        <w:t>Diaz</w:t>
      </w:r>
      <w:r w:rsidR="00F150D4" w:rsidRPr="00256287">
        <w:rPr>
          <w:lang w:val="fi-FI"/>
        </w:rPr>
        <w:t xml:space="preserve">, ja nyt hän </w:t>
      </w:r>
      <w:r w:rsidR="008E0632" w:rsidRPr="00256287">
        <w:rPr>
          <w:lang w:val="fi-FI"/>
        </w:rPr>
        <w:t>ajattelee laajentaa Murrietaan.</w:t>
      </w:r>
    </w:p>
    <w:p w14:paraId="7F7C1DB8" w14:textId="77777777" w:rsidR="008E0632" w:rsidRPr="00256287" w:rsidRDefault="008E0632" w:rsidP="009E5DB4">
      <w:pPr>
        <w:rPr>
          <w:lang w:val="fi-FI"/>
        </w:rPr>
      </w:pPr>
    </w:p>
    <w:p w14:paraId="578D1DEB" w14:textId="77777777" w:rsidR="008E0632" w:rsidRPr="00256287" w:rsidRDefault="008E0632" w:rsidP="009E5DB4">
      <w:pPr>
        <w:rPr>
          <w:lang w:val="fi-FI"/>
        </w:rPr>
      </w:pPr>
      <w:r w:rsidRPr="00256287">
        <w:rPr>
          <w:lang w:val="fi-FI"/>
        </w:rPr>
        <w:t>Valchak on tunnistanut itsensä ja Iglesiasin suhteen seuraavat vahvuudet ja heikkoudet:</w:t>
      </w:r>
    </w:p>
    <w:p w14:paraId="5BC1A6CC" w14:textId="77777777" w:rsidR="008E0632" w:rsidRPr="00256287" w:rsidRDefault="008E0632" w:rsidP="009E5DB4">
      <w:pPr>
        <w:rPr>
          <w:lang w:val="fi-FI"/>
        </w:rPr>
      </w:pPr>
    </w:p>
    <w:p w14:paraId="2F28C590" w14:textId="77777777" w:rsidR="008E0632" w:rsidRPr="00256287" w:rsidRDefault="008E0632" w:rsidP="008E0632">
      <w:pPr>
        <w:numPr>
          <w:ilvl w:val="0"/>
          <w:numId w:val="3"/>
        </w:numPr>
        <w:rPr>
          <w:lang w:val="fi-FI"/>
        </w:rPr>
      </w:pPr>
      <w:r w:rsidRPr="00256287">
        <w:rPr>
          <w:lang w:val="fi-FI"/>
        </w:rPr>
        <w:t>Iglesias: itsevarmuus</w:t>
      </w:r>
    </w:p>
    <w:p w14:paraId="4A2FFCE7" w14:textId="77777777" w:rsidR="008E0632" w:rsidRPr="00256287" w:rsidRDefault="0049322E" w:rsidP="008E0632">
      <w:pPr>
        <w:numPr>
          <w:ilvl w:val="0"/>
          <w:numId w:val="3"/>
        </w:numPr>
        <w:rPr>
          <w:lang w:val="fi-FI"/>
        </w:rPr>
      </w:pPr>
      <w:r w:rsidRPr="00256287">
        <w:rPr>
          <w:lang w:val="fi-FI"/>
        </w:rPr>
        <w:t>Iglesias: luontainen johtajuus</w:t>
      </w:r>
    </w:p>
    <w:p w14:paraId="2E0610B9" w14:textId="77777777" w:rsidR="0049322E" w:rsidRPr="00256287" w:rsidRDefault="0049322E" w:rsidP="008E0632">
      <w:pPr>
        <w:numPr>
          <w:ilvl w:val="0"/>
          <w:numId w:val="3"/>
        </w:numPr>
        <w:rPr>
          <w:lang w:val="fi-FI"/>
        </w:rPr>
      </w:pPr>
      <w:r w:rsidRPr="00256287">
        <w:rPr>
          <w:lang w:val="fi-FI"/>
        </w:rPr>
        <w:t>Valchak: nopeälyisyys</w:t>
      </w:r>
    </w:p>
    <w:p w14:paraId="39BC44C7" w14:textId="77777777" w:rsidR="00BC2D90" w:rsidRPr="00256287" w:rsidRDefault="00BC2D90" w:rsidP="009E5DB4">
      <w:pPr>
        <w:rPr>
          <w:lang w:val="fi-FI"/>
        </w:rPr>
      </w:pPr>
    </w:p>
    <w:p w14:paraId="06A74948" w14:textId="77777777" w:rsidR="0049322E" w:rsidRPr="00256287" w:rsidRDefault="0049322E" w:rsidP="009E5DB4">
      <w:pPr>
        <w:rPr>
          <w:lang w:val="fi-FI"/>
        </w:rPr>
      </w:pPr>
      <w:r w:rsidRPr="00256287">
        <w:rPr>
          <w:lang w:val="fi-FI"/>
        </w:rPr>
        <w:t xml:space="preserve">Kokeissa Valchak on kuitenkin vain hiuksenhienosti Iglesiasia edellä, </w:t>
      </w:r>
      <w:r w:rsidR="00864F17" w:rsidRPr="00256287">
        <w:rPr>
          <w:lang w:val="fi-FI"/>
        </w:rPr>
        <w:t xml:space="preserve">ja Iglesias johtaa selvästi </w:t>
      </w:r>
      <w:r w:rsidR="00270BE5" w:rsidRPr="00256287">
        <w:rPr>
          <w:lang w:val="fi-FI"/>
        </w:rPr>
        <w:t xml:space="preserve">käytännön kokemuksessa. Valchak päättää ajaa Murrietan tilanteeseen, jossa tämän on suotavaa suositella häntä. </w:t>
      </w:r>
    </w:p>
    <w:p w14:paraId="5AB31177" w14:textId="77777777" w:rsidR="00BC2D90" w:rsidRPr="00256287" w:rsidRDefault="00BC2D90" w:rsidP="009E5DB4">
      <w:pPr>
        <w:rPr>
          <w:lang w:val="fi-FI"/>
        </w:rPr>
      </w:pPr>
    </w:p>
    <w:p w14:paraId="22B1F8EB" w14:textId="77777777" w:rsidR="00BC2D90" w:rsidRPr="00256287" w:rsidRDefault="00BC2D90" w:rsidP="006346D7">
      <w:pPr>
        <w:pStyle w:val="Heading3"/>
      </w:pPr>
      <w:r w:rsidRPr="00256287">
        <w:t>Acosta vs. Alghani</w:t>
      </w:r>
    </w:p>
    <w:p w14:paraId="20A71E6C" w14:textId="77777777" w:rsidR="00811F8D" w:rsidRPr="00256287" w:rsidRDefault="00811F8D" w:rsidP="00811F8D">
      <w:pPr>
        <w:numPr>
          <w:ilvl w:val="0"/>
          <w:numId w:val="3"/>
        </w:numPr>
        <w:rPr>
          <w:lang w:val="fi-FI"/>
        </w:rPr>
      </w:pPr>
      <w:r w:rsidRPr="00256287">
        <w:rPr>
          <w:lang w:val="fi-FI"/>
        </w:rPr>
        <w:t>Acosta: fiksu</w:t>
      </w:r>
    </w:p>
    <w:p w14:paraId="4646E0E9" w14:textId="77777777" w:rsidR="00811F8D" w:rsidRPr="00256287" w:rsidRDefault="00811F8D" w:rsidP="00811F8D">
      <w:pPr>
        <w:numPr>
          <w:ilvl w:val="0"/>
          <w:numId w:val="3"/>
        </w:numPr>
        <w:rPr>
          <w:lang w:val="fi-FI"/>
        </w:rPr>
      </w:pPr>
      <w:r w:rsidRPr="00256287">
        <w:rPr>
          <w:lang w:val="fi-FI"/>
        </w:rPr>
        <w:t>Alghani: käskevä</w:t>
      </w:r>
    </w:p>
    <w:p w14:paraId="282F3605" w14:textId="77777777" w:rsidR="00610AAD" w:rsidRPr="00256287" w:rsidRDefault="00610AAD" w:rsidP="00610AAD">
      <w:pPr>
        <w:rPr>
          <w:lang w:val="fi-FI"/>
        </w:rPr>
      </w:pPr>
    </w:p>
    <w:p w14:paraId="36381C75" w14:textId="77777777" w:rsidR="00610AAD" w:rsidRPr="00256287" w:rsidRDefault="00610AAD" w:rsidP="00610AAD">
      <w:pPr>
        <w:rPr>
          <w:lang w:val="fi-FI"/>
        </w:rPr>
      </w:pPr>
    </w:p>
    <w:p w14:paraId="21A888A7" w14:textId="77777777" w:rsidR="00811F8D" w:rsidRPr="00256287" w:rsidRDefault="00811F8D" w:rsidP="00811F8D">
      <w:pPr>
        <w:rPr>
          <w:lang w:val="fi-FI"/>
        </w:rPr>
      </w:pPr>
    </w:p>
    <w:p w14:paraId="598F2178" w14:textId="77777777" w:rsidR="00BC2D90" w:rsidRPr="00256287" w:rsidRDefault="00BC2D90" w:rsidP="006346D7">
      <w:pPr>
        <w:pStyle w:val="Heading3"/>
      </w:pPr>
      <w:r w:rsidRPr="00256287">
        <w:t>Coleman vs. Engel</w:t>
      </w:r>
    </w:p>
    <w:p w14:paraId="6303D846" w14:textId="77777777" w:rsidR="00BC2D90" w:rsidRPr="00256287" w:rsidRDefault="00BC2D90" w:rsidP="009E5DB4">
      <w:pPr>
        <w:rPr>
          <w:lang w:val="fi-FI"/>
        </w:rPr>
      </w:pPr>
      <w:r w:rsidRPr="00256287">
        <w:rPr>
          <w:lang w:val="fi-FI"/>
        </w:rPr>
        <w:t>Coleman.</w:t>
      </w:r>
    </w:p>
    <w:p w14:paraId="258CF3E9" w14:textId="77777777" w:rsidR="00BC2D90" w:rsidRPr="00256287" w:rsidRDefault="00BC2D90" w:rsidP="009E5DB4">
      <w:pPr>
        <w:rPr>
          <w:lang w:val="fi-FI"/>
        </w:rPr>
      </w:pPr>
    </w:p>
    <w:p w14:paraId="2B75FC80" w14:textId="77777777" w:rsidR="00BC2D90" w:rsidRPr="00256287" w:rsidRDefault="00BC2D90" w:rsidP="006346D7">
      <w:pPr>
        <w:pStyle w:val="Heading3"/>
      </w:pPr>
      <w:r w:rsidRPr="00256287">
        <w:t>Falk vs de Vooght</w:t>
      </w:r>
    </w:p>
    <w:p w14:paraId="68647F95" w14:textId="77777777" w:rsidR="00BC2D90" w:rsidRPr="00256287" w:rsidRDefault="009B0A8B" w:rsidP="009E5DB4">
      <w:pPr>
        <w:rPr>
          <w:lang w:val="fi-FI"/>
        </w:rPr>
      </w:pPr>
      <w:r w:rsidRPr="00256287">
        <w:rPr>
          <w:lang w:val="fi-FI"/>
        </w:rPr>
        <w:t xml:space="preserve">Dachoff on hakenut siirtoa isommalle alukselle, ja on saamassa sen. Tämä jättää kuitenkin ruoriin tyhjän paikan. </w:t>
      </w:r>
      <w:r w:rsidR="00477BDC" w:rsidRPr="00256287">
        <w:rPr>
          <w:lang w:val="fi-FI"/>
        </w:rPr>
        <w:t xml:space="preserve">Ruorista vastaava </w:t>
      </w:r>
      <w:r w:rsidR="00A67BDA" w:rsidRPr="00256287">
        <w:rPr>
          <w:lang w:val="fi-FI"/>
        </w:rPr>
        <w:t>Vandegraf</w:t>
      </w:r>
      <w:r w:rsidR="00477BDC" w:rsidRPr="00256287">
        <w:rPr>
          <w:lang w:val="fi-FI"/>
        </w:rPr>
        <w:t xml:space="preserve"> tarvitsisi jonkun, joka kykenee oppimaan asiat nopeasti. </w:t>
      </w:r>
      <w:r w:rsidR="00A27AB1" w:rsidRPr="00256287">
        <w:rPr>
          <w:lang w:val="fi-FI"/>
        </w:rPr>
        <w:t xml:space="preserve">De Vooght on ilmeinen kandidaatti, ja kun Ishaq Alghani on päätynyt asejärjestelmiin, </w:t>
      </w:r>
      <w:r w:rsidR="00A67BDA" w:rsidRPr="00256287">
        <w:rPr>
          <w:lang w:val="fi-FI"/>
        </w:rPr>
        <w:t xml:space="preserve">Vandergraf </w:t>
      </w:r>
      <w:r w:rsidR="00174135" w:rsidRPr="00256287">
        <w:rPr>
          <w:lang w:val="fi-FI"/>
        </w:rPr>
        <w:t>pyytää Jaramillolta de Vooghtia.</w:t>
      </w:r>
    </w:p>
    <w:p w14:paraId="727F6319" w14:textId="77777777" w:rsidR="00174135" w:rsidRPr="00256287" w:rsidRDefault="00174135" w:rsidP="009E5DB4">
      <w:pPr>
        <w:rPr>
          <w:lang w:val="fi-FI"/>
        </w:rPr>
      </w:pPr>
    </w:p>
    <w:p w14:paraId="1C09AC79" w14:textId="77777777" w:rsidR="00174135" w:rsidRPr="00256287" w:rsidRDefault="00174135" w:rsidP="009E5DB4">
      <w:pPr>
        <w:rPr>
          <w:lang w:val="fi-FI"/>
        </w:rPr>
      </w:pPr>
      <w:r w:rsidRPr="00256287">
        <w:rPr>
          <w:lang w:val="fi-FI"/>
        </w:rPr>
        <w:t xml:space="preserve">De Vooghtin määrääminen </w:t>
      </w:r>
      <w:r w:rsidR="00590FA0" w:rsidRPr="00256287">
        <w:rPr>
          <w:lang w:val="fi-FI"/>
        </w:rPr>
        <w:t>lento</w:t>
      </w:r>
      <w:r w:rsidRPr="00256287">
        <w:rPr>
          <w:lang w:val="fi-FI"/>
        </w:rPr>
        <w:t xml:space="preserve">koulutushaaraan käytännössä varmistaa sen, että hänestä tulee aliupseeri, koskapa </w:t>
      </w:r>
      <w:r w:rsidR="00590FA0" w:rsidRPr="00256287">
        <w:rPr>
          <w:lang w:val="fi-FI"/>
        </w:rPr>
        <w:t>lento</w:t>
      </w:r>
      <w:r w:rsidRPr="00256287">
        <w:rPr>
          <w:lang w:val="fi-FI"/>
        </w:rPr>
        <w:t xml:space="preserve">miehistön koulutushaaraa ei ole olemassa. </w:t>
      </w:r>
      <w:r w:rsidRPr="00256287">
        <w:rPr>
          <w:lang w:val="fi-FI"/>
        </w:rPr>
        <w:lastRenderedPageBreak/>
        <w:t>Tämä saattaa tehdä</w:t>
      </w:r>
      <w:r w:rsidR="003B51F2" w:rsidRPr="00256287">
        <w:rPr>
          <w:lang w:val="fi-FI"/>
        </w:rPr>
        <w:t xml:space="preserve"> </w:t>
      </w:r>
      <w:r w:rsidRPr="00256287">
        <w:rPr>
          <w:lang w:val="fi-FI"/>
        </w:rPr>
        <w:t>Falkin mielenrauhalle jotain.</w:t>
      </w:r>
    </w:p>
    <w:p w14:paraId="3A2A5122" w14:textId="77777777" w:rsidR="00024AC6" w:rsidRPr="00256287" w:rsidRDefault="00024AC6" w:rsidP="009E5DB4">
      <w:pPr>
        <w:rPr>
          <w:lang w:val="fi-FI"/>
        </w:rPr>
      </w:pPr>
    </w:p>
    <w:p w14:paraId="04776184" w14:textId="77777777" w:rsidR="00024AC6" w:rsidRPr="00256287" w:rsidRDefault="00024AC6" w:rsidP="009E5DB4">
      <w:pPr>
        <w:rPr>
          <w:lang w:val="fi-FI"/>
        </w:rPr>
      </w:pPr>
      <w:r w:rsidRPr="00256287">
        <w:rPr>
          <w:lang w:val="fi-FI"/>
        </w:rPr>
        <w:t>(Muita sivuttaissiirtoja: Klebbin palvelus päättyy kuuden kuukauden kuluttua, jolloin reaktori jää vaille aliupseeria. Tällöin joko Holst tai Guanchana siirretään vastuuseen reaktorista.</w:t>
      </w:r>
      <w:r w:rsidR="00FA0E69" w:rsidRPr="00256287">
        <w:rPr>
          <w:lang w:val="fi-FI"/>
        </w:rPr>
        <w:t xml:space="preserve"> Holstille tämä soveltuisi paremmin.</w:t>
      </w:r>
      <w:r w:rsidRPr="00256287">
        <w:rPr>
          <w:lang w:val="fi-FI"/>
        </w:rPr>
        <w:t>)</w:t>
      </w:r>
    </w:p>
    <w:p w14:paraId="72E4C876" w14:textId="77777777" w:rsidR="00AA5B0A" w:rsidRPr="00256287" w:rsidRDefault="00072606" w:rsidP="006346D7">
      <w:pPr>
        <w:pStyle w:val="Heading3"/>
      </w:pPr>
      <w:r w:rsidRPr="00256287">
        <w:t>Europa</w:t>
      </w:r>
    </w:p>
    <w:p w14:paraId="4DEB49F5" w14:textId="77777777" w:rsidR="00BC2D90" w:rsidRPr="00256287" w:rsidRDefault="003B4C0B" w:rsidP="00BC2D90">
      <w:pPr>
        <w:rPr>
          <w:lang w:val="fi-FI"/>
        </w:rPr>
      </w:pPr>
      <w:r w:rsidRPr="00256287">
        <w:rPr>
          <w:lang w:val="fi-FI"/>
        </w:rPr>
        <w:t xml:space="preserve">Kakadut toimitetaan Europalle, Conamara Chaosiin, jossa toimii sekä Autonomistiliiton että Tasavallan suurlähetystö. Conamarasta lähtee hissejä syvemmälle habitaattiin, jossa on mm. Tasavallan oma </w:t>
      </w:r>
      <w:r w:rsidR="00803EC9" w:rsidRPr="00256287">
        <w:rPr>
          <w:lang w:val="fi-FI"/>
        </w:rPr>
        <w:t>merenalainen kupla</w:t>
      </w:r>
      <w:r w:rsidR="00CD3D31" w:rsidRPr="00256287">
        <w:rPr>
          <w:lang w:val="fi-FI"/>
        </w:rPr>
        <w:t xml:space="preserve">, Santa </w:t>
      </w:r>
      <w:r w:rsidR="00FC09C6" w:rsidRPr="00256287">
        <w:rPr>
          <w:lang w:val="fi-FI"/>
        </w:rPr>
        <w:t>Maria</w:t>
      </w:r>
      <w:r w:rsidR="00CD3D31" w:rsidRPr="00256287">
        <w:rPr>
          <w:lang w:val="fi-FI"/>
        </w:rPr>
        <w:t xml:space="preserve"> del Mar. Conamara Chaosin</w:t>
      </w:r>
      <w:r w:rsidR="00803EC9" w:rsidRPr="00256287">
        <w:rPr>
          <w:lang w:val="fi-FI"/>
        </w:rPr>
        <w:t xml:space="preserve"> pintahabitaatti on jääluola</w:t>
      </w:r>
      <w:r w:rsidR="00CD3D31" w:rsidRPr="00256287">
        <w:rPr>
          <w:lang w:val="fi-FI"/>
        </w:rPr>
        <w:t>.</w:t>
      </w:r>
    </w:p>
    <w:p w14:paraId="568115D8" w14:textId="77777777" w:rsidR="00CD3D31" w:rsidRPr="00256287" w:rsidRDefault="00CD3D31" w:rsidP="00BC2D90">
      <w:pPr>
        <w:rPr>
          <w:lang w:val="fi-FI"/>
        </w:rPr>
      </w:pPr>
    </w:p>
    <w:p w14:paraId="312FD124" w14:textId="77777777" w:rsidR="00CD3D31" w:rsidRPr="00256287" w:rsidRDefault="00CD3D31" w:rsidP="00BC2D90">
      <w:pPr>
        <w:rPr>
          <w:lang w:val="fi-FI"/>
        </w:rPr>
      </w:pPr>
      <w:r w:rsidRPr="00256287">
        <w:rPr>
          <w:lang w:val="fi-FI"/>
        </w:rPr>
        <w:t>Saint Sunniva viettää pitkän viikonlopun kuivatelakalla; koneäly- ja parvikosketusten jälkeen insinöörit käyvät sitä läpi. Käytännössä koko miehistö siirtyy Conamara Chaosiin, jossa käydään läpi tenttejä, pintaharjoituksia ja maastomarssia.</w:t>
      </w:r>
    </w:p>
    <w:p w14:paraId="12772B78" w14:textId="77777777" w:rsidR="00CD3D31" w:rsidRPr="00256287" w:rsidRDefault="00CD3D31" w:rsidP="00BC2D90">
      <w:pPr>
        <w:rPr>
          <w:lang w:val="fi-FI"/>
        </w:rPr>
      </w:pPr>
    </w:p>
    <w:p w14:paraId="00CB68D3" w14:textId="77777777" w:rsidR="00CD3D31" w:rsidRPr="00256287" w:rsidRDefault="00CD3D31" w:rsidP="006346D7">
      <w:pPr>
        <w:pStyle w:val="Heading3"/>
      </w:pPr>
      <w:r w:rsidRPr="00256287">
        <w:t>Turvallisella puolella</w:t>
      </w:r>
    </w:p>
    <w:p w14:paraId="16810C0B" w14:textId="77777777" w:rsidR="00CD3D31" w:rsidRPr="00256287" w:rsidRDefault="00CD3D31" w:rsidP="00BC2D90">
      <w:pPr>
        <w:rPr>
          <w:lang w:val="fi-FI"/>
        </w:rPr>
      </w:pPr>
      <w:r w:rsidRPr="00256287">
        <w:rPr>
          <w:lang w:val="fi-FI"/>
        </w:rPr>
        <w:t xml:space="preserve">Santa </w:t>
      </w:r>
      <w:r w:rsidR="00FC09C6" w:rsidRPr="00256287">
        <w:rPr>
          <w:lang w:val="fi-FI"/>
        </w:rPr>
        <w:t>Maria</w:t>
      </w:r>
      <w:r w:rsidRPr="00256287">
        <w:rPr>
          <w:lang w:val="fi-FI"/>
        </w:rPr>
        <w:t xml:space="preserve"> del Mariin saa poistumisluvan helposti, vaikka 48 tunnin satamavapaalle. </w:t>
      </w:r>
      <w:r w:rsidR="00CD4A4D" w:rsidRPr="00256287">
        <w:rPr>
          <w:lang w:val="fi-FI"/>
        </w:rPr>
        <w:t>Täällä voi hengata muiden lomalaisten kanssa, nauttia purkitetusta eksotiikasta, ja ehkä todellisestakin - retket mereen ovat melko eeppisiä. SCdM on melkoinen panopticon, ja tuloksena ihmiset ovat siellä hieman varovaisia: paik</w:t>
      </w:r>
      <w:r w:rsidR="00B13FAE" w:rsidRPr="00256287">
        <w:rPr>
          <w:lang w:val="fi-FI"/>
        </w:rPr>
        <w:t>ka tunnetaan vakoilukeskuksena. Lomailijat ovat enimmäkseen perheellisiä; nuorisolla ei ole loma-aikaa, joten Mioryn kaltaista sex free for allia ei löydy.</w:t>
      </w:r>
    </w:p>
    <w:p w14:paraId="6FB7CDF9" w14:textId="77777777" w:rsidR="008C6D2C" w:rsidRPr="00256287" w:rsidRDefault="008C6D2C" w:rsidP="00BC2D90">
      <w:pPr>
        <w:rPr>
          <w:lang w:val="fi-FI"/>
        </w:rPr>
      </w:pPr>
    </w:p>
    <w:p w14:paraId="7965B5D6" w14:textId="77777777" w:rsidR="008C6D2C" w:rsidRPr="00256287" w:rsidRDefault="008C6D2C" w:rsidP="00BC2D90">
      <w:pPr>
        <w:rPr>
          <w:lang w:val="fi-FI"/>
        </w:rPr>
      </w:pPr>
      <w:r w:rsidRPr="00256287">
        <w:rPr>
          <w:lang w:val="fi-FI"/>
        </w:rPr>
        <w:t xml:space="preserve">Hotellit ovat melko halpoja, mutteivät samalla tavoin ylellisiä kuin Miorylla. </w:t>
      </w:r>
      <w:r w:rsidR="00103101" w:rsidRPr="00256287">
        <w:rPr>
          <w:lang w:val="fi-FI"/>
        </w:rPr>
        <w:t>Täällä Mk II houkuttelee de Voo</w:t>
      </w:r>
      <w:r w:rsidR="008B3431" w:rsidRPr="00256287">
        <w:rPr>
          <w:lang w:val="fi-FI"/>
        </w:rPr>
        <w:t>ghtin kellariin käärmeen avul</w:t>
      </w:r>
      <w:r w:rsidR="0092041B" w:rsidRPr="00256287">
        <w:rPr>
          <w:lang w:val="fi-FI"/>
        </w:rPr>
        <w:t>la, ja salakuljettaa hänet ulos Scryen urkkimaa työntekijäkäytävää pitkin.</w:t>
      </w:r>
      <w:r w:rsidR="005F1FC8" w:rsidRPr="00256287">
        <w:rPr>
          <w:lang w:val="fi-FI"/>
        </w:rPr>
        <w:t xml:space="preserve"> Uloskäynti vaatii vaan parin väsyneen tasavaltalaisen lahjomista, eikä se ole vaikeaa.</w:t>
      </w:r>
    </w:p>
    <w:p w14:paraId="4DFDDC63" w14:textId="77777777" w:rsidR="00CD3D31" w:rsidRPr="00256287" w:rsidRDefault="00CD3D31" w:rsidP="00BC2D90">
      <w:pPr>
        <w:rPr>
          <w:lang w:val="fi-FI"/>
        </w:rPr>
      </w:pPr>
    </w:p>
    <w:p w14:paraId="1EFC8F5E" w14:textId="77777777" w:rsidR="00B13FAE" w:rsidRPr="00256287" w:rsidRDefault="00B13FAE" w:rsidP="006346D7">
      <w:pPr>
        <w:pStyle w:val="Heading3"/>
      </w:pPr>
      <w:r w:rsidRPr="00256287">
        <w:t>Varpaita syviin vesiin</w:t>
      </w:r>
    </w:p>
    <w:p w14:paraId="5A14D4F9" w14:textId="77777777" w:rsidR="00B13FAE" w:rsidRPr="00256287" w:rsidRDefault="00B13FAE" w:rsidP="00BC2D90">
      <w:pPr>
        <w:rPr>
          <w:lang w:val="fi-FI"/>
        </w:rPr>
      </w:pPr>
      <w:r w:rsidRPr="00256287">
        <w:rPr>
          <w:lang w:val="fi-FI"/>
        </w:rPr>
        <w:t xml:space="preserve">Jotkut saattavat innostua mahdollisuudesta ottaa Strangelandsin retken Conamaraan. Täällä meno on todella villiä. Yksi opas neljää henkeä kohti vie ryhmää outoihin paikkoihin, päästää heidät tutustumaan virtuaalitodellisuuksiin ja vie heidät esim. </w:t>
      </w:r>
      <w:r w:rsidR="004605D4" w:rsidRPr="00256287">
        <w:rPr>
          <w:lang w:val="fi-FI"/>
        </w:rPr>
        <w:t xml:space="preserve">katsomaan </w:t>
      </w:r>
      <w:r w:rsidRPr="00256287">
        <w:rPr>
          <w:lang w:val="fi-FI"/>
        </w:rPr>
        <w:t>neovalasta.</w:t>
      </w:r>
    </w:p>
    <w:p w14:paraId="6C3B4DC3" w14:textId="77777777" w:rsidR="00B13FAE" w:rsidRPr="00256287" w:rsidRDefault="00B13FAE" w:rsidP="00BC2D90">
      <w:pPr>
        <w:rPr>
          <w:lang w:val="fi-FI"/>
        </w:rPr>
      </w:pPr>
    </w:p>
    <w:p w14:paraId="3A2334F7" w14:textId="77777777" w:rsidR="00B13FAE" w:rsidRPr="00256287" w:rsidRDefault="00B13FAE" w:rsidP="00BC2D90">
      <w:pPr>
        <w:rPr>
          <w:lang w:val="fi-FI"/>
        </w:rPr>
      </w:pPr>
      <w:r w:rsidRPr="00256287">
        <w:rPr>
          <w:lang w:val="fi-FI"/>
        </w:rPr>
        <w:t xml:space="preserve">Tämä retki saattaa joutua anarkistien pilan kohteeksi, </w:t>
      </w:r>
      <w:r w:rsidR="003F0EE4" w:rsidRPr="00256287">
        <w:rPr>
          <w:lang w:val="fi-FI"/>
        </w:rPr>
        <w:t>tosin Strangelands osaa yleensä pitää huolta siitä, että mitään häiriöitä ei tapahdu.</w:t>
      </w:r>
    </w:p>
    <w:p w14:paraId="73B3BCC5" w14:textId="77777777" w:rsidR="00B95B16" w:rsidRPr="00256287" w:rsidRDefault="00B95B16" w:rsidP="00BC2D90">
      <w:pPr>
        <w:rPr>
          <w:lang w:val="fi-FI"/>
        </w:rPr>
      </w:pPr>
    </w:p>
    <w:p w14:paraId="515DD7FD" w14:textId="77777777" w:rsidR="00B95B16" w:rsidRPr="00256287" w:rsidRDefault="00821EE7" w:rsidP="00BC2D90">
      <w:pPr>
        <w:rPr>
          <w:lang w:val="fi-FI"/>
        </w:rPr>
      </w:pPr>
      <w:r w:rsidRPr="00256287">
        <w:rPr>
          <w:lang w:val="fi-FI"/>
        </w:rPr>
        <w:t>Conamara-retkellä Mk II tarttuu tilaisuuteen, kun anarkistigrieferit flashmobbaavat retkikunnan, ja MacKay napataan hetkeksi syrjään. Tällöin Mark iskee.</w:t>
      </w:r>
    </w:p>
    <w:p w14:paraId="1833D9A8" w14:textId="77777777" w:rsidR="00821EE7" w:rsidRPr="00256287" w:rsidRDefault="00821EE7" w:rsidP="00BC2D90">
      <w:pPr>
        <w:rPr>
          <w:lang w:val="fi-FI"/>
        </w:rPr>
      </w:pPr>
    </w:p>
    <w:p w14:paraId="1831C638" w14:textId="77777777" w:rsidR="00821EE7" w:rsidRPr="00256287" w:rsidRDefault="00821EE7" w:rsidP="00BC2D90">
      <w:pPr>
        <w:rPr>
          <w:lang w:val="fi-FI"/>
        </w:rPr>
      </w:pPr>
      <w:r w:rsidRPr="00256287">
        <w:rPr>
          <w:lang w:val="fi-FI"/>
        </w:rPr>
        <w:t>Jos MacKay ei ole retkellä, Mark improvisoi grieferiporukan kiusaamaan tasavallan sotilaita, heittää possea Flight-räjähteellä, ja kun kaikki saavat pakorefleksin, hän nappaa de Vooghtin (joka on itse lähes immuuni Flightille).</w:t>
      </w:r>
    </w:p>
    <w:p w14:paraId="488E110F" w14:textId="77777777" w:rsidR="00B13FAE" w:rsidRPr="00256287" w:rsidRDefault="00B13FAE" w:rsidP="00BC2D90">
      <w:pPr>
        <w:rPr>
          <w:lang w:val="fi-FI"/>
        </w:rPr>
      </w:pPr>
    </w:p>
    <w:p w14:paraId="0D314791" w14:textId="77777777" w:rsidR="00CD3D31" w:rsidRPr="00256287" w:rsidRDefault="00CD3D31" w:rsidP="006346D7">
      <w:pPr>
        <w:pStyle w:val="Heading3"/>
      </w:pPr>
      <w:r w:rsidRPr="00256287">
        <w:lastRenderedPageBreak/>
        <w:t>Villi reitti</w:t>
      </w:r>
    </w:p>
    <w:p w14:paraId="3693345B" w14:textId="77777777" w:rsidR="00D95DDE" w:rsidRPr="00256287" w:rsidRDefault="00072606" w:rsidP="00BC2D90">
      <w:pPr>
        <w:rPr>
          <w:lang w:val="fi-FI"/>
        </w:rPr>
      </w:pPr>
      <w:r w:rsidRPr="00256287">
        <w:rPr>
          <w:lang w:val="fi-FI"/>
        </w:rPr>
        <w:t xml:space="preserve">MacKay on viestinyt </w:t>
      </w:r>
      <w:r w:rsidR="00CD3D31" w:rsidRPr="00256287">
        <w:rPr>
          <w:lang w:val="fi-FI"/>
        </w:rPr>
        <w:t>hyodenilaisten kaveriensa kanssa, ja eräs heistä on sanonut järjestävänsä hänelle tapaamisen Conamarassa, jos hän pääsee vain irti. Hän on toki myös tarjoutunut vierailemaan San</w:t>
      </w:r>
      <w:r w:rsidR="003F0EE4" w:rsidRPr="00256287">
        <w:rPr>
          <w:lang w:val="fi-FI"/>
        </w:rPr>
        <w:t>ta</w:t>
      </w:r>
      <w:r w:rsidR="00CD3D31" w:rsidRPr="00256287">
        <w:rPr>
          <w:lang w:val="fi-FI"/>
        </w:rPr>
        <w:t xml:space="preserve"> </w:t>
      </w:r>
      <w:r w:rsidR="00FC09C6" w:rsidRPr="00256287">
        <w:rPr>
          <w:lang w:val="fi-FI"/>
        </w:rPr>
        <w:t>Maria</w:t>
      </w:r>
      <w:r w:rsidR="00CD3D31" w:rsidRPr="00256287">
        <w:rPr>
          <w:lang w:val="fi-FI"/>
        </w:rPr>
        <w:t xml:space="preserve">ssa, mutta MacKaylla on mökkihöperöys, ja hän </w:t>
      </w:r>
      <w:r w:rsidR="003F0EE4" w:rsidRPr="00256287">
        <w:rPr>
          <w:lang w:val="fi-FI"/>
        </w:rPr>
        <w:t xml:space="preserve">tahtoo pois valvotusta ympäristöstä. Hän on myös käynyt Santa </w:t>
      </w:r>
      <w:r w:rsidR="00FC09C6" w:rsidRPr="00256287">
        <w:rPr>
          <w:lang w:val="fi-FI"/>
        </w:rPr>
        <w:t>Maria</w:t>
      </w:r>
      <w:r w:rsidR="003F0EE4" w:rsidRPr="00256287">
        <w:rPr>
          <w:lang w:val="fi-FI"/>
        </w:rPr>
        <w:t>ssa, ja tietää, ettei siellä ole yksityisyyttä - että se on Miorya vähemmän kiinnostava lomakohde.</w:t>
      </w:r>
    </w:p>
    <w:p w14:paraId="484C671E" w14:textId="77777777" w:rsidR="00D95DDE" w:rsidRPr="00256287" w:rsidRDefault="00D95DDE" w:rsidP="00BC2D90">
      <w:pPr>
        <w:rPr>
          <w:lang w:val="fi-FI"/>
        </w:rPr>
      </w:pPr>
    </w:p>
    <w:p w14:paraId="361CBE7E" w14:textId="77777777" w:rsidR="00D95DDE" w:rsidRPr="00256287" w:rsidRDefault="00D95DDE" w:rsidP="00BC2D90">
      <w:pPr>
        <w:rPr>
          <w:lang w:val="fi-FI"/>
        </w:rPr>
      </w:pPr>
      <w:r w:rsidRPr="00256287">
        <w:rPr>
          <w:lang w:val="fi-FI"/>
        </w:rPr>
        <w:t xml:space="preserve">Hän onkin järjestänyt eräältä pieneltä matkanjärjestäjältä "retken" Conamaraan, sillä ymmärryksellä, että matkanjärjestäjä vie hänet ja hänen ryhmänsä kuplaan, ja sitten päästää heidät </w:t>
      </w:r>
      <w:r w:rsidR="00624488" w:rsidRPr="00256287">
        <w:rPr>
          <w:lang w:val="fi-FI"/>
        </w:rPr>
        <w:t xml:space="preserve">omilleen. Tätä varten hän kuitenkin tarvitsee Saint Sunnivalta vapaan matkustusviisumin itselleen ja muille. Hän voisi pyytää sitä Douglasilta, mutta tuskin saisi; kersantti ei halua rikkoa sääntöjä. Niinpä hän tekee toisen yrityksen kaverinsa Astridsdottirin kautta. Tämä käy pyytämässä </w:t>
      </w:r>
      <w:r w:rsidR="00B404DE" w:rsidRPr="00256287">
        <w:rPr>
          <w:lang w:val="fi-FI"/>
        </w:rPr>
        <w:t>Iglesiasilta, että tämä tekee laivan siltapäivystäjän nimissä heille sellaiset. Siltapäivystäjällä on periaatteessa kyky moiseen (vaikkei oikeasti valtuutusta), ja kiinnijäämisen riski on mitätön, ellei joku mokaa.</w:t>
      </w:r>
      <w:r w:rsidR="0042574C" w:rsidRPr="00256287">
        <w:rPr>
          <w:lang w:val="fi-FI"/>
        </w:rPr>
        <w:t xml:space="preserve"> Varattava retki on pituudeltaan 16 tuntia (koska siihen sisältyy muka pitkä sukellusretki).</w:t>
      </w:r>
    </w:p>
    <w:p w14:paraId="07C4C463" w14:textId="77777777" w:rsidR="009C220C" w:rsidRPr="00256287" w:rsidRDefault="009C220C" w:rsidP="00BC2D90">
      <w:pPr>
        <w:rPr>
          <w:lang w:val="fi-FI"/>
        </w:rPr>
      </w:pPr>
    </w:p>
    <w:p w14:paraId="22AED0ED" w14:textId="77777777" w:rsidR="009C220C" w:rsidRPr="00256287" w:rsidRDefault="009C220C" w:rsidP="00BC2D90">
      <w:pPr>
        <w:rPr>
          <w:lang w:val="fi-FI"/>
        </w:rPr>
      </w:pPr>
      <w:r w:rsidRPr="00256287">
        <w:rPr>
          <w:lang w:val="fi-FI"/>
        </w:rPr>
        <w:t xml:space="preserve">Jotenkin tähän hulluuteen päätyy mukaan </w:t>
      </w:r>
      <w:r w:rsidR="0042574C" w:rsidRPr="00256287">
        <w:rPr>
          <w:lang w:val="fi-FI"/>
        </w:rPr>
        <w:t>useita</w:t>
      </w:r>
      <w:r w:rsidRPr="00256287">
        <w:rPr>
          <w:lang w:val="fi-FI"/>
        </w:rPr>
        <w:t xml:space="preserve"> seuraavista: Scholl, Perrigos, Bogedal, de Vooght, </w:t>
      </w:r>
      <w:r w:rsidR="00BD2A66" w:rsidRPr="00256287">
        <w:rPr>
          <w:lang w:val="fi-FI"/>
        </w:rPr>
        <w:t>Eng</w:t>
      </w:r>
      <w:r w:rsidR="0042574C" w:rsidRPr="00256287">
        <w:rPr>
          <w:lang w:val="fi-FI"/>
        </w:rPr>
        <w:t>e</w:t>
      </w:r>
      <w:r w:rsidR="00BD2A66" w:rsidRPr="00256287">
        <w:rPr>
          <w:lang w:val="fi-FI"/>
        </w:rPr>
        <w:t>l, Valchak.</w:t>
      </w:r>
    </w:p>
    <w:p w14:paraId="2791C81A" w14:textId="77777777" w:rsidR="00E103E3" w:rsidRPr="00256287" w:rsidRDefault="00E103E3" w:rsidP="00BC2D90">
      <w:pPr>
        <w:rPr>
          <w:lang w:val="fi-FI"/>
        </w:rPr>
      </w:pPr>
    </w:p>
    <w:p w14:paraId="1EB6432C" w14:textId="77777777" w:rsidR="00E103E3" w:rsidRPr="00256287" w:rsidRDefault="00E103E3" w:rsidP="00BC2D90">
      <w:pPr>
        <w:rPr>
          <w:lang w:val="fi-FI"/>
        </w:rPr>
      </w:pPr>
      <w:r w:rsidRPr="00256287">
        <w:rPr>
          <w:lang w:val="fi-FI"/>
        </w:rPr>
        <w:t xml:space="preserve">de Vooght aikoo ostaa itselleen </w:t>
      </w:r>
      <w:r w:rsidR="00F41E6C" w:rsidRPr="00256287">
        <w:rPr>
          <w:lang w:val="fi-FI"/>
        </w:rPr>
        <w:t>oikean muusan, koska hän ei kestä enää Tasavallan primitiviaa. Lisäksi hän on vuodessa tullut vakuuttuneeksi siitä, ettei Tasavalta itse asiassa mitenkään havaitse jos hänellä on muusa; hänet tarkistettiin hänen saapuessaan Tasavaltaan sekä astuessaan palvelukseen, mutta sen jälkeen hänen mesh insertteihinsä ei ole koskettu ja ne on sammutettu. Hän aikoo hetkeksi kytkeä ne päälle, ja sen hän voi tehdä täällä ongelmitta.</w:t>
      </w:r>
    </w:p>
    <w:p w14:paraId="513BAB87" w14:textId="77777777" w:rsidR="00E103E3" w:rsidRPr="00256287" w:rsidRDefault="00E103E3" w:rsidP="00BC2D90">
      <w:pPr>
        <w:rPr>
          <w:lang w:val="fi-FI"/>
        </w:rPr>
      </w:pPr>
    </w:p>
    <w:p w14:paraId="79302AE3" w14:textId="77777777" w:rsidR="002B6C91" w:rsidRPr="00256287" w:rsidRDefault="002B6C91" w:rsidP="00BC2D90">
      <w:pPr>
        <w:rPr>
          <w:lang w:val="fi-FI"/>
        </w:rPr>
      </w:pPr>
    </w:p>
    <w:p w14:paraId="47EA464B" w14:textId="77777777" w:rsidR="002B6C91" w:rsidRPr="00256287" w:rsidRDefault="009C3ABD" w:rsidP="006346D7">
      <w:pPr>
        <w:pStyle w:val="Heading4"/>
      </w:pPr>
      <w:r w:rsidRPr="00256287">
        <w:t>MacKayn tuttavat</w:t>
      </w:r>
    </w:p>
    <w:p w14:paraId="01978098" w14:textId="77777777" w:rsidR="00523971" w:rsidRPr="00256287" w:rsidRDefault="00523971" w:rsidP="00BC2D90">
      <w:pPr>
        <w:rPr>
          <w:lang w:val="fi-FI"/>
        </w:rPr>
      </w:pPr>
    </w:p>
    <w:p w14:paraId="2C2CF66D" w14:textId="77777777" w:rsidR="00523971" w:rsidRPr="00256287" w:rsidRDefault="00523971" w:rsidP="00BC2D90">
      <w:pPr>
        <w:rPr>
          <w:lang w:val="fi-FI"/>
        </w:rPr>
      </w:pPr>
      <w:r w:rsidRPr="00256287">
        <w:rPr>
          <w:lang w:val="fi-FI"/>
        </w:rPr>
        <w:t xml:space="preserve">Tämä porukka on yhdessä lähinnä, koska heillä on yhteistä taustaa </w:t>
      </w:r>
      <w:r w:rsidR="00E63E7E" w:rsidRPr="00256287">
        <w:rPr>
          <w:lang w:val="fi-FI"/>
        </w:rPr>
        <w:t xml:space="preserve">hyodenilaisen Great </w:t>
      </w:r>
      <w:r w:rsidR="006857B8" w:rsidRPr="00256287">
        <w:rPr>
          <w:lang w:val="fi-FI"/>
        </w:rPr>
        <w:t>Windmill</w:t>
      </w:r>
      <w:r w:rsidR="00E63E7E" w:rsidRPr="00256287">
        <w:rPr>
          <w:lang w:val="fi-FI"/>
        </w:rPr>
        <w:t xml:space="preserve"> -monitaideprojektin parissa.</w:t>
      </w:r>
    </w:p>
    <w:p w14:paraId="53F677B5" w14:textId="77777777" w:rsidR="00523971" w:rsidRPr="00256287" w:rsidRDefault="00523971" w:rsidP="00BC2D90">
      <w:pPr>
        <w:rPr>
          <w:lang w:val="fi-FI"/>
        </w:rPr>
      </w:pPr>
    </w:p>
    <w:p w14:paraId="315B445E" w14:textId="77777777" w:rsidR="009C3ABD" w:rsidRPr="00256287" w:rsidRDefault="009C3ABD" w:rsidP="00BC2D90">
      <w:pPr>
        <w:rPr>
          <w:lang w:val="fi-FI"/>
        </w:rPr>
      </w:pPr>
      <w:r w:rsidRPr="00256287">
        <w:rPr>
          <w:lang w:val="fi-FI"/>
        </w:rPr>
        <w:t xml:space="preserve">Hyodenilainen </w:t>
      </w:r>
      <w:r w:rsidRPr="00256287">
        <w:rPr>
          <w:b/>
          <w:i/>
          <w:lang w:val="fi-FI"/>
        </w:rPr>
        <w:t>Riann Carruder</w:t>
      </w:r>
      <w:r w:rsidRPr="00256287">
        <w:rPr>
          <w:lang w:val="fi-FI"/>
        </w:rPr>
        <w:t xml:space="preserve"> (irlantilais-marokkolainen) on MacKayn tuttava. 20-vuotias, asepalvelusta toistaiseksi vältellyt suht varakas </w:t>
      </w:r>
      <w:r w:rsidR="00E6318D" w:rsidRPr="00256287">
        <w:rPr>
          <w:lang w:val="fi-FI"/>
        </w:rPr>
        <w:t xml:space="preserve">turvajärjestelmäkoodauksen opiskelija. Riann haluaisi muuttaa pois Hyodenilta, jonka hän kokee liian sortavaksi, ja harkitsee Extropiaa; hän on myös tuuminut, että voisi kiertää Aurinkokuntaa anarkistiparven kanssa jonkin aikaa. </w:t>
      </w:r>
      <w:r w:rsidR="005E1D66" w:rsidRPr="00256287">
        <w:rPr>
          <w:lang w:val="fi-FI"/>
        </w:rPr>
        <w:t>Hänet on sukitettu hazermorfiin.</w:t>
      </w:r>
      <w:r w:rsidR="00467595" w:rsidRPr="00256287">
        <w:rPr>
          <w:lang w:val="fi-FI"/>
        </w:rPr>
        <w:t xml:space="preserve"> Riann aikoo iskeä MacKayn.</w:t>
      </w:r>
    </w:p>
    <w:p w14:paraId="155A91A2" w14:textId="77777777" w:rsidR="000E16DC" w:rsidRPr="00256287" w:rsidRDefault="000E16DC" w:rsidP="00BC2D90">
      <w:pPr>
        <w:rPr>
          <w:lang w:val="fi-FI"/>
        </w:rPr>
      </w:pPr>
    </w:p>
    <w:p w14:paraId="4E91B244" w14:textId="77777777" w:rsidR="000E16DC" w:rsidRPr="00256287" w:rsidRDefault="000E16DC" w:rsidP="00BC2D90">
      <w:pPr>
        <w:rPr>
          <w:lang w:val="fi-FI"/>
        </w:rPr>
      </w:pPr>
      <w:r w:rsidRPr="00256287">
        <w:rPr>
          <w:lang w:val="fi-FI"/>
        </w:rPr>
        <w:t xml:space="preserve">Conamaralainen </w:t>
      </w:r>
      <w:r w:rsidR="00A044CB" w:rsidRPr="00256287">
        <w:rPr>
          <w:b/>
          <w:i/>
          <w:lang w:val="fi-FI"/>
        </w:rPr>
        <w:t xml:space="preserve">Xenia Ossipova </w:t>
      </w:r>
      <w:r w:rsidR="00A044CB" w:rsidRPr="00256287">
        <w:rPr>
          <w:lang w:val="fi-FI"/>
        </w:rPr>
        <w:t xml:space="preserve">(venäläinen) </w:t>
      </w:r>
      <w:r w:rsidR="00C15CEA" w:rsidRPr="00256287">
        <w:rPr>
          <w:lang w:val="fi-FI"/>
        </w:rPr>
        <w:t xml:space="preserve">hallinnoi asuntoa, jossa hengataan. Hänen vanhempansa ovat töissä oseanografisessa instituutissa, ja hän on juuri saanut oman kaksion siskonsa kanssa. </w:t>
      </w:r>
      <w:r w:rsidR="000E6C3B" w:rsidRPr="00256287">
        <w:rPr>
          <w:lang w:val="fi-FI"/>
        </w:rPr>
        <w:t>Kaksio ei ole suuren suuri - kuplakaup</w:t>
      </w:r>
      <w:r w:rsidR="00735B05" w:rsidRPr="00256287">
        <w:rPr>
          <w:lang w:val="fi-FI"/>
        </w:rPr>
        <w:t>ungin rakentaminen on materiaalivähyyden vuoksi</w:t>
      </w:r>
      <w:r w:rsidR="00A90E4E" w:rsidRPr="00256287">
        <w:rPr>
          <w:lang w:val="fi-FI"/>
        </w:rPr>
        <w:t xml:space="preserve"> </w:t>
      </w:r>
      <w:r w:rsidR="00735B05" w:rsidRPr="00256287">
        <w:rPr>
          <w:lang w:val="fi-FI"/>
        </w:rPr>
        <w:t>varsin ahdasta</w:t>
      </w:r>
      <w:r w:rsidR="00544B5C" w:rsidRPr="00256287">
        <w:rPr>
          <w:lang w:val="fi-FI"/>
        </w:rPr>
        <w:t>, joskin kaksioon kuuluu pieni parveke</w:t>
      </w:r>
      <w:r w:rsidR="00A90E4E" w:rsidRPr="00256287">
        <w:rPr>
          <w:lang w:val="fi-FI"/>
        </w:rPr>
        <w:t>.</w:t>
      </w:r>
      <w:r w:rsidR="00855E0C" w:rsidRPr="00256287">
        <w:rPr>
          <w:lang w:val="fi-FI"/>
        </w:rPr>
        <w:t xml:space="preserve"> </w:t>
      </w:r>
      <w:r w:rsidR="003D7841" w:rsidRPr="00256287">
        <w:rPr>
          <w:lang w:val="fi-FI"/>
        </w:rPr>
        <w:t xml:space="preserve">20-vuotias </w:t>
      </w:r>
      <w:r w:rsidR="00855E0C" w:rsidRPr="00256287">
        <w:rPr>
          <w:lang w:val="fi-FI"/>
        </w:rPr>
        <w:t xml:space="preserve">Xenia opiskelee laiskasti </w:t>
      </w:r>
      <w:r w:rsidR="00F33F0C" w:rsidRPr="00256287">
        <w:rPr>
          <w:lang w:val="fi-FI"/>
        </w:rPr>
        <w:t>kirjallisuushistoriaa alkuperäisessä splicerkropassaan. Hän on vakaasti päättänyt ryhtyä isona tyhjäntoimittajaksi.</w:t>
      </w:r>
    </w:p>
    <w:p w14:paraId="4670C04E" w14:textId="77777777" w:rsidR="00A90E4E" w:rsidRPr="00256287" w:rsidRDefault="00A90E4E" w:rsidP="00BC2D90">
      <w:pPr>
        <w:rPr>
          <w:lang w:val="fi-FI"/>
        </w:rPr>
      </w:pPr>
    </w:p>
    <w:p w14:paraId="6E8E55DC" w14:textId="77777777" w:rsidR="00A90E4E" w:rsidRPr="00256287" w:rsidRDefault="00A90E4E" w:rsidP="00BC2D90">
      <w:pPr>
        <w:rPr>
          <w:lang w:val="fi-FI"/>
        </w:rPr>
      </w:pPr>
      <w:r w:rsidRPr="00256287">
        <w:rPr>
          <w:lang w:val="fi-FI"/>
        </w:rPr>
        <w:t xml:space="preserve">Xenian sisko </w:t>
      </w:r>
      <w:r w:rsidRPr="00256287">
        <w:rPr>
          <w:b/>
          <w:i/>
          <w:lang w:val="fi-FI"/>
        </w:rPr>
        <w:t>Kulya Ossipova</w:t>
      </w:r>
      <w:r w:rsidRPr="00256287">
        <w:rPr>
          <w:lang w:val="fi-FI"/>
        </w:rPr>
        <w:t xml:space="preserve"> on infomorfi; hän menetti alkuperäisen kehonsa kaksi vuotta sitten onnettomuudessa, ja hänen vanhempansa ostivat hänelle tilalle podin, jonka hän myi eteenpäin pari kuukautta sitten, aikeenaan säästää krediittejä exaltiin tai vähintään spliceriin.</w:t>
      </w:r>
      <w:r w:rsidR="00264FEE" w:rsidRPr="00256287">
        <w:rPr>
          <w:lang w:val="fi-FI"/>
        </w:rPr>
        <w:t xml:space="preserve"> Kulya on monie</w:t>
      </w:r>
      <w:r w:rsidR="00946976" w:rsidRPr="00256287">
        <w:rPr>
          <w:lang w:val="fi-FI"/>
        </w:rPr>
        <w:t>n infomorfien tapaan masentunut, vaikka hän välillä vuokraileekin kehoja toipuakseen.</w:t>
      </w:r>
      <w:r w:rsidR="003D7841" w:rsidRPr="00256287">
        <w:rPr>
          <w:lang w:val="fi-FI"/>
        </w:rPr>
        <w:t xml:space="preserve"> Kulya on 18, lopettelee juuri koulua, ja koettaa arpoa, mikä korkeammasta koulutuksesta sopisi hänelle.</w:t>
      </w:r>
    </w:p>
    <w:p w14:paraId="6580DDD8" w14:textId="77777777" w:rsidR="002B6C91" w:rsidRPr="00256287" w:rsidRDefault="002B6C91" w:rsidP="00BC2D90">
      <w:pPr>
        <w:rPr>
          <w:lang w:val="fi-FI"/>
        </w:rPr>
      </w:pPr>
    </w:p>
    <w:p w14:paraId="1BCB8A4D" w14:textId="77777777" w:rsidR="00BE68B7" w:rsidRPr="00256287" w:rsidRDefault="00BE68B7" w:rsidP="00BC2D90">
      <w:pPr>
        <w:rPr>
          <w:lang w:val="fi-FI"/>
        </w:rPr>
      </w:pPr>
      <w:r w:rsidRPr="00256287">
        <w:rPr>
          <w:b/>
          <w:i/>
          <w:lang w:val="fi-FI"/>
        </w:rPr>
        <w:t>Augusto Krashvili</w:t>
      </w:r>
      <w:r w:rsidRPr="00256287">
        <w:rPr>
          <w:lang w:val="fi-FI"/>
        </w:rPr>
        <w:t xml:space="preserve"> on toinen Xenian ja Riannin kaveri, </w:t>
      </w:r>
      <w:r w:rsidR="007E2733" w:rsidRPr="00256287">
        <w:rPr>
          <w:lang w:val="fi-FI"/>
        </w:rPr>
        <w:t>splicerkehossa</w:t>
      </w:r>
      <w:r w:rsidR="00D15135" w:rsidRPr="00256287">
        <w:rPr>
          <w:lang w:val="fi-FI"/>
        </w:rPr>
        <w:t xml:space="preserve">. </w:t>
      </w:r>
      <w:r w:rsidR="00F33F0C" w:rsidRPr="00256287">
        <w:rPr>
          <w:lang w:val="fi-FI"/>
        </w:rPr>
        <w:t xml:space="preserve">Hän on </w:t>
      </w:r>
      <w:r w:rsidR="00560DF9" w:rsidRPr="00256287">
        <w:rPr>
          <w:lang w:val="fi-FI"/>
        </w:rPr>
        <w:t>enimmäkseen sovinnainen</w:t>
      </w:r>
      <w:r w:rsidR="00F33F0C" w:rsidRPr="00256287">
        <w:rPr>
          <w:lang w:val="fi-FI"/>
        </w:rPr>
        <w:t xml:space="preserve"> kiltti poika, iältään 21, </w:t>
      </w:r>
      <w:r w:rsidR="007E2733" w:rsidRPr="00256287">
        <w:rPr>
          <w:lang w:val="fi-FI"/>
        </w:rPr>
        <w:t xml:space="preserve">opiskelee nimellisesti matematiikkaa mutta oikeasti keskittyy lähinnä tekemään </w:t>
      </w:r>
      <w:r w:rsidR="00AB1F42" w:rsidRPr="00256287">
        <w:rPr>
          <w:lang w:val="fi-FI"/>
        </w:rPr>
        <w:t xml:space="preserve">aavemaista musiikkia ja runoutta. </w:t>
      </w:r>
      <w:r w:rsidR="00560DF9" w:rsidRPr="00256287">
        <w:rPr>
          <w:lang w:val="fi-FI"/>
        </w:rPr>
        <w:t>Hän on pasifisti, ja on paikalla auttaakseen MacKayta mikäli tämä tarvitsee turvapaikan Europalta.</w:t>
      </w:r>
      <w:r w:rsidR="00C3344D" w:rsidRPr="00256287">
        <w:rPr>
          <w:lang w:val="fi-FI"/>
        </w:rPr>
        <w:t xml:space="preserve"> Krashvili asuu insinööri-isänsä kanssa.</w:t>
      </w:r>
    </w:p>
    <w:p w14:paraId="6A8575DA" w14:textId="77777777" w:rsidR="009A53C2" w:rsidRPr="00256287" w:rsidRDefault="009A53C2" w:rsidP="00BC2D90">
      <w:pPr>
        <w:rPr>
          <w:lang w:val="fi-FI"/>
        </w:rPr>
      </w:pPr>
    </w:p>
    <w:p w14:paraId="1D0709C9" w14:textId="77777777" w:rsidR="009A53C2" w:rsidRPr="00256287" w:rsidRDefault="009A53C2" w:rsidP="00BC2D90">
      <w:pPr>
        <w:rPr>
          <w:b/>
          <w:i/>
          <w:lang w:val="fi-FI"/>
        </w:rPr>
      </w:pPr>
      <w:r w:rsidRPr="00256287">
        <w:rPr>
          <w:b/>
          <w:i/>
          <w:lang w:val="fi-FI"/>
        </w:rPr>
        <w:t>Hamzah Soedjatmoko</w:t>
      </w:r>
      <w:r w:rsidRPr="00256287">
        <w:rPr>
          <w:lang w:val="fi-FI"/>
        </w:rPr>
        <w:t xml:space="preserve"> on synthikuoreen sukittunut muuttaja, alunperin infugee, joka oli Romahduksen tapahtuessa 15 mutta vietti 4 vuotta kylmävaras</w:t>
      </w:r>
      <w:r w:rsidR="0017745B" w:rsidRPr="00256287">
        <w:rPr>
          <w:lang w:val="fi-FI"/>
        </w:rPr>
        <w:t xml:space="preserve">tossa ja on nyt käytännössä 21. Hän saapui Europalle 6 vuotta sitten, ja on kokenut robottikehon omimmakseen. Hän on sosiologian opiskelja ja synthoikeusaktiivi, </w:t>
      </w:r>
      <w:r w:rsidR="00790307" w:rsidRPr="00256287">
        <w:rPr>
          <w:lang w:val="fi-FI"/>
        </w:rPr>
        <w:t>kova argumentoimaan</w:t>
      </w:r>
      <w:r w:rsidR="0017745B" w:rsidRPr="00256287">
        <w:rPr>
          <w:lang w:val="fi-FI"/>
        </w:rPr>
        <w:t>.</w:t>
      </w:r>
      <w:r w:rsidR="006A5F14" w:rsidRPr="00256287">
        <w:rPr>
          <w:lang w:val="fi-FI"/>
        </w:rPr>
        <w:t xml:space="preserve"> Hänen perheensä on niinikään synth-sukissa.</w:t>
      </w:r>
    </w:p>
    <w:p w14:paraId="320F127A" w14:textId="77777777" w:rsidR="00BE68B7" w:rsidRPr="00256287" w:rsidRDefault="00BE68B7" w:rsidP="00BC2D90">
      <w:pPr>
        <w:rPr>
          <w:lang w:val="fi-FI"/>
        </w:rPr>
      </w:pPr>
    </w:p>
    <w:p w14:paraId="07449D7A" w14:textId="77777777" w:rsidR="007149D1" w:rsidRPr="00256287" w:rsidRDefault="007149D1" w:rsidP="00BC2D90">
      <w:pPr>
        <w:rPr>
          <w:lang w:val="fi-FI"/>
        </w:rPr>
      </w:pPr>
      <w:r w:rsidRPr="00256287">
        <w:rPr>
          <w:lang w:val="fi-FI"/>
        </w:rPr>
        <w:t xml:space="preserve">Riann ja Augusto ovat päättäneet tehdä intervention MacKayn suhteen. Xenia taas ainoastaan tahtoo hengata kaverinsa kanssa. </w:t>
      </w:r>
      <w:r w:rsidR="007143C3" w:rsidRPr="00256287">
        <w:rPr>
          <w:lang w:val="fi-FI"/>
        </w:rPr>
        <w:t xml:space="preserve">Paikalla on myös ehkä tusina muuta Great Windmill -projektiin osallistuneita; kaikki splicer-kehoissa, paitsi pari podia ja yksi </w:t>
      </w:r>
      <w:r w:rsidR="00861994" w:rsidRPr="00256287">
        <w:rPr>
          <w:lang w:val="fi-FI"/>
        </w:rPr>
        <w:t>perussynthi.</w:t>
      </w:r>
      <w:r w:rsidR="00E0194A" w:rsidRPr="00256287">
        <w:rPr>
          <w:lang w:val="fi-FI"/>
        </w:rPr>
        <w:t xml:space="preserve"> Asunnon pohjakerros on täyteen tungettua bilemenoa, ylhäällä parvella taas on hiljaisuuskuplia joihin voi vetäytyä juttelemaan. Yksityisyyttä täällä ei kunnolla saa, vaikka </w:t>
      </w:r>
      <w:r w:rsidR="00100802" w:rsidRPr="00256287">
        <w:rPr>
          <w:lang w:val="fi-FI"/>
        </w:rPr>
        <w:t>äly</w:t>
      </w:r>
      <w:r w:rsidR="00E0194A" w:rsidRPr="00256287">
        <w:rPr>
          <w:lang w:val="fi-FI"/>
        </w:rPr>
        <w:t>verhot voivat sellaista yrittääkin luoda.</w:t>
      </w:r>
    </w:p>
    <w:p w14:paraId="6E5A0BE9" w14:textId="77777777" w:rsidR="007149D1" w:rsidRPr="00256287" w:rsidRDefault="007149D1" w:rsidP="00BC2D90">
      <w:pPr>
        <w:rPr>
          <w:lang w:val="fi-FI"/>
        </w:rPr>
      </w:pPr>
    </w:p>
    <w:p w14:paraId="0F87EB80" w14:textId="77777777" w:rsidR="006A5F14" w:rsidRPr="00256287" w:rsidRDefault="006A5F14" w:rsidP="00BC2D90">
      <w:pPr>
        <w:rPr>
          <w:lang w:val="fi-FI"/>
        </w:rPr>
      </w:pPr>
      <w:r w:rsidRPr="00256287">
        <w:rPr>
          <w:lang w:val="fi-FI"/>
        </w:rPr>
        <w:t xml:space="preserve">Bileisiin kuokkiva tuleva de Vooght väittää olevansa </w:t>
      </w:r>
      <w:r w:rsidR="005B7803" w:rsidRPr="00256287">
        <w:rPr>
          <w:lang w:val="fi-FI"/>
        </w:rPr>
        <w:t xml:space="preserve">Mark-niminen hyodanilainen ja tasavaltalaisten tuttu. </w:t>
      </w:r>
      <w:r w:rsidR="00207843" w:rsidRPr="00256287">
        <w:rPr>
          <w:lang w:val="fi-FI"/>
        </w:rPr>
        <w:t>Security pod on hieman huomiota herättävä valinta, mutta "Mark" väittää suorittavansa hyodanilaista asepalvelusta ja</w:t>
      </w:r>
      <w:r w:rsidR="009E01B6" w:rsidRPr="00256287">
        <w:rPr>
          <w:lang w:val="fi-FI"/>
        </w:rPr>
        <w:t xml:space="preserve"> että hänellä on huomenna toimintakoe tämän security podin käytöstä. Tätä katsotaan hieman pitkään</w:t>
      </w:r>
      <w:r w:rsidR="006A44F6" w:rsidRPr="00256287">
        <w:rPr>
          <w:lang w:val="fi-FI"/>
        </w:rPr>
        <w:t>, mutta kyllä hänet lopulta sisään päästetään.</w:t>
      </w:r>
    </w:p>
    <w:p w14:paraId="6C6238BB" w14:textId="77777777" w:rsidR="006A5F14" w:rsidRPr="00256287" w:rsidRDefault="006A5F14" w:rsidP="00BC2D90">
      <w:pPr>
        <w:rPr>
          <w:lang w:val="fi-FI"/>
        </w:rPr>
      </w:pPr>
    </w:p>
    <w:p w14:paraId="0F2756B9" w14:textId="77777777" w:rsidR="008867AC" w:rsidRPr="00256287" w:rsidRDefault="008867AC" w:rsidP="00BC2D90">
      <w:pPr>
        <w:rPr>
          <w:lang w:val="fi-FI"/>
        </w:rPr>
      </w:pPr>
      <w:r w:rsidRPr="00256287">
        <w:rPr>
          <w:lang w:val="fi-FI"/>
        </w:rPr>
        <w:t xml:space="preserve">Xenian asunto sijaitsee neljännessä kerroksessa, ehkä puolivälissä jääluolaa. Pohjalle on 16 m matka </w:t>
      </w:r>
      <w:r w:rsidR="00917C31" w:rsidRPr="00256287">
        <w:rPr>
          <w:lang w:val="fi-FI"/>
        </w:rPr>
        <w:t>(3.5 sekuntia kestää pudota, ja pohjaan osuu 4,5 m/s; vastaa metrin pudotusta 1G:ssä)</w:t>
      </w:r>
      <w:r w:rsidR="00911A26" w:rsidRPr="00256287">
        <w:rPr>
          <w:lang w:val="fi-FI"/>
        </w:rPr>
        <w:t xml:space="preserve">. Asunnon alapuolella on katutaso; think </w:t>
      </w:r>
      <w:hyperlink r:id="rId8" w:history="1">
        <w:r w:rsidR="00911A26" w:rsidRPr="00256287">
          <w:rPr>
            <w:rStyle w:val="Hyperlink"/>
            <w:lang w:val="fi-FI"/>
          </w:rPr>
          <w:t>https://www.renderosity.com/mod/bcs/scifi-city-street-level-2/105608/</w:t>
        </w:r>
      </w:hyperlink>
      <w:r w:rsidR="00911A26" w:rsidRPr="00256287">
        <w:rPr>
          <w:lang w:val="fi-FI"/>
        </w:rPr>
        <w:t xml:space="preserve"> </w:t>
      </w:r>
    </w:p>
    <w:p w14:paraId="7336A330" w14:textId="77777777" w:rsidR="008867AC" w:rsidRPr="00256287" w:rsidRDefault="008867AC" w:rsidP="00BC2D90">
      <w:pPr>
        <w:rPr>
          <w:lang w:val="fi-FI"/>
        </w:rPr>
      </w:pPr>
    </w:p>
    <w:p w14:paraId="121F5A2F" w14:textId="77777777" w:rsidR="00577203" w:rsidRPr="00256287" w:rsidRDefault="00577203" w:rsidP="00BC2D90">
      <w:pPr>
        <w:rPr>
          <w:lang w:val="fi-FI"/>
        </w:rPr>
      </w:pPr>
      <w:r w:rsidRPr="00256287">
        <w:rPr>
          <w:lang w:val="fi-FI"/>
        </w:rPr>
        <w:t>(Alakerrassa on tosiaan klubi; sen nimi on Blue Cloister, ja se on hyppyherätyskristillinen bluesbaari, jossa Xenia ei viihdy</w:t>
      </w:r>
      <w:r w:rsidR="00DE622B" w:rsidRPr="00256287">
        <w:rPr>
          <w:lang w:val="fi-FI"/>
        </w:rPr>
        <w:t>, vaikka meno siellä onkin aika reipasta</w:t>
      </w:r>
      <w:r w:rsidRPr="00256287">
        <w:rPr>
          <w:lang w:val="fi-FI"/>
        </w:rPr>
        <w:t>.)</w:t>
      </w:r>
    </w:p>
    <w:p w14:paraId="57D3665C" w14:textId="77777777" w:rsidR="00577203" w:rsidRPr="00256287" w:rsidRDefault="00577203" w:rsidP="00BC2D90">
      <w:pPr>
        <w:rPr>
          <w:lang w:val="fi-FI"/>
        </w:rPr>
      </w:pPr>
    </w:p>
    <w:p w14:paraId="640AB47B" w14:textId="77777777" w:rsidR="003B4C0B" w:rsidRPr="00256287" w:rsidRDefault="00855E0C" w:rsidP="006346D7">
      <w:pPr>
        <w:pStyle w:val="Heading3"/>
      </w:pPr>
      <w:r w:rsidRPr="00256287">
        <w:t>De Vooght Mk II</w:t>
      </w:r>
    </w:p>
    <w:p w14:paraId="09BAC374" w14:textId="77777777" w:rsidR="00EB1C41" w:rsidRPr="00256287" w:rsidRDefault="0064204C" w:rsidP="00EB1C41">
      <w:pPr>
        <w:rPr>
          <w:i/>
          <w:lang w:val="fi-FI"/>
        </w:rPr>
      </w:pPr>
      <w:r w:rsidRPr="00256287">
        <w:rPr>
          <w:i/>
          <w:lang w:val="fi-FI"/>
        </w:rPr>
        <w:t>"Tiedättekö, mitä mieltä tämä kusipää todella on teistä?"</w:t>
      </w:r>
    </w:p>
    <w:p w14:paraId="5CE8FAC7" w14:textId="77777777" w:rsidR="00EB1C41" w:rsidRPr="00256287" w:rsidRDefault="00EB1C41" w:rsidP="00EB1C41">
      <w:pPr>
        <w:rPr>
          <w:i/>
          <w:lang w:val="fi-FI"/>
        </w:rPr>
      </w:pPr>
      <w:r w:rsidRPr="00256287">
        <w:rPr>
          <w:i/>
          <w:lang w:val="fi-FI"/>
        </w:rPr>
        <w:t>"Tottakai tiesin, millä aluksella palvelet. Melkein kaikki juntan salaisuudet on julkisia. Luultavasti joku palvelustovereistasi on myynyt tiedot eteenpäin."</w:t>
      </w:r>
    </w:p>
    <w:p w14:paraId="70E982A0" w14:textId="77777777" w:rsidR="00EB1C41" w:rsidRPr="00256287" w:rsidRDefault="00EB1C41" w:rsidP="00EB1C41">
      <w:pPr>
        <w:rPr>
          <w:lang w:val="fi-FI"/>
        </w:rPr>
      </w:pPr>
    </w:p>
    <w:p w14:paraId="49452843" w14:textId="77777777" w:rsidR="00855E0C" w:rsidRPr="00256287" w:rsidRDefault="00855E0C" w:rsidP="00BC2D90">
      <w:pPr>
        <w:rPr>
          <w:lang w:val="fi-FI"/>
        </w:rPr>
      </w:pPr>
      <w:r w:rsidRPr="00256287">
        <w:rPr>
          <w:lang w:val="fi-FI"/>
        </w:rPr>
        <w:t xml:space="preserve">Kun de Vooght poistui Extropialta, </w:t>
      </w:r>
      <w:r w:rsidR="00F71F9F" w:rsidRPr="00256287">
        <w:rPr>
          <w:lang w:val="fi-FI"/>
        </w:rPr>
        <w:t xml:space="preserve">hänen varmuuskopionsa jäi vakuutusyhtiölle, ja </w:t>
      </w:r>
      <w:r w:rsidR="00F71F9F" w:rsidRPr="00256287">
        <w:rPr>
          <w:lang w:val="fi-FI"/>
        </w:rPr>
        <w:lastRenderedPageBreak/>
        <w:t xml:space="preserve">Scrye repossessoi sen viikossa. </w:t>
      </w:r>
      <w:r w:rsidR="003930BA" w:rsidRPr="00256287">
        <w:rPr>
          <w:lang w:val="fi-FI"/>
        </w:rPr>
        <w:t xml:space="preserve">Tämän jälkeen de Vooghtin kopio on työskennellyt pattern matching -orjaduunissa infomorfina, ja välillä respa- tai siivousbottiohjauksessa podiin sukitettuna. Hänellä on tosiaan arviolta 24 vuotta työtä jäljellä; hän </w:t>
      </w:r>
      <w:r w:rsidR="00D52013" w:rsidRPr="00256287">
        <w:rPr>
          <w:lang w:val="fi-FI"/>
        </w:rPr>
        <w:t>lyhentää</w:t>
      </w:r>
      <w:r w:rsidR="003930BA" w:rsidRPr="00256287">
        <w:rPr>
          <w:lang w:val="fi-FI"/>
        </w:rPr>
        <w:t xml:space="preserve"> joka kuukausi 2000 cr puolen miljoonan velkaansa.</w:t>
      </w:r>
    </w:p>
    <w:p w14:paraId="7D268128" w14:textId="77777777" w:rsidR="003930BA" w:rsidRPr="00256287" w:rsidRDefault="003930BA" w:rsidP="00BC2D90">
      <w:pPr>
        <w:rPr>
          <w:lang w:val="fi-FI"/>
        </w:rPr>
      </w:pPr>
    </w:p>
    <w:p w14:paraId="4935CE2C" w14:textId="77777777" w:rsidR="0081777D" w:rsidRPr="00256287" w:rsidRDefault="0081777D" w:rsidP="0081777D">
      <w:pPr>
        <w:rPr>
          <w:lang w:val="fi-FI"/>
        </w:rPr>
      </w:pPr>
      <w:r w:rsidRPr="00256287">
        <w:rPr>
          <w:lang w:val="fi-FI"/>
        </w:rPr>
        <w:t xml:space="preserve">Scrye tietää tarkalleen, että de Vooght palvelee Saint Sunnivalla, ja kun tämä saapuu Europalle, yhtiö näkee tilaisuuden muistuttaa, että aivan kevyesti siltä ei paeta (vaikka teknisesti sillä on olennaisin osa de Vooghtista, alkuperäinen keho on kuitenkin kohtalaisen arvokas). Sillä on oma egocasteri myös Conamarassa, joten yhden lisäegon lähettäminen ei maksa juuri mitään. Varastosta löytyy lainaksi sopiva halpa </w:t>
      </w:r>
      <w:r w:rsidR="00962F19" w:rsidRPr="00256287">
        <w:rPr>
          <w:lang w:val="fi-FI"/>
        </w:rPr>
        <w:t>turva</w:t>
      </w:r>
      <w:r w:rsidRPr="00256287">
        <w:rPr>
          <w:lang w:val="fi-FI"/>
        </w:rPr>
        <w:t>podi. Sen kanssa de Vooght mk II lähtee etsimään edeltäjäänsä.</w:t>
      </w:r>
    </w:p>
    <w:p w14:paraId="30334487" w14:textId="77777777" w:rsidR="00D52013" w:rsidRPr="00256287" w:rsidRDefault="00D52013" w:rsidP="00BC2D90">
      <w:pPr>
        <w:rPr>
          <w:lang w:val="fi-FI"/>
        </w:rPr>
      </w:pPr>
    </w:p>
    <w:p w14:paraId="39D8C104" w14:textId="77777777" w:rsidR="00855E0C" w:rsidRPr="00256287" w:rsidRDefault="0081777D" w:rsidP="00BC2D90">
      <w:pPr>
        <w:rPr>
          <w:lang w:val="fi-FI"/>
        </w:rPr>
      </w:pPr>
      <w:r w:rsidRPr="00256287">
        <w:rPr>
          <w:lang w:val="fi-FI"/>
        </w:rPr>
        <w:t xml:space="preserve">Kakkosella on muusana Scryen kesyttämä versio </w:t>
      </w:r>
      <w:r w:rsidR="001F544E" w:rsidRPr="00256287">
        <w:rPr>
          <w:lang w:val="fi-FI"/>
        </w:rPr>
        <w:t>Viperasta</w:t>
      </w:r>
      <w:r w:rsidRPr="00256287">
        <w:rPr>
          <w:lang w:val="fi-FI"/>
        </w:rPr>
        <w:t xml:space="preserve">, joka </w:t>
      </w:r>
      <w:r w:rsidR="003C51BF" w:rsidRPr="00256287">
        <w:rPr>
          <w:lang w:val="fi-FI"/>
        </w:rPr>
        <w:t xml:space="preserve">soittaa heti kotiin tai lamauttaa podin, jos de Vooght alkaa tehdä firman intressien vastaisia asioita. </w:t>
      </w:r>
      <w:r w:rsidR="00254BA8" w:rsidRPr="00256287">
        <w:rPr>
          <w:lang w:val="fi-FI"/>
        </w:rPr>
        <w:t>Ei niin, että de Vooght olisi helposti pääsemässä pakoon; hän on kuitenkin vain forkki, eikä hänellä ole täällä mitään suuntaa minne mennä. Hänellä ei myöskään ole rahoja.</w:t>
      </w:r>
    </w:p>
    <w:p w14:paraId="4B71855A" w14:textId="77777777" w:rsidR="00254BA8" w:rsidRPr="00256287" w:rsidRDefault="00254BA8" w:rsidP="00BC2D90">
      <w:pPr>
        <w:rPr>
          <w:lang w:val="fi-FI"/>
        </w:rPr>
      </w:pPr>
    </w:p>
    <w:p w14:paraId="5D15B1CC" w14:textId="77777777" w:rsidR="00254BA8" w:rsidRPr="00256287" w:rsidRDefault="00254BA8" w:rsidP="00BC2D90">
      <w:pPr>
        <w:rPr>
          <w:lang w:val="fi-FI"/>
        </w:rPr>
      </w:pPr>
      <w:r w:rsidRPr="00256287">
        <w:rPr>
          <w:lang w:val="fi-FI"/>
        </w:rPr>
        <w:t>Scrye arvelee de Vooghtin splicermorfin olevan noin 6000 cr:n arvoinen, ja hänen Tasavallan sotilaskoulutusdatansa tuovan tähän ainakin 3000 lisää. Kopiolle on todettu, että mikäli hän saa alkuperäisen de Vooghtin sekä kehon että mielen tuotua takaisin, hän saa 10000 cr:n lyhennyksen velkaansa, sekä siirron ruumiilliseen palvelukiinnitykseen.</w:t>
      </w:r>
    </w:p>
    <w:p w14:paraId="2452D2BA" w14:textId="77777777" w:rsidR="0081777D" w:rsidRPr="00256287" w:rsidRDefault="0081777D" w:rsidP="00BC2D90">
      <w:pPr>
        <w:rPr>
          <w:lang w:val="fi-FI"/>
        </w:rPr>
      </w:pPr>
    </w:p>
    <w:p w14:paraId="186AE777" w14:textId="77777777" w:rsidR="000306AC" w:rsidRPr="00256287" w:rsidRDefault="00245BC4" w:rsidP="00BC2D90">
      <w:pPr>
        <w:rPr>
          <w:lang w:val="fi-FI"/>
        </w:rPr>
      </w:pPr>
      <w:r w:rsidRPr="00256287">
        <w:rPr>
          <w:lang w:val="fi-FI"/>
        </w:rPr>
        <w:t xml:space="preserve">Turvapodi on aggressiivinen ja suoraviivainen toimija, jolla on myös hieman taktista silmää. </w:t>
      </w:r>
      <w:r w:rsidR="00BE0578" w:rsidRPr="00256287">
        <w:rPr>
          <w:lang w:val="fi-FI"/>
        </w:rPr>
        <w:t xml:space="preserve">Niinpä Mk II </w:t>
      </w:r>
      <w:r w:rsidRPr="00256287">
        <w:rPr>
          <w:lang w:val="fi-FI"/>
        </w:rPr>
        <w:t xml:space="preserve">jäljittää de Vooghtin helposti, ja eristää tämän yleisöstä; </w:t>
      </w:r>
      <w:r w:rsidR="00BE0578" w:rsidRPr="00256287">
        <w:rPr>
          <w:lang w:val="fi-FI"/>
        </w:rPr>
        <w:t xml:space="preserve">hän </w:t>
      </w:r>
      <w:r w:rsidRPr="00256287">
        <w:rPr>
          <w:lang w:val="fi-FI"/>
        </w:rPr>
        <w:t>tietää täsmälleen, mikä tähän vetoaa.</w:t>
      </w:r>
      <w:r w:rsidR="001F544E" w:rsidRPr="00256287">
        <w:rPr>
          <w:lang w:val="fi-FI"/>
        </w:rPr>
        <w:t xml:space="preserve"> </w:t>
      </w:r>
      <w:r w:rsidR="0078667C" w:rsidRPr="00256287">
        <w:rPr>
          <w:lang w:val="fi-FI"/>
        </w:rPr>
        <w:t xml:space="preserve">Yksinkertainen </w:t>
      </w:r>
      <w:r w:rsidR="009A1705" w:rsidRPr="00256287">
        <w:rPr>
          <w:lang w:val="fi-FI"/>
        </w:rPr>
        <w:t xml:space="preserve">käärmelogo riitttää herättämään hänen uteliaisuutensa, ja tämän avulla hänet houkutellaan </w:t>
      </w:r>
      <w:r w:rsidR="007D58E7" w:rsidRPr="00256287">
        <w:rPr>
          <w:lang w:val="fi-FI"/>
        </w:rPr>
        <w:t xml:space="preserve">kellariin, jossa Mk II antaa hänelle lamauttavan sähköiskun lattiaa peittävään veteen. </w:t>
      </w:r>
      <w:r w:rsidR="00880B68" w:rsidRPr="00256287">
        <w:rPr>
          <w:lang w:val="fi-FI"/>
        </w:rPr>
        <w:t>(Käärme ei ole vedessä.)</w:t>
      </w:r>
    </w:p>
    <w:p w14:paraId="583E750E" w14:textId="77777777" w:rsidR="000306AC" w:rsidRPr="00256287" w:rsidRDefault="000306AC" w:rsidP="00BC2D90">
      <w:pPr>
        <w:rPr>
          <w:lang w:val="fi-FI"/>
        </w:rPr>
      </w:pPr>
    </w:p>
    <w:p w14:paraId="6F1D7618" w14:textId="77777777" w:rsidR="000306AC" w:rsidRPr="00256287" w:rsidRDefault="000306AC" w:rsidP="00BC2D90">
      <w:pPr>
        <w:rPr>
          <w:lang w:val="fi-FI"/>
        </w:rPr>
      </w:pPr>
      <w:r w:rsidRPr="00256287">
        <w:rPr>
          <w:lang w:val="fi-FI"/>
        </w:rPr>
        <w:t xml:space="preserve">Mk II aikoo lamauttaa de Vooghtin nopealla injektiolla, sitten kääräistä hänet folioon ja viedä Scryen toimistolle. Tämä on poikkeuksellisen hankalaa Santa </w:t>
      </w:r>
      <w:r w:rsidR="00FC09C6" w:rsidRPr="00256287">
        <w:rPr>
          <w:lang w:val="fi-FI"/>
        </w:rPr>
        <w:t>Maria</w:t>
      </w:r>
      <w:r w:rsidRPr="00256287">
        <w:rPr>
          <w:lang w:val="fi-FI"/>
        </w:rPr>
        <w:t xml:space="preserve"> del Marissa.</w:t>
      </w:r>
    </w:p>
    <w:p w14:paraId="58487905" w14:textId="77777777" w:rsidR="00245BC4" w:rsidRPr="00256287" w:rsidRDefault="00245BC4" w:rsidP="00BC2D90">
      <w:pPr>
        <w:rPr>
          <w:lang w:val="fi-FI"/>
        </w:rPr>
      </w:pPr>
    </w:p>
    <w:p w14:paraId="6F5789DC" w14:textId="77777777" w:rsidR="00245BC4" w:rsidRPr="00256287" w:rsidRDefault="00B37DFB" w:rsidP="006346D7">
      <w:pPr>
        <w:pStyle w:val="Heading3"/>
      </w:pPr>
      <w:r w:rsidRPr="00256287">
        <w:t>Riann ja Gwyndonline</w:t>
      </w:r>
    </w:p>
    <w:p w14:paraId="0C509CFC" w14:textId="77777777" w:rsidR="00B37DFB" w:rsidRPr="00256287" w:rsidRDefault="00B37DFB" w:rsidP="00BC2D90">
      <w:pPr>
        <w:rPr>
          <w:lang w:val="fi-FI"/>
        </w:rPr>
      </w:pPr>
      <w:r w:rsidRPr="00256287">
        <w:rPr>
          <w:lang w:val="fi-FI"/>
        </w:rPr>
        <w:t xml:space="preserve">Riann ei </w:t>
      </w:r>
      <w:r w:rsidR="00856D75" w:rsidRPr="00256287">
        <w:rPr>
          <w:lang w:val="fi-FI"/>
        </w:rPr>
        <w:t>vähällä luovuta</w:t>
      </w:r>
      <w:r w:rsidRPr="00256287">
        <w:rPr>
          <w:lang w:val="fi-FI"/>
        </w:rPr>
        <w:t xml:space="preserve"> MacKayn </w:t>
      </w:r>
      <w:r w:rsidR="00856D75" w:rsidRPr="00256287">
        <w:rPr>
          <w:lang w:val="fi-FI"/>
        </w:rPr>
        <w:t>suhteen</w:t>
      </w:r>
      <w:r w:rsidRPr="00256287">
        <w:rPr>
          <w:lang w:val="fi-FI"/>
        </w:rPr>
        <w:t>. Hän hankkii pikaviisumin Santa Maria del Mariin, ja sukittuu tasavallassa hyväksyttävään podiin päästäkseen tapaamaan tyttöä. Hän on ostanut MacKaylle Extropy Now'n osakkuuden ja vuokrannut tämän nimissä pienen asunnon Extropialta; tämä riittää tekemään hänestä laillisesti Extropian kansalaisen (kunhan MacKay allekirjoittaa).</w:t>
      </w:r>
    </w:p>
    <w:p w14:paraId="0BA31DEE" w14:textId="77777777" w:rsidR="003A19D7" w:rsidRPr="00256287" w:rsidRDefault="003A19D7" w:rsidP="00BC2D90">
      <w:pPr>
        <w:rPr>
          <w:lang w:val="fi-FI"/>
        </w:rPr>
      </w:pPr>
    </w:p>
    <w:p w14:paraId="0BBFF7A6" w14:textId="77777777" w:rsidR="003A19D7" w:rsidRPr="00256287" w:rsidRDefault="003A19D7" w:rsidP="00BC2D90">
      <w:pPr>
        <w:rPr>
          <w:lang w:val="fi-FI"/>
        </w:rPr>
      </w:pPr>
      <w:r w:rsidRPr="00256287">
        <w:rPr>
          <w:lang w:val="fi-FI"/>
        </w:rPr>
        <w:t>Tämän jälkeen Riann aikoo saada MacKayn ulos Santa Marialta ja Tasavallasta, Extropian täytenä kansalaisena.</w:t>
      </w:r>
    </w:p>
    <w:p w14:paraId="5E8C5A05" w14:textId="77777777" w:rsidR="00A80A58" w:rsidRPr="00256287" w:rsidRDefault="00A80A58" w:rsidP="00BC2D90">
      <w:pPr>
        <w:rPr>
          <w:lang w:val="fi-FI"/>
        </w:rPr>
      </w:pPr>
    </w:p>
    <w:p w14:paraId="49664CEE" w14:textId="77777777" w:rsidR="00A80A58" w:rsidRPr="00256287" w:rsidRDefault="00A80A58" w:rsidP="00BC2D90">
      <w:pPr>
        <w:rPr>
          <w:lang w:val="fi-FI"/>
        </w:rPr>
      </w:pPr>
      <w:r w:rsidRPr="00256287">
        <w:rPr>
          <w:lang w:val="fi-FI"/>
        </w:rPr>
        <w:t>MacKay pyytää Iglesiasilta neuvoa ja apua seuraavaan toimintaansa.</w:t>
      </w:r>
      <w:r w:rsidR="00CC759E" w:rsidRPr="00256287">
        <w:rPr>
          <w:lang w:val="fi-FI"/>
        </w:rPr>
        <w:t xml:space="preserve"> Hän haluaa pois sotilaskuvioista, mutta toisaalta häntä hieman karmii pakoyrityksen seuraukset, samoin kuin </w:t>
      </w:r>
      <w:r w:rsidR="002A02EC" w:rsidRPr="00256287">
        <w:rPr>
          <w:lang w:val="fi-FI"/>
        </w:rPr>
        <w:t>hänen mahdollinen kohtalonsa post-ihmisenä. Riann vaihtaa kehoa niin kuin se ei olisi mitään, mutta MacKay muistaa edelleen opetuksen, jonka mukaan kehonvaihtaminen on kuolema.</w:t>
      </w:r>
    </w:p>
    <w:p w14:paraId="74A21B80" w14:textId="77777777" w:rsidR="00A80A58" w:rsidRPr="00256287" w:rsidRDefault="00A80A58" w:rsidP="00BC2D90">
      <w:pPr>
        <w:rPr>
          <w:lang w:val="fi-FI"/>
        </w:rPr>
      </w:pPr>
    </w:p>
    <w:p w14:paraId="0A0603ED" w14:textId="77777777" w:rsidR="00A80A58" w:rsidRPr="00256287" w:rsidRDefault="00A80A58" w:rsidP="00BC2D90">
      <w:pPr>
        <w:rPr>
          <w:lang w:val="fi-FI"/>
        </w:rPr>
      </w:pPr>
      <w:r w:rsidRPr="00256287">
        <w:rPr>
          <w:lang w:val="fi-FI"/>
        </w:rPr>
        <w:t>Todellisuudessa Santa Marialta poistuvat käydään läpi ensin POI-kantaa vastaan, ja kaikki siviilit sekä sotilaat, joiden tiedetään olevan paikalla kuuluvat tähän kantaan. Pelkkä poistuminen ei onnistu aivan niin helposti. Jonkun pitäisi ensin poistaa MacKay POI-kannasta, tai kirjoittaa hänelle uusi avoin viisumi. Jälkimmäinen on helppoa (mutta siitä jää kiinni jos MacKay katoaa; toki hän voi itse kirjoittaa itselleen sell</w:t>
      </w:r>
      <w:r w:rsidR="003B51F2" w:rsidRPr="00256287">
        <w:rPr>
          <w:lang w:val="fi-FI"/>
        </w:rPr>
        <w:t>aisen jos saa päivystysvuoron jotenkin. Tähän tarvitaan Iglesiasin apua.)</w:t>
      </w:r>
    </w:p>
    <w:p w14:paraId="23D1497B" w14:textId="77777777" w:rsidR="00210E77" w:rsidRPr="00256287" w:rsidRDefault="00210E77" w:rsidP="00BC2D90">
      <w:pPr>
        <w:rPr>
          <w:lang w:val="fi-FI"/>
        </w:rPr>
      </w:pPr>
    </w:p>
    <w:p w14:paraId="2EFCB7DF" w14:textId="77777777" w:rsidR="001C3771" w:rsidRPr="00256287" w:rsidRDefault="00210E77" w:rsidP="00BC2D90">
      <w:pPr>
        <w:rPr>
          <w:lang w:val="fi-FI"/>
        </w:rPr>
      </w:pPr>
      <w:r w:rsidRPr="00256287">
        <w:rPr>
          <w:lang w:val="fi-FI"/>
        </w:rPr>
        <w:t xml:space="preserve">Jos MacKay ei saa </w:t>
      </w:r>
      <w:r w:rsidR="00AB56F7" w:rsidRPr="00256287">
        <w:rPr>
          <w:lang w:val="fi-FI"/>
        </w:rPr>
        <w:t>poistumis</w:t>
      </w:r>
      <w:r w:rsidRPr="00256287">
        <w:rPr>
          <w:lang w:val="fi-FI"/>
        </w:rPr>
        <w:t xml:space="preserve">viisumia, </w:t>
      </w:r>
      <w:r w:rsidR="00AB56F7" w:rsidRPr="00256287">
        <w:rPr>
          <w:lang w:val="fi-FI"/>
        </w:rPr>
        <w:t xml:space="preserve">Riann voi myös koettaa </w:t>
      </w:r>
      <w:r w:rsidR="006A57E5" w:rsidRPr="00256287">
        <w:rPr>
          <w:lang w:val="fi-FI"/>
        </w:rPr>
        <w:t xml:space="preserve">salakuljettaa tämän Santa Maria del Marilta. Tämä tehdään vuokraamalla </w:t>
      </w:r>
      <w:r w:rsidR="007C142D" w:rsidRPr="00256287">
        <w:rPr>
          <w:lang w:val="fi-FI"/>
        </w:rPr>
        <w:t>sukellusvene, ohittamalla sen turva-asetukset ja seilaamalla sillä Conamaraan. Tämä saattaa jopa onnistua: vaikka Tasavalta havaitseekin turva-asetusten ohittamisen, ei sillä ole mitään aikeita tuhota venettä, jossa on vain kaksi ihmistä kyydissä. Sen sijaan se protestoi ja vaatii MacKayn palauttamista sotilaskarkurina, mutta tähän mennessä MacKay on jo uudessa kehossa.</w:t>
      </w:r>
      <w:r w:rsidR="001C3771" w:rsidRPr="00256287">
        <w:rPr>
          <w:lang w:val="fi-FI"/>
        </w:rPr>
        <w:t xml:space="preserve"> (Toisaalta, Conamara saattaa myös tulotarkastuksen tehdessään päätyä palauttamaan MacKayn tasavaltaan jos tätä vaaditaan.</w:t>
      </w:r>
      <w:r w:rsidR="00E8387F" w:rsidRPr="00256287">
        <w:rPr>
          <w:lang w:val="fi-FI"/>
        </w:rPr>
        <w:t xml:space="preserve"> Riann toki yrittää livahtaa </w:t>
      </w:r>
      <w:r w:rsidR="002B6B1E" w:rsidRPr="00256287">
        <w:rPr>
          <w:lang w:val="fi-FI"/>
        </w:rPr>
        <w:t>tarkistusten ohitse, viedä veneen yksityiseen satamaan, ja ilmaantua Conamaraan huomaamatta. Tämä ei välttämättä onnistu.</w:t>
      </w:r>
      <w:r w:rsidR="001C3771" w:rsidRPr="00256287">
        <w:rPr>
          <w:lang w:val="fi-FI"/>
        </w:rPr>
        <w:t>)</w:t>
      </w:r>
    </w:p>
    <w:p w14:paraId="3026A4BA" w14:textId="77777777" w:rsidR="003B51F2" w:rsidRPr="00256287" w:rsidRDefault="003B51F2" w:rsidP="00BC2D90">
      <w:pPr>
        <w:rPr>
          <w:lang w:val="fi-FI"/>
        </w:rPr>
      </w:pPr>
    </w:p>
    <w:p w14:paraId="558A4EAF" w14:textId="77777777" w:rsidR="003B51F2" w:rsidRPr="00256287" w:rsidRDefault="003B51F2" w:rsidP="006346D7">
      <w:pPr>
        <w:pStyle w:val="Heading4"/>
      </w:pPr>
      <w:r w:rsidRPr="00256287">
        <w:t>Valchak ja Murrieta</w:t>
      </w:r>
      <w:r w:rsidR="00600866" w:rsidRPr="00256287">
        <w:t>2</w:t>
      </w:r>
    </w:p>
    <w:p w14:paraId="35F9649E" w14:textId="77777777" w:rsidR="003B51F2" w:rsidRPr="00256287" w:rsidRDefault="003B51F2" w:rsidP="00BC2D90">
      <w:pPr>
        <w:rPr>
          <w:lang w:val="fi-FI"/>
        </w:rPr>
      </w:pPr>
    </w:p>
    <w:p w14:paraId="3B95E175" w14:textId="77777777" w:rsidR="008972B6" w:rsidRPr="00256287" w:rsidRDefault="00B22374" w:rsidP="00BC2D90">
      <w:pPr>
        <w:rPr>
          <w:lang w:val="fi-FI"/>
        </w:rPr>
      </w:pPr>
      <w:r w:rsidRPr="00256287">
        <w:rPr>
          <w:lang w:val="fi-FI"/>
        </w:rPr>
        <w:t xml:space="preserve">Valchak koettaa iskeä Murrietan, mutta vaikka molemmat ovat saman ikäisiä, Murrieta näkee suoraan tytön lävitse. Hän antaa tämän ymmärtää olevansa tavoitettavissa, ja sitten kertoo, että näin ei olekaan ja että </w:t>
      </w:r>
      <w:r w:rsidR="003E215E" w:rsidRPr="00256287">
        <w:rPr>
          <w:lang w:val="fi-FI"/>
        </w:rPr>
        <w:t xml:space="preserve">Valchak on liian läpinäkyvä. </w:t>
      </w:r>
      <w:r w:rsidR="00DE731E" w:rsidRPr="00256287">
        <w:rPr>
          <w:lang w:val="fi-FI"/>
        </w:rPr>
        <w:t>Hän sanoo, ettei hänellä ole kiinnostusta hypätä tämän kanssa sänkyyn, ja kysyy, onko Valchakilla mitään oikeaa tarjottavaa.</w:t>
      </w:r>
      <w:r w:rsidR="003D41C0" w:rsidRPr="00256287">
        <w:rPr>
          <w:lang w:val="fi-FI"/>
        </w:rPr>
        <w:t xml:space="preserve"> Valchakin ruumiillinen itseinho tietysti saa tästä lisää vettä myllyyn, </w:t>
      </w:r>
      <w:r w:rsidR="00306A34" w:rsidRPr="00256287">
        <w:rPr>
          <w:lang w:val="fi-FI"/>
        </w:rPr>
        <w:t xml:space="preserve">mutta Murrieta on itse asiassa tunnistanut Valchakin kunnianhimon, ja </w:t>
      </w:r>
      <w:r w:rsidR="00C4427E" w:rsidRPr="00256287">
        <w:rPr>
          <w:lang w:val="fi-FI"/>
        </w:rPr>
        <w:t xml:space="preserve">sanoo, että </w:t>
      </w:r>
      <w:r w:rsidR="00570CC7" w:rsidRPr="00256287">
        <w:rPr>
          <w:lang w:val="fi-FI"/>
        </w:rPr>
        <w:t xml:space="preserve">hän tarvitsee </w:t>
      </w:r>
      <w:r w:rsidR="00E040EA" w:rsidRPr="00256287">
        <w:rPr>
          <w:lang w:val="fi-FI"/>
        </w:rPr>
        <w:t xml:space="preserve">tältä erityisen </w:t>
      </w:r>
      <w:r w:rsidR="00127171" w:rsidRPr="00256287">
        <w:rPr>
          <w:lang w:val="fi-FI"/>
        </w:rPr>
        <w:t>palveluksen.</w:t>
      </w:r>
    </w:p>
    <w:p w14:paraId="7FF71A18" w14:textId="77777777" w:rsidR="00B133DA" w:rsidRPr="00256287" w:rsidRDefault="00B133DA" w:rsidP="00BC2D90">
      <w:pPr>
        <w:rPr>
          <w:lang w:val="fi-FI"/>
        </w:rPr>
      </w:pPr>
    </w:p>
    <w:p w14:paraId="45B10DB2" w14:textId="77777777" w:rsidR="00B133DA" w:rsidRPr="00256287" w:rsidRDefault="00B7294C" w:rsidP="00BC2D90">
      <w:pPr>
        <w:rPr>
          <w:lang w:val="fi-FI"/>
        </w:rPr>
      </w:pPr>
      <w:r w:rsidRPr="00256287">
        <w:rPr>
          <w:lang w:val="fi-FI"/>
        </w:rPr>
        <w:t xml:space="preserve">Murrieta </w:t>
      </w:r>
      <w:r w:rsidR="00407A90" w:rsidRPr="00256287">
        <w:rPr>
          <w:lang w:val="fi-FI"/>
        </w:rPr>
        <w:t>kokee hyödylliseksi saada itselleen aliupseerin / upseerikoulu</w:t>
      </w:r>
      <w:r w:rsidR="0066475F" w:rsidRPr="00256287">
        <w:rPr>
          <w:lang w:val="fi-FI"/>
        </w:rPr>
        <w:t xml:space="preserve">tettavan, jota hän voi käyttää luotettavana apurina neljän kuukauden kuluttua tulossa olevan Planetary Consortiumin aluksen tullauttamisessa. </w:t>
      </w:r>
      <w:r w:rsidR="00773EC6" w:rsidRPr="00256287">
        <w:rPr>
          <w:lang w:val="fi-FI"/>
        </w:rPr>
        <w:t xml:space="preserve">Niinpä hän lähettää Valchakin Conamaraan ostamaan ja tuomaan itselleen kiellettyä </w:t>
      </w:r>
    </w:p>
    <w:p w14:paraId="34672C9F" w14:textId="77777777" w:rsidR="00127171" w:rsidRPr="00256287" w:rsidRDefault="00127171" w:rsidP="00BC2D90">
      <w:pPr>
        <w:rPr>
          <w:lang w:val="fi-FI"/>
        </w:rPr>
      </w:pPr>
    </w:p>
    <w:p w14:paraId="7527AA1F" w14:textId="77777777" w:rsidR="00127171" w:rsidRPr="00256287" w:rsidRDefault="00127171" w:rsidP="00BC2D90">
      <w:pPr>
        <w:rPr>
          <w:lang w:val="fi-FI"/>
        </w:rPr>
      </w:pPr>
    </w:p>
    <w:p w14:paraId="0DB669B7" w14:textId="77777777" w:rsidR="008972B6" w:rsidRPr="00256287" w:rsidRDefault="008972B6" w:rsidP="00BC2D90">
      <w:pPr>
        <w:rPr>
          <w:lang w:val="fi-FI"/>
        </w:rPr>
      </w:pPr>
    </w:p>
    <w:p w14:paraId="2A024E19" w14:textId="77777777" w:rsidR="00B37DFB" w:rsidRPr="00256287" w:rsidRDefault="00B37DFB" w:rsidP="00BC2D90">
      <w:pPr>
        <w:rPr>
          <w:lang w:val="fi-FI"/>
        </w:rPr>
      </w:pPr>
    </w:p>
    <w:p w14:paraId="357AECE6" w14:textId="77777777" w:rsidR="003F591D" w:rsidRPr="00256287" w:rsidRDefault="003F591D" w:rsidP="00BC2D90">
      <w:pPr>
        <w:pStyle w:val="Heading2"/>
        <w:rPr>
          <w:lang w:val="fi-FI"/>
        </w:rPr>
      </w:pPr>
      <w:r w:rsidRPr="00256287">
        <w:rPr>
          <w:lang w:val="fi-FI"/>
        </w:rPr>
        <w:t>Takaisin syvään avaruuteen</w:t>
      </w:r>
    </w:p>
    <w:p w14:paraId="47DF08E6" w14:textId="77777777" w:rsidR="00BC2D90" w:rsidRPr="00256287" w:rsidRDefault="00BC2D90" w:rsidP="006346D7">
      <w:pPr>
        <w:pStyle w:val="Heading3"/>
      </w:pPr>
      <w:r w:rsidRPr="00256287">
        <w:t>Upseeripolut</w:t>
      </w:r>
    </w:p>
    <w:p w14:paraId="5265351F" w14:textId="77777777" w:rsidR="00BC2D90" w:rsidRPr="00256287" w:rsidRDefault="002801E7" w:rsidP="00BC2D90">
      <w:pPr>
        <w:rPr>
          <w:i/>
          <w:lang w:val="fi-FI"/>
        </w:rPr>
      </w:pPr>
      <w:r w:rsidRPr="00256287">
        <w:rPr>
          <w:i/>
          <w:lang w:val="fi-FI"/>
        </w:rPr>
        <w:t>"Aliupseerikoulutuksessa on kiintiö ja vain rajallinen määrä halukkaita pääsee sisään. Kuitenkin, avaruusjoukot hakee meriittiä ja kyvykkyyttä, ja missä poikkeuksellista taitoa havaitaan, sen ei anneta valua hukkaan."</w:t>
      </w:r>
    </w:p>
    <w:p w14:paraId="0FB3D0BD" w14:textId="77777777" w:rsidR="002801E7" w:rsidRPr="00256287" w:rsidRDefault="002801E7" w:rsidP="00BC2D90">
      <w:pPr>
        <w:rPr>
          <w:lang w:val="fi-FI"/>
        </w:rPr>
      </w:pPr>
    </w:p>
    <w:p w14:paraId="005B9A69" w14:textId="77777777" w:rsidR="00BC2D90" w:rsidRPr="00256287" w:rsidRDefault="00BC2D90" w:rsidP="009E5DB4">
      <w:pPr>
        <w:rPr>
          <w:lang w:val="fi-FI"/>
        </w:rPr>
      </w:pPr>
      <w:r w:rsidRPr="00256287">
        <w:rPr>
          <w:lang w:val="fi-FI"/>
        </w:rPr>
        <w:t>Normaalisti saapumiserästä ylennetään vain neljä upseeria. Useampikin voi kuitenkin yletä, mikäli riittävää pätevyyttä osoitetaan.</w:t>
      </w:r>
    </w:p>
    <w:p w14:paraId="553F6704" w14:textId="77777777" w:rsidR="00BC2D90" w:rsidRPr="00256287" w:rsidRDefault="00BC2D90" w:rsidP="009E5DB4">
      <w:pPr>
        <w:rPr>
          <w:lang w:val="fi-FI"/>
        </w:rPr>
      </w:pPr>
    </w:p>
    <w:p w14:paraId="7C5FD91F" w14:textId="77777777" w:rsidR="00BC2D90" w:rsidRPr="00256287" w:rsidRDefault="00BC2D90" w:rsidP="009E5DB4">
      <w:pPr>
        <w:rPr>
          <w:lang w:val="fi-FI"/>
        </w:rPr>
      </w:pPr>
      <w:r w:rsidRPr="00256287">
        <w:rPr>
          <w:lang w:val="fi-FI"/>
        </w:rPr>
        <w:t xml:space="preserve">Aliupseerikokelaiksi ylennetään Acosta, Coleman, </w:t>
      </w:r>
      <w:r w:rsidR="00BE174A" w:rsidRPr="00256287">
        <w:rPr>
          <w:lang w:val="fi-FI"/>
        </w:rPr>
        <w:t>Falk,</w:t>
      </w:r>
      <w:r w:rsidR="006866EF" w:rsidRPr="00256287">
        <w:rPr>
          <w:lang w:val="fi-FI"/>
        </w:rPr>
        <w:t xml:space="preserve"> Iglesias, Valchak ja de Vooght, ellei joku mainituista mokaa täysin.</w:t>
      </w:r>
    </w:p>
    <w:p w14:paraId="04196C3B" w14:textId="77777777" w:rsidR="00A16442" w:rsidRPr="00256287" w:rsidRDefault="00A16442" w:rsidP="009E5DB4">
      <w:pPr>
        <w:rPr>
          <w:lang w:val="fi-FI"/>
        </w:rPr>
      </w:pPr>
    </w:p>
    <w:p w14:paraId="5E59D18C" w14:textId="77777777" w:rsidR="00A16442" w:rsidRPr="00256287" w:rsidRDefault="00A16442" w:rsidP="006346D7">
      <w:pPr>
        <w:pStyle w:val="Heading3"/>
      </w:pPr>
      <w:r w:rsidRPr="00256287">
        <w:t>Holst vs. Guanchana</w:t>
      </w:r>
    </w:p>
    <w:p w14:paraId="36C8D7F4" w14:textId="77777777" w:rsidR="00A16442" w:rsidRPr="00256287" w:rsidRDefault="009660F8" w:rsidP="009E5DB4">
      <w:pPr>
        <w:rPr>
          <w:lang w:val="fi-FI"/>
        </w:rPr>
      </w:pPr>
      <w:r w:rsidRPr="00256287">
        <w:rPr>
          <w:lang w:val="fi-FI"/>
        </w:rPr>
        <w:t>Pelaajahahmot joutuvat kannattamaan jompaa kumpaa</w:t>
      </w:r>
    </w:p>
    <w:p w14:paraId="52117B4A" w14:textId="77777777" w:rsidR="00AF2454" w:rsidRPr="00256287" w:rsidRDefault="00AF2454" w:rsidP="009E5DB4">
      <w:pPr>
        <w:rPr>
          <w:lang w:val="fi-FI"/>
        </w:rPr>
      </w:pPr>
    </w:p>
    <w:p w14:paraId="03B3A2F3" w14:textId="77777777" w:rsidR="00AF2454" w:rsidRPr="00256287" w:rsidRDefault="00AF2454" w:rsidP="006346D7">
      <w:pPr>
        <w:pStyle w:val="Heading3"/>
      </w:pPr>
      <w:r w:rsidRPr="00256287">
        <w:t>Conamaran jäljet</w:t>
      </w:r>
    </w:p>
    <w:p w14:paraId="1D7EE852" w14:textId="77777777" w:rsidR="00AF2454" w:rsidRPr="00256287" w:rsidRDefault="00AF2454" w:rsidP="009E5DB4">
      <w:pPr>
        <w:rPr>
          <w:lang w:val="fi-FI"/>
        </w:rPr>
      </w:pPr>
      <w:r w:rsidRPr="00256287">
        <w:rPr>
          <w:lang w:val="fi-FI"/>
        </w:rPr>
        <w:t>Valchak vaatii Acostalta selitystä siitä, mitä Conamaralla oikein tapahtui.</w:t>
      </w:r>
    </w:p>
    <w:p w14:paraId="28A3536E" w14:textId="77777777" w:rsidR="00AF2454" w:rsidRPr="00256287" w:rsidRDefault="00AF2454" w:rsidP="009E5DB4">
      <w:pPr>
        <w:rPr>
          <w:lang w:val="fi-FI"/>
        </w:rPr>
      </w:pPr>
    </w:p>
    <w:p w14:paraId="1CC45AEF" w14:textId="77777777" w:rsidR="00AF2454" w:rsidRPr="00256287" w:rsidRDefault="00AF2454" w:rsidP="009E5DB4">
      <w:pPr>
        <w:rPr>
          <w:lang w:val="fi-FI"/>
        </w:rPr>
      </w:pPr>
      <w:r w:rsidRPr="00256287">
        <w:rPr>
          <w:lang w:val="fi-FI"/>
        </w:rPr>
        <w:t>De Vooghtin muusa osoittautuu kauheaksi idiootiksi ilman jatkuvaa verkkoyhteyttä.</w:t>
      </w:r>
    </w:p>
    <w:p w14:paraId="33E1509A" w14:textId="77777777" w:rsidR="009660F8" w:rsidRPr="00256287" w:rsidRDefault="009660F8" w:rsidP="009E5DB4">
      <w:pPr>
        <w:rPr>
          <w:lang w:val="fi-FI"/>
        </w:rPr>
      </w:pPr>
    </w:p>
    <w:p w14:paraId="65DDEC40" w14:textId="77777777" w:rsidR="009660F8" w:rsidRPr="00256287" w:rsidRDefault="00E81EC2" w:rsidP="006346D7">
      <w:pPr>
        <w:pStyle w:val="Heading3"/>
      </w:pPr>
      <w:r w:rsidRPr="00256287">
        <w:t>Saint Joan d'Arc</w:t>
      </w:r>
    </w:p>
    <w:p w14:paraId="0DBD37F5" w14:textId="77777777" w:rsidR="00325B53" w:rsidRPr="00256287" w:rsidRDefault="009660F8" w:rsidP="009E5DB4">
      <w:pPr>
        <w:rPr>
          <w:lang w:val="fi-FI"/>
        </w:rPr>
      </w:pPr>
      <w:r w:rsidRPr="00256287">
        <w:rPr>
          <w:lang w:val="fi-FI"/>
        </w:rPr>
        <w:t>Kahden koneälyiskun jälkeen Tasavallan laivastolla on nyt vektori, joka osoittaa koneälyjen todennäköisen lähtöpisteen</w:t>
      </w:r>
      <w:r w:rsidR="00B03C0E" w:rsidRPr="00256287">
        <w:rPr>
          <w:lang w:val="fi-FI"/>
        </w:rPr>
        <w:t>: Themiston matala kiertorata</w:t>
      </w:r>
      <w:r w:rsidRPr="00256287">
        <w:rPr>
          <w:lang w:val="fi-FI"/>
        </w:rPr>
        <w:t>.</w:t>
      </w:r>
      <w:r w:rsidR="00325B53" w:rsidRPr="00256287">
        <w:rPr>
          <w:lang w:val="fi-FI"/>
        </w:rPr>
        <w:t xml:space="preserve"> </w:t>
      </w:r>
      <w:r w:rsidR="00B03C0E" w:rsidRPr="00256287">
        <w:rPr>
          <w:lang w:val="fi-FI"/>
        </w:rPr>
        <w:t xml:space="preserve">Tänne on lähetetty robottiluotaimia, mutta ne kaikki vannovat, ettei siellä ole mitään kiinnostavaa. Kommodori </w:t>
      </w:r>
      <w:r w:rsidR="00AF2454" w:rsidRPr="00256287">
        <w:rPr>
          <w:b/>
          <w:i/>
          <w:lang w:val="fi-FI"/>
        </w:rPr>
        <w:t>Roca</w:t>
      </w:r>
      <w:r w:rsidR="00AF2454" w:rsidRPr="00256287">
        <w:rPr>
          <w:lang w:val="fi-FI"/>
        </w:rPr>
        <w:t xml:space="preserve"> kuitenkin tulkitsee tämän tarkoittavan, että robottiluotaimet valehtelevat.</w:t>
      </w:r>
    </w:p>
    <w:p w14:paraId="2F186A47" w14:textId="77777777" w:rsidR="00AF2454" w:rsidRPr="00256287" w:rsidRDefault="00AF2454" w:rsidP="009E5DB4">
      <w:pPr>
        <w:rPr>
          <w:lang w:val="fi-FI"/>
        </w:rPr>
      </w:pPr>
    </w:p>
    <w:p w14:paraId="56B1E914" w14:textId="77777777" w:rsidR="00AF2454" w:rsidRPr="00256287" w:rsidRDefault="00AF2454" w:rsidP="009E5DB4">
      <w:pPr>
        <w:rPr>
          <w:lang w:val="fi-FI"/>
        </w:rPr>
      </w:pPr>
      <w:r w:rsidRPr="00256287">
        <w:rPr>
          <w:lang w:val="fi-FI"/>
        </w:rPr>
        <w:t xml:space="preserve">Roca </w:t>
      </w:r>
      <w:r w:rsidR="001609F4" w:rsidRPr="00256287">
        <w:rPr>
          <w:lang w:val="fi-FI"/>
        </w:rPr>
        <w:t>komentaa 1. nopean iskun l</w:t>
      </w:r>
      <w:r w:rsidR="00033D64" w:rsidRPr="00256287">
        <w:rPr>
          <w:lang w:val="fi-FI"/>
        </w:rPr>
        <w:t>aivuetta</w:t>
      </w:r>
      <w:r w:rsidR="001609F4" w:rsidRPr="00256287">
        <w:rPr>
          <w:lang w:val="fi-FI"/>
        </w:rPr>
        <w:t>, ja hänellä o</w:t>
      </w:r>
      <w:r w:rsidR="004B6B17" w:rsidRPr="00256287">
        <w:rPr>
          <w:lang w:val="fi-FI"/>
        </w:rPr>
        <w:t>n komentopaikkanaan taisteluristeilijä</w:t>
      </w:r>
      <w:r w:rsidR="001609F4" w:rsidRPr="00256287">
        <w:rPr>
          <w:lang w:val="fi-FI"/>
        </w:rPr>
        <w:t xml:space="preserve"> </w:t>
      </w:r>
      <w:r w:rsidR="001609F4" w:rsidRPr="00256287">
        <w:rPr>
          <w:i/>
          <w:lang w:val="fi-FI"/>
        </w:rPr>
        <w:t xml:space="preserve">Saint </w:t>
      </w:r>
      <w:r w:rsidR="009160F8" w:rsidRPr="00256287">
        <w:rPr>
          <w:i/>
          <w:lang w:val="fi-FI"/>
        </w:rPr>
        <w:t>Juana de Arco</w:t>
      </w:r>
      <w:r w:rsidR="009160F8" w:rsidRPr="00256287">
        <w:rPr>
          <w:lang w:val="fi-FI"/>
        </w:rPr>
        <w:t xml:space="preserve">, joka kuuluu Keskisten kuiden </w:t>
      </w:r>
      <w:r w:rsidR="00033D64" w:rsidRPr="00256287">
        <w:rPr>
          <w:lang w:val="fi-FI"/>
        </w:rPr>
        <w:t xml:space="preserve">lippueeseen </w:t>
      </w:r>
      <w:r w:rsidR="009160F8" w:rsidRPr="00256287">
        <w:rPr>
          <w:lang w:val="fi-FI"/>
        </w:rPr>
        <w:t xml:space="preserve">(komentaja amiraali </w:t>
      </w:r>
      <w:r w:rsidR="009160F8" w:rsidRPr="00256287">
        <w:rPr>
          <w:b/>
          <w:i/>
          <w:lang w:val="fi-FI"/>
        </w:rPr>
        <w:t>Kennedy</w:t>
      </w:r>
      <w:r w:rsidR="009160F8" w:rsidRPr="00256287">
        <w:rPr>
          <w:lang w:val="fi-FI"/>
        </w:rPr>
        <w:t xml:space="preserve">, jonka alus on </w:t>
      </w:r>
      <w:r w:rsidR="009160F8" w:rsidRPr="00256287">
        <w:rPr>
          <w:i/>
          <w:lang w:val="fi-FI"/>
        </w:rPr>
        <w:t>Saint Helena</w:t>
      </w:r>
      <w:r w:rsidR="009160F8" w:rsidRPr="00256287">
        <w:rPr>
          <w:lang w:val="fi-FI"/>
        </w:rPr>
        <w:t>)</w:t>
      </w:r>
      <w:r w:rsidR="00334E1C" w:rsidRPr="00256287">
        <w:rPr>
          <w:lang w:val="fi-FI"/>
        </w:rPr>
        <w:t>.</w:t>
      </w:r>
      <w:r w:rsidR="007D0A1C" w:rsidRPr="00256287">
        <w:rPr>
          <w:lang w:val="fi-FI"/>
        </w:rPr>
        <w:t xml:space="preserve"> Juana de Arcolla on antimateria</w:t>
      </w:r>
      <w:r w:rsidR="00A87025" w:rsidRPr="00256287">
        <w:rPr>
          <w:lang w:val="fi-FI"/>
        </w:rPr>
        <w:t>moottori ja 90 hengen miehistö.</w:t>
      </w:r>
    </w:p>
    <w:p w14:paraId="02478274" w14:textId="77777777" w:rsidR="00A87025" w:rsidRPr="00256287" w:rsidRDefault="00A87025" w:rsidP="009E5DB4">
      <w:pPr>
        <w:rPr>
          <w:lang w:val="fi-FI"/>
        </w:rPr>
      </w:pPr>
    </w:p>
    <w:p w14:paraId="0C645BFC" w14:textId="77777777" w:rsidR="00A87025" w:rsidRPr="00256287" w:rsidRDefault="00A87025" w:rsidP="009E5DB4">
      <w:pPr>
        <w:rPr>
          <w:lang w:val="fi-FI"/>
        </w:rPr>
      </w:pPr>
      <w:r w:rsidRPr="00256287">
        <w:rPr>
          <w:lang w:val="fi-FI"/>
        </w:rPr>
        <w:t xml:space="preserve">Roca kutsuu kapteeni Skarsgardin sekä luutnantti Jaramillon </w:t>
      </w:r>
      <w:r w:rsidR="00623DFD" w:rsidRPr="00256287">
        <w:rPr>
          <w:lang w:val="fi-FI"/>
        </w:rPr>
        <w:t>käskynjakoon. Virallisesti Saint Juanalla käydään, koska Dachoff siirtyy 1. lippueen palv</w:t>
      </w:r>
      <w:r w:rsidR="00E81EC2" w:rsidRPr="00256287">
        <w:rPr>
          <w:lang w:val="fi-FI"/>
        </w:rPr>
        <w:t>elukseen (hävittäjälentäjäksi). Todellinen syy on kuitenkin määrätä Saint Sunniva vaaralliseen tehtävään.</w:t>
      </w:r>
    </w:p>
    <w:p w14:paraId="01297CBD" w14:textId="77777777" w:rsidR="00E81EC2" w:rsidRPr="00256287" w:rsidRDefault="00E81EC2" w:rsidP="009E5DB4">
      <w:pPr>
        <w:rPr>
          <w:lang w:val="fi-FI"/>
        </w:rPr>
      </w:pPr>
    </w:p>
    <w:p w14:paraId="2FA30CE2" w14:textId="77777777" w:rsidR="00E81EC2" w:rsidRPr="00256287" w:rsidRDefault="00E81EC2" w:rsidP="009E5DB4">
      <w:pPr>
        <w:rPr>
          <w:lang w:val="fi-FI"/>
        </w:rPr>
      </w:pPr>
      <w:r w:rsidRPr="00256287">
        <w:rPr>
          <w:lang w:val="fi-FI"/>
        </w:rPr>
        <w:t>Francis Ngyen keksii, että Roca tahtoo jotain epätavallista. Hän haluaa kuulla, mitä käskynjaossa tapahtuu, joten hän pyytää Colemania vakoilemaan sitä, jotenkin. Hän pystyy perustelemaan tämän hyvin: neokakadutapauksesta lähtien on oll</w:t>
      </w:r>
      <w:r w:rsidR="00512C53" w:rsidRPr="00256287">
        <w:rPr>
          <w:lang w:val="fi-FI"/>
        </w:rPr>
        <w:t>ut ilmeistä, että Saint Sunniva lähetetään tarkalleen tehtäville koneälyjä v</w:t>
      </w:r>
      <w:r w:rsidR="0085700D" w:rsidRPr="00256287">
        <w:rPr>
          <w:lang w:val="fi-FI"/>
        </w:rPr>
        <w:t>astaan.</w:t>
      </w:r>
      <w:r w:rsidR="00512C53" w:rsidRPr="00256287">
        <w:rPr>
          <w:lang w:val="fi-FI"/>
        </w:rPr>
        <w:t xml:space="preserve"> </w:t>
      </w:r>
      <w:r w:rsidR="0085700D" w:rsidRPr="00256287">
        <w:rPr>
          <w:lang w:val="fi-FI"/>
        </w:rPr>
        <w:t>N</w:t>
      </w:r>
      <w:r w:rsidR="00512C53" w:rsidRPr="00256287">
        <w:rPr>
          <w:lang w:val="fi-FI"/>
        </w:rPr>
        <w:t>ormaalin komentoketjun sivuuttava tapaaminen, jossa paikalla on kapteeni että JSFI-upseeri (sen sijaan, että paikalla olisi esim. kapteeni ja XO)</w:t>
      </w:r>
      <w:r w:rsidR="0085700D" w:rsidRPr="00256287">
        <w:rPr>
          <w:lang w:val="fi-FI"/>
        </w:rPr>
        <w:t xml:space="preserve"> kertoo, että tulossa on jotain erikoislaatuista.</w:t>
      </w:r>
      <w:r w:rsidR="003F04C9" w:rsidRPr="00256287">
        <w:rPr>
          <w:lang w:val="fi-FI"/>
        </w:rPr>
        <w:t xml:space="preserve"> Ngyen koettaa vakuuttaa Colemanille, että on hänen omankin etunsa mukaista tietää, mitä se on ja mitkä ovat sen taustavaikuttajat. </w:t>
      </w:r>
      <w:r w:rsidR="009A57DA" w:rsidRPr="00256287">
        <w:rPr>
          <w:lang w:val="fi-FI"/>
        </w:rPr>
        <w:t xml:space="preserve">Hän myöntää avoimesti, että aikoo raportoida </w:t>
      </w:r>
      <w:r w:rsidR="00DE3A1F" w:rsidRPr="00256287">
        <w:rPr>
          <w:lang w:val="fi-FI"/>
        </w:rPr>
        <w:t xml:space="preserve">asioista </w:t>
      </w:r>
      <w:r w:rsidR="00D6266E" w:rsidRPr="00256287">
        <w:rPr>
          <w:lang w:val="fi-FI"/>
        </w:rPr>
        <w:t>ylemmilleen</w:t>
      </w:r>
      <w:r w:rsidR="00DE3A1F" w:rsidRPr="00256287">
        <w:rPr>
          <w:lang w:val="fi-FI"/>
        </w:rPr>
        <w:t xml:space="preserve"> Stellar Intelligencessä, </w:t>
      </w:r>
      <w:r w:rsidR="00D6266E" w:rsidRPr="00256287">
        <w:rPr>
          <w:lang w:val="fi-FI"/>
        </w:rPr>
        <w:t>mutta vakuuttaa kirkkain silmin, ettei se ole mitenkään Tasavallan edun vastaista.</w:t>
      </w:r>
      <w:r w:rsidR="00FD1303" w:rsidRPr="00256287">
        <w:rPr>
          <w:lang w:val="fi-FI"/>
        </w:rPr>
        <w:t xml:space="preserve"> (Lisäksi, hän sanoo että hänen on aika tavalla välttämätöntä tehdä tätä, ja toivoo, että Coleman auttaa häntä hyvällä, koska muuten hän yrittää pakottaa tämän.)</w:t>
      </w:r>
    </w:p>
    <w:p w14:paraId="1D320776" w14:textId="77777777" w:rsidR="00736473" w:rsidRPr="00256287" w:rsidRDefault="00736473" w:rsidP="009E5DB4">
      <w:pPr>
        <w:rPr>
          <w:lang w:val="fi-FI"/>
        </w:rPr>
      </w:pPr>
    </w:p>
    <w:p w14:paraId="2354EB49" w14:textId="77777777" w:rsidR="00736473" w:rsidRPr="00256287" w:rsidRDefault="00736473" w:rsidP="009E5DB4">
      <w:pPr>
        <w:rPr>
          <w:lang w:val="fi-FI"/>
        </w:rPr>
      </w:pPr>
      <w:r w:rsidRPr="00256287">
        <w:rPr>
          <w:lang w:val="fi-FI"/>
        </w:rPr>
        <w:t xml:space="preserve">Ngyen haluaa jättää muutaman tallentavan </w:t>
      </w:r>
      <w:r w:rsidR="002228EC" w:rsidRPr="00256287">
        <w:rPr>
          <w:lang w:val="fi-FI"/>
        </w:rPr>
        <w:t>mikrobotin kapteenin univormuun: botit poistuvat keskustelun päätyttyä, ja joku käy irrottamassa ne filtteristä ennenkuin tripwire löytää ne.</w:t>
      </w:r>
    </w:p>
    <w:p w14:paraId="0BD30E33" w14:textId="77777777" w:rsidR="001B5DB1" w:rsidRPr="00256287" w:rsidRDefault="001B5DB1" w:rsidP="009E5DB4">
      <w:pPr>
        <w:rPr>
          <w:lang w:val="fi-FI"/>
        </w:rPr>
      </w:pPr>
    </w:p>
    <w:p w14:paraId="3AD47EFA" w14:textId="77777777" w:rsidR="001B5DB1" w:rsidRPr="00256287" w:rsidRDefault="001B5DB1" w:rsidP="006346D7">
      <w:pPr>
        <w:pStyle w:val="Heading4"/>
      </w:pPr>
      <w:r w:rsidRPr="00256287">
        <w:t>Kommodori ja kapteeni</w:t>
      </w:r>
    </w:p>
    <w:p w14:paraId="051800BF" w14:textId="77777777" w:rsidR="001B5DB1" w:rsidRPr="00256287" w:rsidRDefault="001B5DB1" w:rsidP="009E5DB4">
      <w:pPr>
        <w:rPr>
          <w:lang w:val="fi-FI"/>
        </w:rPr>
      </w:pPr>
      <w:r w:rsidRPr="00256287">
        <w:rPr>
          <w:lang w:val="fi-FI"/>
        </w:rPr>
        <w:t xml:space="preserve">Kommodori Sofia Roca on 48-vuotias Romahduksen sotien veteraani, uraupseeri, tehokas mutta ei täysin vailla empatiaa. Hän kiittää kapteeni Skarsgardia </w:t>
      </w:r>
      <w:r w:rsidR="00485068" w:rsidRPr="00256287">
        <w:rPr>
          <w:lang w:val="fi-FI"/>
        </w:rPr>
        <w:t>tämän tähänastisesta panoksesta koneälyuhan jäljittämisestä, ja kertoo, että Turvapaikka-habitaattiin iskemisen jälkeen on ollut mahdollista arvioida maalialue, josta koneälyjen hyökkäykset on laukaistu. Todennäköinen kohta on Themiston kiertorata, mutta luotaimet eivät löytäneet sieltä mitään.</w:t>
      </w:r>
    </w:p>
    <w:p w14:paraId="04E158F0" w14:textId="77777777" w:rsidR="00485068" w:rsidRPr="00256287" w:rsidRDefault="00485068" w:rsidP="009E5DB4">
      <w:pPr>
        <w:rPr>
          <w:lang w:val="fi-FI"/>
        </w:rPr>
      </w:pPr>
    </w:p>
    <w:p w14:paraId="541D8F7B" w14:textId="77777777" w:rsidR="00485068" w:rsidRPr="00256287" w:rsidRDefault="00485068" w:rsidP="009E5DB4">
      <w:pPr>
        <w:rPr>
          <w:lang w:val="fi-FI"/>
        </w:rPr>
      </w:pPr>
      <w:r w:rsidRPr="00256287">
        <w:rPr>
          <w:lang w:val="fi-FI"/>
        </w:rPr>
        <w:t xml:space="preserve">Roca sanoo arvelevansa, että luotaimet valehtelevat, ja että mekaanisiin havainnointivälineisiin ei voi </w:t>
      </w:r>
      <w:r w:rsidR="00F91C27" w:rsidRPr="00256287">
        <w:rPr>
          <w:lang w:val="fi-FI"/>
        </w:rPr>
        <w:t>tällä hetkellä luottaa.</w:t>
      </w:r>
      <w:r w:rsidR="00571D6D" w:rsidRPr="00256287">
        <w:rPr>
          <w:lang w:val="fi-FI"/>
        </w:rPr>
        <w:t xml:space="preserve"> Hän sanoo, että ainoa tapa saada selville, onko Themiston kiertoradalla mitään, on lähettää sinne </w:t>
      </w:r>
      <w:r w:rsidR="00113A17" w:rsidRPr="00256287">
        <w:rPr>
          <w:lang w:val="fi-FI"/>
        </w:rPr>
        <w:t>ihminen, tai mieluummin useita,</w:t>
      </w:r>
      <w:r w:rsidR="00571D6D" w:rsidRPr="00256287">
        <w:rPr>
          <w:lang w:val="fi-FI"/>
        </w:rPr>
        <w:t xml:space="preserve"> katsomaan ja raportoimaan. Pa</w:t>
      </w:r>
      <w:r w:rsidR="00113A17" w:rsidRPr="00256287">
        <w:rPr>
          <w:lang w:val="fi-FI"/>
        </w:rPr>
        <w:t>rtiofregattina, jonka reitti muutenkin kulkee alueella, Saint Sunniva on hyvä valinta. Tehtävää voi kuitenkin pitää hyvin vaarallisena, joten kommodori tiedustelee, onko Saint Sunniva kykenevä tähän.</w:t>
      </w:r>
    </w:p>
    <w:p w14:paraId="0D16468A" w14:textId="77777777" w:rsidR="00113A17" w:rsidRPr="00256287" w:rsidRDefault="00113A17" w:rsidP="009E5DB4">
      <w:pPr>
        <w:rPr>
          <w:lang w:val="fi-FI"/>
        </w:rPr>
      </w:pPr>
    </w:p>
    <w:p w14:paraId="2A9CE258" w14:textId="77777777" w:rsidR="00113A17" w:rsidRPr="00256287" w:rsidRDefault="00113A17" w:rsidP="009E5DB4">
      <w:pPr>
        <w:rPr>
          <w:lang w:val="fi-FI"/>
        </w:rPr>
      </w:pPr>
      <w:r w:rsidRPr="00256287">
        <w:rPr>
          <w:lang w:val="fi-FI"/>
        </w:rPr>
        <w:t xml:space="preserve">Kapteeni vastaa, että Saint Sunnivan miehistö on </w:t>
      </w:r>
      <w:r w:rsidR="007C34EB" w:rsidRPr="00256287">
        <w:rPr>
          <w:lang w:val="fi-FI"/>
        </w:rPr>
        <w:t xml:space="preserve">valmis tekemään velvollisuutensa. Kommodori ei tätä epäile hetkeäkään. </w:t>
      </w:r>
      <w:r w:rsidR="004E56FA" w:rsidRPr="00256287">
        <w:rPr>
          <w:lang w:val="fi-FI"/>
        </w:rPr>
        <w:t>Käydään lyhyt keskustelu</w:t>
      </w:r>
      <w:r w:rsidR="00BC5C94" w:rsidRPr="00256287">
        <w:rPr>
          <w:lang w:val="fi-FI"/>
        </w:rPr>
        <w:t xml:space="preserve"> aluksen asevelvollisista. </w:t>
      </w:r>
      <w:r w:rsidR="0036531B" w:rsidRPr="00256287">
        <w:rPr>
          <w:lang w:val="fi-FI"/>
        </w:rPr>
        <w:t xml:space="preserve">Kahdella </w:t>
      </w:r>
      <w:r w:rsidR="00806565" w:rsidRPr="00256287">
        <w:rPr>
          <w:lang w:val="fi-FI"/>
        </w:rPr>
        <w:t>ger∂</w:t>
      </w:r>
      <w:r w:rsidR="002C4244" w:rsidRPr="00256287">
        <w:rPr>
          <w:lang w:val="fi-FI"/>
        </w:rPr>
        <w:t xml:space="preserve">rläisellä </w:t>
      </w:r>
      <w:r w:rsidR="0036531B" w:rsidRPr="00256287">
        <w:rPr>
          <w:lang w:val="fi-FI"/>
        </w:rPr>
        <w:t xml:space="preserve">- Arlan-Josterilla ja Toksvigillä </w:t>
      </w:r>
      <w:r w:rsidR="00806565" w:rsidRPr="00256287">
        <w:rPr>
          <w:lang w:val="fi-FI"/>
        </w:rPr>
        <w:t xml:space="preserve">- on lapsia, ja </w:t>
      </w:r>
      <w:r w:rsidR="004E56FA" w:rsidRPr="00256287">
        <w:rPr>
          <w:lang w:val="fi-FI"/>
        </w:rPr>
        <w:t>kommodori tiedustelee, haluaisiko kapteeni näille jotain erityisjärjestelyjä. Kapteeni kieltäytyy, ja sanoo, että jos hän ryhtyy ottamaan sotilaitaan pois vaaran paikoista, hän alkaa keksiä kaikille jotain perusteita tähän.</w:t>
      </w:r>
    </w:p>
    <w:p w14:paraId="5FA40503" w14:textId="77777777" w:rsidR="00DA6A48" w:rsidRPr="00256287" w:rsidRDefault="00DA6A48" w:rsidP="009E5DB4">
      <w:pPr>
        <w:rPr>
          <w:lang w:val="fi-FI"/>
        </w:rPr>
      </w:pPr>
    </w:p>
    <w:p w14:paraId="32612306" w14:textId="77777777" w:rsidR="00DA6A48" w:rsidRPr="00256287" w:rsidRDefault="00DA6A48" w:rsidP="009E5DB4">
      <w:pPr>
        <w:rPr>
          <w:lang w:val="fi-FI"/>
        </w:rPr>
      </w:pPr>
      <w:r w:rsidRPr="00256287">
        <w:rPr>
          <w:lang w:val="fi-FI"/>
        </w:rPr>
        <w:t xml:space="preserve">Kommodori pyytää tiedustelun lausuntoa. Jaramillo vastaa, että JSFI on havainnut usealla partioaluksella vaihtelevan tasoisia merkkejä vieraiden valtojen vakoojista. Yhtäkään ei ole vielä saatu kiinni. Saint Sunnivan vangitsema Diafotismos ei tunnu </w:t>
      </w:r>
      <w:r w:rsidR="005044A9" w:rsidRPr="00256287">
        <w:rPr>
          <w:lang w:val="fi-FI"/>
        </w:rPr>
        <w:t xml:space="preserve">vakoilleen tähän tehtävään liittyen, </w:t>
      </w:r>
      <w:r w:rsidR="009D1001" w:rsidRPr="00256287">
        <w:rPr>
          <w:lang w:val="fi-FI"/>
        </w:rPr>
        <w:t>mutta koneälyjen motiivej</w:t>
      </w:r>
      <w:r w:rsidR="005806BA" w:rsidRPr="00256287">
        <w:rPr>
          <w:lang w:val="fi-FI"/>
        </w:rPr>
        <w:t>a on lähes mahdotonta arvailla, eikä siksi voida tätäkään sulkea täysin pois. Tietoteknistä murtoa oli ainakin yritetty Saint Sunnivalle.</w:t>
      </w:r>
      <w:r w:rsidR="00D33CAF" w:rsidRPr="00256287">
        <w:rPr>
          <w:lang w:val="fi-FI"/>
        </w:rPr>
        <w:t xml:space="preserve"> Mitä koneälyjen sijaintiin tulee, </w:t>
      </w:r>
      <w:r w:rsidR="001A7D20" w:rsidRPr="00256287">
        <w:rPr>
          <w:lang w:val="fi-FI"/>
        </w:rPr>
        <w:t>näistä ei ole uutta tietoa.</w:t>
      </w:r>
    </w:p>
    <w:p w14:paraId="53897C56" w14:textId="77777777" w:rsidR="005806BA" w:rsidRPr="00256287" w:rsidRDefault="005806BA" w:rsidP="009E5DB4">
      <w:pPr>
        <w:rPr>
          <w:lang w:val="fi-FI"/>
        </w:rPr>
      </w:pPr>
    </w:p>
    <w:p w14:paraId="5C73E34E" w14:textId="77777777" w:rsidR="005806BA" w:rsidRPr="00256287" w:rsidRDefault="005806BA" w:rsidP="009E5DB4">
      <w:pPr>
        <w:rPr>
          <w:lang w:val="fi-FI"/>
        </w:rPr>
      </w:pPr>
      <w:r w:rsidRPr="00256287">
        <w:rPr>
          <w:lang w:val="fi-FI"/>
        </w:rPr>
        <w:t>[Jaramillo pitää mahdollisena, että vakooja tarkkailee. Niinpä hän pyytää sen sijaan backuppia. Kommodori hyväksyy tämän, ja tiedustelee, haluaisiko kapteeni vastaavan. Kapteeni kieltäytyy - hän sanoo, ettei tahdo jättää jälkeensä kummituksia.</w:t>
      </w:r>
      <w:r w:rsidR="00736473" w:rsidRPr="00256287">
        <w:rPr>
          <w:lang w:val="fi-FI"/>
        </w:rPr>
        <w:t xml:space="preserve"> Jaramillon backupin lisäksi hänestä otetaan deltaforkki, joka antaa JSFI:lle tarkemman tilannearvion. Se on: Saint Sunnivalla on hyvin suurella todennäköisyydellä vieraan vallan vakooja</w:t>
      </w:r>
      <w:r w:rsidR="00611FBF" w:rsidRPr="00256287">
        <w:rPr>
          <w:lang w:val="fi-FI"/>
        </w:rPr>
        <w:t>; muutamia merkkejä tallentavista mikroboteista on löytynyt, ja joku miehistöstä on vihollisen palveluksessa. Hänen pääepäiltynsä ovat Mackay, Holst ja Singh, ja hän pitää de Vooghtia mahdollisena avustajana.</w:t>
      </w:r>
      <w:r w:rsidR="002079B1" w:rsidRPr="00256287">
        <w:rPr>
          <w:lang w:val="fi-FI"/>
        </w:rPr>
        <w:t xml:space="preserve"> Hän arvelee, että vakooja ei ole koneäly</w:t>
      </w:r>
      <w:r w:rsidR="00A40D9D" w:rsidRPr="00256287">
        <w:rPr>
          <w:lang w:val="fi-FI"/>
        </w:rPr>
        <w:t>jen palveluksessa</w:t>
      </w:r>
      <w:r w:rsidR="002079B1" w:rsidRPr="00256287">
        <w:rPr>
          <w:lang w:val="fi-FI"/>
        </w:rPr>
        <w:t>, eikä sikäli kriittisen vaarallinen.</w:t>
      </w:r>
      <w:r w:rsidRPr="00256287">
        <w:rPr>
          <w:lang w:val="fi-FI"/>
        </w:rPr>
        <w:t>]</w:t>
      </w:r>
    </w:p>
    <w:p w14:paraId="64E40F09" w14:textId="77777777" w:rsidR="001A7D20" w:rsidRPr="00256287" w:rsidRDefault="001A7D20" w:rsidP="009E5DB4">
      <w:pPr>
        <w:rPr>
          <w:lang w:val="fi-FI"/>
        </w:rPr>
      </w:pPr>
    </w:p>
    <w:p w14:paraId="1C21B519" w14:textId="77777777" w:rsidR="001A7D20" w:rsidRPr="00256287" w:rsidRDefault="001A7D20" w:rsidP="009E5DB4">
      <w:pPr>
        <w:rPr>
          <w:lang w:val="fi-FI"/>
        </w:rPr>
      </w:pPr>
      <w:r w:rsidRPr="00256287">
        <w:rPr>
          <w:lang w:val="fi-FI"/>
        </w:rPr>
        <w:t>Kommodori antaa kapteenille tarkemmat ohjeet ja koodit tiukan analogisesti, kirjeissä. Tehtävä on lentää Themistolle, tarkistaa mitä sieltä löytyy analogisilla instrumenteille, ja sitten palata henkilökohtaisesti Joan d'Arcille raportoimaan.</w:t>
      </w:r>
      <w:r w:rsidR="004313AD" w:rsidRPr="00256287">
        <w:rPr>
          <w:lang w:val="fi-FI"/>
        </w:rPr>
        <w:t xml:space="preserve"> Saint Sunnivalle annetaan tätä varten kvanttikryptattu viestijärjestelmä, johon luotetaan riittävällä varmuudella.</w:t>
      </w:r>
    </w:p>
    <w:p w14:paraId="542D37FA" w14:textId="77777777" w:rsidR="001A7D20" w:rsidRPr="00256287" w:rsidRDefault="001A7D20" w:rsidP="009E5DB4">
      <w:pPr>
        <w:rPr>
          <w:lang w:val="fi-FI"/>
        </w:rPr>
      </w:pPr>
    </w:p>
    <w:p w14:paraId="65C95EFD" w14:textId="77777777" w:rsidR="0057350B" w:rsidRPr="00256287" w:rsidRDefault="0057350B" w:rsidP="006346D7">
      <w:pPr>
        <w:pStyle w:val="Heading3"/>
      </w:pPr>
      <w:r w:rsidRPr="00256287">
        <w:lastRenderedPageBreak/>
        <w:t>Kohti Song Cai Floweria</w:t>
      </w:r>
    </w:p>
    <w:p w14:paraId="794E02B2" w14:textId="77777777" w:rsidR="000B628F" w:rsidRPr="00256287" w:rsidRDefault="00BD517F" w:rsidP="009E5DB4">
      <w:pPr>
        <w:rPr>
          <w:lang w:val="fi-FI"/>
        </w:rPr>
      </w:pPr>
      <w:r w:rsidRPr="00256287">
        <w:rPr>
          <w:lang w:val="fi-FI"/>
        </w:rPr>
        <w:t xml:space="preserve">Joan d'Arcilta Themistolle on 9 miljoonaa kilometriä; sinne päästään 3 vuorokaudessa. Tämän matkan aikana kapteeni </w:t>
      </w:r>
      <w:r w:rsidR="007D652F" w:rsidRPr="00256287">
        <w:rPr>
          <w:lang w:val="fi-FI"/>
        </w:rPr>
        <w:t xml:space="preserve">ylentää </w:t>
      </w:r>
      <w:r w:rsidR="000B628F" w:rsidRPr="00256287">
        <w:rPr>
          <w:lang w:val="fi-FI"/>
        </w:rPr>
        <w:t>ensimmäisen aliupseerioppilaan, joka on Acosta.</w:t>
      </w:r>
      <w:r w:rsidR="002D2408" w:rsidRPr="00256287">
        <w:rPr>
          <w:lang w:val="fi-FI"/>
        </w:rPr>
        <w:t xml:space="preserve"> Ei niin, että Acosta olisi pätevin, vaan koska valtauksessa on vähiten kilpailijoita </w:t>
      </w:r>
      <w:r w:rsidR="00277B0C" w:rsidRPr="00256287">
        <w:rPr>
          <w:lang w:val="fi-FI"/>
        </w:rPr>
        <w:t>upseerioppilaan paikasta</w:t>
      </w:r>
      <w:r w:rsidR="002D2408" w:rsidRPr="00256287">
        <w:rPr>
          <w:lang w:val="fi-FI"/>
        </w:rPr>
        <w:t>.</w:t>
      </w:r>
    </w:p>
    <w:p w14:paraId="40CA715B" w14:textId="77777777" w:rsidR="000B628F" w:rsidRPr="00256287" w:rsidRDefault="000B628F" w:rsidP="009E5DB4">
      <w:pPr>
        <w:rPr>
          <w:lang w:val="fi-FI"/>
        </w:rPr>
      </w:pPr>
    </w:p>
    <w:p w14:paraId="316B924A" w14:textId="77777777" w:rsidR="00A16442" w:rsidRPr="00256287" w:rsidRDefault="002B0923" w:rsidP="009E5DB4">
      <w:pPr>
        <w:rPr>
          <w:lang w:val="fi-FI"/>
        </w:rPr>
      </w:pPr>
      <w:r w:rsidRPr="00256287">
        <w:rPr>
          <w:lang w:val="fi-FI"/>
        </w:rPr>
        <w:t>Song Cai Floweria lähestyttäessä kapteeni määrää aluksen kuuromykkään moodiin. Passiiviset sensorit kyllä toimivat, mutta radiota ei kuunnella, ja jos joku menee ulos, hänen on viestittävä joko täsmälaserilla tai kaapelilla.</w:t>
      </w:r>
      <w:r w:rsidR="007C7724" w:rsidRPr="00256287">
        <w:rPr>
          <w:lang w:val="fi-FI"/>
        </w:rPr>
        <w:t xml:space="preserve"> Kapteeni Skarsgard pitää jatkuvasti täsmälaseria suunnattuna tasavallan viestintäsateliittiin, ja valmistautuu lähettämään viestin, jossa on yksi kahdesta koodisanasta: </w:t>
      </w:r>
      <w:r w:rsidR="007C7724" w:rsidRPr="00256287">
        <w:rPr>
          <w:i/>
          <w:lang w:val="fi-FI"/>
        </w:rPr>
        <w:t>sorai</w:t>
      </w:r>
      <w:r w:rsidR="007C7724" w:rsidRPr="00256287">
        <w:rPr>
          <w:lang w:val="fi-FI"/>
        </w:rPr>
        <w:t xml:space="preserve">, jos kohde on vihamielinen koneäly, </w:t>
      </w:r>
      <w:r w:rsidR="007C7724" w:rsidRPr="00256287">
        <w:rPr>
          <w:i/>
          <w:lang w:val="fi-FI"/>
        </w:rPr>
        <w:t>drepult</w:t>
      </w:r>
      <w:r w:rsidR="007C7724" w:rsidRPr="00256287">
        <w:rPr>
          <w:lang w:val="fi-FI"/>
        </w:rPr>
        <w:t xml:space="preserve">, jos kone </w:t>
      </w:r>
      <w:r w:rsidR="00E81744" w:rsidRPr="00256287">
        <w:rPr>
          <w:lang w:val="fi-FI"/>
        </w:rPr>
        <w:t>on vihamielinen muttei koneäly.</w:t>
      </w:r>
    </w:p>
    <w:p w14:paraId="06D7FFBF" w14:textId="77777777" w:rsidR="00F045F7" w:rsidRPr="00256287" w:rsidRDefault="00F045F7" w:rsidP="009E5DB4">
      <w:pPr>
        <w:rPr>
          <w:lang w:val="fi-FI"/>
        </w:rPr>
      </w:pPr>
    </w:p>
    <w:p w14:paraId="277AF437" w14:textId="77777777" w:rsidR="00E81744" w:rsidRPr="00256287" w:rsidRDefault="00E81744" w:rsidP="009E5DB4">
      <w:pPr>
        <w:rPr>
          <w:lang w:val="fi-FI"/>
        </w:rPr>
      </w:pPr>
      <w:r w:rsidRPr="00256287">
        <w:rPr>
          <w:lang w:val="fi-FI"/>
        </w:rPr>
        <w:t>Song Cai Flowerin silmäily paljastaa, että asemalla on etuosassa kevyt ohjuspatteri sekä suunnattavat lasertykit. Lasertykit ovat niin kevyitä, etteivät ne uhkaa Saint Sunnivaa. Ohjukset ovat riski, mutta niihin voi reagoida. Aseman reaktoriin kiinnitetty putki on tunnistamaton. Se on mahdollisesti järeä ase, mutta on helppoa pysyä poissa sen tulilinjalta.</w:t>
      </w:r>
    </w:p>
    <w:p w14:paraId="32F7B3CE" w14:textId="77777777" w:rsidR="00E81744" w:rsidRPr="00256287" w:rsidRDefault="00E81744" w:rsidP="009E5DB4">
      <w:pPr>
        <w:rPr>
          <w:lang w:val="fi-FI"/>
        </w:rPr>
      </w:pPr>
    </w:p>
    <w:p w14:paraId="63B9A6CC" w14:textId="77777777" w:rsidR="00E81744" w:rsidRPr="00256287" w:rsidRDefault="00E81744" w:rsidP="006346D7">
      <w:pPr>
        <w:pStyle w:val="Heading3"/>
      </w:pPr>
      <w:r w:rsidRPr="00256287">
        <w:t>Sisään</w:t>
      </w:r>
    </w:p>
    <w:p w14:paraId="6440CC74" w14:textId="77777777" w:rsidR="002B0923" w:rsidRPr="00256287" w:rsidRDefault="00F045F7" w:rsidP="009E5DB4">
      <w:pPr>
        <w:rPr>
          <w:lang w:val="fi-FI"/>
        </w:rPr>
      </w:pPr>
      <w:r w:rsidRPr="00256287">
        <w:rPr>
          <w:lang w:val="fi-FI"/>
        </w:rPr>
        <w:t xml:space="preserve">Saint Sunnivan lähestyessä Song Cai Flower passiiviskannaa sen. Myrmidon ymmärtää ihmisten saapumisen, ja animoi </w:t>
      </w:r>
      <w:r w:rsidR="003F7EE4" w:rsidRPr="00256287">
        <w:rPr>
          <w:b/>
          <w:i/>
          <w:lang w:val="fi-FI"/>
        </w:rPr>
        <w:t>Raquela Serra</w:t>
      </w:r>
      <w:r w:rsidRPr="00256287">
        <w:rPr>
          <w:lang w:val="fi-FI"/>
        </w:rPr>
        <w:t xml:space="preserve"> -nimisen irtileikatun pään ottamaan näitä vastaan.</w:t>
      </w:r>
      <w:r w:rsidR="00B05183" w:rsidRPr="00256287">
        <w:rPr>
          <w:lang w:val="fi-FI"/>
        </w:rPr>
        <w:t xml:space="preserve"> </w:t>
      </w:r>
      <w:r w:rsidR="003F7EE4" w:rsidRPr="00256287">
        <w:rPr>
          <w:lang w:val="fi-FI"/>
        </w:rPr>
        <w:t xml:space="preserve">Serra </w:t>
      </w:r>
      <w:r w:rsidR="00B05183" w:rsidRPr="00256287">
        <w:rPr>
          <w:lang w:val="fi-FI"/>
        </w:rPr>
        <w:t xml:space="preserve">irrotetaan ryhmätajunnasta, jossa häntä on säilytetty, </w:t>
      </w:r>
      <w:r w:rsidR="003F7EE4" w:rsidRPr="00256287">
        <w:rPr>
          <w:lang w:val="fi-FI"/>
        </w:rPr>
        <w:t xml:space="preserve">ja lähetetään kohtaamaan alukselle saapuvia. Serrano väittää olevansa syvän avaruuden laivaston kapteeniluutnantti, </w:t>
      </w:r>
      <w:r w:rsidR="00F909E6" w:rsidRPr="00256287">
        <w:rPr>
          <w:lang w:val="fi-FI"/>
        </w:rPr>
        <w:t xml:space="preserve">ja Song Cai Flowerin olevan </w:t>
      </w:r>
      <w:r w:rsidR="007C7724" w:rsidRPr="00256287">
        <w:rPr>
          <w:lang w:val="fi-FI"/>
        </w:rPr>
        <w:t xml:space="preserve">tasavallan sotilastehtävällä. </w:t>
      </w:r>
      <w:r w:rsidR="00E81744" w:rsidRPr="00256287">
        <w:rPr>
          <w:lang w:val="fi-FI"/>
        </w:rPr>
        <w:t xml:space="preserve">Serran tavoite on </w:t>
      </w:r>
      <w:r w:rsidR="00135929" w:rsidRPr="00256287">
        <w:rPr>
          <w:lang w:val="fi-FI"/>
        </w:rPr>
        <w:t>viivyttää asioita niin kauan, että pinnalla ryömivä robotti pääsee livahtamaan sukkulaan.</w:t>
      </w:r>
    </w:p>
    <w:p w14:paraId="24F07102" w14:textId="77777777" w:rsidR="00135929" w:rsidRPr="00256287" w:rsidRDefault="00135929" w:rsidP="009E5DB4">
      <w:pPr>
        <w:rPr>
          <w:lang w:val="fi-FI"/>
        </w:rPr>
      </w:pPr>
    </w:p>
    <w:p w14:paraId="372C1EA9" w14:textId="77777777" w:rsidR="00135929" w:rsidRPr="00256287" w:rsidRDefault="00135929" w:rsidP="009E5DB4">
      <w:pPr>
        <w:rPr>
          <w:lang w:val="fi-FI"/>
        </w:rPr>
      </w:pPr>
      <w:r w:rsidRPr="00256287">
        <w:rPr>
          <w:lang w:val="fi-FI"/>
        </w:rPr>
        <w:t xml:space="preserve">Sisäänmenoryhmää johtaa upseerioppilaaksi ylennetty Guanchana [paitsi jos Holst]. Sukkulaa lentää </w:t>
      </w:r>
      <w:r w:rsidR="00D3003E" w:rsidRPr="00256287">
        <w:rPr>
          <w:lang w:val="fi-FI"/>
        </w:rPr>
        <w:t>Bogedal</w:t>
      </w:r>
      <w:r w:rsidRPr="00256287">
        <w:rPr>
          <w:lang w:val="fi-FI"/>
        </w:rPr>
        <w:t xml:space="preserve">. Ryhmässä on viisi vapaaehtoista - Winnink, Astridsdottir M, Larsen, A Alghani,  </w:t>
      </w:r>
      <w:r w:rsidR="000359D1" w:rsidRPr="00256287">
        <w:rPr>
          <w:lang w:val="fi-FI"/>
        </w:rPr>
        <w:t>Lillehammer.</w:t>
      </w:r>
      <w:r w:rsidR="006D41DF" w:rsidRPr="00256287">
        <w:rPr>
          <w:lang w:val="fi-FI"/>
        </w:rPr>
        <w:t xml:space="preserve"> Nämä viisi tulevat lähes varmasti kuolemaan.</w:t>
      </w:r>
    </w:p>
    <w:p w14:paraId="32A1176E" w14:textId="77777777" w:rsidR="006D41DF" w:rsidRPr="00256287" w:rsidRDefault="006D41DF" w:rsidP="009E5DB4">
      <w:pPr>
        <w:rPr>
          <w:lang w:val="fi-FI"/>
        </w:rPr>
      </w:pPr>
    </w:p>
    <w:p w14:paraId="690CAF39" w14:textId="77777777" w:rsidR="006D41DF" w:rsidRPr="00256287" w:rsidRDefault="004313AD" w:rsidP="009E5DB4">
      <w:pPr>
        <w:rPr>
          <w:lang w:val="fi-FI"/>
        </w:rPr>
      </w:pPr>
      <w:r w:rsidRPr="00256287">
        <w:rPr>
          <w:lang w:val="fi-FI"/>
        </w:rPr>
        <w:t>Robotti ottaa viestintälaserin kontrolliin. Tästä seuraa hetkellinen häiriö järjestelmässä, koska kvanttikryptausta ei ole sukkulan ja Saint Sunnivan välillä. Myrmidon murtaa kryptauksen 400 millisekunnissa, mutta viestintäjärjestelmä tunnistaa tässä häiriön.</w:t>
      </w:r>
    </w:p>
    <w:p w14:paraId="26AB1CDD" w14:textId="77777777" w:rsidR="004313AD" w:rsidRPr="00256287" w:rsidRDefault="004313AD" w:rsidP="009E5DB4">
      <w:pPr>
        <w:rPr>
          <w:lang w:val="fi-FI"/>
        </w:rPr>
      </w:pPr>
    </w:p>
    <w:p w14:paraId="0D7F0721" w14:textId="77777777" w:rsidR="004313AD" w:rsidRPr="00256287" w:rsidRDefault="004313AD" w:rsidP="009E5DB4">
      <w:pPr>
        <w:rPr>
          <w:lang w:val="fi-FI"/>
        </w:rPr>
      </w:pPr>
      <w:r w:rsidRPr="00256287">
        <w:rPr>
          <w:lang w:val="fi-FI"/>
        </w:rPr>
        <w:t xml:space="preserve">Jaramillo toteaa tästä, että sisään mennyt ryhmä on todennäköisesti menetetty. </w:t>
      </w:r>
      <w:r w:rsidR="00D3003E" w:rsidRPr="00256287">
        <w:rPr>
          <w:lang w:val="fi-FI"/>
        </w:rPr>
        <w:t xml:space="preserve">Skarsgard ei tahdo uskoa tätä. Kuitenkin tässä vaiheessa Myrmidon kontrolloi sukkulan tietojärjestelmiä, ja päättää mitä tulee sisään ja ulos. Skarsgardin ensimmäinen </w:t>
      </w:r>
      <w:r w:rsidR="00605CAA" w:rsidRPr="00256287">
        <w:rPr>
          <w:lang w:val="fi-FI"/>
        </w:rPr>
        <w:t>tarkistus Bogedalille kuitenkaan ei viittaa siihen, että mitään pahaa on tapahtunut.</w:t>
      </w:r>
    </w:p>
    <w:p w14:paraId="5D414358" w14:textId="77777777" w:rsidR="00113350" w:rsidRPr="00256287" w:rsidRDefault="00113350" w:rsidP="009E5DB4">
      <w:pPr>
        <w:rPr>
          <w:lang w:val="fi-FI"/>
        </w:rPr>
      </w:pPr>
    </w:p>
    <w:p w14:paraId="2BC17650" w14:textId="77777777" w:rsidR="00113350" w:rsidRPr="00256287" w:rsidRDefault="00113350" w:rsidP="009E5DB4">
      <w:pPr>
        <w:rPr>
          <w:lang w:val="fi-FI"/>
        </w:rPr>
      </w:pPr>
      <w:r w:rsidRPr="00256287">
        <w:rPr>
          <w:lang w:val="fi-FI"/>
        </w:rPr>
        <w:t xml:space="preserve">Käytävässä viiden hengen vastaanottopartio saa signaalin siitä, että Myrmidon on ottanut sukkulan haltuunsa, ja yhtäkkiä Tasavallan sotilaiden panssarit leviävät kaikkiin suuntiin, kun </w:t>
      </w:r>
      <w:r w:rsidR="001F525F" w:rsidRPr="00256287">
        <w:rPr>
          <w:lang w:val="fi-FI"/>
        </w:rPr>
        <w:t>torsojen sisältä paljastuu lonkeroisia versioita headhunter-roboteista.</w:t>
      </w:r>
      <w:r w:rsidR="007B23B7" w:rsidRPr="00256287">
        <w:rPr>
          <w:lang w:val="fi-FI"/>
        </w:rPr>
        <w:t xml:space="preserve"> </w:t>
      </w:r>
      <w:r w:rsidR="00636ADE" w:rsidRPr="00256287">
        <w:rPr>
          <w:lang w:val="fi-FI"/>
        </w:rPr>
        <w:t xml:space="preserve">Päät leikataan irti, ja tilalle heitetään Myrmidoniin kuuluvat päät, joihin tehdään yksinkertainen valepukuratkaisu. Upseeri ja </w:t>
      </w:r>
      <w:r w:rsidR="00CF0677" w:rsidRPr="00256287">
        <w:rPr>
          <w:lang w:val="fi-FI"/>
        </w:rPr>
        <w:t>yksi</w:t>
      </w:r>
      <w:r w:rsidR="00636ADE" w:rsidRPr="00256287">
        <w:rPr>
          <w:lang w:val="fi-FI"/>
        </w:rPr>
        <w:t xml:space="preserve"> sotila</w:t>
      </w:r>
      <w:r w:rsidR="00CF0677" w:rsidRPr="00256287">
        <w:rPr>
          <w:lang w:val="fi-FI"/>
        </w:rPr>
        <w:t>i</w:t>
      </w:r>
      <w:r w:rsidR="00636ADE" w:rsidRPr="00256287">
        <w:rPr>
          <w:lang w:val="fi-FI"/>
        </w:rPr>
        <w:t xml:space="preserve">sta pitävät </w:t>
      </w:r>
      <w:r w:rsidR="00636ADE" w:rsidRPr="00256287">
        <w:rPr>
          <w:lang w:val="fi-FI"/>
        </w:rPr>
        <w:lastRenderedPageBreak/>
        <w:t xml:space="preserve">alkuperäiset ruumiinsa, muiden panssareiden sisään pakataan erilaista sotakalustoa ja heidät lähetetään takaisin Saint Sunnivalle. Teoria on, että </w:t>
      </w:r>
      <w:r w:rsidR="00F068FE" w:rsidRPr="00256287">
        <w:rPr>
          <w:lang w:val="fi-FI"/>
        </w:rPr>
        <w:t xml:space="preserve">ainoastaan Serra läpivalaistaan; muille riittää </w:t>
      </w:r>
      <w:r w:rsidR="00CF6ADC" w:rsidRPr="00256287">
        <w:rPr>
          <w:lang w:val="fi-FI"/>
        </w:rPr>
        <w:t>silmämääräinen tarkistus.</w:t>
      </w:r>
    </w:p>
    <w:p w14:paraId="37E4B1C1" w14:textId="77777777" w:rsidR="001B7BE1" w:rsidRPr="00256287" w:rsidRDefault="001B7BE1" w:rsidP="009E5DB4">
      <w:pPr>
        <w:rPr>
          <w:lang w:val="fi-FI"/>
        </w:rPr>
      </w:pPr>
    </w:p>
    <w:p w14:paraId="5B841905" w14:textId="77777777" w:rsidR="001B7BE1" w:rsidRPr="00256287" w:rsidRDefault="001B7BE1" w:rsidP="006346D7">
      <w:pPr>
        <w:pStyle w:val="Heading3"/>
      </w:pPr>
      <w:r w:rsidRPr="00256287">
        <w:t>Seuraukset</w:t>
      </w:r>
    </w:p>
    <w:p w14:paraId="75C0C1D6" w14:textId="77777777" w:rsidR="001B7BE1" w:rsidRPr="00256287" w:rsidRDefault="001B7BE1" w:rsidP="009E5DB4">
      <w:pPr>
        <w:rPr>
          <w:lang w:val="fi-FI"/>
        </w:rPr>
      </w:pPr>
      <w:r w:rsidRPr="00256287">
        <w:rPr>
          <w:lang w:val="fi-FI"/>
        </w:rPr>
        <w:t>Serran läpivalaisu epäonnistui, koska Guanchana pääsi käsiksi skanneriin ennenkuin se käynnistettiin, ja sai tartutettua tähän viruksen.</w:t>
      </w:r>
    </w:p>
    <w:p w14:paraId="7ED91398" w14:textId="77777777" w:rsidR="00CF0677" w:rsidRPr="00256287" w:rsidRDefault="00CF0677" w:rsidP="009E5DB4">
      <w:pPr>
        <w:rPr>
          <w:lang w:val="fi-FI"/>
        </w:rPr>
      </w:pPr>
    </w:p>
    <w:p w14:paraId="68D19AF0" w14:textId="77777777" w:rsidR="00CF0677" w:rsidRPr="00256287" w:rsidRDefault="00CF0677" w:rsidP="009E5DB4">
      <w:pPr>
        <w:rPr>
          <w:lang w:val="fi-FI"/>
        </w:rPr>
      </w:pPr>
      <w:r w:rsidRPr="00256287">
        <w:rPr>
          <w:lang w:val="fi-FI"/>
        </w:rPr>
        <w:t>Seitsemän henkeä on kadonnut (loittoryhmä ja sukkulapilotti Bogedal). Kapteeni ja alil. Murrieta menehtyivät kapteenin hytissä. Koko neljän hengen vastaanottoryhmä sukkulakannella (Singh, Lubanca, Xiang ja Colon) menehtyi, mutta onnistui viemä</w:t>
      </w:r>
      <w:r w:rsidR="001D5EEE" w:rsidRPr="00256287">
        <w:rPr>
          <w:lang w:val="fi-FI"/>
        </w:rPr>
        <w:t>än kaksi headhunteria mukanaan.</w:t>
      </w:r>
    </w:p>
    <w:p w14:paraId="4C31D89B" w14:textId="77777777" w:rsidR="001D5EEE" w:rsidRPr="00256287" w:rsidRDefault="001D5EEE" w:rsidP="009E5DB4">
      <w:pPr>
        <w:rPr>
          <w:lang w:val="fi-FI"/>
        </w:rPr>
      </w:pPr>
    </w:p>
    <w:p w14:paraId="2F4F8FF8" w14:textId="77777777" w:rsidR="00F83FD7" w:rsidRPr="00256287" w:rsidRDefault="00F83FD7" w:rsidP="00F83FD7">
      <w:pPr>
        <w:pStyle w:val="Heading2"/>
        <w:rPr>
          <w:lang w:val="fi-FI"/>
        </w:rPr>
      </w:pPr>
      <w:r w:rsidRPr="00256287">
        <w:rPr>
          <w:lang w:val="fi-FI"/>
        </w:rPr>
        <w:t>Massamieli</w:t>
      </w:r>
    </w:p>
    <w:p w14:paraId="1A52F8E2" w14:textId="77777777" w:rsidR="00F83FD7" w:rsidRPr="00256287" w:rsidRDefault="00F83FD7" w:rsidP="009E5DB4">
      <w:pPr>
        <w:rPr>
          <w:lang w:val="fi-FI"/>
        </w:rPr>
      </w:pPr>
      <w:r w:rsidRPr="00256287">
        <w:rPr>
          <w:b/>
          <w:lang w:val="fi-FI"/>
        </w:rPr>
        <w:t xml:space="preserve">Paikka: </w:t>
      </w:r>
      <w:r w:rsidRPr="00256287">
        <w:rPr>
          <w:lang w:val="fi-FI"/>
        </w:rPr>
        <w:t>Song Cai Flower, Themiston kiertorata</w:t>
      </w:r>
    </w:p>
    <w:p w14:paraId="7C22BD21" w14:textId="77777777" w:rsidR="00F83FD7" w:rsidRPr="00256287" w:rsidRDefault="00F83FD7" w:rsidP="009E5DB4">
      <w:pPr>
        <w:rPr>
          <w:lang w:val="fi-FI"/>
        </w:rPr>
      </w:pPr>
    </w:p>
    <w:p w14:paraId="5BBEA2AF" w14:textId="77777777" w:rsidR="00E45AA3" w:rsidRPr="00256287" w:rsidRDefault="00E45AA3" w:rsidP="009E5DB4">
      <w:pPr>
        <w:rPr>
          <w:lang w:val="fi-FI"/>
        </w:rPr>
      </w:pPr>
      <w:r w:rsidRPr="00256287">
        <w:rPr>
          <w:lang w:val="fi-FI"/>
        </w:rPr>
        <w:t>Seitsemän Saint Sunnivan sotilasta joutui Song Cai Flowerin koneälyinfestaation vangiksi. Heidän päänsä leikattiin irti, ruumiinsa otettiin muuhun käyttöön.</w:t>
      </w:r>
    </w:p>
    <w:p w14:paraId="3B73EB9E" w14:textId="77777777" w:rsidR="00E45AA3" w:rsidRPr="00256287" w:rsidRDefault="00E45AA3" w:rsidP="009E5DB4">
      <w:pPr>
        <w:rPr>
          <w:lang w:val="fi-FI"/>
        </w:rPr>
      </w:pPr>
    </w:p>
    <w:p w14:paraId="6922D048" w14:textId="77777777" w:rsidR="00075EF3" w:rsidRPr="00256287" w:rsidRDefault="00075EF3" w:rsidP="009E5DB4">
      <w:pPr>
        <w:rPr>
          <w:lang w:val="fi-FI"/>
        </w:rPr>
      </w:pPr>
      <w:r w:rsidRPr="00256287">
        <w:rPr>
          <w:lang w:val="fi-FI"/>
        </w:rPr>
        <w:t xml:space="preserve">Ensimmäiseksi koneälyt </w:t>
      </w:r>
      <w:r w:rsidR="00C2543C" w:rsidRPr="00256287">
        <w:rPr>
          <w:lang w:val="fi-FI"/>
        </w:rPr>
        <w:t>tekevät</w:t>
      </w:r>
      <w:r w:rsidR="00BB25AF" w:rsidRPr="00256287">
        <w:rPr>
          <w:lang w:val="fi-FI"/>
        </w:rPr>
        <w:t xml:space="preserve"> kaappaamistaan päistä</w:t>
      </w:r>
      <w:r w:rsidR="00C2543C" w:rsidRPr="00256287">
        <w:rPr>
          <w:lang w:val="fi-FI"/>
        </w:rPr>
        <w:t xml:space="preserve"> </w:t>
      </w:r>
      <w:r w:rsidR="00BB25AF" w:rsidRPr="00256287">
        <w:rPr>
          <w:lang w:val="fi-FI"/>
        </w:rPr>
        <w:t>deltaforkkeja</w:t>
      </w:r>
      <w:r w:rsidR="00C2543C" w:rsidRPr="00256287">
        <w:rPr>
          <w:lang w:val="fi-FI"/>
        </w:rPr>
        <w:t xml:space="preserve">. </w:t>
      </w:r>
      <w:r w:rsidR="00BB25AF" w:rsidRPr="00256287">
        <w:rPr>
          <w:lang w:val="fi-FI"/>
        </w:rPr>
        <w:t xml:space="preserve">He eivät tee tätä alfaforkkauksen ja neuraalikarsinnan kautta, vaan pikaisella simulaatiolähestymistavalla. Hahmoille tämä näyttää unennäöltä. 60-kertaisella nopeudella [sama kuin EP:n materiaalin nopeus, alkuperäisten wetware-aivojen yläraja?] käydään läpi 100 skenaariota muutamassa minuutissa. Tämän jälkeen saadut deltaforkit ja puhesyntetisaattorit istutetaan </w:t>
      </w:r>
      <w:r w:rsidR="00865A4F" w:rsidRPr="00256287">
        <w:rPr>
          <w:lang w:val="fi-FI"/>
        </w:rPr>
        <w:t xml:space="preserve">joukkomielestä irrotettuihin päihin, ja nämä lähetetään </w:t>
      </w:r>
    </w:p>
    <w:p w14:paraId="779D49B9" w14:textId="77777777" w:rsidR="00075EF3" w:rsidRPr="00256287" w:rsidRDefault="00075EF3" w:rsidP="009E5DB4">
      <w:pPr>
        <w:rPr>
          <w:lang w:val="fi-FI"/>
        </w:rPr>
      </w:pPr>
    </w:p>
    <w:p w14:paraId="682229CD" w14:textId="77777777" w:rsidR="00F83FD7" w:rsidRPr="00256287" w:rsidRDefault="00FD6609" w:rsidP="009E5DB4">
      <w:pPr>
        <w:rPr>
          <w:lang w:val="fi-FI"/>
        </w:rPr>
      </w:pPr>
      <w:r w:rsidRPr="00256287">
        <w:rPr>
          <w:lang w:val="fi-FI"/>
        </w:rPr>
        <w:t>Unennäön a</w:t>
      </w:r>
      <w:r w:rsidR="00AE1460" w:rsidRPr="00256287">
        <w:rPr>
          <w:lang w:val="fi-FI"/>
        </w:rPr>
        <w:t xml:space="preserve">ikana jotkut alkavat jo kapinoida, mutta tämä ei estä deltaforkkeja muodostumasta. Kun forkkaus on valmis, päät viedään kasvihuonepäähän </w:t>
      </w:r>
      <w:r w:rsidR="000C6AFF" w:rsidRPr="00256287">
        <w:rPr>
          <w:lang w:val="fi-FI"/>
        </w:rPr>
        <w:t>ja kytketään fyysisesti joukkomieleen.</w:t>
      </w:r>
      <w:r w:rsidR="00D74AEA" w:rsidRPr="00256287">
        <w:rPr>
          <w:lang w:val="fi-FI"/>
        </w:rPr>
        <w:t xml:space="preserve"> Siellä Myrmidon alkaa käyttää niitä prosessointiin, mutta samalla kiihtyvällä vauhdilla kaikkia syövä exsurgent-virus </w:t>
      </w:r>
      <w:r w:rsidR="00F83021" w:rsidRPr="00256287">
        <w:rPr>
          <w:lang w:val="fi-FI"/>
        </w:rPr>
        <w:t>koettaa iskeä heihin koukkunsa.</w:t>
      </w:r>
    </w:p>
    <w:p w14:paraId="01AA9763" w14:textId="77777777" w:rsidR="00F83FD7" w:rsidRPr="00256287" w:rsidRDefault="00F83FD7" w:rsidP="009E5DB4">
      <w:pPr>
        <w:rPr>
          <w:lang w:val="fi-FI"/>
        </w:rPr>
      </w:pPr>
    </w:p>
    <w:p w14:paraId="087E5263" w14:textId="77777777" w:rsidR="00F83FD7" w:rsidRPr="00256287" w:rsidRDefault="00F83FD7" w:rsidP="006346D7">
      <w:pPr>
        <w:pStyle w:val="Heading3"/>
      </w:pPr>
      <w:r w:rsidRPr="00256287">
        <w:t>Massamielen tehtävä</w:t>
      </w:r>
    </w:p>
    <w:p w14:paraId="712B53E4" w14:textId="77777777" w:rsidR="00F83FD7" w:rsidRPr="00256287" w:rsidRDefault="00F83FD7" w:rsidP="009E5DB4">
      <w:pPr>
        <w:rPr>
          <w:lang w:val="fi-FI"/>
        </w:rPr>
      </w:pPr>
    </w:p>
    <w:p w14:paraId="263E3DF1" w14:textId="77777777" w:rsidR="001C3ADD" w:rsidRPr="00256287" w:rsidRDefault="001C3ADD" w:rsidP="009E5DB4">
      <w:pPr>
        <w:rPr>
          <w:lang w:val="fi-FI"/>
        </w:rPr>
      </w:pPr>
      <w:r w:rsidRPr="00256287">
        <w:rPr>
          <w:lang w:val="fi-FI"/>
        </w:rPr>
        <w:t>Joukkomieli on Myrmidon-kokonaisuuden estetiikka</w:t>
      </w:r>
      <w:r w:rsidR="006C479E" w:rsidRPr="00256287">
        <w:rPr>
          <w:lang w:val="fi-FI"/>
        </w:rPr>
        <w:t>-, kieli- ja tilahavainnointi</w:t>
      </w:r>
      <w:r w:rsidRPr="00256287">
        <w:rPr>
          <w:lang w:val="fi-FI"/>
        </w:rPr>
        <w:t>prosessori.</w:t>
      </w:r>
      <w:r w:rsidR="0014508E" w:rsidRPr="00256287">
        <w:rPr>
          <w:lang w:val="fi-FI"/>
        </w:rPr>
        <w:t xml:space="preserve"> Se ylläpitää itse itseään, ja pohtii asioita, jotka ovat ihmisille mahdottomia ymmärtää.</w:t>
      </w:r>
      <w:r w:rsidR="001826D3" w:rsidRPr="00256287">
        <w:rPr>
          <w:lang w:val="fi-FI"/>
        </w:rPr>
        <w:t xml:space="preserve"> Sen normaali funktio on tuotttaa sparrausta </w:t>
      </w:r>
      <w:r w:rsidR="00A86A10" w:rsidRPr="00256287">
        <w:rPr>
          <w:lang w:val="fi-FI"/>
        </w:rPr>
        <w:t>Myrmido</w:t>
      </w:r>
      <w:r w:rsidR="00F3578C" w:rsidRPr="00256287">
        <w:rPr>
          <w:lang w:val="fi-FI"/>
        </w:rPr>
        <w:t>nille, sekä pitää yllä itseään.</w:t>
      </w:r>
      <w:r w:rsidR="00720722" w:rsidRPr="00256287">
        <w:rPr>
          <w:lang w:val="fi-FI"/>
        </w:rPr>
        <w:t xml:space="preserve"> Tällä hetkellä sen tarkoitus on myös suojata Myrmidonia exsurgent-viruksen tuhoilta.</w:t>
      </w:r>
    </w:p>
    <w:p w14:paraId="3CDB154D" w14:textId="77777777" w:rsidR="00F3578C" w:rsidRPr="00256287" w:rsidRDefault="00F3578C" w:rsidP="009E5DB4">
      <w:pPr>
        <w:rPr>
          <w:lang w:val="fi-FI"/>
        </w:rPr>
      </w:pPr>
    </w:p>
    <w:p w14:paraId="3BCD0124" w14:textId="77777777" w:rsidR="00F3578C" w:rsidRPr="00256287" w:rsidRDefault="00F3578C" w:rsidP="00F3578C">
      <w:pPr>
        <w:rPr>
          <w:lang w:val="fi-FI"/>
        </w:rPr>
      </w:pPr>
      <w:r w:rsidRPr="00256287">
        <w:rPr>
          <w:lang w:val="fi-FI"/>
        </w:rPr>
        <w:t>Joukkomielessä on yhteensä 6000 elävää päätä, mutta yksittäisiä mieliä ei ole juurikaan jäljellä. Valkoiset kopit ovat silkkaa mindscapea, niiden seinät ovat terävää fraktaalikuviota, kovaa mutta haurasta materiaalia. Myrmidon suunnilleen odottaa vankiens</w:t>
      </w:r>
      <w:r w:rsidR="00E30B40" w:rsidRPr="00256287">
        <w:rPr>
          <w:lang w:val="fi-FI"/>
        </w:rPr>
        <w:t>a alkavan murtautua niistä läpi.</w:t>
      </w:r>
    </w:p>
    <w:p w14:paraId="42B19792" w14:textId="77777777" w:rsidR="00F3578C" w:rsidRPr="00256287" w:rsidRDefault="00F3578C" w:rsidP="009E5DB4">
      <w:pPr>
        <w:rPr>
          <w:lang w:val="fi-FI"/>
        </w:rPr>
      </w:pPr>
    </w:p>
    <w:p w14:paraId="32109F8C" w14:textId="77777777" w:rsidR="00F3578C" w:rsidRPr="00256287" w:rsidRDefault="00E30B40" w:rsidP="009E5DB4">
      <w:pPr>
        <w:rPr>
          <w:lang w:val="fi-FI"/>
        </w:rPr>
      </w:pPr>
      <w:r w:rsidRPr="00256287">
        <w:rPr>
          <w:lang w:val="fi-FI"/>
        </w:rPr>
        <w:t>Normaalioloissa joukkomieleen joutuvat assimiloidaan päivissä tai viikoissa, sitkeimmät ehkä kuukausissa.</w:t>
      </w:r>
      <w:r w:rsidR="007D36CB" w:rsidRPr="00256287">
        <w:rPr>
          <w:lang w:val="fi-FI"/>
        </w:rPr>
        <w:t xml:space="preserve"> Kamppaileminen mieltä vastaan yleensä nopeuttaa prosessia luomalla lisää pintaa, jota vastaan joukkomieli puristaa.</w:t>
      </w:r>
    </w:p>
    <w:p w14:paraId="42C579BA" w14:textId="77777777" w:rsidR="00F236BD" w:rsidRPr="00256287" w:rsidRDefault="00F236BD" w:rsidP="009E5DB4">
      <w:pPr>
        <w:rPr>
          <w:lang w:val="fi-FI"/>
        </w:rPr>
      </w:pPr>
    </w:p>
    <w:p w14:paraId="2CDBB36E" w14:textId="77777777" w:rsidR="00F236BD" w:rsidRPr="00256287" w:rsidRDefault="00F236BD" w:rsidP="00F236BD">
      <w:pPr>
        <w:rPr>
          <w:lang w:val="fi-FI"/>
        </w:rPr>
      </w:pPr>
      <w:r w:rsidRPr="00256287">
        <w:rPr>
          <w:lang w:val="fi-FI"/>
        </w:rPr>
        <w:t xml:space="preserve">Mahdollista tukea tarjoaa ultimaattien rajput-soturi </w:t>
      </w:r>
      <w:r w:rsidRPr="00256287">
        <w:rPr>
          <w:b/>
          <w:i/>
          <w:lang w:val="fi-FI"/>
        </w:rPr>
        <w:t>Matar Ntheppe</w:t>
      </w:r>
      <w:r w:rsidRPr="00256287">
        <w:rPr>
          <w:lang w:val="fi-FI"/>
        </w:rPr>
        <w:t>, joka on ollut joukkomielessä kolme kuukautta. Hän tutki TITAN-aktiviteettia Jupiterin troijalaisill</w:t>
      </w:r>
      <w:r w:rsidR="003F34AB" w:rsidRPr="00256287">
        <w:rPr>
          <w:lang w:val="fi-FI"/>
        </w:rPr>
        <w:t xml:space="preserve">a asteroideilla, ja oli </w:t>
      </w:r>
      <w:r w:rsidR="004123C1" w:rsidRPr="00256287">
        <w:rPr>
          <w:lang w:val="fi-FI"/>
        </w:rPr>
        <w:t xml:space="preserve">castautumassa Locukselta </w:t>
      </w:r>
      <w:r w:rsidRPr="00256287">
        <w:rPr>
          <w:lang w:val="fi-FI"/>
        </w:rPr>
        <w:t>kohti</w:t>
      </w:r>
      <w:r w:rsidR="003F34AB" w:rsidRPr="00256287">
        <w:rPr>
          <w:lang w:val="fi-FI"/>
        </w:rPr>
        <w:t xml:space="preserve"> </w:t>
      </w:r>
      <w:r w:rsidR="00991843" w:rsidRPr="00256287">
        <w:rPr>
          <w:lang w:val="fi-FI"/>
        </w:rPr>
        <w:t xml:space="preserve">LTN-kartoitusta tekevää anarkistihabia nimeltä </w:t>
      </w:r>
      <w:r w:rsidR="00991843" w:rsidRPr="00256287">
        <w:rPr>
          <w:i/>
          <w:lang w:val="fi-FI"/>
        </w:rPr>
        <w:t>Summerland</w:t>
      </w:r>
      <w:r w:rsidRPr="00256287">
        <w:rPr>
          <w:lang w:val="fi-FI"/>
        </w:rPr>
        <w:t>, kun hänen egocastinsa napattiin ja hänet uploadattiin flat-päähän ja heitettiin joukkomieleen. Ntheppe ei usko, että hänen on enää turvallista poistua täältä.</w:t>
      </w:r>
      <w:r w:rsidR="009E24AE" w:rsidRPr="00256287">
        <w:rPr>
          <w:lang w:val="fi-FI"/>
        </w:rPr>
        <w:t xml:space="preserve"> Hänen arvionsa oli, että muutama Pygmalionin tuhoa paennut anarkisti oli castannut Summerlandiin, ja hän tahtoi jututtaa heitä.</w:t>
      </w:r>
    </w:p>
    <w:p w14:paraId="037F5B28" w14:textId="77777777" w:rsidR="00F236BD" w:rsidRPr="00256287" w:rsidRDefault="00F236BD" w:rsidP="009E5DB4">
      <w:pPr>
        <w:rPr>
          <w:lang w:val="fi-FI"/>
        </w:rPr>
      </w:pPr>
    </w:p>
    <w:p w14:paraId="47D8B8FD" w14:textId="77777777" w:rsidR="00E61FD9" w:rsidRPr="00256287" w:rsidRDefault="00E61FD9" w:rsidP="009E5DB4">
      <w:pPr>
        <w:rPr>
          <w:lang w:val="fi-FI"/>
        </w:rPr>
      </w:pPr>
      <w:r w:rsidRPr="00256287">
        <w:rPr>
          <w:lang w:val="fi-FI"/>
        </w:rPr>
        <w:t xml:space="preserve">Toisiin entiteetteihin koskeminen johtaa täällä fuusioitumiseen. </w:t>
      </w:r>
      <w:r w:rsidR="00335B70" w:rsidRPr="00256287">
        <w:rPr>
          <w:lang w:val="fi-FI"/>
        </w:rPr>
        <w:t>Francis ilmenee ylimääräisenä suuna ja silmäparina jossain päin Colemanin kroppaa.</w:t>
      </w:r>
      <w:r w:rsidR="00A06DEA" w:rsidRPr="00256287">
        <w:rPr>
          <w:lang w:val="fi-FI"/>
        </w:rPr>
        <w:t xml:space="preserve"> Se on pientä, kun vertaa, että Astridsdottir ja Larsen ovat fuusioituneet käsistään ja kyljistään yhteen.</w:t>
      </w:r>
    </w:p>
    <w:p w14:paraId="603DA93C" w14:textId="77777777" w:rsidR="00E61FD9" w:rsidRPr="00256287" w:rsidRDefault="00E61FD9" w:rsidP="009E5DB4">
      <w:pPr>
        <w:rPr>
          <w:lang w:val="fi-FI"/>
        </w:rPr>
      </w:pPr>
    </w:p>
    <w:p w14:paraId="38924F25" w14:textId="77777777" w:rsidR="00DE2EA9" w:rsidRPr="00256287" w:rsidRDefault="00DE2EA9" w:rsidP="009E5DB4">
      <w:pPr>
        <w:rPr>
          <w:lang w:val="fi-FI"/>
        </w:rPr>
      </w:pPr>
      <w:r w:rsidRPr="00256287">
        <w:rPr>
          <w:lang w:val="fi-FI"/>
        </w:rPr>
        <w:t>Salaisuudet:</w:t>
      </w:r>
    </w:p>
    <w:p w14:paraId="5FF30AF1" w14:textId="77777777" w:rsidR="00DE2EA9" w:rsidRPr="00256287" w:rsidRDefault="00DE2EA9" w:rsidP="009E5DB4">
      <w:pPr>
        <w:rPr>
          <w:lang w:val="fi-FI"/>
        </w:rPr>
      </w:pPr>
    </w:p>
    <w:p w14:paraId="09F7AADA" w14:textId="77777777" w:rsidR="00413DA2" w:rsidRPr="00256287" w:rsidRDefault="00413DA2" w:rsidP="009E5DB4">
      <w:pPr>
        <w:rPr>
          <w:lang w:val="fi-FI"/>
        </w:rPr>
      </w:pPr>
      <w:r w:rsidRPr="00256287">
        <w:rPr>
          <w:i/>
          <w:lang w:val="fi-FI"/>
        </w:rPr>
        <w:t>Alghani</w:t>
      </w:r>
      <w:r w:rsidRPr="00256287">
        <w:rPr>
          <w:lang w:val="fi-FI"/>
        </w:rPr>
        <w:t xml:space="preserve"> - </w:t>
      </w:r>
      <w:r w:rsidR="00500134" w:rsidRPr="00256287">
        <w:rPr>
          <w:lang w:val="fi-FI"/>
        </w:rPr>
        <w:t>on oikeasti helpottunut siitä, että hänestä ei tullut upseerioppilasta</w:t>
      </w:r>
      <w:r w:rsidR="00BA6396" w:rsidRPr="00256287">
        <w:rPr>
          <w:lang w:val="fi-FI"/>
        </w:rPr>
        <w:t>, ja samalla hieman ärtynyt siitä, että hänen veljensä ja kaksi ääliökaveriaan ovat samalla aluksella.</w:t>
      </w:r>
    </w:p>
    <w:p w14:paraId="7D6224DD" w14:textId="77777777" w:rsidR="00413DA2" w:rsidRPr="00256287" w:rsidRDefault="00413DA2" w:rsidP="009E5DB4">
      <w:pPr>
        <w:rPr>
          <w:lang w:val="fi-FI"/>
        </w:rPr>
      </w:pPr>
    </w:p>
    <w:p w14:paraId="392D30EA" w14:textId="77777777" w:rsidR="00480B27" w:rsidRPr="00256287" w:rsidRDefault="00480B27" w:rsidP="009E5DB4">
      <w:pPr>
        <w:rPr>
          <w:lang w:val="fi-FI"/>
        </w:rPr>
      </w:pPr>
      <w:r w:rsidRPr="00256287">
        <w:rPr>
          <w:i/>
          <w:lang w:val="fi-FI"/>
        </w:rPr>
        <w:t>Astridsdottir</w:t>
      </w:r>
      <w:r w:rsidRPr="00256287">
        <w:rPr>
          <w:lang w:val="fi-FI"/>
        </w:rPr>
        <w:t xml:space="preserve"> - </w:t>
      </w:r>
      <w:r w:rsidR="003449AF" w:rsidRPr="00256287">
        <w:rPr>
          <w:lang w:val="fi-FI"/>
        </w:rPr>
        <w:t xml:space="preserve">riidoissa perheensä kanssa siitä, ettei ole edes harkitsemassa yliopistouraa, </w:t>
      </w:r>
      <w:r w:rsidR="001C3558" w:rsidRPr="00256287">
        <w:rPr>
          <w:lang w:val="fi-FI"/>
        </w:rPr>
        <w:t>ei jaksa veljeään, joka muistuttaa häntä tästä.</w:t>
      </w:r>
    </w:p>
    <w:p w14:paraId="15BA59F3" w14:textId="77777777" w:rsidR="00480B27" w:rsidRPr="00256287" w:rsidRDefault="00480B27" w:rsidP="009E5DB4">
      <w:pPr>
        <w:rPr>
          <w:lang w:val="fi-FI"/>
        </w:rPr>
      </w:pPr>
    </w:p>
    <w:p w14:paraId="29198A0F" w14:textId="77777777" w:rsidR="00DE2EA9" w:rsidRPr="00256287" w:rsidRDefault="00DE2EA9" w:rsidP="009E5DB4">
      <w:pPr>
        <w:rPr>
          <w:lang w:val="fi-FI"/>
        </w:rPr>
      </w:pPr>
      <w:r w:rsidRPr="00256287">
        <w:rPr>
          <w:i/>
          <w:lang w:val="fi-FI"/>
        </w:rPr>
        <w:t>Bogedal</w:t>
      </w:r>
      <w:r w:rsidRPr="00256287">
        <w:rPr>
          <w:lang w:val="fi-FI"/>
        </w:rPr>
        <w:t xml:space="preserve"> - </w:t>
      </w:r>
    </w:p>
    <w:p w14:paraId="53D21F90" w14:textId="77777777" w:rsidR="00480B27" w:rsidRPr="00256287" w:rsidRDefault="00480B27" w:rsidP="009E5DB4">
      <w:pPr>
        <w:rPr>
          <w:lang w:val="fi-FI"/>
        </w:rPr>
      </w:pPr>
    </w:p>
    <w:p w14:paraId="3F11C768" w14:textId="77777777" w:rsidR="00480B27" w:rsidRPr="00256287" w:rsidRDefault="00480B27" w:rsidP="009E5DB4">
      <w:pPr>
        <w:rPr>
          <w:lang w:val="fi-FI"/>
        </w:rPr>
      </w:pPr>
      <w:r w:rsidRPr="00256287">
        <w:rPr>
          <w:i/>
          <w:lang w:val="fi-FI"/>
        </w:rPr>
        <w:t>Guanchana</w:t>
      </w:r>
      <w:r w:rsidRPr="00256287">
        <w:rPr>
          <w:lang w:val="fi-FI"/>
        </w:rPr>
        <w:t xml:space="preserve"> - </w:t>
      </w:r>
    </w:p>
    <w:p w14:paraId="281BB06F" w14:textId="77777777" w:rsidR="00480B27" w:rsidRPr="00256287" w:rsidRDefault="00480B27" w:rsidP="009E5DB4">
      <w:pPr>
        <w:rPr>
          <w:lang w:val="fi-FI"/>
        </w:rPr>
      </w:pPr>
    </w:p>
    <w:p w14:paraId="494C4906" w14:textId="77777777" w:rsidR="00F83FD7" w:rsidRPr="00256287" w:rsidRDefault="00480B27" w:rsidP="009E5DB4">
      <w:pPr>
        <w:rPr>
          <w:lang w:val="fi-FI"/>
        </w:rPr>
      </w:pPr>
      <w:r w:rsidRPr="00256287">
        <w:rPr>
          <w:i/>
          <w:lang w:val="fi-FI"/>
        </w:rPr>
        <w:t>Larsen</w:t>
      </w:r>
      <w:r w:rsidRPr="00256287">
        <w:rPr>
          <w:lang w:val="fi-FI"/>
        </w:rPr>
        <w:t xml:space="preserve"> - </w:t>
      </w:r>
    </w:p>
    <w:p w14:paraId="0E9A3596" w14:textId="77777777" w:rsidR="00F83FD7" w:rsidRPr="00256287" w:rsidRDefault="00F83FD7" w:rsidP="009E5DB4">
      <w:pPr>
        <w:rPr>
          <w:lang w:val="fi-FI"/>
        </w:rPr>
      </w:pPr>
    </w:p>
    <w:p w14:paraId="4D067D21" w14:textId="77777777" w:rsidR="00F83FD7" w:rsidRPr="00256287" w:rsidRDefault="00F83FD7" w:rsidP="006346D7">
      <w:pPr>
        <w:pStyle w:val="Heading3"/>
      </w:pPr>
      <w:r w:rsidRPr="00256287">
        <w:t>Pakoon</w:t>
      </w:r>
    </w:p>
    <w:p w14:paraId="0CFB3954" w14:textId="77777777" w:rsidR="00F83FD7" w:rsidRPr="00256287" w:rsidRDefault="00F83FD7" w:rsidP="009E5DB4">
      <w:pPr>
        <w:rPr>
          <w:lang w:val="fi-FI"/>
        </w:rPr>
      </w:pPr>
    </w:p>
    <w:p w14:paraId="1CD2F2EE" w14:textId="77777777" w:rsidR="00A959A5" w:rsidRPr="00256287" w:rsidRDefault="00F83FD7" w:rsidP="009E5DB4">
      <w:pPr>
        <w:rPr>
          <w:lang w:val="fi-FI"/>
        </w:rPr>
      </w:pPr>
      <w:r w:rsidRPr="00256287">
        <w:rPr>
          <w:lang w:val="fi-FI"/>
        </w:rPr>
        <w:t>K</w:t>
      </w:r>
      <w:r w:rsidR="00AF51E7" w:rsidRPr="00256287">
        <w:rPr>
          <w:lang w:val="fi-FI"/>
        </w:rPr>
        <w:t xml:space="preserve">aikki mielet </w:t>
      </w:r>
      <w:r w:rsidR="004E2048" w:rsidRPr="00256287">
        <w:rPr>
          <w:lang w:val="fi-FI"/>
        </w:rPr>
        <w:t>kokevat olevansa valkoisissa huoneissa,</w:t>
      </w:r>
      <w:r w:rsidR="00ED1794" w:rsidRPr="00256287">
        <w:rPr>
          <w:lang w:val="fi-FI"/>
        </w:rPr>
        <w:t xml:space="preserve"> painovoima se mihin on totuttu,</w:t>
      </w:r>
      <w:r w:rsidR="004E2048" w:rsidRPr="00256287">
        <w:rPr>
          <w:lang w:val="fi-FI"/>
        </w:rPr>
        <w:t xml:space="preserve"> mutta tämä on suoraan näköhermoon syötetty harha. Francis tunnistaa ilmiön, ja on </w:t>
      </w:r>
      <w:r w:rsidR="00DA7758" w:rsidRPr="00256287">
        <w:rPr>
          <w:lang w:val="fi-FI"/>
        </w:rPr>
        <w:t xml:space="preserve">varma, että </w:t>
      </w:r>
      <w:r w:rsidR="003D3AF1" w:rsidRPr="00256287">
        <w:rPr>
          <w:lang w:val="fi-FI"/>
        </w:rPr>
        <w:t>Colemania ei ole vielä uploadattu, koska Francis asuu nimenomaan hänen aivoissaan, ja jos koneälyt olisivat tehneet uploadin, he olisivat varmaan erottaneet mielet toisistaan.</w:t>
      </w:r>
    </w:p>
    <w:p w14:paraId="63BE5CC4" w14:textId="77777777" w:rsidR="00A1092F" w:rsidRPr="00256287" w:rsidRDefault="00A1092F" w:rsidP="009E5DB4">
      <w:pPr>
        <w:rPr>
          <w:lang w:val="fi-FI"/>
        </w:rPr>
      </w:pPr>
    </w:p>
    <w:p w14:paraId="18F9AFE9" w14:textId="77777777" w:rsidR="00A33E6A" w:rsidRPr="00256287" w:rsidRDefault="00A1092F" w:rsidP="009E5DB4">
      <w:pPr>
        <w:rPr>
          <w:lang w:val="fi-FI"/>
        </w:rPr>
      </w:pPr>
      <w:r w:rsidRPr="00256287">
        <w:rPr>
          <w:lang w:val="fi-FI"/>
        </w:rPr>
        <w:t>Joukkomielen valkoisiin huoneisiin alkaa tunkeutua melko nopeasti vaikutteita muista mielistä.</w:t>
      </w:r>
      <w:r w:rsidR="00C733C2" w:rsidRPr="00256287">
        <w:rPr>
          <w:lang w:val="fi-FI"/>
        </w:rPr>
        <w:t xml:space="preserve"> Vanhemmista osista täällä on jäljellä ainoastaan riekaleita, mutta </w:t>
      </w:r>
      <w:r w:rsidR="00635273" w:rsidRPr="00256287">
        <w:rPr>
          <w:lang w:val="fi-FI"/>
        </w:rPr>
        <w:t xml:space="preserve">Saint Paulalta kadonneista 3 sotilaasta erään </w:t>
      </w:r>
      <w:r w:rsidR="0040579F" w:rsidRPr="00256287">
        <w:rPr>
          <w:lang w:val="fi-FI"/>
        </w:rPr>
        <w:t xml:space="preserve">(tekniikkakersantti </w:t>
      </w:r>
      <w:r w:rsidR="0040579F" w:rsidRPr="00256287">
        <w:rPr>
          <w:b/>
          <w:i/>
          <w:lang w:val="fi-FI"/>
        </w:rPr>
        <w:t>Caroline Stanhope</w:t>
      </w:r>
      <w:r w:rsidR="0040579F" w:rsidRPr="00256287">
        <w:rPr>
          <w:lang w:val="fi-FI"/>
        </w:rPr>
        <w:t xml:space="preserve">) </w:t>
      </w:r>
      <w:r w:rsidR="00635273" w:rsidRPr="00256287">
        <w:rPr>
          <w:lang w:val="fi-FI"/>
        </w:rPr>
        <w:t xml:space="preserve">mieli on vielä </w:t>
      </w:r>
      <w:r w:rsidR="0040579F" w:rsidRPr="00256287">
        <w:rPr>
          <w:lang w:val="fi-FI"/>
        </w:rPr>
        <w:t>tunnistettavissa, vaikkakin lähes murtunut</w:t>
      </w:r>
      <w:r w:rsidR="00635273" w:rsidRPr="00256287">
        <w:rPr>
          <w:lang w:val="fi-FI"/>
        </w:rPr>
        <w:t>.</w:t>
      </w:r>
      <w:r w:rsidR="00A33E6A" w:rsidRPr="00256287">
        <w:rPr>
          <w:lang w:val="fi-FI"/>
        </w:rPr>
        <w:t xml:space="preserve"> Joka tapauksessa ensin tämä vaikuttaa valtavalta äänten kakofonialta, josta alkaa vähitellen muodostua kuva ja ääni voimakkaasta keskusolennosta. Tämä on Myrmidon.</w:t>
      </w:r>
    </w:p>
    <w:p w14:paraId="3DDE35EB" w14:textId="77777777" w:rsidR="00F236BD" w:rsidRPr="00256287" w:rsidRDefault="00F236BD" w:rsidP="009E5DB4">
      <w:pPr>
        <w:rPr>
          <w:lang w:val="fi-FI"/>
        </w:rPr>
      </w:pPr>
    </w:p>
    <w:p w14:paraId="10C73BA9" w14:textId="77777777" w:rsidR="006B2A32" w:rsidRPr="00256287" w:rsidRDefault="00617C1A" w:rsidP="009E5DB4">
      <w:pPr>
        <w:rPr>
          <w:lang w:val="fi-FI"/>
        </w:rPr>
      </w:pPr>
      <w:r w:rsidRPr="00256287">
        <w:rPr>
          <w:lang w:val="fi-FI"/>
        </w:rPr>
        <w:t xml:space="preserve">Keskusolennon assimilaatio päättyy, ja tämän jälkeen hahmot ovat yksinkertaisissa </w:t>
      </w:r>
      <w:r w:rsidRPr="00256287">
        <w:rPr>
          <w:lang w:val="fi-FI"/>
        </w:rPr>
        <w:lastRenderedPageBreak/>
        <w:t>valkoisissa kopeissa</w:t>
      </w:r>
      <w:r w:rsidR="00E30B40" w:rsidRPr="00256287">
        <w:rPr>
          <w:lang w:val="fi-FI"/>
        </w:rPr>
        <w:t xml:space="preserve">. </w:t>
      </w:r>
      <w:r w:rsidR="006B2A32" w:rsidRPr="00256287">
        <w:rPr>
          <w:lang w:val="fi-FI"/>
        </w:rPr>
        <w:t>Jos kukaan muu ei aloita paikkojen rikkomista, kersantti Astridsdottir ryhtyy siihen.</w:t>
      </w:r>
      <w:r w:rsidR="00CD0DB9" w:rsidRPr="00256287">
        <w:rPr>
          <w:lang w:val="fi-FI"/>
        </w:rPr>
        <w:t xml:space="preserve"> Yllättäen, päät on sijoitettu vierekkäin; ne ovat kahdessa rivissä</w:t>
      </w:r>
      <w:r w:rsidR="00BE201E" w:rsidRPr="00256287">
        <w:rPr>
          <w:lang w:val="fi-FI"/>
        </w:rPr>
        <w:t>.</w:t>
      </w:r>
      <w:r w:rsidR="001606C4" w:rsidRPr="00256287">
        <w:rPr>
          <w:lang w:val="fi-FI"/>
        </w:rPr>
        <w:t xml:space="preserve"> Tämä vastaa mielten sijoituspaikkaa joukkomielikollektiivissa.</w:t>
      </w:r>
      <w:r w:rsidR="00B927B3" w:rsidRPr="00256287">
        <w:rPr>
          <w:lang w:val="fi-FI"/>
        </w:rPr>
        <w:t xml:space="preserve"> Päät ovat läpinäkyvissä kuutioissa, </w:t>
      </w:r>
      <w:r w:rsidR="008E7BAE" w:rsidRPr="00256287">
        <w:rPr>
          <w:lang w:val="fi-FI"/>
        </w:rPr>
        <w:t>ja massiivisella tahdonponnistuksella voi avata silmänsä ja katsoa, mitä ympärillä on.</w:t>
      </w:r>
    </w:p>
    <w:p w14:paraId="46487A37" w14:textId="77777777" w:rsidR="00BF21B0" w:rsidRPr="00256287" w:rsidRDefault="00DB1E4B" w:rsidP="00DF3F8D">
      <w:pPr>
        <w:rPr>
          <w:rFonts w:ascii="Courier" w:hAnsi="Courier"/>
          <w:lang w:val="fi-FI"/>
        </w:rPr>
      </w:pPr>
      <w:r w:rsidRPr="00256287">
        <w:rPr>
          <w:rFonts w:ascii="Courier" w:hAnsi="Courier"/>
          <w:lang w:val="fi-FI"/>
        </w:rPr>
        <w:tab/>
      </w:r>
    </w:p>
    <w:p w14:paraId="6585762E" w14:textId="77777777" w:rsidR="00DF3F8D" w:rsidRPr="008D354A" w:rsidRDefault="00DF3F8D" w:rsidP="00DF3F8D">
      <w:pPr>
        <w:ind w:left="720" w:firstLine="720"/>
        <w:rPr>
          <w:rFonts w:ascii="Courier" w:hAnsi="Courier"/>
        </w:rPr>
      </w:pPr>
      <w:r w:rsidRPr="008D354A">
        <w:rPr>
          <w:rFonts w:ascii="Courier" w:hAnsi="Courier"/>
        </w:rPr>
        <w:t>Larsen</w:t>
      </w:r>
      <w:r w:rsidRPr="008D354A">
        <w:rPr>
          <w:rFonts w:ascii="Courier" w:hAnsi="Courier"/>
        </w:rPr>
        <w:tab/>
        <w:t>Astridsdottir</w:t>
      </w:r>
      <w:r w:rsidRPr="008D354A">
        <w:rPr>
          <w:rFonts w:ascii="Courier" w:hAnsi="Courier"/>
        </w:rPr>
        <w:tab/>
        <w:t>Alghani</w:t>
      </w:r>
    </w:p>
    <w:p w14:paraId="4C13B99F" w14:textId="77777777" w:rsidR="00BE201E" w:rsidRPr="008D354A" w:rsidRDefault="00DF3F8D" w:rsidP="00DF3F8D">
      <w:pPr>
        <w:rPr>
          <w:rFonts w:ascii="Courier" w:hAnsi="Courier"/>
        </w:rPr>
      </w:pPr>
      <w:r w:rsidRPr="008D354A">
        <w:rPr>
          <w:rFonts w:ascii="Courier" w:hAnsi="Courier"/>
        </w:rPr>
        <w:t xml:space="preserve">Guanchana Acosta </w:t>
      </w:r>
      <w:r w:rsidRPr="008D354A">
        <w:rPr>
          <w:rFonts w:ascii="Courier" w:hAnsi="Courier"/>
        </w:rPr>
        <w:tab/>
      </w:r>
      <w:r w:rsidR="00DB1E4B" w:rsidRPr="008D354A">
        <w:rPr>
          <w:rFonts w:ascii="Courier" w:hAnsi="Courier"/>
        </w:rPr>
        <w:t>Coleman</w:t>
      </w:r>
      <w:r w:rsidRPr="008D354A">
        <w:rPr>
          <w:rFonts w:ascii="Courier" w:hAnsi="Courier"/>
        </w:rPr>
        <w:tab/>
      </w:r>
      <w:r w:rsidRPr="008D354A">
        <w:rPr>
          <w:rFonts w:ascii="Courier" w:hAnsi="Courier"/>
        </w:rPr>
        <w:tab/>
      </w:r>
      <w:r w:rsidR="00BE201E" w:rsidRPr="008D354A">
        <w:rPr>
          <w:rFonts w:ascii="Courier" w:hAnsi="Courier"/>
        </w:rPr>
        <w:t>Bogedal</w:t>
      </w:r>
    </w:p>
    <w:p w14:paraId="2BC4ECB8" w14:textId="77777777" w:rsidR="00B1375B" w:rsidRPr="008D354A" w:rsidRDefault="00B1375B" w:rsidP="009E5DB4">
      <w:pPr>
        <w:rPr>
          <w:rFonts w:ascii="Courier" w:hAnsi="Courier"/>
        </w:rPr>
      </w:pPr>
    </w:p>
    <w:p w14:paraId="3CBA0E29" w14:textId="77777777" w:rsidR="00B1375B" w:rsidRPr="00256287" w:rsidRDefault="00B1375B" w:rsidP="00B1375B">
      <w:pPr>
        <w:rPr>
          <w:lang w:val="fi-FI"/>
        </w:rPr>
      </w:pPr>
      <w:r w:rsidRPr="00256287">
        <w:rPr>
          <w:lang w:val="fi-FI"/>
        </w:rPr>
        <w:t>Kyseessä on pohjimmiltaan luolastonkomppaus, jossa vihollisina on:</w:t>
      </w:r>
    </w:p>
    <w:p w14:paraId="48BE0107" w14:textId="77777777" w:rsidR="00B1375B" w:rsidRPr="00256287" w:rsidRDefault="00B1375B" w:rsidP="00B1375B">
      <w:pPr>
        <w:rPr>
          <w:lang w:val="fi-FI"/>
        </w:rPr>
      </w:pPr>
    </w:p>
    <w:p w14:paraId="3C3A43FB" w14:textId="77777777" w:rsidR="00B1375B" w:rsidRPr="00256287" w:rsidRDefault="00B1375B" w:rsidP="00E70F2A">
      <w:pPr>
        <w:numPr>
          <w:ilvl w:val="0"/>
          <w:numId w:val="5"/>
        </w:numPr>
        <w:rPr>
          <w:lang w:val="fi-FI"/>
        </w:rPr>
      </w:pPr>
      <w:r w:rsidRPr="00256287">
        <w:rPr>
          <w:lang w:val="fi-FI"/>
        </w:rPr>
        <w:t>vaurioituneet mielet, jotka ovat vetäytyneet omaan itseensä ja koettavat tuhota kaikki tunkeilijat.</w:t>
      </w:r>
    </w:p>
    <w:p w14:paraId="224ED73E" w14:textId="77777777" w:rsidR="00E70F2A" w:rsidRPr="00256287" w:rsidRDefault="00D50327" w:rsidP="00E70F2A">
      <w:pPr>
        <w:numPr>
          <w:ilvl w:val="0"/>
          <w:numId w:val="5"/>
        </w:numPr>
        <w:rPr>
          <w:lang w:val="fi-FI"/>
        </w:rPr>
      </w:pPr>
      <w:r w:rsidRPr="00256287">
        <w:rPr>
          <w:lang w:val="fi-FI"/>
        </w:rPr>
        <w:t>joukkomieli</w:t>
      </w:r>
      <w:r w:rsidR="00E70F2A" w:rsidRPr="00256287">
        <w:rPr>
          <w:lang w:val="fi-FI"/>
        </w:rPr>
        <w:t xml:space="preserve">, joka </w:t>
      </w:r>
      <w:r w:rsidR="0021617F" w:rsidRPr="00256287">
        <w:rPr>
          <w:lang w:val="fi-FI"/>
        </w:rPr>
        <w:t>lopulta</w:t>
      </w:r>
      <w:r w:rsidR="00E70F2A" w:rsidRPr="00256287">
        <w:rPr>
          <w:lang w:val="fi-FI"/>
        </w:rPr>
        <w:t xml:space="preserve"> assimiloi kaikki mielet</w:t>
      </w:r>
      <w:r w:rsidRPr="00256287">
        <w:rPr>
          <w:lang w:val="fi-FI"/>
        </w:rPr>
        <w:t xml:space="preserve"> (ja alistuu Myrmidonin tahtoon)</w:t>
      </w:r>
    </w:p>
    <w:p w14:paraId="45A41DF2" w14:textId="77777777" w:rsidR="00E70F2A" w:rsidRPr="00256287" w:rsidRDefault="00E70F2A" w:rsidP="00E70F2A">
      <w:pPr>
        <w:numPr>
          <w:ilvl w:val="0"/>
          <w:numId w:val="5"/>
        </w:numPr>
        <w:rPr>
          <w:lang w:val="fi-FI"/>
        </w:rPr>
      </w:pPr>
      <w:r w:rsidRPr="00256287">
        <w:rPr>
          <w:lang w:val="fi-FI"/>
        </w:rPr>
        <w:t>lähikosketus, joka tahtoo johtaa takertumiseen ja fuusioon</w:t>
      </w:r>
    </w:p>
    <w:p w14:paraId="441D9E23" w14:textId="77777777" w:rsidR="00E70F2A" w:rsidRPr="00256287" w:rsidRDefault="00E70F2A" w:rsidP="00E70F2A">
      <w:pPr>
        <w:numPr>
          <w:ilvl w:val="0"/>
          <w:numId w:val="5"/>
        </w:numPr>
        <w:rPr>
          <w:lang w:val="fi-FI"/>
        </w:rPr>
      </w:pPr>
      <w:r w:rsidRPr="00256287">
        <w:rPr>
          <w:lang w:val="fi-FI"/>
        </w:rPr>
        <w:t xml:space="preserve">exsurgent-virus, joka on valloittamassa ja myrkyttämässä </w:t>
      </w:r>
      <w:r w:rsidR="00215B85" w:rsidRPr="00256287">
        <w:rPr>
          <w:lang w:val="fi-FI"/>
        </w:rPr>
        <w:t xml:space="preserve">myös </w:t>
      </w:r>
      <w:r w:rsidRPr="00256287">
        <w:rPr>
          <w:lang w:val="fi-FI"/>
        </w:rPr>
        <w:t>joukkomielen</w:t>
      </w:r>
    </w:p>
    <w:p w14:paraId="3F487AA8" w14:textId="77777777" w:rsidR="00093CBC" w:rsidRPr="00256287" w:rsidRDefault="00093CBC" w:rsidP="00E70F2A">
      <w:pPr>
        <w:rPr>
          <w:lang w:val="fi-FI"/>
        </w:rPr>
      </w:pPr>
    </w:p>
    <w:p w14:paraId="5A9665FB" w14:textId="77777777" w:rsidR="00AC5890" w:rsidRPr="00256287" w:rsidRDefault="00AC5890" w:rsidP="00E70F2A">
      <w:pPr>
        <w:rPr>
          <w:lang w:val="fi-FI"/>
        </w:rPr>
      </w:pPr>
      <w:r w:rsidRPr="00256287">
        <w:rPr>
          <w:lang w:val="fi-FI"/>
        </w:rPr>
        <w:t>Huoneesta toiseen meneminen repii hahmosta palasia irti, kun joukkomieli assimiloi niitä. Ensimmäinen valkoinen huone on tilava, seuraava on aina pienempi.</w:t>
      </w:r>
    </w:p>
    <w:p w14:paraId="56D33E0D" w14:textId="77777777" w:rsidR="00AC5890" w:rsidRPr="00256287" w:rsidRDefault="00AC5890" w:rsidP="00E70F2A">
      <w:pPr>
        <w:rPr>
          <w:lang w:val="fi-FI"/>
        </w:rPr>
      </w:pPr>
    </w:p>
    <w:p w14:paraId="010059D5" w14:textId="77777777" w:rsidR="00E70F2A" w:rsidRPr="00256287" w:rsidRDefault="00E70F2A" w:rsidP="00E70F2A">
      <w:pPr>
        <w:rPr>
          <w:lang w:val="fi-FI"/>
        </w:rPr>
      </w:pPr>
      <w:r w:rsidRPr="00256287">
        <w:rPr>
          <w:lang w:val="fi-FI"/>
        </w:rPr>
        <w:t>Voittoehtona on saada kiinni jostain joukkomielen ulkomaailma-interfacesta, jolloin on mahdollista operoida</w:t>
      </w:r>
    </w:p>
    <w:p w14:paraId="05830372" w14:textId="77777777" w:rsidR="00E70F2A" w:rsidRPr="00256287" w:rsidRDefault="00E70F2A" w:rsidP="00E70F2A">
      <w:pPr>
        <w:rPr>
          <w:lang w:val="fi-FI"/>
        </w:rPr>
      </w:pPr>
    </w:p>
    <w:p w14:paraId="0E27CF56" w14:textId="77777777" w:rsidR="00E70F2A" w:rsidRPr="00256287" w:rsidRDefault="00E70F2A" w:rsidP="00E70F2A">
      <w:pPr>
        <w:numPr>
          <w:ilvl w:val="0"/>
          <w:numId w:val="5"/>
        </w:numPr>
        <w:rPr>
          <w:lang w:val="fi-FI"/>
        </w:rPr>
      </w:pPr>
      <w:r w:rsidRPr="00256287">
        <w:rPr>
          <w:lang w:val="fi-FI"/>
        </w:rPr>
        <w:t>viestintälaitteistoa</w:t>
      </w:r>
    </w:p>
    <w:p w14:paraId="2849C794" w14:textId="77777777" w:rsidR="00E70F2A" w:rsidRPr="00256287" w:rsidRDefault="003D1EFB" w:rsidP="00E70F2A">
      <w:pPr>
        <w:numPr>
          <w:ilvl w:val="0"/>
          <w:numId w:val="5"/>
        </w:numPr>
        <w:rPr>
          <w:lang w:val="fi-FI"/>
        </w:rPr>
      </w:pPr>
      <w:r w:rsidRPr="00256287">
        <w:rPr>
          <w:lang w:val="fi-FI"/>
        </w:rPr>
        <w:t>rahtikontrollijärjestelmiä</w:t>
      </w:r>
    </w:p>
    <w:p w14:paraId="317A4F37" w14:textId="77777777" w:rsidR="006C3419" w:rsidRPr="00256287" w:rsidRDefault="006C3419" w:rsidP="006C3419">
      <w:pPr>
        <w:rPr>
          <w:lang w:val="fi-FI"/>
        </w:rPr>
      </w:pPr>
    </w:p>
    <w:p w14:paraId="3C3DC3DA" w14:textId="77777777" w:rsidR="009410E3" w:rsidRPr="00256287" w:rsidRDefault="009410E3" w:rsidP="006346D7">
      <w:pPr>
        <w:pStyle w:val="Heading4"/>
      </w:pPr>
      <w:r w:rsidRPr="00256287">
        <w:t>Massamieli iskee</w:t>
      </w:r>
    </w:p>
    <w:p w14:paraId="288F57FD" w14:textId="77777777" w:rsidR="009410E3" w:rsidRPr="00256287" w:rsidRDefault="009410E3" w:rsidP="006C3419">
      <w:pPr>
        <w:rPr>
          <w:lang w:val="fi-FI"/>
        </w:rPr>
      </w:pPr>
    </w:p>
    <w:p w14:paraId="1E2F5DED" w14:textId="77777777" w:rsidR="009410E3" w:rsidRPr="00256287" w:rsidRDefault="009410E3" w:rsidP="006C3419">
      <w:pPr>
        <w:rPr>
          <w:lang w:val="fi-FI"/>
        </w:rPr>
      </w:pPr>
      <w:r w:rsidRPr="00256287">
        <w:rPr>
          <w:lang w:val="fi-FI"/>
        </w:rPr>
        <w:t>Massamielen presenssi tuntuu jatkuvasti pa</w:t>
      </w:r>
      <w:r w:rsidR="004878B3" w:rsidRPr="00256287">
        <w:rPr>
          <w:lang w:val="fi-FI"/>
        </w:rPr>
        <w:t>i</w:t>
      </w:r>
      <w:r w:rsidRPr="00256287">
        <w:rPr>
          <w:lang w:val="fi-FI"/>
        </w:rPr>
        <w:t xml:space="preserve">nostavana </w:t>
      </w:r>
      <w:r w:rsidR="004878B3" w:rsidRPr="00256287">
        <w:rPr>
          <w:lang w:val="fi-FI"/>
        </w:rPr>
        <w:t>fiiliksenä, joka sitten välillä yltyy oikeaksi paineeksi. Joukko harmaita, valjuja, piirteettömiä alastomia hahmoja hyökkää tyhjässä tilassa sotilaiden kimppuun, ja koettaa kiskoa heitä mukaansa.</w:t>
      </w:r>
    </w:p>
    <w:p w14:paraId="1A331ED9" w14:textId="77777777" w:rsidR="004878B3" w:rsidRPr="00256287" w:rsidRDefault="004878B3" w:rsidP="006C3419">
      <w:pPr>
        <w:rPr>
          <w:lang w:val="fi-FI"/>
        </w:rPr>
      </w:pPr>
    </w:p>
    <w:p w14:paraId="363324D4" w14:textId="77777777" w:rsidR="00F83FD7" w:rsidRPr="00256287" w:rsidRDefault="000800E7" w:rsidP="00335B70">
      <w:pPr>
        <w:rPr>
          <w:lang w:val="fi-FI"/>
        </w:rPr>
      </w:pPr>
      <w:r w:rsidRPr="00256287">
        <w:rPr>
          <w:lang w:val="fi-FI"/>
        </w:rPr>
        <w:t>Massamieleen</w:t>
      </w:r>
      <w:r w:rsidR="004878B3" w:rsidRPr="00256287">
        <w:rPr>
          <w:lang w:val="fi-FI"/>
        </w:rPr>
        <w:t xml:space="preserve"> tehoaa </w:t>
      </w:r>
      <w:r w:rsidR="00A40457" w:rsidRPr="00256287">
        <w:rPr>
          <w:lang w:val="fi-FI"/>
        </w:rPr>
        <w:t>brutaali väkivalta tai pakeneminen.</w:t>
      </w:r>
      <w:r w:rsidR="008D61B1" w:rsidRPr="00256287">
        <w:rPr>
          <w:lang w:val="fi-FI"/>
        </w:rPr>
        <w:t xml:space="preserve"> Pako ei kuitenkaan ole helppoa, se vaatii siirtymistä niihin osaan massamieltä, jotka ovat unessa tai vastaavaa. </w:t>
      </w:r>
      <w:r w:rsidR="000662CD" w:rsidRPr="00256287">
        <w:rPr>
          <w:lang w:val="fi-FI"/>
        </w:rPr>
        <w:t>Matar Ntheppe tietää, miten tämän voi tehdä.</w:t>
      </w:r>
    </w:p>
    <w:p w14:paraId="6318A31E" w14:textId="77777777" w:rsidR="00F83FD7" w:rsidRPr="00256287" w:rsidRDefault="00F83FD7" w:rsidP="00335B70">
      <w:pPr>
        <w:rPr>
          <w:lang w:val="fi-FI"/>
        </w:rPr>
      </w:pPr>
    </w:p>
    <w:p w14:paraId="4336A864" w14:textId="77777777" w:rsidR="00F83FD7" w:rsidRPr="00256287" w:rsidRDefault="00F83FD7" w:rsidP="006346D7">
      <w:pPr>
        <w:pStyle w:val="Heading3"/>
      </w:pPr>
      <w:r w:rsidRPr="00256287">
        <w:t>Tapahtumajärjestys</w:t>
      </w:r>
    </w:p>
    <w:p w14:paraId="22E6CCC9" w14:textId="77777777" w:rsidR="00335B70" w:rsidRPr="00256287" w:rsidRDefault="00F83FD7" w:rsidP="00335B70">
      <w:pPr>
        <w:rPr>
          <w:lang w:val="fi-FI"/>
        </w:rPr>
      </w:pPr>
      <w:r w:rsidRPr="00256287">
        <w:rPr>
          <w:lang w:val="fi-FI"/>
        </w:rPr>
        <w:t>E</w:t>
      </w:r>
      <w:r w:rsidR="00335B70" w:rsidRPr="00256287">
        <w:rPr>
          <w:lang w:val="fi-FI"/>
        </w:rPr>
        <w:t>nsin un</w:t>
      </w:r>
      <w:r w:rsidR="0058121B" w:rsidRPr="00256287">
        <w:rPr>
          <w:lang w:val="fi-FI"/>
        </w:rPr>
        <w:t>ia boardingista ja tilanteista.</w:t>
      </w:r>
    </w:p>
    <w:p w14:paraId="0B4B074D" w14:textId="77777777" w:rsidR="0058121B" w:rsidRPr="00256287" w:rsidRDefault="0058121B" w:rsidP="00335B70">
      <w:pPr>
        <w:rPr>
          <w:lang w:val="fi-FI"/>
        </w:rPr>
      </w:pPr>
    </w:p>
    <w:p w14:paraId="5863C500" w14:textId="77777777" w:rsidR="00335B70" w:rsidRPr="00256287" w:rsidRDefault="00103064" w:rsidP="00335B70">
      <w:pPr>
        <w:rPr>
          <w:lang w:val="fi-FI"/>
        </w:rPr>
      </w:pPr>
      <w:r w:rsidRPr="00256287">
        <w:rPr>
          <w:lang w:val="fi-FI"/>
        </w:rPr>
        <w:t xml:space="preserve">Herääminen. </w:t>
      </w:r>
      <w:r w:rsidR="0058121B" w:rsidRPr="00256287">
        <w:rPr>
          <w:lang w:val="fi-FI"/>
        </w:rPr>
        <w:t>Francis arvioi nykytilanteen.</w:t>
      </w:r>
      <w:r w:rsidR="00321CC9" w:rsidRPr="00256287">
        <w:rPr>
          <w:lang w:val="fi-FI"/>
        </w:rPr>
        <w:t xml:space="preserve"> "tuskin meitä on uploadattu."</w:t>
      </w:r>
    </w:p>
    <w:p w14:paraId="06897B67" w14:textId="77777777" w:rsidR="00103064" w:rsidRPr="00256287" w:rsidRDefault="00103064" w:rsidP="00335B70">
      <w:pPr>
        <w:rPr>
          <w:lang w:val="fi-FI"/>
        </w:rPr>
      </w:pPr>
    </w:p>
    <w:p w14:paraId="634FCF32" w14:textId="77777777" w:rsidR="00103064" w:rsidRPr="00256287" w:rsidRDefault="00103064" w:rsidP="00335B70">
      <w:pPr>
        <w:rPr>
          <w:lang w:val="fi-FI"/>
        </w:rPr>
      </w:pPr>
      <w:r w:rsidRPr="00256287">
        <w:rPr>
          <w:lang w:val="fi-FI"/>
        </w:rPr>
        <w:t>Joukkomieli projektoi kohinaa ja kuvia seinille. Myrmidon tekee läsnäolonsa tunnetuksi.</w:t>
      </w:r>
    </w:p>
    <w:p w14:paraId="07CC9486" w14:textId="77777777" w:rsidR="0058121B" w:rsidRPr="00256287" w:rsidRDefault="0058121B" w:rsidP="00335B70">
      <w:pPr>
        <w:rPr>
          <w:lang w:val="fi-FI"/>
        </w:rPr>
      </w:pPr>
    </w:p>
    <w:p w14:paraId="4E6A869C" w14:textId="77777777" w:rsidR="0058121B" w:rsidRPr="00256287" w:rsidRDefault="0091499D" w:rsidP="00335B70">
      <w:pPr>
        <w:rPr>
          <w:lang w:val="fi-FI"/>
        </w:rPr>
      </w:pPr>
      <w:r w:rsidRPr="00256287">
        <w:rPr>
          <w:lang w:val="fi-FI"/>
        </w:rPr>
        <w:t>Astridsdottir murtautuu ulos</w:t>
      </w:r>
      <w:r w:rsidR="002E31D2" w:rsidRPr="00256287">
        <w:rPr>
          <w:lang w:val="fi-FI"/>
        </w:rPr>
        <w:t xml:space="preserve">, fuusioituu vahingossa </w:t>
      </w:r>
      <w:r w:rsidR="00F117F2" w:rsidRPr="00256287">
        <w:rPr>
          <w:lang w:val="fi-FI"/>
        </w:rPr>
        <w:t>Larsenin</w:t>
      </w:r>
      <w:r w:rsidR="002E31D2" w:rsidRPr="00256287">
        <w:rPr>
          <w:lang w:val="fi-FI"/>
        </w:rPr>
        <w:t xml:space="preserve"> kanssa.</w:t>
      </w:r>
      <w:r w:rsidR="00BF21B0" w:rsidRPr="00256287">
        <w:rPr>
          <w:lang w:val="fi-FI"/>
        </w:rPr>
        <w:t xml:space="preserve"> Ryhm</w:t>
      </w:r>
      <w:r w:rsidR="003B3FC6" w:rsidRPr="00256287">
        <w:rPr>
          <w:lang w:val="fi-FI"/>
        </w:rPr>
        <w:t>ä kokoontuu (tai ainakin Astridsdottir, Larsen, Acosta ja Coleman)</w:t>
      </w:r>
      <w:r w:rsidR="00C6102F" w:rsidRPr="00256287">
        <w:rPr>
          <w:lang w:val="fi-FI"/>
        </w:rPr>
        <w:t>.</w:t>
      </w:r>
    </w:p>
    <w:p w14:paraId="67BAF5C5" w14:textId="77777777" w:rsidR="00C6102F" w:rsidRPr="00256287" w:rsidRDefault="00C6102F" w:rsidP="00335B70">
      <w:pPr>
        <w:rPr>
          <w:lang w:val="fi-FI"/>
        </w:rPr>
      </w:pPr>
    </w:p>
    <w:p w14:paraId="0A738460" w14:textId="77777777" w:rsidR="00C6102F" w:rsidRPr="00256287" w:rsidRDefault="008D61B1" w:rsidP="00335B70">
      <w:pPr>
        <w:rPr>
          <w:lang w:val="fi-FI"/>
        </w:rPr>
      </w:pPr>
      <w:r w:rsidRPr="00256287">
        <w:rPr>
          <w:lang w:val="fi-FI"/>
        </w:rPr>
        <w:lastRenderedPageBreak/>
        <w:t xml:space="preserve">Massamieli </w:t>
      </w:r>
      <w:r w:rsidR="00C6102F" w:rsidRPr="00256287">
        <w:rPr>
          <w:lang w:val="fi-FI"/>
        </w:rPr>
        <w:t>koettaa absorboida riehakkaimmat.</w:t>
      </w:r>
      <w:r w:rsidR="00BD0D9C" w:rsidRPr="00256287">
        <w:rPr>
          <w:lang w:val="fi-FI"/>
        </w:rPr>
        <w:t xml:space="preserve"> Se ilmenee </w:t>
      </w:r>
      <w:r w:rsidRPr="00256287">
        <w:rPr>
          <w:lang w:val="fi-FI"/>
        </w:rPr>
        <w:t>joukkona harmaita, piirteettömiä alastomia berserkkejä.</w:t>
      </w:r>
    </w:p>
    <w:p w14:paraId="0CAA0961" w14:textId="77777777" w:rsidR="00C6102F" w:rsidRPr="00256287" w:rsidRDefault="00C6102F" w:rsidP="00335B70">
      <w:pPr>
        <w:rPr>
          <w:lang w:val="fi-FI"/>
        </w:rPr>
      </w:pPr>
    </w:p>
    <w:p w14:paraId="7236920C" w14:textId="77777777" w:rsidR="00BC19ED" w:rsidRPr="00256287" w:rsidRDefault="00C6102F" w:rsidP="00335B70">
      <w:pPr>
        <w:rPr>
          <w:lang w:val="fi-FI"/>
        </w:rPr>
      </w:pPr>
      <w:r w:rsidRPr="00256287">
        <w:rPr>
          <w:lang w:val="fi-FI"/>
        </w:rPr>
        <w:t xml:space="preserve">Kohdataan </w:t>
      </w:r>
      <w:r w:rsidR="004F632F" w:rsidRPr="00256287">
        <w:rPr>
          <w:lang w:val="fi-FI"/>
        </w:rPr>
        <w:t>Matar N</w:t>
      </w:r>
      <w:r w:rsidR="00BC19ED" w:rsidRPr="00256287">
        <w:rPr>
          <w:lang w:val="fi-FI"/>
        </w:rPr>
        <w:t>t</w:t>
      </w:r>
      <w:r w:rsidR="004F632F" w:rsidRPr="00256287">
        <w:rPr>
          <w:lang w:val="fi-FI"/>
        </w:rPr>
        <w:t>heppe</w:t>
      </w:r>
      <w:r w:rsidR="00321CC9" w:rsidRPr="00256287">
        <w:rPr>
          <w:lang w:val="fi-FI"/>
        </w:rPr>
        <w:t xml:space="preserve">. </w:t>
      </w:r>
      <w:r w:rsidR="00BC19ED" w:rsidRPr="00256287">
        <w:rPr>
          <w:lang w:val="fi-FI"/>
        </w:rPr>
        <w:t>"</w:t>
      </w:r>
      <w:r w:rsidR="00C31F5B" w:rsidRPr="00256287">
        <w:rPr>
          <w:lang w:val="fi-FI"/>
        </w:rPr>
        <w:t>Kenraali Ntheppe</w:t>
      </w:r>
      <w:r w:rsidR="008C3FD2" w:rsidRPr="00256287">
        <w:rPr>
          <w:lang w:val="fi-FI"/>
        </w:rPr>
        <w:t>,</w:t>
      </w:r>
      <w:r w:rsidR="00C31F5B" w:rsidRPr="00256287">
        <w:rPr>
          <w:lang w:val="fi-FI"/>
        </w:rPr>
        <w:t xml:space="preserve"> Rajput-legioona,</w:t>
      </w:r>
      <w:r w:rsidR="008C3FD2" w:rsidRPr="00256287">
        <w:rPr>
          <w:lang w:val="fi-FI"/>
        </w:rPr>
        <w:t xml:space="preserve"> Xiphos."</w:t>
      </w:r>
    </w:p>
    <w:p w14:paraId="328DBEF6" w14:textId="77777777" w:rsidR="00BB1F99" w:rsidRPr="00256287" w:rsidRDefault="00BB1F99" w:rsidP="00335B70">
      <w:pPr>
        <w:rPr>
          <w:lang w:val="fi-FI"/>
        </w:rPr>
      </w:pPr>
    </w:p>
    <w:p w14:paraId="02E3ACBA" w14:textId="77777777" w:rsidR="00BB1F99" w:rsidRPr="00256287" w:rsidRDefault="00BB1F99" w:rsidP="00335B70">
      <w:pPr>
        <w:rPr>
          <w:lang w:val="fi-FI"/>
        </w:rPr>
      </w:pPr>
      <w:r w:rsidRPr="00256287">
        <w:rPr>
          <w:lang w:val="fi-FI"/>
        </w:rPr>
        <w:t>[Xiphos on 3-4 valotunnin päässä Jupiterista]</w:t>
      </w:r>
    </w:p>
    <w:p w14:paraId="73660860" w14:textId="77777777" w:rsidR="00BC19ED" w:rsidRPr="00256287" w:rsidRDefault="00BC19ED" w:rsidP="00335B70">
      <w:pPr>
        <w:rPr>
          <w:lang w:val="fi-FI"/>
        </w:rPr>
      </w:pPr>
    </w:p>
    <w:p w14:paraId="2C5C3C8C" w14:textId="77777777" w:rsidR="00F83FD7" w:rsidRPr="00256287" w:rsidRDefault="00321CC9" w:rsidP="00335B70">
      <w:pPr>
        <w:rPr>
          <w:lang w:val="fi-FI"/>
        </w:rPr>
      </w:pPr>
      <w:r w:rsidRPr="00256287">
        <w:rPr>
          <w:lang w:val="fi-FI"/>
        </w:rPr>
        <w:t>"Tämä on massamieli." "Yleensä TITAN:it ovat käsittämättömiä, mutta tämän toiminnan käsitän hyvin: se yrittää pysyä elossa. Siinä on jotain vialla, ja se koettaa korjata asian. Massamieli on keino siihen."</w:t>
      </w:r>
    </w:p>
    <w:p w14:paraId="698B8007" w14:textId="77777777" w:rsidR="00F83FD7" w:rsidRPr="00256287" w:rsidRDefault="00F83FD7" w:rsidP="00335B70">
      <w:pPr>
        <w:rPr>
          <w:lang w:val="fi-FI"/>
        </w:rPr>
      </w:pPr>
    </w:p>
    <w:p w14:paraId="27BB7D16" w14:textId="77777777" w:rsidR="00F83FD7" w:rsidRPr="00256287" w:rsidRDefault="00F83FD7" w:rsidP="006346D7">
      <w:pPr>
        <w:pStyle w:val="Heading3"/>
      </w:pPr>
      <w:r w:rsidRPr="00256287">
        <w:t>Seuraukset</w:t>
      </w:r>
    </w:p>
    <w:p w14:paraId="5EBA8816" w14:textId="77777777" w:rsidR="00F83FD7" w:rsidRPr="00256287" w:rsidRDefault="00F83FD7" w:rsidP="00335B70">
      <w:pPr>
        <w:rPr>
          <w:lang w:val="fi-FI"/>
        </w:rPr>
      </w:pPr>
    </w:p>
    <w:p w14:paraId="35039EB1" w14:textId="77777777" w:rsidR="00CA7DFD" w:rsidRPr="00256287" w:rsidRDefault="00FD0DA2" w:rsidP="00335B70">
      <w:pPr>
        <w:rPr>
          <w:lang w:val="fi-FI"/>
        </w:rPr>
      </w:pPr>
      <w:r w:rsidRPr="00256287">
        <w:rPr>
          <w:lang w:val="fi-FI"/>
        </w:rPr>
        <w:t>Larsen ja Astridsdottir ovat lomittuneet pahasti yhteen.</w:t>
      </w:r>
    </w:p>
    <w:p w14:paraId="66EBB8F3" w14:textId="77777777" w:rsidR="00FD0DA2" w:rsidRPr="00256287" w:rsidRDefault="00FD0DA2" w:rsidP="00335B70">
      <w:pPr>
        <w:rPr>
          <w:lang w:val="fi-FI"/>
        </w:rPr>
      </w:pPr>
    </w:p>
    <w:p w14:paraId="7C233B82" w14:textId="77777777" w:rsidR="00FD0DA2" w:rsidRPr="00256287" w:rsidRDefault="00FD0DA2" w:rsidP="00335B70">
      <w:pPr>
        <w:rPr>
          <w:lang w:val="fi-FI"/>
        </w:rPr>
      </w:pPr>
      <w:r w:rsidRPr="00256287">
        <w:rPr>
          <w:lang w:val="fi-FI"/>
        </w:rPr>
        <w:t xml:space="preserve">Alghanille ja Acostalle oli käydä samoin, mutta Acostan mieli oli Matar Ntheppen memeettisten muurien suojaama, eikä Alghanista päässyt niistä läpi kuin palasia. Tuloksena Alghanin </w:t>
      </w:r>
      <w:r w:rsidR="00726405" w:rsidRPr="00256287">
        <w:rPr>
          <w:lang w:val="fi-FI"/>
        </w:rPr>
        <w:t>ego pirstoutui entistä pahemmin, ja hänelle tulee Depression (Severe)</w:t>
      </w:r>
    </w:p>
    <w:p w14:paraId="6EAEE661" w14:textId="77777777" w:rsidR="00E62F10" w:rsidRPr="00256287" w:rsidRDefault="00E62F10" w:rsidP="00335B70">
      <w:pPr>
        <w:rPr>
          <w:lang w:val="fi-FI"/>
        </w:rPr>
      </w:pPr>
    </w:p>
    <w:p w14:paraId="46C916B1" w14:textId="77777777" w:rsidR="00E62F10" w:rsidRPr="00256287" w:rsidRDefault="00E62F10" w:rsidP="00335B70">
      <w:pPr>
        <w:rPr>
          <w:lang w:val="fi-FI"/>
        </w:rPr>
      </w:pPr>
      <w:r w:rsidRPr="00256287">
        <w:rPr>
          <w:lang w:val="fi-FI"/>
        </w:rPr>
        <w:t xml:space="preserve">Acosta sen sijaan sai Ntheppeltä Knife- ja Shortsword-taitoja, sekä </w:t>
      </w:r>
      <w:r w:rsidR="0002231B" w:rsidRPr="00256287">
        <w:rPr>
          <w:lang w:val="fi-FI"/>
        </w:rPr>
        <w:t>+1 Somatic Aptitudeen (nyt jo +2)</w:t>
      </w:r>
    </w:p>
    <w:p w14:paraId="2B785D18" w14:textId="77777777" w:rsidR="00FD0DA2" w:rsidRPr="00256287" w:rsidRDefault="00FD0DA2" w:rsidP="00335B70">
      <w:pPr>
        <w:rPr>
          <w:lang w:val="fi-FI"/>
        </w:rPr>
      </w:pPr>
    </w:p>
    <w:p w14:paraId="43981E90" w14:textId="77777777" w:rsidR="00FD0DA2" w:rsidRPr="00256287" w:rsidRDefault="00FD0DA2" w:rsidP="00335B70">
      <w:pPr>
        <w:rPr>
          <w:lang w:val="fi-FI"/>
        </w:rPr>
      </w:pPr>
      <w:r w:rsidRPr="00256287">
        <w:rPr>
          <w:lang w:val="fi-FI"/>
        </w:rPr>
        <w:t xml:space="preserve">Bogedal saa </w:t>
      </w:r>
      <w:r w:rsidR="00726405" w:rsidRPr="00256287">
        <w:rPr>
          <w:lang w:val="fi-FI"/>
        </w:rPr>
        <w:t>Combat Paralysis:in</w:t>
      </w:r>
    </w:p>
    <w:p w14:paraId="3DD940AC" w14:textId="77777777" w:rsidR="00FD0DA2" w:rsidRPr="00256287" w:rsidRDefault="00FD0DA2" w:rsidP="00335B70">
      <w:pPr>
        <w:rPr>
          <w:lang w:val="fi-FI"/>
        </w:rPr>
      </w:pPr>
    </w:p>
    <w:p w14:paraId="5292CF77" w14:textId="77777777" w:rsidR="00FD0DA2" w:rsidRPr="00256287" w:rsidRDefault="00FD0DA2" w:rsidP="00335B70">
      <w:pPr>
        <w:rPr>
          <w:lang w:val="fi-FI"/>
        </w:rPr>
      </w:pPr>
      <w:r w:rsidRPr="00256287">
        <w:rPr>
          <w:lang w:val="fi-FI"/>
        </w:rPr>
        <w:t>Guanchana ja Coleman selvisivät ilman pahoja vaurioita.</w:t>
      </w:r>
    </w:p>
    <w:p w14:paraId="652DDEEC" w14:textId="77777777" w:rsidR="00CA7DFD" w:rsidRPr="00256287" w:rsidRDefault="00CA7DFD" w:rsidP="00335B70">
      <w:pPr>
        <w:rPr>
          <w:lang w:val="fi-FI"/>
        </w:rPr>
      </w:pPr>
    </w:p>
    <w:p w14:paraId="2BCDE3A5" w14:textId="77777777" w:rsidR="001D5EEE" w:rsidRPr="00256287" w:rsidRDefault="001D5EEE" w:rsidP="009E5DB4">
      <w:pPr>
        <w:rPr>
          <w:lang w:val="fi-FI"/>
        </w:rPr>
      </w:pPr>
    </w:p>
    <w:p w14:paraId="14A2F79A" w14:textId="77777777" w:rsidR="008A6368" w:rsidRPr="00256287" w:rsidRDefault="008A6368" w:rsidP="008A6368">
      <w:pPr>
        <w:pStyle w:val="Heading2"/>
        <w:rPr>
          <w:lang w:val="fi-FI"/>
        </w:rPr>
      </w:pPr>
      <w:r w:rsidRPr="00256287">
        <w:rPr>
          <w:lang w:val="fi-FI"/>
        </w:rPr>
        <w:t>Ketään ei jätetä</w:t>
      </w:r>
    </w:p>
    <w:p w14:paraId="4B018D6F" w14:textId="77777777" w:rsidR="002F1E6A" w:rsidRPr="00256287" w:rsidRDefault="002F1E6A" w:rsidP="002F1E6A">
      <w:pPr>
        <w:rPr>
          <w:lang w:val="fi-FI"/>
        </w:rPr>
      </w:pPr>
    </w:p>
    <w:p w14:paraId="159BC7E6" w14:textId="77777777" w:rsidR="002F1E6A" w:rsidRPr="00256287" w:rsidRDefault="002F1E6A" w:rsidP="002F1E6A">
      <w:pPr>
        <w:rPr>
          <w:lang w:val="fi-FI"/>
        </w:rPr>
      </w:pPr>
      <w:r w:rsidRPr="00256287">
        <w:rPr>
          <w:lang w:val="fi-FI"/>
        </w:rPr>
        <w:t xml:space="preserve">Linkki: </w:t>
      </w:r>
      <w:hyperlink r:id="rId9" w:history="1">
        <w:r w:rsidRPr="00256287">
          <w:rPr>
            <w:rStyle w:val="Hyperlink"/>
            <w:lang w:val="fi-FI"/>
          </w:rPr>
          <w:t>http://img.photobucket.com/albums/v323/ShadowDragon8685/Alien%20vs%20Eclipse%20Phase/Siftrunner%20Final%20-%20Aaron%20Miller-EP%20logo.jpg~original</w:t>
        </w:r>
      </w:hyperlink>
      <w:r w:rsidRPr="00256287">
        <w:rPr>
          <w:lang w:val="fi-FI"/>
        </w:rPr>
        <w:t xml:space="preserve"> (Araknidimorfi)</w:t>
      </w:r>
    </w:p>
    <w:p w14:paraId="14507D9A" w14:textId="77777777" w:rsidR="008A6368" w:rsidRPr="00256287" w:rsidRDefault="008A6368" w:rsidP="006346D7">
      <w:pPr>
        <w:pStyle w:val="Heading3"/>
      </w:pPr>
      <w:r w:rsidRPr="00256287">
        <w:t>Tilanne</w:t>
      </w:r>
      <w:r w:rsidR="00F83FD7" w:rsidRPr="00256287">
        <w:t xml:space="preserve"> Saint Sunnivalla</w:t>
      </w:r>
    </w:p>
    <w:p w14:paraId="6EEF3583" w14:textId="77777777" w:rsidR="008A6368" w:rsidRPr="00256287" w:rsidRDefault="008A6368" w:rsidP="009E5DB4">
      <w:pPr>
        <w:rPr>
          <w:lang w:val="fi-FI"/>
        </w:rPr>
      </w:pPr>
      <w:r w:rsidRPr="00256287">
        <w:rPr>
          <w:lang w:val="fi-FI"/>
        </w:rPr>
        <w:t xml:space="preserve">Saint Sunnivan 53 hengen miehistö on kutistunut 40:een, ja näistä neljä (Sepulveda, K Astridsdottir, </w:t>
      </w:r>
      <w:r w:rsidR="00E309FE" w:rsidRPr="00256287">
        <w:rPr>
          <w:lang w:val="fi-FI"/>
        </w:rPr>
        <w:t xml:space="preserve">Rapp ja </w:t>
      </w:r>
      <w:r w:rsidR="00347FB5" w:rsidRPr="00256287">
        <w:rPr>
          <w:lang w:val="fi-FI"/>
        </w:rPr>
        <w:t>Orsson</w:t>
      </w:r>
      <w:r w:rsidR="00E309FE" w:rsidRPr="00256287">
        <w:rPr>
          <w:lang w:val="fi-FI"/>
        </w:rPr>
        <w:t>) on niin pahasti haavoittunut, etteivät he voi toimia palveluksessa.</w:t>
      </w:r>
      <w:r w:rsidR="00475849" w:rsidRPr="00256287">
        <w:rPr>
          <w:lang w:val="fi-FI"/>
        </w:rPr>
        <w:t xml:space="preserve"> Myrland ja Holst ovat lievästi haavoittuneita.</w:t>
      </w:r>
    </w:p>
    <w:p w14:paraId="69E4E81C" w14:textId="77777777" w:rsidR="00F83FD7" w:rsidRPr="00256287" w:rsidRDefault="00F83FD7" w:rsidP="009E5DB4">
      <w:pPr>
        <w:rPr>
          <w:lang w:val="fi-FI"/>
        </w:rPr>
      </w:pPr>
    </w:p>
    <w:p w14:paraId="0DA96E64" w14:textId="77777777" w:rsidR="00F83FD7" w:rsidRPr="00256287" w:rsidRDefault="00F83FD7" w:rsidP="009E5DB4">
      <w:pPr>
        <w:rPr>
          <w:lang w:val="fi-FI"/>
        </w:rPr>
      </w:pPr>
      <w:r w:rsidRPr="00256287">
        <w:rPr>
          <w:lang w:val="fi-FI"/>
        </w:rPr>
        <w:t>Fjell on siltapäivystäjänä kytkenyt normaalit järjestelmät takaisin toimintaan, jolloin viestintää seuraava MacKay saa viestin Colemanilta. Tuolloin siltapäivystystä hoitaa Iglesias, johon otetaan ensimmäisenä yhteyttä.</w:t>
      </w:r>
    </w:p>
    <w:p w14:paraId="37FC9B3D" w14:textId="77777777" w:rsidR="00F83FD7" w:rsidRPr="00256287" w:rsidRDefault="00F83FD7" w:rsidP="009E5DB4">
      <w:pPr>
        <w:rPr>
          <w:lang w:val="fi-FI"/>
        </w:rPr>
      </w:pPr>
    </w:p>
    <w:p w14:paraId="70DC53BD" w14:textId="77777777" w:rsidR="00F83FD7" w:rsidRPr="00256287" w:rsidRDefault="00F83FD7" w:rsidP="009E5DB4">
      <w:pPr>
        <w:rPr>
          <w:lang w:val="fi-FI"/>
        </w:rPr>
      </w:pPr>
      <w:r w:rsidRPr="00256287">
        <w:rPr>
          <w:lang w:val="fi-FI"/>
        </w:rPr>
        <w:t xml:space="preserve">Kapteeni Halkenhvad on </w:t>
      </w:r>
      <w:r w:rsidR="006C4D91" w:rsidRPr="00256287">
        <w:rPr>
          <w:lang w:val="fi-FI"/>
        </w:rPr>
        <w:t xml:space="preserve">kapteenin hytissä sinetöimässä Skarsgardin jäämistöä. </w:t>
      </w:r>
      <w:r w:rsidR="00DA2A36" w:rsidRPr="00256287">
        <w:rPr>
          <w:lang w:val="fi-FI"/>
        </w:rPr>
        <w:t>Hän on periaatteessa hyväksyvä pelastusajatukselle, mikäli hänelle esitetään tämä oikein.</w:t>
      </w:r>
    </w:p>
    <w:p w14:paraId="4F857F08" w14:textId="77777777" w:rsidR="00F83FD7" w:rsidRPr="00256287" w:rsidRDefault="00F83FD7" w:rsidP="009E5DB4">
      <w:pPr>
        <w:rPr>
          <w:lang w:val="fi-FI"/>
        </w:rPr>
      </w:pPr>
    </w:p>
    <w:p w14:paraId="4F673C08" w14:textId="77777777" w:rsidR="006C4D91" w:rsidRPr="00256287" w:rsidRDefault="006C4D91" w:rsidP="009E5DB4">
      <w:pPr>
        <w:rPr>
          <w:lang w:val="fi-FI"/>
        </w:rPr>
      </w:pPr>
      <w:r w:rsidRPr="00256287">
        <w:rPr>
          <w:lang w:val="fi-FI"/>
        </w:rPr>
        <w:t xml:space="preserve">Qassim </w:t>
      </w:r>
      <w:r w:rsidR="00DA2A36" w:rsidRPr="00256287">
        <w:rPr>
          <w:lang w:val="fi-FI"/>
        </w:rPr>
        <w:t>on</w:t>
      </w:r>
      <w:r w:rsidRPr="00256287">
        <w:rPr>
          <w:lang w:val="fi-FI"/>
        </w:rPr>
        <w:t xml:space="preserve"> valtauskannella käymässä läpi vaurioita. Hän ei ota kantaa pelastusoperaatioon, vaan kehottaa ottamaan yhteyttä kapteeniin.</w:t>
      </w:r>
    </w:p>
    <w:p w14:paraId="4676EED9" w14:textId="77777777" w:rsidR="006C4D91" w:rsidRPr="00256287" w:rsidRDefault="006C4D91" w:rsidP="009E5DB4">
      <w:pPr>
        <w:rPr>
          <w:lang w:val="fi-FI"/>
        </w:rPr>
      </w:pPr>
    </w:p>
    <w:p w14:paraId="5BB5E2E8" w14:textId="77777777" w:rsidR="00F83FD7" w:rsidRPr="00256287" w:rsidRDefault="006C4D91" w:rsidP="009E5DB4">
      <w:pPr>
        <w:rPr>
          <w:lang w:val="fi-FI"/>
        </w:rPr>
      </w:pPr>
      <w:r w:rsidRPr="00256287">
        <w:rPr>
          <w:lang w:val="fi-FI"/>
        </w:rPr>
        <w:t>Jaramillo on sairastuvalla kuuntelemassa Hjellegardin raporttia vammoista ja nano- ja mikrobottipuhdistuksesta. Kun hän</w:t>
      </w:r>
      <w:r w:rsidR="00DA2A36" w:rsidRPr="00256287">
        <w:rPr>
          <w:lang w:val="fi-FI"/>
        </w:rPr>
        <w:t xml:space="preserve"> </w:t>
      </w:r>
      <w:r w:rsidR="00F83FD7" w:rsidRPr="00256287">
        <w:rPr>
          <w:lang w:val="fi-FI"/>
        </w:rPr>
        <w:t>kuulee tapahtuneesta, hän ilmoittaa, että radioyhteyksiä ei pidä vieläkään käyttää, ja että kyseessä on ansa.</w:t>
      </w:r>
    </w:p>
    <w:p w14:paraId="6BCEC395" w14:textId="77777777" w:rsidR="008A6368" w:rsidRPr="00256287" w:rsidRDefault="008A6368" w:rsidP="009E5DB4">
      <w:pPr>
        <w:rPr>
          <w:lang w:val="fi-FI"/>
        </w:rPr>
      </w:pPr>
    </w:p>
    <w:p w14:paraId="76321B25" w14:textId="77777777" w:rsidR="0024571E" w:rsidRPr="00256287" w:rsidRDefault="0024571E" w:rsidP="009E5DB4">
      <w:pPr>
        <w:rPr>
          <w:lang w:val="fi-FI"/>
        </w:rPr>
      </w:pPr>
      <w:r w:rsidRPr="00256287">
        <w:rPr>
          <w:lang w:val="fi-FI"/>
        </w:rPr>
        <w:t>Ayez on erittäin voimakkaasti pelastusoperaation kannalla.</w:t>
      </w:r>
      <w:r w:rsidR="00BC6A5F" w:rsidRPr="00256287">
        <w:rPr>
          <w:lang w:val="fi-FI"/>
        </w:rPr>
        <w:t xml:space="preserve"> Hänellä on ehdottomasti "no man left behind" -eetos, </w:t>
      </w:r>
      <w:r w:rsidR="00D356FA" w:rsidRPr="00256287">
        <w:rPr>
          <w:lang w:val="fi-FI"/>
        </w:rPr>
        <w:t>ajaltaan Chilen laivastossa. Hän saattaa joutua tästä jopa konfliktiin Jaramillon kanssa; hän on valmis uhmaamaan vaikka suoraa käskyä hakeakseen omansa takaisin.</w:t>
      </w:r>
      <w:r w:rsidR="00C5609A" w:rsidRPr="00256287">
        <w:rPr>
          <w:lang w:val="fi-FI"/>
        </w:rPr>
        <w:t xml:space="preserve"> Toisaalta, jos pelastusoperaatio on legitti, häntä ei käsketä mukaan.</w:t>
      </w:r>
    </w:p>
    <w:p w14:paraId="7B48498F" w14:textId="77777777" w:rsidR="00656696" w:rsidRPr="00256287" w:rsidRDefault="00656696" w:rsidP="009E5DB4">
      <w:pPr>
        <w:rPr>
          <w:lang w:val="fi-FI"/>
        </w:rPr>
      </w:pPr>
    </w:p>
    <w:p w14:paraId="1F3ADB2D" w14:textId="77777777" w:rsidR="00656696" w:rsidRPr="00256287" w:rsidRDefault="00656696" w:rsidP="006346D7">
      <w:pPr>
        <w:pStyle w:val="Heading3"/>
      </w:pPr>
      <w:r w:rsidRPr="00256287">
        <w:t>Pelastusoperaatio</w:t>
      </w:r>
    </w:p>
    <w:p w14:paraId="2FF71A4D" w14:textId="77777777" w:rsidR="00656696" w:rsidRPr="00256287" w:rsidRDefault="00656696" w:rsidP="009E5DB4">
      <w:pPr>
        <w:rPr>
          <w:lang w:val="fi-FI"/>
        </w:rPr>
      </w:pPr>
      <w:r w:rsidRPr="00256287">
        <w:rPr>
          <w:lang w:val="fi-FI"/>
        </w:rPr>
        <w:t>Mukaan ei päästetä seuraavia:</w:t>
      </w:r>
    </w:p>
    <w:p w14:paraId="35B8C45B" w14:textId="77777777" w:rsidR="00656696" w:rsidRPr="00256287" w:rsidRDefault="00656696" w:rsidP="009E5DB4">
      <w:pPr>
        <w:rPr>
          <w:lang w:val="fi-FI"/>
        </w:rPr>
      </w:pPr>
    </w:p>
    <w:p w14:paraId="0C519C5F" w14:textId="77777777" w:rsidR="00656696" w:rsidRPr="00256287" w:rsidRDefault="00656696" w:rsidP="00656696">
      <w:pPr>
        <w:numPr>
          <w:ilvl w:val="0"/>
          <w:numId w:val="3"/>
        </w:numPr>
        <w:rPr>
          <w:lang w:val="fi-FI"/>
        </w:rPr>
      </w:pPr>
      <w:r w:rsidRPr="00256287">
        <w:rPr>
          <w:b/>
          <w:i/>
          <w:lang w:val="fi-FI"/>
        </w:rPr>
        <w:t>Fjell</w:t>
      </w:r>
      <w:r w:rsidRPr="00256287">
        <w:rPr>
          <w:lang w:val="fi-FI"/>
        </w:rPr>
        <w:t xml:space="preserve"> - Ainoa siltaupseeri, joka on jäljellä</w:t>
      </w:r>
    </w:p>
    <w:p w14:paraId="31E89CAA" w14:textId="77777777" w:rsidR="00656696" w:rsidRPr="00256287" w:rsidRDefault="00656696" w:rsidP="00656696">
      <w:pPr>
        <w:numPr>
          <w:ilvl w:val="0"/>
          <w:numId w:val="3"/>
        </w:numPr>
        <w:rPr>
          <w:lang w:val="fi-FI"/>
        </w:rPr>
      </w:pPr>
      <w:r w:rsidRPr="00256287">
        <w:rPr>
          <w:b/>
          <w:i/>
          <w:lang w:val="fi-FI"/>
        </w:rPr>
        <w:t>Hjellegard, Santangeli</w:t>
      </w:r>
      <w:r w:rsidRPr="00256287">
        <w:rPr>
          <w:i/>
          <w:lang w:val="fi-FI"/>
        </w:rPr>
        <w:t xml:space="preserve">i - </w:t>
      </w:r>
      <w:r w:rsidRPr="00256287">
        <w:rPr>
          <w:lang w:val="fi-FI"/>
        </w:rPr>
        <w:t>Osaava lääkintä</w:t>
      </w:r>
    </w:p>
    <w:p w14:paraId="43CEE96B" w14:textId="77777777" w:rsidR="00482343" w:rsidRPr="00256287" w:rsidRDefault="00482343" w:rsidP="00656696">
      <w:pPr>
        <w:numPr>
          <w:ilvl w:val="0"/>
          <w:numId w:val="3"/>
        </w:numPr>
        <w:rPr>
          <w:lang w:val="fi-FI"/>
        </w:rPr>
      </w:pPr>
      <w:r w:rsidRPr="00256287">
        <w:rPr>
          <w:b/>
          <w:i/>
          <w:lang w:val="fi-FI"/>
        </w:rPr>
        <w:t>Olafsen -</w:t>
      </w:r>
      <w:r w:rsidRPr="00256287">
        <w:rPr>
          <w:lang w:val="fi-FI"/>
        </w:rPr>
        <w:t xml:space="preserve"> ruori</w:t>
      </w:r>
    </w:p>
    <w:p w14:paraId="73DD8888" w14:textId="77777777" w:rsidR="00656696" w:rsidRPr="00256287" w:rsidRDefault="00475849" w:rsidP="00656696">
      <w:pPr>
        <w:numPr>
          <w:ilvl w:val="0"/>
          <w:numId w:val="3"/>
        </w:numPr>
        <w:rPr>
          <w:lang w:val="fi-FI"/>
        </w:rPr>
      </w:pPr>
      <w:r w:rsidRPr="00256287">
        <w:rPr>
          <w:b/>
          <w:i/>
          <w:lang w:val="fi-FI"/>
        </w:rPr>
        <w:t>Ayez -</w:t>
      </w:r>
      <w:r w:rsidRPr="00256287">
        <w:rPr>
          <w:lang w:val="fi-FI"/>
        </w:rPr>
        <w:t xml:space="preserve"> Osaava puosu [lähtee väkisin jos ei virallista operaatiota]</w:t>
      </w:r>
    </w:p>
    <w:p w14:paraId="14CBC15F" w14:textId="77777777" w:rsidR="00475849" w:rsidRPr="00256287" w:rsidRDefault="00475849" w:rsidP="00475849">
      <w:pPr>
        <w:numPr>
          <w:ilvl w:val="0"/>
          <w:numId w:val="3"/>
        </w:numPr>
        <w:rPr>
          <w:lang w:val="fi-FI"/>
        </w:rPr>
      </w:pPr>
      <w:r w:rsidRPr="00256287">
        <w:rPr>
          <w:b/>
          <w:i/>
          <w:lang w:val="fi-FI"/>
        </w:rPr>
        <w:t>de Vooght -</w:t>
      </w:r>
      <w:r w:rsidRPr="00256287">
        <w:rPr>
          <w:lang w:val="fi-FI"/>
        </w:rPr>
        <w:t xml:space="preserve"> liian altis koneälyjen hyökkäyksille [on vapaaehtoinen, ei pääse]</w:t>
      </w:r>
    </w:p>
    <w:p w14:paraId="67C605A4" w14:textId="77777777" w:rsidR="00475849" w:rsidRPr="00256287" w:rsidRDefault="00475849" w:rsidP="009E5DB4">
      <w:pPr>
        <w:numPr>
          <w:ilvl w:val="0"/>
          <w:numId w:val="3"/>
        </w:numPr>
        <w:rPr>
          <w:lang w:val="fi-FI"/>
        </w:rPr>
      </w:pPr>
      <w:r w:rsidRPr="00256287">
        <w:rPr>
          <w:b/>
          <w:i/>
          <w:lang w:val="fi-FI"/>
        </w:rPr>
        <w:t>Holst, Myrland -</w:t>
      </w:r>
      <w:r w:rsidRPr="00256287">
        <w:rPr>
          <w:lang w:val="fi-FI"/>
        </w:rPr>
        <w:t xml:space="preserve"> haavoittuneita</w:t>
      </w:r>
    </w:p>
    <w:p w14:paraId="32D36442" w14:textId="77777777" w:rsidR="00656696" w:rsidRPr="00256287" w:rsidRDefault="00475849" w:rsidP="009E5DB4">
      <w:pPr>
        <w:numPr>
          <w:ilvl w:val="0"/>
          <w:numId w:val="3"/>
        </w:numPr>
        <w:rPr>
          <w:lang w:val="fi-FI"/>
        </w:rPr>
      </w:pPr>
      <w:r w:rsidRPr="00256287">
        <w:rPr>
          <w:b/>
          <w:i/>
          <w:lang w:val="fi-FI"/>
        </w:rPr>
        <w:t xml:space="preserve">Winnink, Lillehammer - </w:t>
      </w:r>
      <w:r w:rsidRPr="00256287">
        <w:rPr>
          <w:lang w:val="fi-FI"/>
        </w:rPr>
        <w:t>valtauksen tehtävissä</w:t>
      </w:r>
    </w:p>
    <w:p w14:paraId="72B9FF3B" w14:textId="77777777" w:rsidR="00656696" w:rsidRPr="00256287" w:rsidRDefault="00656696" w:rsidP="009E5DB4">
      <w:pPr>
        <w:rPr>
          <w:lang w:val="fi-FI"/>
        </w:rPr>
      </w:pPr>
    </w:p>
    <w:p w14:paraId="648170AB" w14:textId="77777777" w:rsidR="00604153" w:rsidRPr="00256287" w:rsidRDefault="00604153" w:rsidP="009E5DB4">
      <w:pPr>
        <w:rPr>
          <w:lang w:val="fi-FI"/>
        </w:rPr>
      </w:pPr>
    </w:p>
    <w:p w14:paraId="54CC423C" w14:textId="77777777" w:rsidR="00604153" w:rsidRPr="00256287" w:rsidRDefault="00604153" w:rsidP="006346D7">
      <w:pPr>
        <w:pStyle w:val="Heading3"/>
      </w:pPr>
      <w:r w:rsidRPr="00256287">
        <w:t>Tilanne Song Cai Flowerin takaosassa</w:t>
      </w:r>
    </w:p>
    <w:p w14:paraId="3B15EA23" w14:textId="77777777" w:rsidR="00D642B6" w:rsidRPr="00256287" w:rsidRDefault="00D943DB" w:rsidP="00D642B6">
      <w:pPr>
        <w:rPr>
          <w:lang w:val="fi-FI"/>
        </w:rPr>
      </w:pPr>
      <w:r w:rsidRPr="00256287">
        <w:rPr>
          <w:lang w:val="fi-FI"/>
        </w:rPr>
        <w:t>Seitsemän irtopäätä on siirretty pieneen rahtipodiin, ja sen elämänylläpitojärjestelmä on kytketty podin virransyöttöön. Päät ovat vaan irti ravinnontuotannosta.</w:t>
      </w:r>
      <w:r w:rsidR="00E16475" w:rsidRPr="00256287">
        <w:rPr>
          <w:lang w:val="fi-FI"/>
        </w:rPr>
        <w:t xml:space="preserve"> Laatikkojärjestelmässä aivojen kaipaamaa sokeria on parinsadan gramman verran per pää; tällä toimintakapasiteetti riittää 1.5 vuorokaudeksi. Happea syötetään suoraan järjestelmästä.</w:t>
      </w:r>
    </w:p>
    <w:p w14:paraId="52C42199" w14:textId="77777777" w:rsidR="00FC4860" w:rsidRPr="00256287" w:rsidRDefault="00FC4860" w:rsidP="00D642B6">
      <w:pPr>
        <w:rPr>
          <w:lang w:val="fi-FI"/>
        </w:rPr>
      </w:pPr>
    </w:p>
    <w:p w14:paraId="4949BF1A" w14:textId="77777777" w:rsidR="00FC4860" w:rsidRPr="00256287" w:rsidRDefault="00E3732F" w:rsidP="00D642B6">
      <w:pPr>
        <w:rPr>
          <w:lang w:val="fi-FI"/>
        </w:rPr>
      </w:pPr>
      <w:r w:rsidRPr="00256287">
        <w:rPr>
          <w:lang w:val="fi-FI"/>
        </w:rPr>
        <w:t>Rahtipodilla on yhteys lähettimeen ja aurinkopaneelista tehtyyn antenniin.</w:t>
      </w:r>
    </w:p>
    <w:p w14:paraId="2D351E17" w14:textId="77777777" w:rsidR="00C44D78" w:rsidRPr="00256287" w:rsidRDefault="00C44D78" w:rsidP="00D642B6">
      <w:pPr>
        <w:rPr>
          <w:lang w:val="fi-FI"/>
        </w:rPr>
      </w:pPr>
    </w:p>
    <w:p w14:paraId="69D0236E" w14:textId="77777777" w:rsidR="005742A9" w:rsidRPr="00256287" w:rsidRDefault="00C44D78" w:rsidP="00D642B6">
      <w:pPr>
        <w:rPr>
          <w:lang w:val="fi-FI"/>
        </w:rPr>
      </w:pPr>
      <w:r w:rsidRPr="00256287">
        <w:rPr>
          <w:lang w:val="fi-FI"/>
        </w:rPr>
        <w:t xml:space="preserve">Rahtitilassa on 30000 m^3 ilmaa 1bar paineessa. </w:t>
      </w:r>
      <w:r w:rsidR="003745CC" w:rsidRPr="00256287">
        <w:rPr>
          <w:lang w:val="fi-FI"/>
        </w:rPr>
        <w:t>Ilma vuotaa vähitellen pois, mutta se on ongelma vasta tuntien kuluttua. Pari automatisoitua järjestelmää on lähettänyt droneja paikkaustöihin.</w:t>
      </w:r>
    </w:p>
    <w:p w14:paraId="70EC334F" w14:textId="77777777" w:rsidR="00906CD6" w:rsidRPr="00256287" w:rsidRDefault="00906CD6" w:rsidP="00D642B6">
      <w:pPr>
        <w:rPr>
          <w:lang w:val="fi-FI"/>
        </w:rPr>
      </w:pPr>
    </w:p>
    <w:p w14:paraId="307963AC" w14:textId="77777777" w:rsidR="00906CD6" w:rsidRPr="008D354A" w:rsidRDefault="00906CD6" w:rsidP="00D642B6">
      <w:r w:rsidRPr="00256287">
        <w:rPr>
          <w:lang w:val="fi-FI"/>
        </w:rPr>
        <w:t>Takaosassa on 6 araknoididronea, jotka kaikki toteuttavat yksinkertaisia ohjelmia.</w:t>
      </w:r>
      <w:r w:rsidR="001317E7" w:rsidRPr="00256287">
        <w:rPr>
          <w:lang w:val="fi-FI"/>
        </w:rPr>
        <w:t xml:space="preserve"> Näihin voi yrittää murtautua massamielen ohi, mutta se on vaikeaa.</w:t>
      </w:r>
      <w:r w:rsidR="00CB0445" w:rsidRPr="00256287">
        <w:rPr>
          <w:lang w:val="fi-FI"/>
        </w:rPr>
        <w:t xml:space="preserve"> </w:t>
      </w:r>
      <w:r w:rsidR="00CB0445" w:rsidRPr="008D354A">
        <w:t>Massamieli ohjaa niitä.</w:t>
      </w:r>
    </w:p>
    <w:p w14:paraId="3BF18EA2" w14:textId="77777777" w:rsidR="00CE56D3" w:rsidRPr="008D354A" w:rsidRDefault="00CE56D3" w:rsidP="00CE56D3"/>
    <w:p w14:paraId="3CF9ABD4" w14:textId="77777777" w:rsidR="00CE56D3" w:rsidRPr="008D354A" w:rsidRDefault="00CE56D3" w:rsidP="00CE56D3">
      <w:r w:rsidRPr="008D354A">
        <w:t>ST 14 DX 12 IQ 10 HT 10</w:t>
      </w:r>
      <w:r w:rsidRPr="008D354A">
        <w:tab/>
        <w:t>Speed 6 Move 6</w:t>
      </w:r>
    </w:p>
    <w:p w14:paraId="5141A8B9" w14:textId="77777777" w:rsidR="00CE56D3" w:rsidRPr="008D354A" w:rsidRDefault="00CE56D3" w:rsidP="00CE56D3">
      <w:r w:rsidRPr="008D354A">
        <w:t>PD 1, DR 6 / 3, Extra Limbs, Basic Mesh Inserts, Cyberbrain, Cortical Stack, Enhanced Vision, Lidar, Radar</w:t>
      </w:r>
    </w:p>
    <w:p w14:paraId="5EF2B0B3" w14:textId="77777777" w:rsidR="00CE56D3" w:rsidRPr="008D354A" w:rsidRDefault="00CE56D3" w:rsidP="00D642B6">
      <w:r w:rsidRPr="008D354A">
        <w:lastRenderedPageBreak/>
        <w:t>Punch 1d+2, Knife 2d</w:t>
      </w:r>
    </w:p>
    <w:p w14:paraId="1F71A7A9" w14:textId="77777777" w:rsidR="00CE56D3" w:rsidRPr="008D354A" w:rsidRDefault="00CE56D3" w:rsidP="00D642B6">
      <w:r w:rsidRPr="008D354A">
        <w:t>Brawling-12, Climbing-15</w:t>
      </w:r>
    </w:p>
    <w:p w14:paraId="6639AFB2" w14:textId="77777777" w:rsidR="00CE56D3" w:rsidRPr="008D354A" w:rsidRDefault="00CE56D3" w:rsidP="00D642B6"/>
    <w:p w14:paraId="4E162D6F" w14:textId="77777777" w:rsidR="00ED0D18" w:rsidRPr="00256287" w:rsidRDefault="00F8225A" w:rsidP="00D642B6">
      <w:pPr>
        <w:rPr>
          <w:lang w:val="fi-FI"/>
        </w:rPr>
      </w:pPr>
      <w:r w:rsidRPr="00256287">
        <w:rPr>
          <w:lang w:val="fi-FI"/>
        </w:rPr>
        <w:t>Takaosassa</w:t>
      </w:r>
      <w:r w:rsidR="00ED0D18" w:rsidRPr="00256287">
        <w:rPr>
          <w:lang w:val="fi-FI"/>
        </w:rPr>
        <w:t xml:space="preserve"> on myös </w:t>
      </w:r>
      <w:r w:rsidRPr="00256287">
        <w:rPr>
          <w:lang w:val="fi-FI"/>
        </w:rPr>
        <w:t>5 kpl lonkeromallista</w:t>
      </w:r>
      <w:r w:rsidR="00ED0D18" w:rsidRPr="00256287">
        <w:rPr>
          <w:lang w:val="fi-FI"/>
        </w:rPr>
        <w:t xml:space="preserve"> headhunter-botti</w:t>
      </w:r>
      <w:r w:rsidR="002A0598" w:rsidRPr="00256287">
        <w:rPr>
          <w:lang w:val="fi-FI"/>
        </w:rPr>
        <w:t>a</w:t>
      </w:r>
      <w:r w:rsidR="00ED0D18" w:rsidRPr="00256287">
        <w:rPr>
          <w:lang w:val="fi-FI"/>
        </w:rPr>
        <w:t>.</w:t>
      </w:r>
    </w:p>
    <w:p w14:paraId="43D9D922" w14:textId="77777777" w:rsidR="00ED0D18" w:rsidRPr="00256287" w:rsidRDefault="00ED0D18" w:rsidP="00D642B6">
      <w:pPr>
        <w:rPr>
          <w:lang w:val="fi-FI"/>
        </w:rPr>
      </w:pPr>
    </w:p>
    <w:p w14:paraId="176BD714" w14:textId="77777777" w:rsidR="00ED0D18" w:rsidRPr="008D354A" w:rsidRDefault="00ED0D18" w:rsidP="00D642B6">
      <w:r w:rsidRPr="008D354A">
        <w:t>ST 18 DX 14 IQ 10 HT 10</w:t>
      </w:r>
      <w:r w:rsidRPr="008D354A">
        <w:tab/>
      </w:r>
      <w:r w:rsidRPr="008D354A">
        <w:tab/>
        <w:t>Speed 7.5 Move 8</w:t>
      </w:r>
    </w:p>
    <w:p w14:paraId="1F26D90F" w14:textId="77777777" w:rsidR="00ED0D18" w:rsidRPr="008D354A" w:rsidRDefault="00ED0D18" w:rsidP="00D642B6">
      <w:r w:rsidRPr="008D354A">
        <w:t>Combat Reflexes, Dodge 9, PD 2, DR 11</w:t>
      </w:r>
    </w:p>
    <w:p w14:paraId="3061D02B" w14:textId="77777777" w:rsidR="00ED0D18" w:rsidRPr="008D354A" w:rsidRDefault="00ED0D18" w:rsidP="00D642B6">
      <w:r w:rsidRPr="008D354A">
        <w:t xml:space="preserve">Buzzsaw 3d, </w:t>
      </w:r>
      <w:r w:rsidR="00D55E0C" w:rsidRPr="008D354A">
        <w:t>Strangulation 2d</w:t>
      </w:r>
      <w:r w:rsidR="00EE1159" w:rsidRPr="008D354A">
        <w:t>, 360° vision</w:t>
      </w:r>
    </w:p>
    <w:p w14:paraId="337BD28B" w14:textId="77777777" w:rsidR="00615C6A" w:rsidRPr="008D354A" w:rsidRDefault="00615C6A" w:rsidP="00D642B6">
      <w:r w:rsidRPr="008D354A">
        <w:t>Brawling-15, Guns (Laser)-15</w:t>
      </w:r>
    </w:p>
    <w:p w14:paraId="3048FEEE" w14:textId="77777777" w:rsidR="00021A10" w:rsidRPr="008D354A" w:rsidRDefault="00021A10" w:rsidP="00D642B6">
      <w:r w:rsidRPr="008D354A">
        <w:t xml:space="preserve">Light Laser Rifle; SS 8, Acc 5*, Dmg 5d, </w:t>
      </w:r>
      <w:r w:rsidR="00476E1E" w:rsidRPr="008D354A">
        <w:t xml:space="preserve">Rcl 0, RoF 3~, </w:t>
      </w:r>
      <w:r w:rsidRPr="008D354A">
        <w:t>Clip 100</w:t>
      </w:r>
    </w:p>
    <w:p w14:paraId="7B68C188" w14:textId="77777777" w:rsidR="00ED0D18" w:rsidRPr="008D354A" w:rsidRDefault="00ED0D18" w:rsidP="00D642B6"/>
    <w:p w14:paraId="7CD56CC6" w14:textId="77777777" w:rsidR="009F56E4" w:rsidRPr="00256287" w:rsidRDefault="009F56E4" w:rsidP="00D642B6">
      <w:pPr>
        <w:rPr>
          <w:lang w:val="fi-FI"/>
        </w:rPr>
      </w:pPr>
      <w:r w:rsidRPr="00256287">
        <w:rPr>
          <w:lang w:val="fi-FI"/>
        </w:rPr>
        <w:t>Headhunterit olivat massamielen komennossa aiemmin, eikä tämä ole muuttunut. Myrmidon käytti massamieltä filtterinä exsurgent-virusta vastaan.</w:t>
      </w:r>
      <w:r w:rsidR="00F608C6" w:rsidRPr="00256287">
        <w:rPr>
          <w:lang w:val="fi-FI"/>
        </w:rPr>
        <w:t xml:space="preserve"> Kuitenkin massamielen nykyisessä paniikissa headhunterit eivät ole täysin tilanteen tasalla. Niiden tavoite on edelleen irrottaa ihmisten päitä ja tunkea näitä massamieleen, ja ne toteuttavat tätä huomattavalla oveluudella.</w:t>
      </w:r>
    </w:p>
    <w:p w14:paraId="22BAD733" w14:textId="77777777" w:rsidR="007A73DC" w:rsidRPr="00256287" w:rsidRDefault="007A73DC" w:rsidP="00D642B6">
      <w:pPr>
        <w:rPr>
          <w:lang w:val="fi-FI"/>
        </w:rPr>
      </w:pPr>
    </w:p>
    <w:p w14:paraId="74DE8F53" w14:textId="77777777" w:rsidR="007A73DC" w:rsidRPr="00256287" w:rsidRDefault="007A73DC" w:rsidP="00D642B6">
      <w:pPr>
        <w:rPr>
          <w:lang w:val="fi-FI"/>
        </w:rPr>
      </w:pPr>
      <w:r w:rsidRPr="00256287">
        <w:rPr>
          <w:lang w:val="fi-FI"/>
        </w:rPr>
        <w:t xml:space="preserve">Koska takaosa on tällä hetkellä radioviestintää lukuunottamatta sokea ja kuuro, osa massamielen aikeista on suunnattu muodostamaan uusi yhteys etuosaan. Tämän vuoksi </w:t>
      </w:r>
      <w:r w:rsidR="00A83F6E" w:rsidRPr="00256287">
        <w:rPr>
          <w:lang w:val="fi-FI"/>
        </w:rPr>
        <w:t>yksi araknobotti</w:t>
      </w:r>
      <w:r w:rsidRPr="00256287">
        <w:rPr>
          <w:lang w:val="fi-FI"/>
        </w:rPr>
        <w:t xml:space="preserve"> on ulkopuolella kytkemässä viestintälaseria etuosaan. </w:t>
      </w:r>
      <w:r w:rsidR="00A83F6E" w:rsidRPr="00256287">
        <w:rPr>
          <w:lang w:val="fi-FI"/>
        </w:rPr>
        <w:t>Jos se ammutaan irti, headhunterit virittävät ansan.</w:t>
      </w:r>
    </w:p>
    <w:p w14:paraId="192D4E27" w14:textId="77777777" w:rsidR="009F56E4" w:rsidRPr="00256287" w:rsidRDefault="009F56E4" w:rsidP="00D642B6">
      <w:pPr>
        <w:rPr>
          <w:lang w:val="fi-FI"/>
        </w:rPr>
      </w:pPr>
    </w:p>
    <w:p w14:paraId="7A1BF054" w14:textId="77777777" w:rsidR="00D642B6" w:rsidRPr="00256287" w:rsidRDefault="00D642B6" w:rsidP="00D642B6">
      <w:pPr>
        <w:rPr>
          <w:lang w:val="fi-FI"/>
        </w:rPr>
      </w:pPr>
    </w:p>
    <w:p w14:paraId="1CDFAF45" w14:textId="77777777" w:rsidR="00D642B6" w:rsidRPr="00256287" w:rsidRDefault="00D642B6" w:rsidP="006346D7">
      <w:pPr>
        <w:pStyle w:val="Heading4"/>
      </w:pPr>
      <w:r w:rsidRPr="00256287">
        <w:t>Rahtipodi</w:t>
      </w:r>
    </w:p>
    <w:p w14:paraId="4C539B25" w14:textId="77777777" w:rsidR="00D642B6" w:rsidRPr="00256287" w:rsidRDefault="00D642B6" w:rsidP="00D642B6">
      <w:pPr>
        <w:ind w:left="1080"/>
        <w:rPr>
          <w:lang w:val="fi-FI"/>
        </w:rPr>
      </w:pPr>
    </w:p>
    <w:p w14:paraId="3E73B34F" w14:textId="77777777" w:rsidR="00D943DB" w:rsidRPr="00256287" w:rsidRDefault="00D943DB" w:rsidP="009E5DB4">
      <w:pPr>
        <w:rPr>
          <w:lang w:val="fi-FI"/>
        </w:rPr>
      </w:pPr>
      <w:r w:rsidRPr="00256287">
        <w:rPr>
          <w:lang w:val="fi-FI"/>
        </w:rPr>
        <w:t>Rahtipodi on 6 tonnin painoinen möhkäle,</w:t>
      </w:r>
      <w:r w:rsidR="00D642B6" w:rsidRPr="00256287">
        <w:rPr>
          <w:lang w:val="fi-FI"/>
        </w:rPr>
        <w:t xml:space="preserve"> mitoiltaan 6m x 3m x 2m,</w:t>
      </w:r>
      <w:r w:rsidRPr="00256287">
        <w:rPr>
          <w:lang w:val="fi-FI"/>
        </w:rPr>
        <w:t xml:space="preserve"> kevyesti panssaroitu ja varustettu metallivetyraketeilla. Täydellä polttoainesäiliöllä sillä on 3.6 km/s ∆v, </w:t>
      </w:r>
      <w:r w:rsidR="00526BD2" w:rsidRPr="00256287">
        <w:rPr>
          <w:lang w:val="fi-FI"/>
        </w:rPr>
        <w:t>ja sen maksimikiihtyvyys on 0.1 m/s^2</w:t>
      </w:r>
      <w:r w:rsidR="00361BCE" w:rsidRPr="00256287">
        <w:rPr>
          <w:lang w:val="fi-FI"/>
        </w:rPr>
        <w:t xml:space="preserve">. </w:t>
      </w:r>
      <w:r w:rsidR="00E56199" w:rsidRPr="00256287">
        <w:rPr>
          <w:lang w:val="fi-FI"/>
        </w:rPr>
        <w:t>Podissa on kolme pientä akkukäyttöistä dronea, jotka käyttävät potkuria ja käsiä ohjautumiseen. Dronella on ST 2.</w:t>
      </w:r>
    </w:p>
    <w:p w14:paraId="77B2A182" w14:textId="77777777" w:rsidR="00D943DB" w:rsidRPr="00256287" w:rsidRDefault="00D943DB" w:rsidP="009E5DB4">
      <w:pPr>
        <w:rPr>
          <w:lang w:val="fi-FI"/>
        </w:rPr>
      </w:pPr>
    </w:p>
    <w:p w14:paraId="1AEAE0D4" w14:textId="77777777" w:rsidR="00D943DB" w:rsidRPr="00256287" w:rsidRDefault="00D642B6" w:rsidP="009E5DB4">
      <w:pPr>
        <w:rPr>
          <w:lang w:val="fi-FI"/>
        </w:rPr>
      </w:pPr>
      <w:r w:rsidRPr="00256287">
        <w:rPr>
          <w:lang w:val="fi-FI"/>
        </w:rPr>
        <w:t xml:space="preserve">Rahtipodin sijainti on irralleen ammutussa takaosassa. Kammio, jossa se on, on 100m pitkä ja halkaisijaltaan 20 metriä. Sen seinärakenteet ovat varsin hauraita, ja se sijaitsee aika lailla keskellä </w:t>
      </w:r>
      <w:r w:rsidR="00E56199" w:rsidRPr="00256287">
        <w:rPr>
          <w:lang w:val="fi-FI"/>
        </w:rPr>
        <w:t>pääfarmia. Se on kiinni lastauskoukuissa sekä virtakaapelissa, jonka ansiosta sen akuissa on energiaa.</w:t>
      </w:r>
    </w:p>
    <w:p w14:paraId="3FBFEE5F" w14:textId="77777777" w:rsidR="00E56199" w:rsidRPr="00256287" w:rsidRDefault="00E56199" w:rsidP="009E5DB4">
      <w:pPr>
        <w:rPr>
          <w:lang w:val="fi-FI"/>
        </w:rPr>
      </w:pPr>
    </w:p>
    <w:p w14:paraId="412885AF" w14:textId="77777777" w:rsidR="00E0044D" w:rsidRPr="00256287" w:rsidRDefault="00E56199" w:rsidP="00E0044D">
      <w:pPr>
        <w:rPr>
          <w:lang w:val="fi-FI"/>
        </w:rPr>
      </w:pPr>
      <w:r w:rsidRPr="00256287">
        <w:rPr>
          <w:lang w:val="fi-FI"/>
        </w:rPr>
        <w:t xml:space="preserve">Podilla on kaksi säiliötä, joista kumpaankin menee </w:t>
      </w:r>
      <w:r w:rsidR="00440009" w:rsidRPr="00256287">
        <w:rPr>
          <w:lang w:val="fi-FI"/>
        </w:rPr>
        <w:t>4</w:t>
      </w:r>
      <w:r w:rsidR="00FB2A0D" w:rsidRPr="00256287">
        <w:rPr>
          <w:lang w:val="fi-FI"/>
        </w:rPr>
        <w:t>kpl</w:t>
      </w:r>
      <w:r w:rsidR="00644063" w:rsidRPr="00256287">
        <w:rPr>
          <w:lang w:val="fi-FI"/>
        </w:rPr>
        <w:t xml:space="preserve"> 40</w:t>
      </w:r>
      <w:r w:rsidRPr="00256287">
        <w:rPr>
          <w:lang w:val="fi-FI"/>
        </w:rPr>
        <w:t>0 kg metallivetytankki</w:t>
      </w:r>
      <w:r w:rsidR="00644063" w:rsidRPr="00256287">
        <w:rPr>
          <w:lang w:val="fi-FI"/>
        </w:rPr>
        <w:t>a. Tankit ovat paksuja, ka</w:t>
      </w:r>
      <w:r w:rsidR="001C2E9A" w:rsidRPr="00256287">
        <w:rPr>
          <w:lang w:val="fi-FI"/>
        </w:rPr>
        <w:t xml:space="preserve">pselimuotoisia säiliöitä, joiden sisällä on </w:t>
      </w:r>
      <w:r w:rsidR="00355EFB" w:rsidRPr="00256287">
        <w:rPr>
          <w:lang w:val="fi-FI"/>
        </w:rPr>
        <w:t>metallivetyä magneettikentässä</w:t>
      </w:r>
      <w:r w:rsidR="001C2E9A" w:rsidRPr="00256287">
        <w:rPr>
          <w:lang w:val="fi-FI"/>
        </w:rPr>
        <w:t xml:space="preserve">. </w:t>
      </w:r>
      <w:r w:rsidR="006347C0" w:rsidRPr="00256287">
        <w:rPr>
          <w:lang w:val="fi-FI"/>
        </w:rPr>
        <w:t xml:space="preserve">Metallivetytankkejä </w:t>
      </w:r>
      <w:r w:rsidR="00907CF4" w:rsidRPr="00256287">
        <w:rPr>
          <w:lang w:val="fi-FI"/>
        </w:rPr>
        <w:t xml:space="preserve">löytyy huoltohallista, jossa niitä säilytetään. </w:t>
      </w:r>
      <w:r w:rsidR="001C162D" w:rsidRPr="00256287">
        <w:rPr>
          <w:lang w:val="fi-FI"/>
        </w:rPr>
        <w:t xml:space="preserve">Niiden tulee olla </w:t>
      </w:r>
      <w:r w:rsidR="00907CF4" w:rsidRPr="00256287">
        <w:rPr>
          <w:lang w:val="fi-FI"/>
        </w:rPr>
        <w:t>magneettikentässä, joten ne ovat käytännössä jatkuvasti kiinni virrassa.</w:t>
      </w:r>
      <w:r w:rsidR="001B4920" w:rsidRPr="00256287">
        <w:rPr>
          <w:lang w:val="fi-FI"/>
        </w:rPr>
        <w:t xml:space="preserve"> Dronet eivät niitä yksin voi kuljettaa, mutta voivat kyllä operoida kuljetusmekanismeja. Niitä ei ol</w:t>
      </w:r>
      <w:r w:rsidR="00E0044D" w:rsidRPr="00256287">
        <w:rPr>
          <w:lang w:val="fi-FI"/>
        </w:rPr>
        <w:t>e erityisemmin salasanasuojattu.</w:t>
      </w:r>
    </w:p>
    <w:p w14:paraId="4A9D55E0" w14:textId="77777777" w:rsidR="00E0044D" w:rsidRPr="00256287" w:rsidRDefault="00E0044D" w:rsidP="00E0044D">
      <w:pPr>
        <w:rPr>
          <w:lang w:val="fi-FI"/>
        </w:rPr>
      </w:pPr>
    </w:p>
    <w:p w14:paraId="10F46146" w14:textId="77777777" w:rsidR="006F1FEB" w:rsidRPr="00256287" w:rsidRDefault="006F1FEB" w:rsidP="006346D7">
      <w:pPr>
        <w:pStyle w:val="Heading3"/>
      </w:pPr>
      <w:r w:rsidRPr="00256287">
        <w:t>Huoltotila</w:t>
      </w:r>
    </w:p>
    <w:p w14:paraId="0A446751" w14:textId="77777777" w:rsidR="006F1FEB" w:rsidRPr="00256287" w:rsidRDefault="006F1FEB" w:rsidP="00E0044D">
      <w:pPr>
        <w:rPr>
          <w:lang w:val="fi-FI"/>
        </w:rPr>
      </w:pPr>
      <w:r w:rsidRPr="00256287">
        <w:rPr>
          <w:lang w:val="fi-FI"/>
        </w:rPr>
        <w:t>Huoltotila otti paljon vahinkoa törmäyksessä, ja sieltä eteenpäin on valtavat aukot suoraan avaruuteen. Tilaa ei ole kunnolla jaettu osastoihin, joten vain parista paikasta ilma on ehditty pumpata tankkeihin ennen kuin se haihtui tyhjiöön.</w:t>
      </w:r>
    </w:p>
    <w:p w14:paraId="7D3C3A55" w14:textId="77777777" w:rsidR="00E0044D" w:rsidRPr="00256287" w:rsidRDefault="00E0044D" w:rsidP="00E0044D">
      <w:pPr>
        <w:rPr>
          <w:lang w:val="fi-FI"/>
        </w:rPr>
      </w:pPr>
    </w:p>
    <w:p w14:paraId="0A96B9A8" w14:textId="77777777" w:rsidR="00E0044D" w:rsidRPr="00256287" w:rsidRDefault="00C4019B" w:rsidP="006346D7">
      <w:pPr>
        <w:pStyle w:val="Heading3"/>
      </w:pPr>
      <w:r w:rsidRPr="00256287">
        <w:t>Massamielen aikeet</w:t>
      </w:r>
    </w:p>
    <w:p w14:paraId="535D0F5D" w14:textId="77777777" w:rsidR="00C4019B" w:rsidRPr="00256287" w:rsidRDefault="00D25A0F" w:rsidP="00E0044D">
      <w:pPr>
        <w:rPr>
          <w:lang w:val="fi-FI"/>
        </w:rPr>
      </w:pPr>
      <w:r w:rsidRPr="00256287">
        <w:rPr>
          <w:lang w:val="fi-FI"/>
        </w:rPr>
        <w:t>Massamielen vie</w:t>
      </w:r>
      <w:r w:rsidR="00C54DE2" w:rsidRPr="00256287">
        <w:rPr>
          <w:lang w:val="fi-FI"/>
        </w:rPr>
        <w:t>stiyhteys Myrmidoniin on poikki, joten massamielellä on nyt omat tarpeensa. Valitettavasti Myrmidonin imprintti on jäänyt siihen, ja niinpä se toteuttaa nyt TITAN:in viimeisiä volitioita.</w:t>
      </w:r>
    </w:p>
    <w:p w14:paraId="34233881" w14:textId="77777777" w:rsidR="00246004" w:rsidRPr="00256287" w:rsidRDefault="00246004" w:rsidP="00E0044D">
      <w:pPr>
        <w:rPr>
          <w:lang w:val="fi-FI"/>
        </w:rPr>
      </w:pPr>
    </w:p>
    <w:p w14:paraId="463B7EE9" w14:textId="77777777" w:rsidR="00246004" w:rsidRPr="00256287" w:rsidRDefault="00246004" w:rsidP="00E0044D">
      <w:pPr>
        <w:rPr>
          <w:lang w:val="fi-FI"/>
        </w:rPr>
      </w:pPr>
      <w:r w:rsidRPr="00256287">
        <w:rPr>
          <w:lang w:val="fi-FI"/>
        </w:rPr>
        <w:t xml:space="preserve">Massamieli puolustaa itseään paniikinomaisesti, eikä täysin ymmärrä, että ulkopuolelta käsin se on tuhottavissa. </w:t>
      </w:r>
      <w:r w:rsidR="00964201" w:rsidRPr="00256287">
        <w:rPr>
          <w:lang w:val="fi-FI"/>
        </w:rPr>
        <w:t xml:space="preserve">Se ei uskalla kajota exsurgent-viruksen saastuttamiin osiin itsessään fyysisesti, </w:t>
      </w:r>
      <w:r w:rsidR="00CF1528" w:rsidRPr="00256287">
        <w:rPr>
          <w:lang w:val="fi-FI"/>
        </w:rPr>
        <w:t>mutta sen sijaan se lähtee etsimään paenneita osiaan ja koettaa palauttaa ne sisään väkisin.</w:t>
      </w:r>
      <w:r w:rsidR="009E2E70" w:rsidRPr="00256287">
        <w:rPr>
          <w:lang w:val="fi-FI"/>
        </w:rPr>
        <w:t xml:space="preserve"> Se ei voi suoraan ohjata </w:t>
      </w:r>
      <w:r w:rsidR="004F226D" w:rsidRPr="00256287">
        <w:rPr>
          <w:lang w:val="fi-FI"/>
        </w:rPr>
        <w:t>koneita, koska se ei voi erottaa egoja itsestään syntheihin.</w:t>
      </w:r>
      <w:r w:rsidR="005742A9" w:rsidRPr="00256287">
        <w:rPr>
          <w:lang w:val="fi-FI"/>
        </w:rPr>
        <w:t xml:space="preserve"> Niinpä se lähettää valmiiksiohjelmoidut ohjeet </w:t>
      </w:r>
      <w:r w:rsidR="00726325" w:rsidRPr="00256287">
        <w:rPr>
          <w:lang w:val="fi-FI"/>
        </w:rPr>
        <w:t>huoltokoneille, jotka ryhtyvät etsimään kadonneita päitä. Ne paikantavat päät aluksesta parissakymmenessä minuutissa, ja alkavat pyrkiä sisään.</w:t>
      </w:r>
      <w:r w:rsidR="00257095" w:rsidRPr="00256287">
        <w:rPr>
          <w:lang w:val="fi-FI"/>
        </w:rPr>
        <w:t xml:space="preserve"> Ne eivät ensin yritä rikkoa alusta, mutta pian ryhtyvät siihenkin. Niiltä menee 15 minuuttia päästä sisään.</w:t>
      </w:r>
    </w:p>
    <w:p w14:paraId="73808682" w14:textId="77777777" w:rsidR="00726325" w:rsidRPr="00256287" w:rsidRDefault="00726325" w:rsidP="00E0044D">
      <w:pPr>
        <w:rPr>
          <w:lang w:val="fi-FI"/>
        </w:rPr>
      </w:pPr>
    </w:p>
    <w:p w14:paraId="24B52F93" w14:textId="77777777" w:rsidR="00726325" w:rsidRPr="00256287" w:rsidRDefault="00726325" w:rsidP="00E0044D">
      <w:pPr>
        <w:rPr>
          <w:lang w:val="fi-FI"/>
        </w:rPr>
      </w:pPr>
      <w:r w:rsidRPr="00256287">
        <w:rPr>
          <w:lang w:val="fi-FI"/>
        </w:rPr>
        <w:t xml:space="preserve">Jos/kun araknobotit pääsevät sisään, niiden tavoite on kuljettaa päät fyysisesti kotelossaan takaisin </w:t>
      </w:r>
      <w:r w:rsidR="00257095" w:rsidRPr="00256287">
        <w:rPr>
          <w:lang w:val="fi-FI"/>
        </w:rPr>
        <w:t xml:space="preserve">massamieleen. </w:t>
      </w:r>
      <w:r w:rsidR="0020500D" w:rsidRPr="00256287">
        <w:rPr>
          <w:lang w:val="fi-FI"/>
        </w:rPr>
        <w:t>Toivottavasti tämä ei onnistu.</w:t>
      </w:r>
    </w:p>
    <w:p w14:paraId="55EEE81A" w14:textId="77777777" w:rsidR="00906CD6" w:rsidRPr="00256287" w:rsidRDefault="00906CD6" w:rsidP="00E0044D">
      <w:pPr>
        <w:rPr>
          <w:lang w:val="fi-FI"/>
        </w:rPr>
      </w:pPr>
    </w:p>
    <w:p w14:paraId="494B1525" w14:textId="77777777" w:rsidR="005C18FF" w:rsidRPr="00256287" w:rsidRDefault="005C18FF" w:rsidP="00E0044D">
      <w:pPr>
        <w:rPr>
          <w:lang w:val="fi-FI"/>
        </w:rPr>
      </w:pPr>
      <w:r w:rsidRPr="00256287">
        <w:rPr>
          <w:lang w:val="fi-FI"/>
        </w:rPr>
        <w:t>Araknobotit voi yrittää hakkeroida. Helpointa on tarttua korjauksia tekevään araknobottiin, joka ei ole massamielen kontrollissa. Jos massamieli jo kontrollo</w:t>
      </w:r>
      <w:r w:rsidR="00B03CBE" w:rsidRPr="00256287">
        <w:rPr>
          <w:lang w:val="fi-FI"/>
        </w:rPr>
        <w:t>i sitä, hakkerointiin tulee -4.</w:t>
      </w:r>
    </w:p>
    <w:p w14:paraId="60771544" w14:textId="77777777" w:rsidR="00D943DB" w:rsidRPr="00256287" w:rsidRDefault="00D943DB" w:rsidP="009E5DB4">
      <w:pPr>
        <w:rPr>
          <w:lang w:val="fi-FI"/>
        </w:rPr>
      </w:pPr>
    </w:p>
    <w:p w14:paraId="5377AFF6" w14:textId="77777777" w:rsidR="00604153" w:rsidRPr="00256287" w:rsidRDefault="00604153" w:rsidP="006346D7">
      <w:pPr>
        <w:pStyle w:val="Heading3"/>
      </w:pPr>
      <w:r w:rsidRPr="00256287">
        <w:t>Tilanne Song Cai Flowerin etuosassa</w:t>
      </w:r>
    </w:p>
    <w:p w14:paraId="31A65D8A" w14:textId="77777777" w:rsidR="00604153" w:rsidRPr="00256287" w:rsidRDefault="00FC4860" w:rsidP="00604153">
      <w:pPr>
        <w:rPr>
          <w:lang w:val="fi-FI"/>
        </w:rPr>
      </w:pPr>
      <w:r w:rsidRPr="00256287">
        <w:rPr>
          <w:lang w:val="fi-FI"/>
        </w:rPr>
        <w:t>Myrmidon on pahoin vahingoittunut, ja käytännössä kykenemätön toimimaan. Sen viestintäjärjestelmät on rikottu, ja sen yhteys energiaan on katkaistu. Komentosillan akuissa on sille vielä riittävästi virtaa tehdä joitakin asioita, mutta pääasiassa se näkee tehtävänsä epäonnistuneen.</w:t>
      </w:r>
      <w:r w:rsidR="00822770" w:rsidRPr="00256287">
        <w:rPr>
          <w:lang w:val="fi-FI"/>
        </w:rPr>
        <w:t xml:space="preserve"> Normaalisti se yrittäisi levittää itseään laajalle, mutta tällä hetkellä exsurgent-viruksen tuhoaminen on sille olennaisempaa.</w:t>
      </w:r>
    </w:p>
    <w:p w14:paraId="565F438F" w14:textId="77777777" w:rsidR="00822770" w:rsidRPr="00256287" w:rsidRDefault="00822770" w:rsidP="00604153">
      <w:pPr>
        <w:rPr>
          <w:lang w:val="fi-FI"/>
        </w:rPr>
      </w:pPr>
    </w:p>
    <w:p w14:paraId="1FAFA948" w14:textId="77777777" w:rsidR="00822770" w:rsidRPr="00256287" w:rsidRDefault="00881652" w:rsidP="00604153">
      <w:pPr>
        <w:rPr>
          <w:lang w:val="fi-FI"/>
        </w:rPr>
      </w:pPr>
      <w:r w:rsidRPr="00256287">
        <w:rPr>
          <w:lang w:val="fi-FI"/>
        </w:rPr>
        <w:t>Käytännössä exsurgent</w:t>
      </w:r>
      <w:r w:rsidR="00063B02" w:rsidRPr="00256287">
        <w:rPr>
          <w:lang w:val="fi-FI"/>
        </w:rPr>
        <w:t>-virus on nyt vallannut etuosan, mutta paljon se ei pysty siellä tekemään.</w:t>
      </w:r>
      <w:r w:rsidR="00E67059" w:rsidRPr="00256287">
        <w:rPr>
          <w:lang w:val="fi-FI"/>
        </w:rPr>
        <w:t xml:space="preserve"> Mikäli laserlinkki etuosan ja takaosan välillä saadaan kuntoon, se voi kuitenkin </w:t>
      </w:r>
      <w:r w:rsidR="009D2C07" w:rsidRPr="00256287">
        <w:rPr>
          <w:lang w:val="fi-FI"/>
        </w:rPr>
        <w:t>lähettää kopion itsestään takaosaan, ja tunkeutua massamieleen. Massamielessä se mutatoituu salamannopeasti fyysiseksi virukseksi, ja massamielen päät alkavat syödä valtavasti energiaa samalla kun niiden fysiologia ryhtyy mutatoitumaan.</w:t>
      </w:r>
    </w:p>
    <w:p w14:paraId="30FDEAF3" w14:textId="77777777" w:rsidR="00FC4860" w:rsidRPr="00256287" w:rsidRDefault="00FC4860" w:rsidP="00604153">
      <w:pPr>
        <w:rPr>
          <w:lang w:val="fi-FI"/>
        </w:rPr>
      </w:pPr>
    </w:p>
    <w:p w14:paraId="182B442C" w14:textId="77777777" w:rsidR="00604153" w:rsidRPr="00256287" w:rsidRDefault="00604153" w:rsidP="006346D7">
      <w:pPr>
        <w:pStyle w:val="Heading3"/>
      </w:pPr>
      <w:r w:rsidRPr="00256287">
        <w:t>Francis Ngyenin aikeet</w:t>
      </w:r>
    </w:p>
    <w:p w14:paraId="4EE301EF" w14:textId="77777777" w:rsidR="00604153" w:rsidRPr="00256287" w:rsidRDefault="00604153" w:rsidP="00604153">
      <w:pPr>
        <w:rPr>
          <w:lang w:val="fi-FI"/>
        </w:rPr>
      </w:pPr>
    </w:p>
    <w:p w14:paraId="75CDFF45" w14:textId="77777777" w:rsidR="00604153" w:rsidRPr="00256287" w:rsidRDefault="00604153" w:rsidP="009E5DB4">
      <w:pPr>
        <w:rPr>
          <w:lang w:val="fi-FI"/>
        </w:rPr>
      </w:pPr>
      <w:r w:rsidRPr="00256287">
        <w:rPr>
          <w:lang w:val="fi-FI"/>
        </w:rPr>
        <w:t xml:space="preserve">Francis </w:t>
      </w:r>
      <w:r w:rsidR="00A76316" w:rsidRPr="00256287">
        <w:rPr>
          <w:lang w:val="fi-FI"/>
        </w:rPr>
        <w:t xml:space="preserve">tahtoo datan Song Cai Floweriin kytketystä kiihdyttimestä. Hän on arvannut sen olevan koneälyteknologiaa, ja on melko varma, että sieltä löytyy ratkaisu näiden hiiviskelykykyyn. Hän on kuitenkin tullut siihen tulokseen, että Colemania on toivotonta yrittää suostutella mihinkään, joten hän pyrkii tilaisuuden tullen ottamaan hetkeksi aikaa komennon, ja lähettämään yhden droneista </w:t>
      </w:r>
      <w:r w:rsidR="0037157D" w:rsidRPr="00256287">
        <w:rPr>
          <w:lang w:val="fi-FI"/>
        </w:rPr>
        <w:t xml:space="preserve">tai araknoboteista </w:t>
      </w:r>
      <w:r w:rsidR="00A76316" w:rsidRPr="00256287">
        <w:rPr>
          <w:lang w:val="fi-FI"/>
        </w:rPr>
        <w:t>kuvaamaan ja noutamaan komponentteja.</w:t>
      </w:r>
    </w:p>
    <w:p w14:paraId="7AC6E4E9" w14:textId="77777777" w:rsidR="00604153" w:rsidRPr="00256287" w:rsidRDefault="00604153" w:rsidP="009E5DB4">
      <w:pPr>
        <w:rPr>
          <w:lang w:val="fi-FI"/>
        </w:rPr>
      </w:pPr>
    </w:p>
    <w:p w14:paraId="3B48BFBF" w14:textId="77777777" w:rsidR="00E0044D" w:rsidRPr="00256287" w:rsidRDefault="00E0044D" w:rsidP="006346D7">
      <w:pPr>
        <w:pStyle w:val="Heading3"/>
      </w:pPr>
      <w:r w:rsidRPr="00256287">
        <w:t>Lopputulos</w:t>
      </w:r>
    </w:p>
    <w:p w14:paraId="70F0DB06" w14:textId="77777777" w:rsidR="00E0044D" w:rsidRPr="00256287" w:rsidRDefault="008542DA" w:rsidP="008542DA">
      <w:pPr>
        <w:numPr>
          <w:ilvl w:val="0"/>
          <w:numId w:val="3"/>
        </w:numPr>
        <w:rPr>
          <w:lang w:val="fi-FI"/>
        </w:rPr>
      </w:pPr>
      <w:r w:rsidRPr="00256287">
        <w:rPr>
          <w:b/>
          <w:i/>
          <w:lang w:val="fi-FI"/>
        </w:rPr>
        <w:t>Falk</w:t>
      </w:r>
      <w:r w:rsidRPr="00256287">
        <w:rPr>
          <w:lang w:val="fi-FI"/>
        </w:rPr>
        <w:t xml:space="preserve">, </w:t>
      </w:r>
      <w:r w:rsidRPr="00256287">
        <w:rPr>
          <w:b/>
          <w:i/>
          <w:lang w:val="fi-FI"/>
        </w:rPr>
        <w:t>Coleman</w:t>
      </w:r>
      <w:r w:rsidR="003243B9" w:rsidRPr="00256287">
        <w:rPr>
          <w:b/>
          <w:i/>
          <w:lang w:val="fi-FI"/>
        </w:rPr>
        <w:t>, de Vooght</w:t>
      </w:r>
      <w:r w:rsidRPr="00256287">
        <w:rPr>
          <w:b/>
          <w:i/>
          <w:lang w:val="fi-FI"/>
        </w:rPr>
        <w:t xml:space="preserve"> </w:t>
      </w:r>
      <w:r w:rsidRPr="00256287">
        <w:rPr>
          <w:lang w:val="fi-FI"/>
        </w:rPr>
        <w:t xml:space="preserve">ja </w:t>
      </w:r>
      <w:r w:rsidRPr="00256287">
        <w:rPr>
          <w:b/>
          <w:i/>
          <w:lang w:val="fi-FI"/>
        </w:rPr>
        <w:t xml:space="preserve">Valchak </w:t>
      </w:r>
      <w:r w:rsidRPr="00256287">
        <w:rPr>
          <w:lang w:val="fi-FI"/>
        </w:rPr>
        <w:t>ylennettiin upseerioppilaiksi</w:t>
      </w:r>
    </w:p>
    <w:p w14:paraId="630F70CF" w14:textId="77777777" w:rsidR="008542DA" w:rsidRPr="00256287" w:rsidRDefault="008542DA" w:rsidP="008542DA">
      <w:pPr>
        <w:numPr>
          <w:ilvl w:val="0"/>
          <w:numId w:val="3"/>
        </w:numPr>
        <w:rPr>
          <w:lang w:val="fi-FI"/>
        </w:rPr>
      </w:pPr>
      <w:r w:rsidRPr="00256287">
        <w:rPr>
          <w:b/>
          <w:i/>
          <w:lang w:val="fi-FI"/>
        </w:rPr>
        <w:t xml:space="preserve">Halkenhvad </w:t>
      </w:r>
      <w:r w:rsidRPr="00256287">
        <w:rPr>
          <w:lang w:val="fi-FI"/>
        </w:rPr>
        <w:t>ylennettiin kapteeniksi</w:t>
      </w:r>
    </w:p>
    <w:p w14:paraId="6267AA4F" w14:textId="77777777" w:rsidR="008542DA" w:rsidRPr="00256287" w:rsidRDefault="008542DA" w:rsidP="008542DA">
      <w:pPr>
        <w:numPr>
          <w:ilvl w:val="0"/>
          <w:numId w:val="3"/>
        </w:numPr>
        <w:rPr>
          <w:lang w:val="fi-FI"/>
        </w:rPr>
      </w:pPr>
      <w:r w:rsidRPr="00256287">
        <w:rPr>
          <w:b/>
          <w:i/>
          <w:lang w:val="fi-FI"/>
        </w:rPr>
        <w:t>Douglas</w:t>
      </w:r>
      <w:r w:rsidRPr="00256287">
        <w:rPr>
          <w:lang w:val="fi-FI"/>
        </w:rPr>
        <w:t xml:space="preserve"> ylennettiin upseerikokelaaksi</w:t>
      </w:r>
    </w:p>
    <w:p w14:paraId="3DFD953B" w14:textId="77777777" w:rsidR="008542DA" w:rsidRPr="00256287" w:rsidRDefault="008542DA" w:rsidP="008542DA">
      <w:pPr>
        <w:numPr>
          <w:ilvl w:val="0"/>
          <w:numId w:val="3"/>
        </w:numPr>
        <w:rPr>
          <w:lang w:val="fi-FI"/>
        </w:rPr>
      </w:pPr>
      <w:r w:rsidRPr="00256287">
        <w:rPr>
          <w:b/>
          <w:i/>
          <w:lang w:val="fi-FI"/>
        </w:rPr>
        <w:t xml:space="preserve">M Astridsdottir </w:t>
      </w:r>
      <w:r w:rsidRPr="00256287">
        <w:rPr>
          <w:lang w:val="fi-FI"/>
        </w:rPr>
        <w:t>katkaisi palveluksensa väliaikaisesti</w:t>
      </w:r>
    </w:p>
    <w:p w14:paraId="4452CDED" w14:textId="77777777" w:rsidR="008542DA" w:rsidRPr="00256287" w:rsidRDefault="00BB0B09" w:rsidP="008542DA">
      <w:pPr>
        <w:numPr>
          <w:ilvl w:val="0"/>
          <w:numId w:val="3"/>
        </w:numPr>
        <w:rPr>
          <w:lang w:val="fi-FI"/>
        </w:rPr>
      </w:pPr>
      <w:r w:rsidRPr="00256287">
        <w:rPr>
          <w:b/>
          <w:i/>
          <w:lang w:val="fi-FI"/>
        </w:rPr>
        <w:t xml:space="preserve">Fjell </w:t>
      </w:r>
      <w:r w:rsidR="003243B9" w:rsidRPr="00256287">
        <w:rPr>
          <w:lang w:val="fi-FI"/>
        </w:rPr>
        <w:t xml:space="preserve">yleni </w:t>
      </w:r>
      <w:r w:rsidRPr="00256287">
        <w:rPr>
          <w:lang w:val="fi-FI"/>
        </w:rPr>
        <w:t>kansalaiseksi, mutta värväytyi vakipalvelukseen 12 kk:ksi</w:t>
      </w:r>
    </w:p>
    <w:p w14:paraId="37B2E09A" w14:textId="77777777" w:rsidR="003243B9" w:rsidRPr="00256287" w:rsidRDefault="003243B9" w:rsidP="008542DA">
      <w:pPr>
        <w:numPr>
          <w:ilvl w:val="0"/>
          <w:numId w:val="3"/>
        </w:numPr>
        <w:rPr>
          <w:lang w:val="fi-FI"/>
        </w:rPr>
      </w:pPr>
      <w:r w:rsidRPr="00256287">
        <w:rPr>
          <w:b/>
          <w:i/>
          <w:lang w:val="fi-FI"/>
        </w:rPr>
        <w:t xml:space="preserve">de Vooght </w:t>
      </w:r>
      <w:r w:rsidRPr="00256287">
        <w:rPr>
          <w:lang w:val="fi-FI"/>
        </w:rPr>
        <w:t>siirtyi aseistuksesta lentoon</w:t>
      </w:r>
    </w:p>
    <w:p w14:paraId="645F562D" w14:textId="77777777" w:rsidR="002B0923" w:rsidRPr="00256287" w:rsidRDefault="002B0923" w:rsidP="009E5DB4">
      <w:pPr>
        <w:rPr>
          <w:lang w:val="fi-FI"/>
        </w:rPr>
      </w:pPr>
    </w:p>
    <w:p w14:paraId="3879DB35" w14:textId="77777777" w:rsidR="00DE61C8" w:rsidRPr="00256287" w:rsidRDefault="001E0782" w:rsidP="002F10A2">
      <w:pPr>
        <w:pStyle w:val="Heading1"/>
        <w:rPr>
          <w:lang w:val="fi-FI"/>
        </w:rPr>
      </w:pPr>
      <w:r w:rsidRPr="00256287">
        <w:rPr>
          <w:lang w:val="fi-FI"/>
        </w:rPr>
        <w:t>Toinen kausi</w:t>
      </w:r>
      <w:r w:rsidR="00DE61C8" w:rsidRPr="00256287">
        <w:rPr>
          <w:lang w:val="fi-FI"/>
        </w:rPr>
        <w:t xml:space="preserve"> </w:t>
      </w:r>
    </w:p>
    <w:p w14:paraId="35DB5872" w14:textId="77777777" w:rsidR="001E0782" w:rsidRPr="00256287" w:rsidRDefault="001E0782" w:rsidP="001E0782">
      <w:pPr>
        <w:rPr>
          <w:lang w:val="fi-FI"/>
        </w:rPr>
      </w:pPr>
      <w:r w:rsidRPr="00256287">
        <w:rPr>
          <w:lang w:val="fi-FI"/>
        </w:rPr>
        <w:t>Ger∂rin poliittinen tilanne muuttuu, habitaatti liittyy Tasavaltaan. Tilanne Kal</w:t>
      </w:r>
      <w:r w:rsidR="009C5045" w:rsidRPr="00256287">
        <w:rPr>
          <w:lang w:val="fi-FI"/>
        </w:rPr>
        <w:t>liston pinnalla käy epävakaaksi, kun Hyoden kokee olevansa entistä ahtaammalla.</w:t>
      </w:r>
    </w:p>
    <w:p w14:paraId="3ADCDF3D" w14:textId="77777777" w:rsidR="00E0044D" w:rsidRPr="00256287" w:rsidRDefault="00E0044D" w:rsidP="00DE61C8">
      <w:pPr>
        <w:rPr>
          <w:lang w:val="fi-FI"/>
        </w:rPr>
      </w:pPr>
    </w:p>
    <w:p w14:paraId="466CE81F" w14:textId="77777777" w:rsidR="00E0044D" w:rsidRPr="00256287" w:rsidRDefault="006C6249" w:rsidP="006C6249">
      <w:pPr>
        <w:pStyle w:val="Heading2"/>
        <w:rPr>
          <w:lang w:val="fi-FI"/>
        </w:rPr>
      </w:pPr>
      <w:r w:rsidRPr="00256287">
        <w:rPr>
          <w:lang w:val="fi-FI"/>
        </w:rPr>
        <w:t>Synkkien laulujen maa</w:t>
      </w:r>
    </w:p>
    <w:p w14:paraId="5B11D99B" w14:textId="77777777" w:rsidR="006C6249" w:rsidRPr="00256287" w:rsidRDefault="006C6249" w:rsidP="006C6249">
      <w:pPr>
        <w:rPr>
          <w:lang w:val="fi-FI"/>
        </w:rPr>
      </w:pPr>
    </w:p>
    <w:p w14:paraId="56D6022C" w14:textId="77777777" w:rsidR="006C6249" w:rsidRPr="00256287" w:rsidRDefault="006C6249" w:rsidP="006C6249">
      <w:pPr>
        <w:numPr>
          <w:ilvl w:val="0"/>
          <w:numId w:val="3"/>
        </w:numPr>
        <w:rPr>
          <w:lang w:val="fi-FI"/>
        </w:rPr>
      </w:pPr>
      <w:r w:rsidRPr="00256287">
        <w:rPr>
          <w:lang w:val="fi-FI"/>
        </w:rPr>
        <w:t>Skarsgardin hautajaiset</w:t>
      </w:r>
    </w:p>
    <w:p w14:paraId="6B1E3D48" w14:textId="77777777" w:rsidR="006C6249" w:rsidRPr="00256287" w:rsidRDefault="006C6249" w:rsidP="006C6249">
      <w:pPr>
        <w:numPr>
          <w:ilvl w:val="0"/>
          <w:numId w:val="3"/>
        </w:numPr>
        <w:rPr>
          <w:lang w:val="fi-FI"/>
        </w:rPr>
      </w:pPr>
      <w:r w:rsidRPr="00256287">
        <w:rPr>
          <w:lang w:val="fi-FI"/>
        </w:rPr>
        <w:t>Colemanin ja Acostan uudet podikehot</w:t>
      </w:r>
    </w:p>
    <w:p w14:paraId="0221D132" w14:textId="77777777" w:rsidR="006C6249" w:rsidRPr="00256287" w:rsidRDefault="006C6249" w:rsidP="006C6249">
      <w:pPr>
        <w:numPr>
          <w:ilvl w:val="0"/>
          <w:numId w:val="3"/>
        </w:numPr>
        <w:rPr>
          <w:lang w:val="fi-FI"/>
        </w:rPr>
      </w:pPr>
      <w:r w:rsidRPr="00256287">
        <w:rPr>
          <w:lang w:val="fi-FI"/>
        </w:rPr>
        <w:t>Francisin erottaminen Colemanin päästä</w:t>
      </w:r>
    </w:p>
    <w:p w14:paraId="66631D24" w14:textId="77777777" w:rsidR="000F5E7B" w:rsidRPr="00256287" w:rsidRDefault="000F5E7B" w:rsidP="006C6249">
      <w:pPr>
        <w:numPr>
          <w:ilvl w:val="0"/>
          <w:numId w:val="3"/>
        </w:numPr>
        <w:rPr>
          <w:lang w:val="fi-FI"/>
        </w:rPr>
      </w:pPr>
      <w:r w:rsidRPr="00256287">
        <w:rPr>
          <w:lang w:val="fi-FI"/>
        </w:rPr>
        <w:t>Ytterhusin perhe</w:t>
      </w:r>
    </w:p>
    <w:p w14:paraId="0361CDD8" w14:textId="77777777" w:rsidR="006C6249" w:rsidRPr="00256287" w:rsidRDefault="006C6249" w:rsidP="006C6249">
      <w:pPr>
        <w:numPr>
          <w:ilvl w:val="0"/>
          <w:numId w:val="3"/>
        </w:numPr>
        <w:rPr>
          <w:lang w:val="fi-FI"/>
        </w:rPr>
      </w:pPr>
      <w:r w:rsidRPr="00256287">
        <w:rPr>
          <w:lang w:val="fi-FI"/>
        </w:rPr>
        <w:t>political bullshit: Ger∂r tasavallan habitaatiksi</w:t>
      </w:r>
      <w:r w:rsidR="00B15917" w:rsidRPr="00256287">
        <w:rPr>
          <w:lang w:val="fi-FI"/>
        </w:rPr>
        <w:t xml:space="preserve"> (Falkin kaverit ovat tästä vähän mieltä)</w:t>
      </w:r>
    </w:p>
    <w:p w14:paraId="5A2280D4" w14:textId="77777777" w:rsidR="006C6249" w:rsidRPr="00256287" w:rsidRDefault="006C6249" w:rsidP="006C6249">
      <w:pPr>
        <w:numPr>
          <w:ilvl w:val="0"/>
          <w:numId w:val="3"/>
        </w:numPr>
        <w:rPr>
          <w:lang w:val="fi-FI"/>
        </w:rPr>
      </w:pPr>
      <w:r w:rsidRPr="00256287">
        <w:rPr>
          <w:lang w:val="fi-FI"/>
        </w:rPr>
        <w:t>political bullshit 2: Hyodenin reaktio (ja MacKay + Riann)</w:t>
      </w:r>
    </w:p>
    <w:p w14:paraId="78B5290B" w14:textId="77777777" w:rsidR="006C6249" w:rsidRPr="00256287" w:rsidRDefault="006C6249" w:rsidP="006C6249">
      <w:pPr>
        <w:numPr>
          <w:ilvl w:val="0"/>
          <w:numId w:val="3"/>
        </w:numPr>
        <w:rPr>
          <w:lang w:val="fi-FI"/>
        </w:rPr>
      </w:pPr>
      <w:r w:rsidRPr="00256287">
        <w:rPr>
          <w:lang w:val="fi-FI"/>
        </w:rPr>
        <w:t>Alghanin masennus</w:t>
      </w:r>
    </w:p>
    <w:p w14:paraId="58F477A4" w14:textId="77777777" w:rsidR="00904100" w:rsidRPr="00256287" w:rsidRDefault="00904100" w:rsidP="006C6249">
      <w:pPr>
        <w:numPr>
          <w:ilvl w:val="0"/>
          <w:numId w:val="3"/>
        </w:numPr>
        <w:rPr>
          <w:lang w:val="fi-FI"/>
        </w:rPr>
      </w:pPr>
      <w:r w:rsidRPr="00256287">
        <w:rPr>
          <w:lang w:val="fi-FI"/>
        </w:rPr>
        <w:t>kavereita siviilissä: yliopistomeininkiä</w:t>
      </w:r>
    </w:p>
    <w:p w14:paraId="359EB71B" w14:textId="77777777" w:rsidR="00904100" w:rsidRPr="00256287" w:rsidRDefault="00904100" w:rsidP="006C6249">
      <w:pPr>
        <w:numPr>
          <w:ilvl w:val="0"/>
          <w:numId w:val="3"/>
        </w:numPr>
        <w:rPr>
          <w:lang w:val="fi-FI"/>
        </w:rPr>
      </w:pPr>
      <w:r w:rsidRPr="00256287">
        <w:rPr>
          <w:lang w:val="fi-FI"/>
        </w:rPr>
        <w:t xml:space="preserve">kavereita palveluksessa: ripuliepidemia </w:t>
      </w:r>
      <w:r w:rsidR="007B12D9" w:rsidRPr="00256287">
        <w:rPr>
          <w:lang w:val="fi-FI"/>
        </w:rPr>
        <w:t>korvetti Dierksillä (Ganymeden laivasto); ulompien kuiden laivaston r</w:t>
      </w:r>
      <w:r w:rsidR="001E586E">
        <w:rPr>
          <w:lang w:val="fi-FI"/>
        </w:rPr>
        <w:t>y</w:t>
      </w:r>
      <w:r w:rsidR="007B12D9" w:rsidRPr="00256287">
        <w:rPr>
          <w:lang w:val="fi-FI"/>
        </w:rPr>
        <w:t>hmä on taistellut JAC:n solua vastaan</w:t>
      </w:r>
      <w:r w:rsidR="0039018D" w:rsidRPr="00256287">
        <w:rPr>
          <w:lang w:val="fi-FI"/>
        </w:rPr>
        <w:t xml:space="preserve"> Euanthella (ks. </w:t>
      </w:r>
      <w:hyperlink r:id="rId10" w:history="1">
        <w:r w:rsidR="0039018D" w:rsidRPr="00256287">
          <w:rPr>
            <w:rStyle w:val="Hyperlink"/>
            <w:lang w:val="fi-FI"/>
          </w:rPr>
          <w:t>http://eclipsephase.com/rough-guide-jovian-republic</w:t>
        </w:r>
      </w:hyperlink>
      <w:r w:rsidR="0039018D" w:rsidRPr="00256287">
        <w:rPr>
          <w:lang w:val="fi-FI"/>
        </w:rPr>
        <w:t xml:space="preserve"> )</w:t>
      </w:r>
      <w:r w:rsidR="007B12D9" w:rsidRPr="00256287">
        <w:rPr>
          <w:lang w:val="fi-FI"/>
        </w:rPr>
        <w:t>.</w:t>
      </w:r>
    </w:p>
    <w:p w14:paraId="24E34932" w14:textId="77777777" w:rsidR="006C6249" w:rsidRPr="00256287" w:rsidRDefault="006C6249" w:rsidP="006C6249">
      <w:pPr>
        <w:numPr>
          <w:ilvl w:val="0"/>
          <w:numId w:val="3"/>
        </w:numPr>
        <w:rPr>
          <w:lang w:val="fi-FI"/>
        </w:rPr>
      </w:pPr>
      <w:r w:rsidRPr="00256287">
        <w:rPr>
          <w:lang w:val="fi-FI"/>
        </w:rPr>
        <w:t>Astridsdottirin personal leave</w:t>
      </w:r>
      <w:r w:rsidR="00826825" w:rsidRPr="00256287">
        <w:rPr>
          <w:lang w:val="fi-FI"/>
        </w:rPr>
        <w:t xml:space="preserve">: </w:t>
      </w:r>
      <w:r w:rsidR="00520196" w:rsidRPr="00256287">
        <w:rPr>
          <w:lang w:val="fi-FI"/>
        </w:rPr>
        <w:t xml:space="preserve">vuoden verran vapautusta. haluaisi </w:t>
      </w:r>
      <w:r w:rsidR="00826825" w:rsidRPr="00256287">
        <w:rPr>
          <w:lang w:val="fi-FI"/>
        </w:rPr>
        <w:t>security podin, mutta siitä pitäisi maksaa omana rahana $30,000 (tasavalta maksaa vain $10,000 arvoisen podin</w:t>
      </w:r>
      <w:r w:rsidR="00341202" w:rsidRPr="00256287">
        <w:rPr>
          <w:lang w:val="fi-FI"/>
        </w:rPr>
        <w:t>, ja turvapodin arvo on $40,000</w:t>
      </w:r>
      <w:r w:rsidR="00826825" w:rsidRPr="00256287">
        <w:rPr>
          <w:lang w:val="fi-FI"/>
        </w:rPr>
        <w:t>). Astridsdottirilla on omaa rahaa vain $7000</w:t>
      </w:r>
      <w:r w:rsidR="002755A6" w:rsidRPr="00256287">
        <w:rPr>
          <w:lang w:val="fi-FI"/>
        </w:rPr>
        <w:t>.</w:t>
      </w:r>
      <w:r w:rsidR="00132FA6">
        <w:rPr>
          <w:lang w:val="fi-FI"/>
        </w:rPr>
        <w:t xml:space="preserve"> $25000 laina ei ole kannattava, joten hän päätyy ostamaan $</w:t>
      </w:r>
      <w:r w:rsidR="00BD7A2F">
        <w:rPr>
          <w:lang w:val="fi-FI"/>
        </w:rPr>
        <w:t>10,000 käytetyn turvapodin vetelemällä hieman naruista</w:t>
      </w:r>
    </w:p>
    <w:p w14:paraId="3E7BDA75" w14:textId="77777777" w:rsidR="000220A5" w:rsidRPr="00256287" w:rsidRDefault="00337027" w:rsidP="008411FD">
      <w:pPr>
        <w:numPr>
          <w:ilvl w:val="0"/>
          <w:numId w:val="3"/>
        </w:numPr>
        <w:rPr>
          <w:lang w:val="fi-FI"/>
        </w:rPr>
      </w:pPr>
      <w:r w:rsidRPr="00256287">
        <w:rPr>
          <w:lang w:val="fi-FI"/>
        </w:rPr>
        <w:t xml:space="preserve">Carlos Franco on myös suorittanut kansalaispalvelusta CDC:ssä, mutta </w:t>
      </w:r>
      <w:r w:rsidR="00853F71" w:rsidRPr="00256287">
        <w:rPr>
          <w:lang w:val="fi-FI"/>
        </w:rPr>
        <w:t>sai jatkuvasti kurinpitorangaistuksia tappelun ja varastamisen vuoksi, ja lopetti alkuvuodesta</w:t>
      </w:r>
      <w:r w:rsidR="00160CDC" w:rsidRPr="00256287">
        <w:rPr>
          <w:lang w:val="fi-FI"/>
        </w:rPr>
        <w:t>; on nyt Ger∂rillä</w:t>
      </w:r>
      <w:r w:rsidR="008411FD" w:rsidRPr="00256287">
        <w:rPr>
          <w:lang w:val="fi-FI"/>
        </w:rPr>
        <w:t xml:space="preserve"> ja osa Damián Lavezzin rikollisimperiumia</w:t>
      </w:r>
    </w:p>
    <w:p w14:paraId="3078856F" w14:textId="77777777" w:rsidR="00743043" w:rsidRPr="00256287" w:rsidRDefault="00743043" w:rsidP="00743043">
      <w:pPr>
        <w:rPr>
          <w:lang w:val="fi-FI"/>
        </w:rPr>
      </w:pPr>
    </w:p>
    <w:p w14:paraId="1AA3BF61" w14:textId="77777777" w:rsidR="00743043" w:rsidRPr="00256287" w:rsidRDefault="00743043" w:rsidP="006346D7">
      <w:pPr>
        <w:pStyle w:val="Heading3"/>
      </w:pPr>
      <w:r w:rsidRPr="00256287">
        <w:t>Saapuminen</w:t>
      </w:r>
    </w:p>
    <w:p w14:paraId="16F1ADBA" w14:textId="77777777" w:rsidR="00743043" w:rsidRPr="00256287" w:rsidRDefault="00743043" w:rsidP="00743043">
      <w:pPr>
        <w:rPr>
          <w:lang w:val="fi-FI"/>
        </w:rPr>
      </w:pPr>
      <w:r w:rsidRPr="00256287">
        <w:rPr>
          <w:lang w:val="fi-FI"/>
        </w:rPr>
        <w:t>Tilatut podit</w:t>
      </w:r>
      <w:r w:rsidR="00C25418" w:rsidRPr="00256287">
        <w:rPr>
          <w:lang w:val="fi-FI"/>
        </w:rPr>
        <w:t xml:space="preserve"> asennetaan kiertoradalla.</w:t>
      </w:r>
      <w:r w:rsidR="005C40EB" w:rsidRPr="00256287">
        <w:rPr>
          <w:lang w:val="fi-FI"/>
        </w:rPr>
        <w:t xml:space="preserve"> Tämän jälkeen hahmot voivat siirtyä koteihinsa. 2144-vuosikurssilta ainoa ei-ger∂riläinen on Perrigos, joka jatkaa kohti Tumangaa.</w:t>
      </w:r>
    </w:p>
    <w:p w14:paraId="50A288F8" w14:textId="77777777" w:rsidR="00C020EE" w:rsidRPr="00256287" w:rsidRDefault="00C020EE" w:rsidP="00743043">
      <w:pPr>
        <w:rPr>
          <w:lang w:val="fi-FI"/>
        </w:rPr>
      </w:pPr>
    </w:p>
    <w:p w14:paraId="066D681E" w14:textId="77777777" w:rsidR="00C020EE" w:rsidRPr="00256287" w:rsidRDefault="00C020EE" w:rsidP="00743043">
      <w:pPr>
        <w:rPr>
          <w:lang w:val="fi-FI"/>
        </w:rPr>
      </w:pPr>
      <w:r w:rsidRPr="00256287">
        <w:rPr>
          <w:lang w:val="fi-FI"/>
        </w:rPr>
        <w:lastRenderedPageBreak/>
        <w:t xml:space="preserve">Sotilaille on tarjolla majoitus myös Ger∂rin varuskunnassa. Käytännössä ainoat, joilla ei ole paikkaa jonne palata ovat de Vooght, Acosta ja Scholl. </w:t>
      </w:r>
    </w:p>
    <w:p w14:paraId="2E3FE818" w14:textId="77777777" w:rsidR="00C020EE" w:rsidRPr="00256287" w:rsidRDefault="00C020EE" w:rsidP="00743043">
      <w:pPr>
        <w:rPr>
          <w:lang w:val="fi-FI"/>
        </w:rPr>
      </w:pPr>
    </w:p>
    <w:p w14:paraId="64B7A61A" w14:textId="77777777" w:rsidR="00C020EE" w:rsidRPr="00256287" w:rsidRDefault="00C020EE" w:rsidP="00743043">
      <w:pPr>
        <w:rPr>
          <w:lang w:val="fi-FI"/>
        </w:rPr>
      </w:pPr>
      <w:r w:rsidRPr="00256287">
        <w:rPr>
          <w:lang w:val="fi-FI"/>
        </w:rPr>
        <w:t xml:space="preserve">de Vooght on käytännössä koditon, ja hän on käyttänyt </w:t>
      </w:r>
      <w:r w:rsidR="008F1877" w:rsidRPr="00256287">
        <w:rPr>
          <w:lang w:val="fi-FI"/>
        </w:rPr>
        <w:t xml:space="preserve">palkkarahojaan melko ahkerasti. </w:t>
      </w:r>
      <w:r w:rsidR="003669C3" w:rsidRPr="00256287">
        <w:rPr>
          <w:lang w:val="fi-FI"/>
        </w:rPr>
        <w:t xml:space="preserve">Hän aikoo vuokrata </w:t>
      </w:r>
      <w:r w:rsidR="004D49A1" w:rsidRPr="00256287">
        <w:rPr>
          <w:lang w:val="fi-FI"/>
        </w:rPr>
        <w:t xml:space="preserve">halvan </w:t>
      </w:r>
      <w:r w:rsidR="003669C3" w:rsidRPr="00256287">
        <w:rPr>
          <w:lang w:val="fi-FI"/>
        </w:rPr>
        <w:t>asunnon kuukaudeksi jostain Gammelgruven loukusta.</w:t>
      </w:r>
    </w:p>
    <w:p w14:paraId="746C14ED" w14:textId="77777777" w:rsidR="00A06037" w:rsidRPr="00256287" w:rsidRDefault="00A06037" w:rsidP="00743043">
      <w:pPr>
        <w:rPr>
          <w:lang w:val="fi-FI"/>
        </w:rPr>
      </w:pPr>
    </w:p>
    <w:p w14:paraId="716BADFF" w14:textId="77777777" w:rsidR="00A06037" w:rsidRPr="00256287" w:rsidRDefault="00A06037" w:rsidP="00743043">
      <w:pPr>
        <w:rPr>
          <w:lang w:val="fi-FI"/>
        </w:rPr>
      </w:pPr>
      <w:r w:rsidRPr="00256287">
        <w:rPr>
          <w:lang w:val="fi-FI"/>
        </w:rPr>
        <w:t xml:space="preserve">Schollin palkasta puolet ulosmitataan suoraan hänen velkoihinsa, </w:t>
      </w:r>
      <w:r w:rsidR="004F1165" w:rsidRPr="00256287">
        <w:rPr>
          <w:lang w:val="fi-FI"/>
        </w:rPr>
        <w:t>joten hänelle jää käteistä verojen jälkeen vain ehkä $300. Hän ei aio sitä asumiseen haaskata, vaan ajattelee kämpätä Lola-siskonsa ja tämän miehen luona (josta hän luultavasti lentää ulos päivässä, ja joutuu sitten etsiytymään kaveriensa luo).</w:t>
      </w:r>
    </w:p>
    <w:p w14:paraId="4AFF110A" w14:textId="77777777" w:rsidR="00BF5A20" w:rsidRPr="00256287" w:rsidRDefault="00BF5A20" w:rsidP="00743043">
      <w:pPr>
        <w:rPr>
          <w:lang w:val="fi-FI"/>
        </w:rPr>
      </w:pPr>
    </w:p>
    <w:p w14:paraId="363D7AC9" w14:textId="77777777" w:rsidR="00BF5A20" w:rsidRPr="00256287" w:rsidRDefault="00BF5A20" w:rsidP="00743043">
      <w:pPr>
        <w:rPr>
          <w:lang w:val="fi-FI"/>
        </w:rPr>
      </w:pPr>
      <w:r w:rsidRPr="00256287">
        <w:rPr>
          <w:lang w:val="fi-FI"/>
        </w:rPr>
        <w:t>Acostalla olisi mahdollisuus hankkiutua Majakka-säätiön tiloihin Basaltissa.</w:t>
      </w:r>
      <w:r w:rsidR="009974E6" w:rsidRPr="00256287">
        <w:rPr>
          <w:lang w:val="fi-FI"/>
        </w:rPr>
        <w:t xml:space="preserve"> Siellä asuu vielä 15 Luján V:n selviytyjää, enimmäkseen ihisiä, joilla menee varsin huonosti.</w:t>
      </w:r>
      <w:r w:rsidR="00E0722F" w:rsidRPr="00256287">
        <w:rPr>
          <w:lang w:val="fi-FI"/>
        </w:rPr>
        <w:t xml:space="preserve"> Säätiön arkea pyörittävät Luján V:ltä saapuneet </w:t>
      </w:r>
      <w:r w:rsidR="00107672" w:rsidRPr="00256287">
        <w:rPr>
          <w:lang w:val="fi-FI"/>
        </w:rPr>
        <w:t xml:space="preserve">eläkeläinen </w:t>
      </w:r>
      <w:r w:rsidR="00107672" w:rsidRPr="00256287">
        <w:rPr>
          <w:b/>
          <w:i/>
          <w:lang w:val="fi-FI"/>
        </w:rPr>
        <w:t>Dario li Fonti</w:t>
      </w:r>
      <w:r w:rsidR="00107672" w:rsidRPr="00256287">
        <w:rPr>
          <w:lang w:val="fi-FI"/>
        </w:rPr>
        <w:t xml:space="preserve">, kokki </w:t>
      </w:r>
      <w:r w:rsidR="00107672" w:rsidRPr="00256287">
        <w:rPr>
          <w:b/>
          <w:i/>
          <w:lang w:val="fi-FI"/>
        </w:rPr>
        <w:t>Tranquilla Marino</w:t>
      </w:r>
      <w:r w:rsidR="00107672" w:rsidRPr="00256287">
        <w:rPr>
          <w:lang w:val="fi-FI"/>
        </w:rPr>
        <w:t xml:space="preserve"> sekä sosiaalityöntekijä </w:t>
      </w:r>
      <w:r w:rsidR="00107672" w:rsidRPr="00256287">
        <w:rPr>
          <w:b/>
          <w:i/>
          <w:lang w:val="fi-FI"/>
        </w:rPr>
        <w:t>Dita Moreau</w:t>
      </w:r>
      <w:r w:rsidR="00107672" w:rsidRPr="00256287">
        <w:rPr>
          <w:lang w:val="fi-FI"/>
        </w:rPr>
        <w:t>.</w:t>
      </w:r>
    </w:p>
    <w:p w14:paraId="6F9C35CD" w14:textId="77777777" w:rsidR="005C40EB" w:rsidRPr="00256287" w:rsidRDefault="005C40EB" w:rsidP="00743043">
      <w:pPr>
        <w:rPr>
          <w:lang w:val="fi-FI"/>
        </w:rPr>
      </w:pPr>
    </w:p>
    <w:p w14:paraId="56C8EFEF" w14:textId="77777777" w:rsidR="0053399D" w:rsidRDefault="0053399D" w:rsidP="00743043">
      <w:pPr>
        <w:rPr>
          <w:lang w:val="fi-FI"/>
        </w:rPr>
      </w:pPr>
    </w:p>
    <w:p w14:paraId="75A98467" w14:textId="77777777" w:rsidR="0053399D" w:rsidRDefault="0053399D" w:rsidP="006346D7">
      <w:pPr>
        <w:pStyle w:val="Heading3"/>
      </w:pPr>
      <w:r>
        <w:t>Luján V:n selviytyjät</w:t>
      </w:r>
    </w:p>
    <w:p w14:paraId="034968CB" w14:textId="77777777" w:rsidR="0053399D" w:rsidRDefault="0053399D" w:rsidP="00743043">
      <w:pPr>
        <w:rPr>
          <w:lang w:val="fi-FI"/>
        </w:rPr>
      </w:pPr>
      <w:r>
        <w:rPr>
          <w:lang w:val="fi-FI"/>
        </w:rPr>
        <w:t xml:space="preserve">Acosta saa heti avaruussatamassa vastaansa Majakka-säätiön sinne järjestämän </w:t>
      </w:r>
      <w:r w:rsidR="00182A6A">
        <w:rPr>
          <w:lang w:val="fi-FI"/>
        </w:rPr>
        <w:t xml:space="preserve">lehdistöpartion. </w:t>
      </w:r>
      <w:r w:rsidR="00300429">
        <w:rPr>
          <w:lang w:val="fi-FI"/>
        </w:rPr>
        <w:t xml:space="preserve">Gerdriläistä lehdistöä edustaa </w:t>
      </w:r>
      <w:r w:rsidR="002B6665">
        <w:rPr>
          <w:i/>
          <w:lang w:val="fi-FI"/>
        </w:rPr>
        <w:t xml:space="preserve">Gerdrisk Nyheterin </w:t>
      </w:r>
      <w:r w:rsidR="002B6665">
        <w:rPr>
          <w:b/>
          <w:i/>
          <w:lang w:val="fi-FI"/>
        </w:rPr>
        <w:t>Signe Nielson</w:t>
      </w:r>
      <w:r w:rsidR="002B6665">
        <w:rPr>
          <w:lang w:val="fi-FI"/>
        </w:rPr>
        <w:t xml:space="preserve"> (matruusi Nielsonin äiti), ja hänen mukanaan </w:t>
      </w:r>
      <w:r w:rsidR="00A014C7">
        <w:rPr>
          <w:lang w:val="fi-FI"/>
        </w:rPr>
        <w:t xml:space="preserve">on aggressiivisempi poliittinen toimittaja Liberty Citystä, </w:t>
      </w:r>
      <w:r w:rsidR="00560C94">
        <w:rPr>
          <w:b/>
          <w:i/>
          <w:lang w:val="fi-FI"/>
        </w:rPr>
        <w:t>Tim Ferrara</w:t>
      </w:r>
      <w:r w:rsidR="00560C94">
        <w:rPr>
          <w:lang w:val="fi-FI"/>
        </w:rPr>
        <w:t xml:space="preserve">. He eivät varsinaisesti kilpaile - Ferraran edustama </w:t>
      </w:r>
      <w:r w:rsidR="00560C94" w:rsidRPr="00560C94">
        <w:rPr>
          <w:i/>
          <w:lang w:val="fi-FI"/>
        </w:rPr>
        <w:t>Realnews</w:t>
      </w:r>
      <w:r w:rsidR="00560C94">
        <w:rPr>
          <w:lang w:val="fi-FI"/>
        </w:rPr>
        <w:t xml:space="preserve">-konserni omistaa osuuden GN:stä, joten haastattelu ja juttu tehdään yhdessä. Ferrara haluaa </w:t>
      </w:r>
      <w:r w:rsidR="00354B01">
        <w:rPr>
          <w:lang w:val="fi-FI"/>
        </w:rPr>
        <w:t>maalata kuvan urheasta Lujan V:n selviytyjästä, jo</w:t>
      </w:r>
      <w:r w:rsidR="00C40910">
        <w:rPr>
          <w:lang w:val="fi-FI"/>
        </w:rPr>
        <w:t>sta on tulossa vauhdilla Tasavallan kansalainen.</w:t>
      </w:r>
      <w:r w:rsidR="004A33B6">
        <w:rPr>
          <w:lang w:val="fi-FI"/>
        </w:rPr>
        <w:t xml:space="preserve"> Nielson uutisoi enemmän Majakka-säätiön perspektiivistä.</w:t>
      </w:r>
    </w:p>
    <w:p w14:paraId="3245F383" w14:textId="77777777" w:rsidR="00913958" w:rsidRDefault="00913958" w:rsidP="00743043">
      <w:pPr>
        <w:rPr>
          <w:lang w:val="fi-FI"/>
        </w:rPr>
      </w:pPr>
    </w:p>
    <w:p w14:paraId="409BB22C" w14:textId="77777777" w:rsidR="00913958" w:rsidRDefault="00913958" w:rsidP="00743043">
      <w:pPr>
        <w:rPr>
          <w:lang w:val="fi-FI"/>
        </w:rPr>
      </w:pPr>
      <w:r>
        <w:rPr>
          <w:lang w:val="fi-FI"/>
        </w:rPr>
        <w:t xml:space="preserve">Olennainen kysymys on kuitenkin, </w:t>
      </w:r>
      <w:r w:rsidR="0096702D">
        <w:rPr>
          <w:lang w:val="fi-FI"/>
        </w:rPr>
        <w:t xml:space="preserve">miten sotilaspalvelus on sujunut ja </w:t>
      </w:r>
    </w:p>
    <w:p w14:paraId="300F1AB3" w14:textId="77777777" w:rsidR="00A22AFF" w:rsidRDefault="00A22AFF" w:rsidP="00743043">
      <w:pPr>
        <w:rPr>
          <w:lang w:val="fi-FI"/>
        </w:rPr>
      </w:pPr>
    </w:p>
    <w:p w14:paraId="4E802143" w14:textId="77777777" w:rsidR="00A22AFF" w:rsidRDefault="00F0368A" w:rsidP="006346D7">
      <w:pPr>
        <w:pStyle w:val="Heading3"/>
      </w:pPr>
      <w:r>
        <w:t>Käsipalloilijat hajoavat</w:t>
      </w:r>
    </w:p>
    <w:p w14:paraId="2488F82F" w14:textId="77777777" w:rsidR="00F0368A" w:rsidRDefault="00F0368A" w:rsidP="00A22AFF">
      <w:pPr>
        <w:rPr>
          <w:lang w:val="fi-FI"/>
        </w:rPr>
      </w:pPr>
      <w:r>
        <w:rPr>
          <w:lang w:val="fi-FI"/>
        </w:rPr>
        <w:t xml:space="preserve">Darvansissa vaikuttaneet käsipalloilijat ovat hajaantuneet tuuliin. James ja Eva ovat asepalveluksessa, Ari on käynyt poliittisesti </w:t>
      </w:r>
      <w:r w:rsidR="003F604A">
        <w:rPr>
          <w:lang w:val="fi-FI"/>
        </w:rPr>
        <w:t xml:space="preserve">aktiiviseksi ja </w:t>
      </w:r>
      <w:r w:rsidR="00597A6D">
        <w:rPr>
          <w:lang w:val="fi-FI"/>
        </w:rPr>
        <w:t xml:space="preserve">toimii Ger∂rin itsenäistämisryhmissä (ja </w:t>
      </w:r>
      <w:r w:rsidR="0023376F">
        <w:rPr>
          <w:lang w:val="fi-FI"/>
        </w:rPr>
        <w:t xml:space="preserve">kinastelee mm. </w:t>
      </w:r>
      <w:r w:rsidR="00A8041D">
        <w:rPr>
          <w:lang w:val="fi-FI"/>
        </w:rPr>
        <w:t>Valchakin ja tämän oikeistokaveripiirin kanssa</w:t>
      </w:r>
      <w:r w:rsidR="00597A6D">
        <w:rPr>
          <w:lang w:val="fi-FI"/>
        </w:rPr>
        <w:t>). Per on muuttanut Studentgrottaan, vaikka käykin sieltä ahkerasti pelaamassa.</w:t>
      </w:r>
    </w:p>
    <w:p w14:paraId="35A5EBAE" w14:textId="77777777" w:rsidR="00597A6D" w:rsidRDefault="00597A6D" w:rsidP="00A22AFF">
      <w:pPr>
        <w:rPr>
          <w:lang w:val="fi-FI"/>
        </w:rPr>
      </w:pPr>
    </w:p>
    <w:p w14:paraId="394F4C6D" w14:textId="77777777" w:rsidR="00F0368A" w:rsidRDefault="00597A6D" w:rsidP="00A22AFF">
      <w:pPr>
        <w:rPr>
          <w:lang w:val="fi-FI"/>
        </w:rPr>
      </w:pPr>
      <w:r>
        <w:rPr>
          <w:lang w:val="fi-FI"/>
        </w:rPr>
        <w:t>Sarah on löytänyt taidepiireistä poikaystävän</w:t>
      </w:r>
      <w:r w:rsidR="007F29C6">
        <w:rPr>
          <w:lang w:val="fi-FI"/>
        </w:rPr>
        <w:t xml:space="preserve"> - Jacob Lindhin. Kaksikolla on vähän hankala suhde, mutta he ovat hankkineet yhteisen asunnon </w:t>
      </w:r>
      <w:r w:rsidR="00462040">
        <w:rPr>
          <w:lang w:val="fi-FI"/>
        </w:rPr>
        <w:t>Knottsista.</w:t>
      </w:r>
      <w:r w:rsidR="0023376F">
        <w:rPr>
          <w:lang w:val="fi-FI"/>
        </w:rPr>
        <w:t xml:space="preserve"> Sarah on etäisen tietoinen Jacobin suhteista Liquid Stateen.</w:t>
      </w:r>
    </w:p>
    <w:p w14:paraId="3233BFC0" w14:textId="77777777" w:rsidR="00F0368A" w:rsidRPr="00256287" w:rsidRDefault="00F0368A" w:rsidP="00A22AFF">
      <w:pPr>
        <w:rPr>
          <w:lang w:val="fi-FI"/>
        </w:rPr>
      </w:pPr>
    </w:p>
    <w:p w14:paraId="064FED8A" w14:textId="77777777" w:rsidR="00A22AFF" w:rsidRPr="00256287" w:rsidRDefault="00A22AFF" w:rsidP="006346D7">
      <w:pPr>
        <w:pStyle w:val="Heading3"/>
        <w:numPr>
          <w:ilvl w:val="2"/>
          <w:numId w:val="11"/>
        </w:numPr>
      </w:pPr>
      <w:r w:rsidRPr="00256287">
        <w:t>Hyvästi, Francis Ngyen</w:t>
      </w:r>
    </w:p>
    <w:p w14:paraId="435870DE" w14:textId="77777777" w:rsidR="00A22AFF" w:rsidRPr="00256287" w:rsidRDefault="00A22AFF" w:rsidP="00A22AFF">
      <w:pPr>
        <w:rPr>
          <w:lang w:val="fi-FI"/>
        </w:rPr>
      </w:pPr>
      <w:r w:rsidRPr="00256287">
        <w:rPr>
          <w:lang w:val="fi-FI"/>
        </w:rPr>
        <w:t>Psykokirurgi Pong Ho on egocastautunut Marsista Hyodeniin ja sieltä kimmottanut itsensä satelliitin kautta Ger∂riin, jossa pari salakuljettajaa on ottanut hänestä kopin. Hänet on sukitettu gargoyle-syntsaan, jossa hän ei tarkalleen viihdy eikä fyysisesti sovi siihen (min. fail Integration, muut onnistui).</w:t>
      </w:r>
    </w:p>
    <w:p w14:paraId="32EED528" w14:textId="77777777" w:rsidR="00A22AFF" w:rsidRPr="00256287" w:rsidRDefault="00A22AFF" w:rsidP="00A22AFF">
      <w:pPr>
        <w:rPr>
          <w:lang w:val="fi-FI"/>
        </w:rPr>
      </w:pPr>
    </w:p>
    <w:p w14:paraId="0F743793" w14:textId="77777777" w:rsidR="00A22AFF" w:rsidRPr="00256287" w:rsidRDefault="00A22AFF" w:rsidP="00A22AFF">
      <w:pPr>
        <w:rPr>
          <w:lang w:val="fi-FI"/>
        </w:rPr>
      </w:pPr>
      <w:r w:rsidRPr="00256287">
        <w:rPr>
          <w:lang w:val="fi-FI"/>
        </w:rPr>
        <w:t>Pong roikkuu salakuljettajien kanssa. He järjestävät hänelle tilat Gammelgruvessa</w:t>
      </w:r>
      <w:r w:rsidR="00F72BBF">
        <w:rPr>
          <w:lang w:val="fi-FI"/>
        </w:rPr>
        <w:t>, Ajelandissa</w:t>
      </w:r>
      <w:r w:rsidRPr="00256287">
        <w:rPr>
          <w:lang w:val="fi-FI"/>
        </w:rPr>
        <w:t>; hänelle on jätetty fabrikoitu egosilta ja muita tarvikkeita, jotka hän poimii. Ger∂rin virallisten linjausten mukaan hän on antropomorfinen huoltorobotti, mutta sittenkään hän ei mielellään liiku itse ulkosalla, vaan käyttää salakuljettajia agentteinaan.</w:t>
      </w:r>
    </w:p>
    <w:p w14:paraId="7884C649" w14:textId="77777777" w:rsidR="00A22AFF" w:rsidRPr="00256287" w:rsidRDefault="00A22AFF" w:rsidP="00A22AFF">
      <w:pPr>
        <w:rPr>
          <w:lang w:val="fi-FI"/>
        </w:rPr>
      </w:pPr>
    </w:p>
    <w:p w14:paraId="18B7CE17" w14:textId="77777777" w:rsidR="00A22AFF" w:rsidRPr="00256287" w:rsidRDefault="00A22AFF" w:rsidP="00A22AFF">
      <w:pPr>
        <w:rPr>
          <w:lang w:val="fi-FI"/>
        </w:rPr>
      </w:pPr>
      <w:r w:rsidRPr="00256287">
        <w:rPr>
          <w:lang w:val="fi-FI"/>
        </w:rPr>
        <w:t>Pong on kohtalaisen varuillaan. Kaikki tiedot ja Francisin ego imetään pelkästään hänen morfiinsa, jossa on pieni räjähde jonka hän voi laukaista tahdonalaisesti. Samaten hänen tukikohtansa on viritetty räjähtämään. Pong ei paljon sivullisista uhreista välitä: jos hänen pomminsa räjähtävät, ne vievät mennessään aika paljon kaikenlaista.</w:t>
      </w:r>
    </w:p>
    <w:p w14:paraId="5E6A0DAA" w14:textId="77777777" w:rsidR="00A22AFF" w:rsidRPr="00256287" w:rsidRDefault="00A22AFF" w:rsidP="00A22AFF">
      <w:pPr>
        <w:rPr>
          <w:lang w:val="fi-FI"/>
        </w:rPr>
      </w:pPr>
    </w:p>
    <w:p w14:paraId="259B0D46" w14:textId="77777777" w:rsidR="00A22AFF" w:rsidRPr="00256287" w:rsidRDefault="00A22AFF" w:rsidP="00A22AFF">
      <w:pPr>
        <w:rPr>
          <w:lang w:val="fi-FI"/>
        </w:rPr>
      </w:pPr>
      <w:r w:rsidRPr="00256287">
        <w:rPr>
          <w:lang w:val="fi-FI"/>
        </w:rPr>
        <w:t>Jos Francisin purku onnistuu, Pong palauttaa Colemanille hänen lapsuudenmuistonsa, editoimattomina. Lisäksi SI jättää Colemanille rahakortin, jolla on $4000 (tasavallan rahaa), palkkioksi. Summa on heille mitätön, ja se lisää heidän mielestään todennäköisyyttä, että Coleman on jatkossakin käytettävissä.</w:t>
      </w:r>
    </w:p>
    <w:p w14:paraId="4858FA17" w14:textId="77777777" w:rsidR="00A22AFF" w:rsidRPr="00256287" w:rsidRDefault="00A22AFF" w:rsidP="00A22AFF">
      <w:pPr>
        <w:rPr>
          <w:lang w:val="fi-FI"/>
        </w:rPr>
      </w:pPr>
    </w:p>
    <w:p w14:paraId="187F1F05" w14:textId="77777777" w:rsidR="00A22AFF" w:rsidRPr="00256287" w:rsidRDefault="00A22AFF" w:rsidP="00A22AFF">
      <w:pPr>
        <w:rPr>
          <w:lang w:val="fi-FI"/>
        </w:rPr>
      </w:pPr>
      <w:r w:rsidRPr="00256287">
        <w:rPr>
          <w:lang w:val="fi-FI"/>
        </w:rPr>
        <w:t>Pong poistuu maisemista kraatterin pinnalla olevan lähettimen avulla: hän ampuu itsensä kohti Marsia ja SI:n tukikohtaa. Sen jälkeen gargoylebotti tyhjentää muistinsa ja kävelee sisään varastoon, takaisin salakuljettajille.</w:t>
      </w:r>
    </w:p>
    <w:p w14:paraId="5FD5D469" w14:textId="77777777" w:rsidR="00A22AFF" w:rsidRPr="00256287" w:rsidRDefault="00A22AFF" w:rsidP="00A22AFF">
      <w:pPr>
        <w:rPr>
          <w:lang w:val="fi-FI"/>
        </w:rPr>
      </w:pPr>
    </w:p>
    <w:p w14:paraId="2942B8EE" w14:textId="77777777" w:rsidR="00A22AFF" w:rsidRDefault="00A22AFF" w:rsidP="00A22AFF">
      <w:pPr>
        <w:rPr>
          <w:lang w:val="fi-FI"/>
        </w:rPr>
      </w:pPr>
      <w:r w:rsidRPr="00256287">
        <w:rPr>
          <w:lang w:val="fi-FI"/>
        </w:rPr>
        <w:t>Salakuljettajat ovat kolme skandinaavia</w:t>
      </w:r>
      <w:r w:rsidR="00F72BBF">
        <w:rPr>
          <w:lang w:val="fi-FI"/>
        </w:rPr>
        <w:t xml:space="preserve"> (Nils, Emma ja Tobias)</w:t>
      </w:r>
      <w:r w:rsidRPr="00256287">
        <w:rPr>
          <w:lang w:val="fi-FI"/>
        </w:rPr>
        <w:t xml:space="preserve">. He tietävät olevansa tekemisissä transihmisen kanssa, mutta heille maksetaan $10000 tämän operaation fasilitoinnista. </w:t>
      </w:r>
      <w:r w:rsidR="00DB6D5D">
        <w:rPr>
          <w:lang w:val="fi-FI"/>
        </w:rPr>
        <w:t xml:space="preserve">Salakuljettajat tunnistavat Cat Acostan uutislähetyksistä, jos hän ei ole hyvin varovainen. </w:t>
      </w:r>
      <w:r w:rsidRPr="00256287">
        <w:rPr>
          <w:lang w:val="fi-FI"/>
        </w:rPr>
        <w:t xml:space="preserve">Valitettavasti </w:t>
      </w:r>
      <w:r w:rsidR="00DB6D5D">
        <w:rPr>
          <w:lang w:val="fi-FI"/>
        </w:rPr>
        <w:t>salakuljettajat</w:t>
      </w:r>
      <w:r w:rsidRPr="00256287">
        <w:rPr>
          <w:lang w:val="fi-FI"/>
        </w:rPr>
        <w:t xml:space="preserve"> ovat Ger∂rin miliisin ja CDC:n tutkalla. Heidän liikkeitään seurataan, ja miliisille on selvää, että he puuhaavat jotakin. Kiinnostus ei kuitenkaan ole riittävä puuttumaan tähän vielä, tosin </w:t>
      </w:r>
      <w:r w:rsidR="00DB6D5D">
        <w:rPr>
          <w:lang w:val="fi-FI"/>
        </w:rPr>
        <w:t>Tobias</w:t>
      </w:r>
      <w:r w:rsidRPr="00256287">
        <w:rPr>
          <w:lang w:val="fi-FI"/>
        </w:rPr>
        <w:t xml:space="preserve"> pääsee juttelemaan CDC:n kanssa. CDC murtautuu viestintäkanavalle, ja vaikka varsinaista viestien sisältöä ei saadakaan selville, Pong Ho:n viestintärele jäljitetään.</w:t>
      </w:r>
    </w:p>
    <w:p w14:paraId="7FBD54CE" w14:textId="77777777" w:rsidR="00F72BBF" w:rsidRDefault="00F72BBF" w:rsidP="00A22AFF">
      <w:pPr>
        <w:rPr>
          <w:lang w:val="fi-FI"/>
        </w:rPr>
      </w:pPr>
    </w:p>
    <w:p w14:paraId="1D6B5494" w14:textId="77777777" w:rsidR="00A22AFF" w:rsidRDefault="00DB6D5D" w:rsidP="00743043">
      <w:pPr>
        <w:rPr>
          <w:lang w:val="fi-FI"/>
        </w:rPr>
      </w:pPr>
      <w:r>
        <w:rPr>
          <w:lang w:val="fi-FI"/>
        </w:rPr>
        <w:t>CDC seurailee Tobiasia parin dronen avulla. Tobias tekee kuitenkin klassisen harhautusliikkeen ja oi</w:t>
      </w:r>
      <w:r w:rsidR="00733E92">
        <w:rPr>
          <w:lang w:val="fi-FI"/>
        </w:rPr>
        <w:t xml:space="preserve">kaisee ilmattoman alueen poikki; drone hukkaa hänet. </w:t>
      </w:r>
      <w:r w:rsidR="00A20A70">
        <w:rPr>
          <w:lang w:val="fi-FI"/>
        </w:rPr>
        <w:t>Alueella olevalle CDC:n partiolle annetaan kehotus pitää silmät auki salakuljettajakolmikon varalta.</w:t>
      </w:r>
    </w:p>
    <w:p w14:paraId="3998816A" w14:textId="77777777" w:rsidR="00161A97" w:rsidRDefault="00161A97" w:rsidP="00743043">
      <w:pPr>
        <w:rPr>
          <w:lang w:val="fi-FI"/>
        </w:rPr>
      </w:pPr>
    </w:p>
    <w:p w14:paraId="2AA99C92" w14:textId="77777777" w:rsidR="00161A97" w:rsidRPr="00161A97" w:rsidRDefault="00161A97" w:rsidP="00743043">
      <w:pPr>
        <w:rPr>
          <w:lang w:val="fi-FI"/>
        </w:rPr>
      </w:pPr>
      <w:r>
        <w:rPr>
          <w:lang w:val="fi-FI"/>
        </w:rPr>
        <w:t xml:space="preserve">Alueella partioi </w:t>
      </w:r>
      <w:r w:rsidRPr="00161A97">
        <w:rPr>
          <w:b/>
          <w:i/>
          <w:lang w:val="fi-FI"/>
        </w:rPr>
        <w:t>Eva Björksdottir</w:t>
      </w:r>
      <w:r>
        <w:rPr>
          <w:lang w:val="fi-FI"/>
        </w:rPr>
        <w:t xml:space="preserve">, CDC:ssä asepalvelustaan suorittava Jamesin kaveri, nyttemmin upseerioppilas. Eva ja hänen työparinsa </w:t>
      </w:r>
      <w:r>
        <w:rPr>
          <w:b/>
          <w:i/>
          <w:lang w:val="fi-FI"/>
        </w:rPr>
        <w:t>Anjelica Desanto</w:t>
      </w:r>
      <w:r>
        <w:rPr>
          <w:lang w:val="fi-FI"/>
        </w:rPr>
        <w:t xml:space="preserve"> törmäävät </w:t>
      </w:r>
      <w:r w:rsidR="000E3AF0">
        <w:rPr>
          <w:lang w:val="fi-FI"/>
        </w:rPr>
        <w:t>hahmoihin.</w:t>
      </w:r>
    </w:p>
    <w:p w14:paraId="47E85771" w14:textId="77777777" w:rsidR="00256287" w:rsidRDefault="00256287" w:rsidP="00743043">
      <w:pPr>
        <w:rPr>
          <w:lang w:val="fi-FI"/>
        </w:rPr>
      </w:pPr>
    </w:p>
    <w:p w14:paraId="376F720D" w14:textId="77777777" w:rsidR="00256287" w:rsidRDefault="00256287" w:rsidP="006346D7">
      <w:pPr>
        <w:pStyle w:val="Heading3"/>
      </w:pPr>
      <w:r>
        <w:t>Anarkiaa Tindrin Kraatterissa</w:t>
      </w:r>
    </w:p>
    <w:p w14:paraId="49773B0F" w14:textId="77777777" w:rsidR="00256287" w:rsidRDefault="00256287" w:rsidP="00743043">
      <w:pPr>
        <w:rPr>
          <w:lang w:val="fi-FI"/>
        </w:rPr>
      </w:pPr>
      <w:r>
        <w:rPr>
          <w:lang w:val="fi-FI"/>
        </w:rPr>
        <w:t xml:space="preserve">Falkin kaverit </w:t>
      </w:r>
      <w:r w:rsidR="001C3F0D">
        <w:rPr>
          <w:lang w:val="fi-FI"/>
        </w:rPr>
        <w:t>ovat aktiivisesti mukana poliitttisessa liikkeessä, joka koettaa blokata Ger∂rin tasavaltalaiset taipumukset.</w:t>
      </w:r>
      <w:r w:rsidR="00050961">
        <w:rPr>
          <w:lang w:val="fi-FI"/>
        </w:rPr>
        <w:t xml:space="preserve"> Daniel Haugen on Arnen asepalveluksen aikana pidätetty vahingollisten meemien levittämisestä, ja hän on saanut sakkorangaistuksen. </w:t>
      </w:r>
      <w:r w:rsidR="00CD3E5B">
        <w:rPr>
          <w:lang w:val="fi-FI"/>
        </w:rPr>
        <w:t xml:space="preserve">Titanilaista anarkismia ihannoiva Daniel </w:t>
      </w:r>
    </w:p>
    <w:p w14:paraId="7E217C39" w14:textId="77777777" w:rsidR="00EA4681" w:rsidRDefault="00EA4681" w:rsidP="00743043">
      <w:pPr>
        <w:rPr>
          <w:lang w:val="fi-FI"/>
        </w:rPr>
      </w:pPr>
    </w:p>
    <w:p w14:paraId="65A78560" w14:textId="77777777" w:rsidR="00EA4681" w:rsidRDefault="004F6A91" w:rsidP="006346D7">
      <w:pPr>
        <w:pStyle w:val="Heading3"/>
      </w:pPr>
      <w:r>
        <w:lastRenderedPageBreak/>
        <w:t>Älyvaatekriisi</w:t>
      </w:r>
    </w:p>
    <w:p w14:paraId="66B498A7" w14:textId="77777777" w:rsidR="004F6A91" w:rsidRDefault="00EA4681" w:rsidP="00743043">
      <w:pPr>
        <w:rPr>
          <w:lang w:val="fi-FI"/>
        </w:rPr>
      </w:pPr>
      <w:r>
        <w:rPr>
          <w:lang w:val="fi-FI"/>
        </w:rPr>
        <w:t xml:space="preserve">Vuoden aikana </w:t>
      </w:r>
      <w:r w:rsidR="00A759F0">
        <w:rPr>
          <w:lang w:val="fi-FI"/>
        </w:rPr>
        <w:t>Ger∂r</w:t>
      </w:r>
      <w:r w:rsidR="00CD7277">
        <w:rPr>
          <w:lang w:val="fi-FI"/>
        </w:rPr>
        <w:t>i</w:t>
      </w:r>
      <w:r w:rsidR="00B52D67">
        <w:rPr>
          <w:lang w:val="fi-FI"/>
        </w:rPr>
        <w:t xml:space="preserve">n politiikka on polarisoitunut, ja tällä hetkellä </w:t>
      </w:r>
      <w:r w:rsidR="00F101D8">
        <w:rPr>
          <w:lang w:val="fi-FI"/>
        </w:rPr>
        <w:t>fiilis on kovasti transhumanismiin päin.</w:t>
      </w:r>
      <w:r w:rsidR="000F2A1B">
        <w:rPr>
          <w:lang w:val="fi-FI"/>
        </w:rPr>
        <w:t xml:space="preserve"> </w:t>
      </w:r>
      <w:r w:rsidR="004F6A91">
        <w:rPr>
          <w:lang w:val="fi-FI"/>
        </w:rPr>
        <w:t>Tällä hetkellä tämä on kriisiytynyt älyvaatejupakan ympärille.</w:t>
      </w:r>
    </w:p>
    <w:p w14:paraId="39512445" w14:textId="77777777" w:rsidR="004F6A91" w:rsidRDefault="004F6A91" w:rsidP="00743043">
      <w:pPr>
        <w:rPr>
          <w:lang w:val="fi-FI"/>
        </w:rPr>
      </w:pPr>
    </w:p>
    <w:p w14:paraId="78E95097" w14:textId="77777777" w:rsidR="000650AC" w:rsidRDefault="00E17A71" w:rsidP="00743043">
      <w:pPr>
        <w:rPr>
          <w:lang w:val="fi-FI"/>
        </w:rPr>
      </w:pPr>
      <w:r>
        <w:rPr>
          <w:lang w:val="fi-FI"/>
        </w:rPr>
        <w:t xml:space="preserve">Markkinoille oli </w:t>
      </w:r>
      <w:r w:rsidR="00CB4257">
        <w:rPr>
          <w:lang w:val="fi-FI"/>
        </w:rPr>
        <w:t xml:space="preserve">maaliskuussa </w:t>
      </w:r>
      <w:r>
        <w:rPr>
          <w:lang w:val="fi-FI"/>
        </w:rPr>
        <w:t xml:space="preserve">sitten </w:t>
      </w:r>
      <w:r w:rsidR="00CB2180">
        <w:rPr>
          <w:lang w:val="fi-FI"/>
        </w:rPr>
        <w:t xml:space="preserve">saapunut </w:t>
      </w:r>
      <w:r w:rsidR="004F6A91">
        <w:rPr>
          <w:lang w:val="fi-FI"/>
        </w:rPr>
        <w:t xml:space="preserve">Hyodenista </w:t>
      </w:r>
      <w:r w:rsidR="00CB2180">
        <w:rPr>
          <w:lang w:val="fi-FI"/>
        </w:rPr>
        <w:t xml:space="preserve">erinomaisia </w:t>
      </w:r>
      <w:r w:rsidR="004F6A91">
        <w:rPr>
          <w:lang w:val="fi-FI"/>
        </w:rPr>
        <w:t>ja halpoja älyvaatteita. Näitä sai myydä Ger∂rillä, koska n</w:t>
      </w:r>
      <w:r w:rsidR="000650AC">
        <w:rPr>
          <w:lang w:val="fi-FI"/>
        </w:rPr>
        <w:t>iissä ei ollut mesh capabilitya.</w:t>
      </w:r>
    </w:p>
    <w:p w14:paraId="29C5B5C8" w14:textId="77777777" w:rsidR="000650AC" w:rsidRDefault="000650AC" w:rsidP="00743043">
      <w:pPr>
        <w:rPr>
          <w:lang w:val="fi-FI"/>
        </w:rPr>
      </w:pPr>
    </w:p>
    <w:p w14:paraId="20DB7620" w14:textId="77777777" w:rsidR="004F6A91" w:rsidRPr="004F6A91" w:rsidRDefault="000650AC" w:rsidP="00743043">
      <w:pPr>
        <w:rPr>
          <w:lang w:val="fi-FI"/>
        </w:rPr>
      </w:pPr>
      <w:r>
        <w:rPr>
          <w:lang w:val="fi-FI"/>
        </w:rPr>
        <w:t>Y</w:t>
      </w:r>
      <w:r w:rsidR="004F6A91">
        <w:rPr>
          <w:lang w:val="fi-FI"/>
        </w:rPr>
        <w:t xml:space="preserve">liopistolla tietoliikennetekniikkaa lukeva </w:t>
      </w:r>
      <w:r w:rsidR="004F6A91">
        <w:rPr>
          <w:b/>
          <w:i/>
          <w:lang w:val="fi-FI"/>
        </w:rPr>
        <w:t>Emilia Farah</w:t>
      </w:r>
      <w:r w:rsidR="004F6A91">
        <w:rPr>
          <w:lang w:val="fi-FI"/>
        </w:rPr>
        <w:t xml:space="preserve"> </w:t>
      </w:r>
      <w:r>
        <w:rPr>
          <w:lang w:val="fi-FI"/>
        </w:rPr>
        <w:t xml:space="preserve">törmäsi älyvaatteisiin, kun hänen puolituttunsa </w:t>
      </w:r>
      <w:r w:rsidRPr="000650AC">
        <w:rPr>
          <w:b/>
          <w:i/>
          <w:lang w:val="fi-FI"/>
        </w:rPr>
        <w:t>Thalia Martin</w:t>
      </w:r>
      <w:r>
        <w:rPr>
          <w:lang w:val="fi-FI"/>
        </w:rPr>
        <w:t xml:space="preserve"> oli hankkinut sellaisen (ylellisyystuotteena, koska Luján V:llä moisia ei ollut). Emilia oli vilkaissut vaatetta, sitten murtanut niiden </w:t>
      </w:r>
      <w:r w:rsidR="004F6A91">
        <w:rPr>
          <w:lang w:val="fi-FI"/>
        </w:rPr>
        <w:t xml:space="preserve">kontrollikoodin, ja saanut ne sekä kuuntelemaan että lähettämään langattomasti. Vaate sinänsä pystyy lähettämään vain viitisen metriä, mutta olennaisinta on, että siitä puuttuu kokonaan rekistereissä oleva tunnistettava avain. Älyvaatteita oli siis käytännössä mahdotonta jäljittää tai blokata pelkän avaimen perusteella, etenkin kun selvisi, että avaimen pystyi generoimaan uudelleen. </w:t>
      </w:r>
    </w:p>
    <w:p w14:paraId="1E4F7382" w14:textId="77777777" w:rsidR="004F6A91" w:rsidRDefault="004F6A91" w:rsidP="00743043">
      <w:pPr>
        <w:rPr>
          <w:lang w:val="fi-FI"/>
        </w:rPr>
      </w:pPr>
    </w:p>
    <w:p w14:paraId="690EF972" w14:textId="77777777" w:rsidR="00DE715D" w:rsidRDefault="00DE715D" w:rsidP="00743043">
      <w:pPr>
        <w:rPr>
          <w:lang w:val="fi-FI"/>
        </w:rPr>
      </w:pPr>
      <w:r>
        <w:rPr>
          <w:lang w:val="fi-FI"/>
        </w:rPr>
        <w:t xml:space="preserve">Farah kertoi löydöstään </w:t>
      </w:r>
      <w:r w:rsidR="009E7423">
        <w:rPr>
          <w:lang w:val="fi-FI"/>
        </w:rPr>
        <w:t>ensin LiquidState-kollektiivin Daniel Haugenille ja Kine Hummelille. Kollektiivi</w:t>
      </w:r>
      <w:r>
        <w:rPr>
          <w:lang w:val="fi-FI"/>
        </w:rPr>
        <w:t xml:space="preserve"> suunnitteli ja toteutti </w:t>
      </w:r>
      <w:r w:rsidR="00BA0BED">
        <w:rPr>
          <w:lang w:val="fi-FI"/>
        </w:rPr>
        <w:t>älyvaatteilla tempauksen</w:t>
      </w:r>
      <w:r w:rsidR="00FC13C2">
        <w:rPr>
          <w:lang w:val="fi-FI"/>
        </w:rPr>
        <w:t>.</w:t>
      </w:r>
      <w:r w:rsidR="0081126E">
        <w:rPr>
          <w:lang w:val="fi-FI"/>
        </w:rPr>
        <w:t xml:space="preserve"> Ensin Mackwaren kaupoissa olevat älyvaatteet infektoitiin</w:t>
      </w:r>
      <w:r w:rsidR="00FC13C2">
        <w:rPr>
          <w:lang w:val="fi-FI"/>
        </w:rPr>
        <w:t xml:space="preserve"> ja tehtiin niistä lähettimiä</w:t>
      </w:r>
      <w:r w:rsidR="0081126E">
        <w:rPr>
          <w:lang w:val="fi-FI"/>
        </w:rPr>
        <w:t xml:space="preserve">, sitten </w:t>
      </w:r>
      <w:r w:rsidR="00FC13C2">
        <w:rPr>
          <w:lang w:val="fi-FI"/>
        </w:rPr>
        <w:t xml:space="preserve">nämä älyvaatteet alkoivat levittää sosiaalihakkerointiohjetta, jonka avulla muutkin älyvaatteet saatiin kantamaan virusta. Kun myydyt älyvaatteet olivat levittäneet asioita, ne konfiguroitiin näyttämään </w:t>
      </w:r>
      <w:r w:rsidR="00CB4257">
        <w:rPr>
          <w:lang w:val="fi-FI"/>
        </w:rPr>
        <w:t>valvontakameroissa ja automaattitunnistuksessa erottumattomia subversiivisiä viestejä.</w:t>
      </w:r>
    </w:p>
    <w:p w14:paraId="7E848598" w14:textId="77777777" w:rsidR="0014138B" w:rsidRDefault="0014138B" w:rsidP="00743043">
      <w:pPr>
        <w:rPr>
          <w:lang w:val="fi-FI"/>
        </w:rPr>
      </w:pPr>
    </w:p>
    <w:p w14:paraId="3D0609BC" w14:textId="77777777" w:rsidR="00CB4257" w:rsidRPr="00931F1D" w:rsidRDefault="00CB4257" w:rsidP="00743043">
      <w:pPr>
        <w:rPr>
          <w:lang w:val="fi-FI"/>
        </w:rPr>
      </w:pPr>
      <w:r w:rsidRPr="008D354A">
        <w:t xml:space="preserve">Toukokuussa viestit lähtivät leviämään. </w:t>
      </w:r>
      <w:r w:rsidR="00E74BBD" w:rsidRPr="008D354A">
        <w:t>Ne olivat LiquidStaten tapaan enimmäkseen harmittomia (tyyliin "</w:t>
      </w:r>
      <w:r w:rsidR="00E74BBD" w:rsidRPr="008D354A">
        <w:rPr>
          <w:i/>
        </w:rPr>
        <w:t>despite appearances, I think for myself, how about you?</w:t>
      </w:r>
      <w:r w:rsidR="00E74BBD" w:rsidRPr="008D354A">
        <w:t xml:space="preserve">", </w:t>
      </w:r>
      <w:r w:rsidR="00E74BBD" w:rsidRPr="008D354A">
        <w:rPr>
          <w:i/>
        </w:rPr>
        <w:t xml:space="preserve">"This is not a radical act of memetic disobedience" </w:t>
      </w:r>
      <w:r w:rsidR="00931F1D" w:rsidRPr="008D354A">
        <w:t xml:space="preserve">ja anarkistimotto </w:t>
      </w:r>
      <w:r w:rsidR="00931F1D" w:rsidRPr="008D354A">
        <w:rPr>
          <w:i/>
        </w:rPr>
        <w:t>"Death is a disease - cure it</w:t>
      </w:r>
      <w:r w:rsidR="00931F1D" w:rsidRPr="008D354A">
        <w:t>" - "</w:t>
      </w:r>
      <w:r w:rsidR="00931F1D" w:rsidRPr="008D354A">
        <w:rPr>
          <w:i/>
        </w:rPr>
        <w:t>Your mind is software"</w:t>
      </w:r>
      <w:r w:rsidR="00931F1D" w:rsidRPr="008D354A">
        <w:t xml:space="preserve"> jne.)</w:t>
      </w:r>
      <w:r w:rsidR="0027130E" w:rsidRPr="008D354A">
        <w:t xml:space="preserve"> </w:t>
      </w:r>
      <w:r w:rsidR="00380A34">
        <w:rPr>
          <w:lang w:val="fi-FI"/>
        </w:rPr>
        <w:t xml:space="preserve">Nopeammin kuin viranomaiset ehtivät reagoida tähän kuitenkin tarttui muutama vakavampi hakkeri (jotka olivat saaneet idean LiquidStatelta) ja </w:t>
      </w:r>
      <w:r w:rsidR="0033636A">
        <w:rPr>
          <w:lang w:val="fi-FI"/>
        </w:rPr>
        <w:t>ryhtyivät käyttämään laitteita muihin</w:t>
      </w:r>
      <w:r w:rsidR="00C51332">
        <w:rPr>
          <w:lang w:val="fi-FI"/>
        </w:rPr>
        <w:t xml:space="preserve"> tarkoituksiin. </w:t>
      </w:r>
      <w:r w:rsidR="00134128">
        <w:rPr>
          <w:lang w:val="fi-FI"/>
        </w:rPr>
        <w:t xml:space="preserve">Emilia Farah itse lähetti koodin leviämään, </w:t>
      </w:r>
      <w:r w:rsidR="009A5F40">
        <w:rPr>
          <w:lang w:val="fi-FI"/>
        </w:rPr>
        <w:t>samoin kuin yksinkertaisen ohjelman jolla pystyi disabloimaan lähettämisen ja vastaanottamisen. Y</w:t>
      </w:r>
      <w:r w:rsidR="00D14C46">
        <w:rPr>
          <w:lang w:val="fi-FI"/>
        </w:rPr>
        <w:t xml:space="preserve">htäkkiä älyvaate joka maksoi $40 pystyi ajamaan ohjelmia ja sivuuttamaan </w:t>
      </w:r>
      <w:r w:rsidR="00555A01">
        <w:rPr>
          <w:lang w:val="fi-FI"/>
        </w:rPr>
        <w:t>valvonnan.</w:t>
      </w:r>
      <w:r w:rsidR="00B01586">
        <w:rPr>
          <w:lang w:val="fi-FI"/>
        </w:rPr>
        <w:t xml:space="preserve"> Jonkinlaisena arkisena killer applikaationa tästä oli, että vaihtamalla laitteen </w:t>
      </w:r>
      <w:r w:rsidR="00645053">
        <w:rPr>
          <w:lang w:val="fi-FI"/>
        </w:rPr>
        <w:t>avaimen,</w:t>
      </w:r>
      <w:r w:rsidR="00B01586">
        <w:rPr>
          <w:lang w:val="fi-FI"/>
        </w:rPr>
        <w:t xml:space="preserve"> sillä </w:t>
      </w:r>
      <w:r w:rsidR="00A820C4">
        <w:rPr>
          <w:lang w:val="fi-FI"/>
        </w:rPr>
        <w:t>pystyy ajamaan mitä tahansa vaatedesigniä</w:t>
      </w:r>
      <w:r w:rsidR="00BA1723">
        <w:rPr>
          <w:lang w:val="fi-FI"/>
        </w:rPr>
        <w:t xml:space="preserve"> ja kiertämään immateriaalioikeusrajoituksia (sekä käytännössä tekemään rajattomia omia designejä).</w:t>
      </w:r>
    </w:p>
    <w:p w14:paraId="2BB05255" w14:textId="77777777" w:rsidR="00CB4257" w:rsidRDefault="00CB4257" w:rsidP="00743043">
      <w:pPr>
        <w:rPr>
          <w:lang w:val="fi-FI"/>
        </w:rPr>
      </w:pPr>
    </w:p>
    <w:p w14:paraId="265342F9" w14:textId="77777777" w:rsidR="009D444E" w:rsidRDefault="009D444E" w:rsidP="00743043">
      <w:pPr>
        <w:rPr>
          <w:lang w:val="fi-FI"/>
        </w:rPr>
      </w:pPr>
      <w:r>
        <w:rPr>
          <w:lang w:val="fi-FI"/>
        </w:rPr>
        <w:t xml:space="preserve">SCI:n Vinge ja CBEAT:in Mayer totesivat yhtä aikaa älyvaatteet vaarallisiksi niin memeettiseltä kuin teknologisesta perspektiivistä. CBEAT puhuu "nanoteknologiasta vailla kontrollia", mutta tämä on massiivista hypeä; älytakki ei pysty kasvamaan, syömään, toimimaan lihaksistona tai </w:t>
      </w:r>
      <w:r w:rsidR="00DC41EF">
        <w:rPr>
          <w:lang w:val="fi-FI"/>
        </w:rPr>
        <w:t>tekemään oikeastaan mitään muuta kuin toimimaan hyvin rajallisena lähettimenä sekä vapaana ohjelmistopintana (ja sitä pitää joka tapauksessa koodata ekton avulla).</w:t>
      </w:r>
      <w:r w:rsidR="003376FD">
        <w:rPr>
          <w:lang w:val="fi-FI"/>
        </w:rPr>
        <w:t xml:space="preserve"> Sittenkin </w:t>
      </w:r>
      <w:r w:rsidR="008B30DB">
        <w:rPr>
          <w:lang w:val="fi-FI"/>
        </w:rPr>
        <w:t xml:space="preserve">vielä myyntiin jääneet </w:t>
      </w:r>
      <w:r w:rsidR="003376FD">
        <w:rPr>
          <w:lang w:val="fi-FI"/>
        </w:rPr>
        <w:t xml:space="preserve">älyvaatteet vedettiin pois </w:t>
      </w:r>
      <w:r w:rsidR="008B30DB">
        <w:rPr>
          <w:lang w:val="fi-FI"/>
        </w:rPr>
        <w:t>Mackwaren hyllyltä</w:t>
      </w:r>
      <w:r w:rsidR="00861582">
        <w:rPr>
          <w:lang w:val="fi-FI"/>
        </w:rPr>
        <w:t>, ja CBEAT alkoi etsiä hakkeria, joka oli vaatteen murtanut.</w:t>
      </w:r>
    </w:p>
    <w:p w14:paraId="633D17DB" w14:textId="77777777" w:rsidR="00FE51A8" w:rsidRDefault="00FE51A8" w:rsidP="00743043">
      <w:pPr>
        <w:rPr>
          <w:lang w:val="fi-FI"/>
        </w:rPr>
      </w:pPr>
    </w:p>
    <w:p w14:paraId="39C91EC0" w14:textId="77777777" w:rsidR="00FE51A8" w:rsidRPr="00FE51A8" w:rsidRDefault="00300429" w:rsidP="00743043">
      <w:pPr>
        <w:rPr>
          <w:lang w:val="fi-FI"/>
        </w:rPr>
      </w:pPr>
      <w:r>
        <w:rPr>
          <w:b/>
          <w:i/>
          <w:lang w:val="fi-FI"/>
        </w:rPr>
        <w:t xml:space="preserve">Arne </w:t>
      </w:r>
      <w:r w:rsidR="00FE51A8">
        <w:rPr>
          <w:b/>
          <w:i/>
          <w:lang w:val="fi-FI"/>
        </w:rPr>
        <w:t xml:space="preserve">Falk: </w:t>
      </w:r>
      <w:r w:rsidR="00681F19">
        <w:rPr>
          <w:lang w:val="fi-FI"/>
        </w:rPr>
        <w:t xml:space="preserve">LiquidStaten Jacob Lindh on poimittu kuulusteluihin </w:t>
      </w:r>
      <w:r w:rsidR="00C01EB5">
        <w:rPr>
          <w:lang w:val="fi-FI"/>
        </w:rPr>
        <w:t xml:space="preserve">ja </w:t>
      </w:r>
      <w:r w:rsidR="00AB5B22">
        <w:rPr>
          <w:lang w:val="fi-FI"/>
        </w:rPr>
        <w:t>yritetty käännyttää</w:t>
      </w:r>
      <w:r w:rsidR="00C01EB5">
        <w:rPr>
          <w:lang w:val="fi-FI"/>
        </w:rPr>
        <w:t xml:space="preserve"> ilmiantajaksi. CDC on tehnyt selväksi, että </w:t>
      </w:r>
      <w:r w:rsidR="0000390F">
        <w:rPr>
          <w:lang w:val="fi-FI"/>
        </w:rPr>
        <w:t xml:space="preserve">he tietävät Lindhin </w:t>
      </w:r>
      <w:r w:rsidR="00DB5A29">
        <w:rPr>
          <w:lang w:val="fi-FI"/>
        </w:rPr>
        <w:t xml:space="preserve">olevan LiquidStatessa, ja he haluavat hänen </w:t>
      </w:r>
      <w:r w:rsidR="00CD7E70">
        <w:rPr>
          <w:lang w:val="fi-FI"/>
        </w:rPr>
        <w:t>paikantavan heille murtotyön tehneen henkilön.</w:t>
      </w:r>
      <w:r w:rsidR="00E33872">
        <w:rPr>
          <w:lang w:val="fi-FI"/>
        </w:rPr>
        <w:t xml:space="preserve"> </w:t>
      </w:r>
      <w:r w:rsidR="00E33872">
        <w:rPr>
          <w:lang w:val="fi-FI"/>
        </w:rPr>
        <w:lastRenderedPageBreak/>
        <w:t>He uhkaavat häntä toimenpiteillä.</w:t>
      </w:r>
      <w:r w:rsidR="003A28BB">
        <w:rPr>
          <w:lang w:val="fi-FI"/>
        </w:rPr>
        <w:t xml:space="preserve"> Lindh avautuu Falkille.</w:t>
      </w:r>
    </w:p>
    <w:p w14:paraId="73AD7EB1" w14:textId="77777777" w:rsidR="00FE51A8" w:rsidRDefault="00FE51A8" w:rsidP="00743043">
      <w:pPr>
        <w:rPr>
          <w:lang w:val="fi-FI"/>
        </w:rPr>
      </w:pPr>
    </w:p>
    <w:p w14:paraId="61E24F6C" w14:textId="77777777" w:rsidR="009D444E" w:rsidRDefault="00300429" w:rsidP="00743043">
      <w:pPr>
        <w:rPr>
          <w:lang w:val="fi-FI"/>
        </w:rPr>
      </w:pPr>
      <w:r>
        <w:rPr>
          <w:b/>
          <w:i/>
          <w:lang w:val="fi-FI"/>
        </w:rPr>
        <w:t xml:space="preserve">Cat </w:t>
      </w:r>
      <w:r w:rsidR="003A28BB" w:rsidRPr="003A28BB">
        <w:rPr>
          <w:b/>
          <w:i/>
          <w:lang w:val="fi-FI"/>
        </w:rPr>
        <w:t>Acosta</w:t>
      </w:r>
      <w:r w:rsidR="003A28BB">
        <w:rPr>
          <w:b/>
          <w:i/>
          <w:lang w:val="fi-FI"/>
        </w:rPr>
        <w:t xml:space="preserve">: </w:t>
      </w:r>
      <w:r w:rsidR="003A28BB">
        <w:rPr>
          <w:lang w:val="fi-FI"/>
        </w:rPr>
        <w:t>Damian Lavezzi on hankkinut käsiinsä Mackwarelta parisataa älyvaatepakettia, ja diilaa niitä ahkerasti.</w:t>
      </w:r>
    </w:p>
    <w:p w14:paraId="420DDDA4" w14:textId="77777777" w:rsidR="00380980" w:rsidRDefault="00380980" w:rsidP="00743043">
      <w:pPr>
        <w:rPr>
          <w:lang w:val="fi-FI"/>
        </w:rPr>
      </w:pPr>
    </w:p>
    <w:p w14:paraId="28FCBCA3" w14:textId="77777777" w:rsidR="00380980" w:rsidRPr="00343CCB" w:rsidRDefault="00300429" w:rsidP="00743043">
      <w:pPr>
        <w:rPr>
          <w:lang w:val="fi-FI"/>
        </w:rPr>
      </w:pPr>
      <w:r>
        <w:rPr>
          <w:b/>
          <w:i/>
          <w:lang w:val="fi-FI"/>
        </w:rPr>
        <w:t xml:space="preserve">Paloma </w:t>
      </w:r>
      <w:r w:rsidR="00380980">
        <w:rPr>
          <w:b/>
          <w:i/>
          <w:lang w:val="fi-FI"/>
        </w:rPr>
        <w:t>Iglesias:</w:t>
      </w:r>
      <w:r w:rsidR="00343CCB">
        <w:rPr>
          <w:b/>
          <w:i/>
          <w:lang w:val="fi-FI"/>
        </w:rPr>
        <w:t xml:space="preserve"> </w:t>
      </w:r>
      <w:r w:rsidR="006F1D51">
        <w:rPr>
          <w:lang w:val="fi-FI"/>
        </w:rPr>
        <w:t>Pikkusisko Valentina pyörii älyvaatteissa ympäriinsä.</w:t>
      </w:r>
    </w:p>
    <w:p w14:paraId="02DD8DD0" w14:textId="77777777" w:rsidR="00380980" w:rsidRDefault="00380980" w:rsidP="00743043">
      <w:pPr>
        <w:rPr>
          <w:lang w:val="fi-FI"/>
        </w:rPr>
      </w:pPr>
    </w:p>
    <w:p w14:paraId="08961AD0" w14:textId="77777777" w:rsidR="00380980" w:rsidRPr="00380980" w:rsidRDefault="00300429" w:rsidP="00743043">
      <w:pPr>
        <w:rPr>
          <w:lang w:val="fi-FI"/>
        </w:rPr>
      </w:pPr>
      <w:r>
        <w:rPr>
          <w:b/>
          <w:i/>
          <w:lang w:val="fi-FI"/>
        </w:rPr>
        <w:t xml:space="preserve">James </w:t>
      </w:r>
      <w:r w:rsidR="00380980">
        <w:rPr>
          <w:b/>
          <w:i/>
          <w:lang w:val="fi-FI"/>
        </w:rPr>
        <w:t>Coleman:</w:t>
      </w:r>
      <w:r w:rsidR="00380980">
        <w:rPr>
          <w:lang w:val="fi-FI"/>
        </w:rPr>
        <w:t xml:space="preserve"> </w:t>
      </w:r>
      <w:r w:rsidR="003926C7">
        <w:rPr>
          <w:lang w:val="fi-FI"/>
        </w:rPr>
        <w:t>Saa lahjaksi älyvaatteita perheeltään</w:t>
      </w:r>
    </w:p>
    <w:p w14:paraId="018F6487" w14:textId="77777777" w:rsidR="006C6249" w:rsidRPr="00256287" w:rsidRDefault="006C6249" w:rsidP="006C6249">
      <w:pPr>
        <w:rPr>
          <w:lang w:val="fi-FI"/>
        </w:rPr>
      </w:pPr>
    </w:p>
    <w:p w14:paraId="751033AC" w14:textId="77777777" w:rsidR="006C6249" w:rsidRPr="00256287" w:rsidRDefault="006C6249" w:rsidP="006C6249">
      <w:pPr>
        <w:pStyle w:val="Heading2"/>
        <w:rPr>
          <w:lang w:val="fi-FI"/>
        </w:rPr>
      </w:pPr>
      <w:r w:rsidRPr="00256287">
        <w:rPr>
          <w:lang w:val="fi-FI"/>
        </w:rPr>
        <w:t>Kraatterin lapset</w:t>
      </w:r>
    </w:p>
    <w:p w14:paraId="099B379E" w14:textId="77777777" w:rsidR="006C6249" w:rsidRDefault="000341C1" w:rsidP="006346D7">
      <w:pPr>
        <w:pStyle w:val="Heading3"/>
      </w:pPr>
      <w:r>
        <w:t>Jääkiekko-ottelu</w:t>
      </w:r>
    </w:p>
    <w:p w14:paraId="22B15056" w14:textId="77777777" w:rsidR="00BA7D0A" w:rsidRDefault="000341C1" w:rsidP="006C6249">
      <w:pPr>
        <w:rPr>
          <w:lang w:val="fi-FI"/>
        </w:rPr>
      </w:pPr>
      <w:r>
        <w:rPr>
          <w:lang w:val="fi-FI"/>
        </w:rPr>
        <w:t xml:space="preserve">Ger∂r Draker pelaa reipasta jääkiekkoa </w:t>
      </w:r>
      <w:r w:rsidR="00456C73">
        <w:rPr>
          <w:lang w:val="fi-FI"/>
        </w:rPr>
        <w:t>Palladion</w:t>
      </w:r>
      <w:r w:rsidR="00DE30E0">
        <w:rPr>
          <w:lang w:val="fi-FI"/>
        </w:rPr>
        <w:t xml:space="preserve"> Saintsia vastaan. </w:t>
      </w:r>
      <w:r w:rsidR="00456C73">
        <w:rPr>
          <w:lang w:val="fi-FI"/>
        </w:rPr>
        <w:t>Palladion</w:t>
      </w:r>
      <w:r w:rsidR="002E4DA5">
        <w:rPr>
          <w:lang w:val="fi-FI"/>
        </w:rPr>
        <w:t xml:space="preserve"> on toki </w:t>
      </w:r>
      <w:r w:rsidR="00456C73">
        <w:rPr>
          <w:lang w:val="fi-FI"/>
        </w:rPr>
        <w:t xml:space="preserve">Night Cartelin habitaatti, </w:t>
      </w:r>
      <w:r w:rsidR="000347AF">
        <w:rPr>
          <w:lang w:val="fi-FI"/>
        </w:rPr>
        <w:t xml:space="preserve">mutta </w:t>
      </w:r>
      <w:r w:rsidR="00BA7D0A">
        <w:rPr>
          <w:lang w:val="fi-FI"/>
        </w:rPr>
        <w:t>sillä on yhteisiä diilejä Tasavallan kanssa silloin kun Tasavalta tarvitsee rikollisjärjestöä omien alueidensa ulkopuolella. Nyt jääkiekkojoukkue on kierroksella Tasavallan habeissa ja protektoraateissa, peitteenä korkean tason neuvotteluille joita Night Cartelin capo ja solanolainen teknologiapohatta aikovat käydä.</w:t>
      </w:r>
    </w:p>
    <w:p w14:paraId="0763C5F8" w14:textId="77777777" w:rsidR="00BA7D0A" w:rsidRDefault="00BA7D0A" w:rsidP="006C6249">
      <w:pPr>
        <w:rPr>
          <w:lang w:val="fi-FI"/>
        </w:rPr>
      </w:pPr>
    </w:p>
    <w:p w14:paraId="19AE5C97" w14:textId="77777777" w:rsidR="00BA7D0A" w:rsidRDefault="00BA7D0A" w:rsidP="006C6249">
      <w:pPr>
        <w:rPr>
          <w:lang w:val="fi-FI"/>
        </w:rPr>
      </w:pPr>
      <w:r>
        <w:rPr>
          <w:lang w:val="fi-FI"/>
        </w:rPr>
        <w:t>Matsi on joka tapauksessa reipas, Saintsin pelaajat ovat splicereitä (muka ihmisiä alkuperäisissä kehoissaan)</w:t>
      </w:r>
      <w:r w:rsidR="007B15D1">
        <w:rPr>
          <w:lang w:val="fi-FI"/>
        </w:rPr>
        <w:t xml:space="preserve"> mutta Draker pistää kovasti heille kampoihin, ja heilläkin on pari spliceriä.</w:t>
      </w:r>
    </w:p>
    <w:p w14:paraId="5122C7C0" w14:textId="77777777" w:rsidR="008216D5" w:rsidRDefault="008216D5" w:rsidP="006346D7">
      <w:pPr>
        <w:pStyle w:val="Heading3"/>
      </w:pPr>
      <w:r>
        <w:t>Ytterhusin kohtalo</w:t>
      </w:r>
    </w:p>
    <w:p w14:paraId="3E55E1BF" w14:textId="77777777" w:rsidR="008216D5" w:rsidRDefault="008216D5" w:rsidP="008216D5">
      <w:pPr>
        <w:rPr>
          <w:lang w:val="fi-FI"/>
        </w:rPr>
      </w:pPr>
      <w:r>
        <w:rPr>
          <w:lang w:val="fi-FI"/>
        </w:rPr>
        <w:t>Tasavalta ja Titan ovat koettaneet hienovaraisesti neuvotella Diafotismoksen, Anne-Marie Meredithin ja Ingrid Ytterhusin kohtalosta. Titan tahtoo Diafotismoksen betaforkin tuhottavan, ja on halukas myös palauttamaan Tasavallan kansalaiset heille, mikäli nämä todella heillä ovat (ja mikäli kansalaiset itse tahtovat palata). Diafotismos on hienoinen ongelma Titanillekin, ja ajatus tämän pitämästä henkilökohtaisesta kiirastulesta häiritsee heitä. Mediavuoto kuitenkin torppaa neuvottelut. Ongelmana tässä on, että vaikka Tasavalta tietää, että heillä on filosotista vain betaforkki, he eivät tahdo myöntää tätä Titanille tai omilleen.</w:t>
      </w:r>
    </w:p>
    <w:p w14:paraId="7FC243C9" w14:textId="77777777" w:rsidR="008216D5" w:rsidRDefault="008216D5" w:rsidP="008216D5">
      <w:pPr>
        <w:rPr>
          <w:lang w:val="fi-FI"/>
        </w:rPr>
      </w:pPr>
    </w:p>
    <w:p w14:paraId="5AAF6955" w14:textId="77777777" w:rsidR="008216D5" w:rsidRDefault="008216D5" w:rsidP="008216D5">
      <w:pPr>
        <w:rPr>
          <w:lang w:val="fi-FI"/>
        </w:rPr>
      </w:pPr>
      <w:r>
        <w:rPr>
          <w:lang w:val="fi-FI"/>
        </w:rPr>
        <w:t xml:space="preserve">Titan puolestaan on käynyt tarkistamassa S/2004 S 17 -kuun, ja todennut, ettei siellä ole mitään kiirastulta. Diafotismos itse vakuuttaa syyttömyyttään, ja on sitä mieltä, että Tasavalta käyttää häntä vain poliittisena pelinappulana. Titan suhtautuu epäluuloisesti tähän, muttei oikeastaan tahdo lähteä kansalaistaan vastaankaan. </w:t>
      </w:r>
    </w:p>
    <w:p w14:paraId="1668D0B3" w14:textId="77777777" w:rsidR="008216D5" w:rsidRDefault="008216D5" w:rsidP="008216D5">
      <w:pPr>
        <w:rPr>
          <w:lang w:val="fi-FI"/>
        </w:rPr>
      </w:pPr>
    </w:p>
    <w:p w14:paraId="4E1B2F4E" w14:textId="77777777" w:rsidR="008216D5" w:rsidRDefault="008216D5" w:rsidP="008216D5">
      <w:pPr>
        <w:rPr>
          <w:lang w:val="fi-FI"/>
        </w:rPr>
      </w:pPr>
      <w:r>
        <w:rPr>
          <w:lang w:val="fi-FI"/>
        </w:rPr>
        <w:t xml:space="preserve">Turhautunut CDC:n komentaja </w:t>
      </w:r>
      <w:r>
        <w:rPr>
          <w:b/>
          <w:i/>
          <w:lang w:val="fi-FI"/>
        </w:rPr>
        <w:t>Sergio Cauas</w:t>
      </w:r>
      <w:r>
        <w:rPr>
          <w:lang w:val="fi-FI"/>
        </w:rPr>
        <w:t xml:space="preserve"> on kyllästynyt </w:t>
      </w:r>
      <w:r w:rsidR="00214566">
        <w:rPr>
          <w:lang w:val="fi-FI"/>
        </w:rPr>
        <w:t>asioiden etenemättömyyteen, ja vuotaa asian eteenpäin Katoliselle kirkolle.</w:t>
      </w:r>
      <w:r>
        <w:rPr>
          <w:lang w:val="fi-FI"/>
        </w:rPr>
        <w:t xml:space="preserve"> Kulissien takana Tasavalta on jo vaatinut Titania luovuttamaan luvattomasti kaapatut kopiot Ytterhusin ja Meredithin mielistä. T</w:t>
      </w:r>
      <w:r w:rsidRPr="00256287">
        <w:rPr>
          <w:lang w:val="fi-FI"/>
        </w:rPr>
        <w:t>itan ei lähtökohtaisesti usko</w:t>
      </w:r>
      <w:r>
        <w:rPr>
          <w:lang w:val="fi-FI"/>
        </w:rPr>
        <w:t>nut</w:t>
      </w:r>
      <w:r w:rsidRPr="00256287">
        <w:rPr>
          <w:lang w:val="fi-FI"/>
        </w:rPr>
        <w:t xml:space="preserve"> Tasavallan väitteitä (vaikka tekeekin omat tutkimuksensa aiheesta) ja</w:t>
      </w:r>
      <w:r>
        <w:rPr>
          <w:lang w:val="fi-FI"/>
        </w:rPr>
        <w:t xml:space="preserve"> on vastannut</w:t>
      </w:r>
      <w:r w:rsidRPr="00256287">
        <w:rPr>
          <w:lang w:val="fi-FI"/>
        </w:rPr>
        <w:t xml:space="preserve"> vaatimuksella vapauttaa kansalaisensa Diafotismoksen forkki ja olla säilyttämättä tästä laittomia kopioita. Samalla sisäisesti Titanilla ollaan kauhistuttu ajatuksesta, että kaksi Tasavallan kansalaista on </w:t>
      </w:r>
      <w:r>
        <w:rPr>
          <w:lang w:val="fi-FI"/>
        </w:rPr>
        <w:t>(</w:t>
      </w:r>
      <w:r w:rsidRPr="00256287">
        <w:rPr>
          <w:lang w:val="fi-FI"/>
        </w:rPr>
        <w:t>heidän tulkinnassaan</w:t>
      </w:r>
      <w:r>
        <w:rPr>
          <w:lang w:val="fi-FI"/>
        </w:rPr>
        <w:t>) kenties</w:t>
      </w:r>
      <w:r w:rsidRPr="00256287">
        <w:rPr>
          <w:lang w:val="fi-FI"/>
        </w:rPr>
        <w:t xml:space="preserve"> paennut Tasavallan ikeestä, mutta nyt biokonservatiivit vaativat näitä takaisin, epäilemättä tuhottavaksi.</w:t>
      </w:r>
      <w:r>
        <w:rPr>
          <w:lang w:val="fi-FI"/>
        </w:rPr>
        <w:t xml:space="preserve"> Diafotismoksen </w:t>
      </w:r>
      <w:r>
        <w:rPr>
          <w:lang w:val="fi-FI"/>
        </w:rPr>
        <w:lastRenderedPageBreak/>
        <w:t>oma forkki on puolestaan aktivoitunut Titanilla, ja kätkenyt jälkensä; hän kiistää tapahtuneen ja väittää, että Tasavallalla on ehkä hallussaan jokin hänen forkkinsa.</w:t>
      </w:r>
    </w:p>
    <w:p w14:paraId="03F299BB" w14:textId="77777777" w:rsidR="00B236E1" w:rsidRDefault="00B236E1" w:rsidP="008216D5">
      <w:pPr>
        <w:rPr>
          <w:lang w:val="fi-FI"/>
        </w:rPr>
      </w:pPr>
    </w:p>
    <w:p w14:paraId="0D005EF9" w14:textId="77777777" w:rsidR="008216D5" w:rsidRDefault="00B236E1" w:rsidP="008216D5">
      <w:pPr>
        <w:rPr>
          <w:lang w:val="fi-FI"/>
        </w:rPr>
      </w:pPr>
      <w:r>
        <w:rPr>
          <w:lang w:val="fi-FI"/>
        </w:rPr>
        <w:t xml:space="preserve">Kun vuoto tulee julki </w:t>
      </w:r>
      <w:r w:rsidR="008216D5" w:rsidRPr="00256287">
        <w:rPr>
          <w:lang w:val="fi-FI"/>
        </w:rPr>
        <w:t xml:space="preserve">haukkamainen </w:t>
      </w:r>
      <w:r>
        <w:rPr>
          <w:lang w:val="fi-FI"/>
        </w:rPr>
        <w:t xml:space="preserve">Cauas </w:t>
      </w:r>
      <w:r w:rsidR="008216D5" w:rsidRPr="00256287">
        <w:rPr>
          <w:lang w:val="fi-FI"/>
        </w:rPr>
        <w:t xml:space="preserve">kommentoi tapahtunutta hyvin kovin sanankääntein ja implikoi, että Titanin tulee vastata tapahtuneesta. Äänekkäämmin suoraa toimintaa peräänkuuluttaa aseteollisuuden parissa työskentelevä solanolainen teollisuusvaikuttaja </w:t>
      </w:r>
      <w:r w:rsidR="008216D5" w:rsidRPr="00256287">
        <w:rPr>
          <w:b/>
          <w:i/>
          <w:lang w:val="fi-FI"/>
        </w:rPr>
        <w:t>Isabella Vaz</w:t>
      </w:r>
      <w:r w:rsidR="008216D5" w:rsidRPr="00256287">
        <w:rPr>
          <w:lang w:val="fi-FI"/>
        </w:rPr>
        <w:t>, jonka linjan mukaan titanilaiset eivät ole millään tavalla ihmisiä vaan pelkästään tietokoneohjelmia ja ne pitäisi sellaisena hävittää välittömästi, varsinkin nyt kun ne uhkaavat oikeita ihmisiä olemassaolollaan. Vazin ratkaisuehdotukset ovat aina täysin vatipäisiä.</w:t>
      </w:r>
    </w:p>
    <w:p w14:paraId="6248273C" w14:textId="77777777" w:rsidR="004758CA" w:rsidRDefault="004758CA" w:rsidP="008216D5">
      <w:pPr>
        <w:rPr>
          <w:lang w:val="fi-FI"/>
        </w:rPr>
      </w:pPr>
    </w:p>
    <w:p w14:paraId="05160C28" w14:textId="77777777" w:rsidR="004758CA" w:rsidRPr="00814BBC" w:rsidRDefault="004758CA" w:rsidP="008216D5">
      <w:pPr>
        <w:rPr>
          <w:strike/>
          <w:szCs w:val="24"/>
          <w:lang w:val="fi-FI"/>
        </w:rPr>
      </w:pPr>
      <w:r>
        <w:rPr>
          <w:lang w:val="fi-FI"/>
        </w:rPr>
        <w:t>Katolisen kirkon edustajista Solanon arkkipiispa Jean Marie Dubilard tuomitsee</w:t>
      </w:r>
      <w:r w:rsidR="00E87F28">
        <w:rPr>
          <w:lang w:val="fi-FI"/>
        </w:rPr>
        <w:t xml:space="preserve"> tapahtuneen todella jyrkästi</w:t>
      </w:r>
      <w:r>
        <w:rPr>
          <w:lang w:val="fi-FI"/>
        </w:rPr>
        <w:t>.</w:t>
      </w:r>
    </w:p>
    <w:p w14:paraId="39DD0877" w14:textId="77777777" w:rsidR="008216D5" w:rsidRPr="00256287" w:rsidRDefault="008216D5" w:rsidP="008216D5">
      <w:pPr>
        <w:rPr>
          <w:lang w:val="fi-FI"/>
        </w:rPr>
      </w:pPr>
    </w:p>
    <w:p w14:paraId="6F9A7DF7" w14:textId="77777777" w:rsidR="007C4AF7" w:rsidRDefault="008216D5" w:rsidP="008216D5">
      <w:pPr>
        <w:rPr>
          <w:lang w:val="fi-FI"/>
        </w:rPr>
      </w:pPr>
      <w:r w:rsidRPr="00256287">
        <w:rPr>
          <w:lang w:val="fi-FI"/>
        </w:rPr>
        <w:t xml:space="preserve">Ger∂rin media </w:t>
      </w:r>
      <w:r>
        <w:rPr>
          <w:lang w:val="fi-FI"/>
        </w:rPr>
        <w:t xml:space="preserve">kirjoittaa myös asiasta juttua. </w:t>
      </w:r>
      <w:r w:rsidR="0079556B">
        <w:rPr>
          <w:lang w:val="fi-FI"/>
        </w:rPr>
        <w:t xml:space="preserve">Ger∂rillä kiehunta ei ole niin hurjaa kuin joissain Tasavallan kolkissa, </w:t>
      </w:r>
      <w:r w:rsidR="00BD65E3">
        <w:rPr>
          <w:lang w:val="fi-FI"/>
        </w:rPr>
        <w:t xml:space="preserve">ja Ytterhusin perhe </w:t>
      </w:r>
      <w:r w:rsidR="00C63546">
        <w:rPr>
          <w:lang w:val="fi-FI"/>
        </w:rPr>
        <w:t>pysyttelee poissa julkisuudest</w:t>
      </w:r>
      <w:r w:rsidR="008B18FC">
        <w:rPr>
          <w:lang w:val="fi-FI"/>
        </w:rPr>
        <w:t xml:space="preserve">a. Ingridin veljet </w:t>
      </w:r>
      <w:r w:rsidR="008F31B0">
        <w:rPr>
          <w:lang w:val="fi-FI"/>
        </w:rPr>
        <w:t xml:space="preserve">Bengt (28) ja Julius (31) </w:t>
      </w:r>
      <w:r w:rsidR="00E66B1A">
        <w:rPr>
          <w:lang w:val="fi-FI"/>
        </w:rPr>
        <w:t xml:space="preserve">eivät </w:t>
      </w:r>
      <w:r w:rsidR="00C2296D">
        <w:rPr>
          <w:lang w:val="fi-FI"/>
        </w:rPr>
        <w:t>myös</w:t>
      </w:r>
      <w:r w:rsidR="00E66B1A">
        <w:rPr>
          <w:lang w:val="fi-FI"/>
        </w:rPr>
        <w:t>kään halua tulla haastatelluiks</w:t>
      </w:r>
      <w:r w:rsidR="0082266D">
        <w:rPr>
          <w:lang w:val="fi-FI"/>
        </w:rPr>
        <w:t xml:space="preserve">i - Bengt on yrittäjä, jolla on yhden hengen </w:t>
      </w:r>
      <w:r w:rsidR="009B6521">
        <w:rPr>
          <w:lang w:val="fi-FI"/>
        </w:rPr>
        <w:t>mekaaninen huoltoyritys (polkupyöriä), Julius taas on pikkupomo kaupungin logistiikka-alalla.</w:t>
      </w:r>
      <w:r w:rsidR="009449B0">
        <w:rPr>
          <w:lang w:val="fi-FI"/>
        </w:rPr>
        <w:t xml:space="preserve"> Siitä huolimatta parissa katolisessa kirkossa meininki on vähän hurjaa, ja titanilaisia sekä muita transhumanisteja kirotaan hornaan.</w:t>
      </w:r>
      <w:r w:rsidR="007C4DE2">
        <w:rPr>
          <w:lang w:val="fi-FI"/>
        </w:rPr>
        <w:t xml:space="preserve"> </w:t>
      </w:r>
      <w:r w:rsidR="008F5A63">
        <w:rPr>
          <w:lang w:val="fi-FI"/>
        </w:rPr>
        <w:t xml:space="preserve">Vaikka skandinaavit ovatkin rauhallisia ja syrjäänvetäytyviä, monet latinoamerikkalaiset reagoivat </w:t>
      </w:r>
      <w:r w:rsidR="006D7E42">
        <w:rPr>
          <w:lang w:val="fi-FI"/>
        </w:rPr>
        <w:t>voimakkaasti.</w:t>
      </w:r>
      <w:r w:rsidR="00D53D59">
        <w:rPr>
          <w:lang w:val="fi-FI"/>
        </w:rPr>
        <w:t xml:space="preserve"> </w:t>
      </w:r>
    </w:p>
    <w:p w14:paraId="14DF6A8A" w14:textId="77777777" w:rsidR="00E63111" w:rsidRDefault="00E63111" w:rsidP="008216D5">
      <w:pPr>
        <w:rPr>
          <w:lang w:val="fi-FI"/>
        </w:rPr>
      </w:pPr>
    </w:p>
    <w:p w14:paraId="5A06E2B5" w14:textId="77777777" w:rsidR="00E63111" w:rsidRDefault="00E63111" w:rsidP="008216D5">
      <w:pPr>
        <w:rPr>
          <w:lang w:val="fi-FI"/>
        </w:rPr>
      </w:pPr>
    </w:p>
    <w:p w14:paraId="55342AE5" w14:textId="77777777" w:rsidR="00AD4740" w:rsidRPr="00256287" w:rsidRDefault="00AD4740" w:rsidP="008216D5">
      <w:pPr>
        <w:rPr>
          <w:lang w:val="fi-FI"/>
        </w:rPr>
      </w:pPr>
    </w:p>
    <w:p w14:paraId="4D5E77AB" w14:textId="77777777" w:rsidR="007B15D1" w:rsidRDefault="007B15D1" w:rsidP="006346D7">
      <w:pPr>
        <w:pStyle w:val="Heading3"/>
      </w:pPr>
      <w:r>
        <w:t>Älyvaatteet</w:t>
      </w:r>
    </w:p>
    <w:p w14:paraId="3C21CB37" w14:textId="77777777" w:rsidR="007B15D1" w:rsidRDefault="007B15D1" w:rsidP="006C6249">
      <w:pPr>
        <w:rPr>
          <w:lang w:val="fi-FI"/>
        </w:rPr>
      </w:pPr>
      <w:r>
        <w:rPr>
          <w:lang w:val="fi-FI"/>
        </w:rPr>
        <w:t xml:space="preserve">Ger∂risk Nyheter </w:t>
      </w:r>
      <w:r w:rsidR="00656B86">
        <w:rPr>
          <w:lang w:val="fi-FI"/>
        </w:rPr>
        <w:t>on painanut jutun CBEAT:ista, joka jahtaa älyv</w:t>
      </w:r>
      <w:r w:rsidR="00A2377C">
        <w:rPr>
          <w:lang w:val="fi-FI"/>
        </w:rPr>
        <w:t>aatteita. Jutun sävy on ilmeisen CBEAT-</w:t>
      </w:r>
      <w:r w:rsidR="00656B86">
        <w:rPr>
          <w:lang w:val="fi-FI"/>
        </w:rPr>
        <w:t xml:space="preserve">kriittinen: Signe Nielson on penkonut tarkalleen, mihin älyvaatteet pystyvät, ja </w:t>
      </w:r>
      <w:r w:rsidR="00071EE2">
        <w:rPr>
          <w:lang w:val="fi-FI"/>
        </w:rPr>
        <w:t xml:space="preserve">toteaa, että niiden vaarallisuutta on liioiteltu joka suhteessa. Tasavallan edustajat </w:t>
      </w:r>
      <w:r w:rsidR="007A07FC">
        <w:rPr>
          <w:lang w:val="fi-FI"/>
        </w:rPr>
        <w:t xml:space="preserve">kiristelevät hampaitaan, mutta Ger∂rin </w:t>
      </w:r>
      <w:r w:rsidR="00AD61F4">
        <w:rPr>
          <w:lang w:val="fi-FI"/>
        </w:rPr>
        <w:t>yleinen mielipide on selvästi transhumanismiin päin, ja tiukka kuristusote tässä vain haittaisi menoa. Tämä vituttaa huomattavasti design-vaatevalmistajia, joiden malleja Ger∂rillä kopioidaan.</w:t>
      </w:r>
      <w:r w:rsidR="00E91632">
        <w:rPr>
          <w:lang w:val="fi-FI"/>
        </w:rPr>
        <w:t xml:space="preserve"> Jutussa myös kerrotaan, että </w:t>
      </w:r>
      <w:r w:rsidR="00417897">
        <w:rPr>
          <w:lang w:val="fi-FI"/>
        </w:rPr>
        <w:t>CDC etsii murron tehnyttä hakkeria.</w:t>
      </w:r>
    </w:p>
    <w:p w14:paraId="777DCCA0" w14:textId="77777777" w:rsidR="00E91632" w:rsidRDefault="00E91632" w:rsidP="006C6249">
      <w:pPr>
        <w:rPr>
          <w:lang w:val="fi-FI"/>
        </w:rPr>
      </w:pPr>
    </w:p>
    <w:p w14:paraId="3020198D" w14:textId="77777777" w:rsidR="00AD61F4" w:rsidRDefault="00AD61F4" w:rsidP="006C6249">
      <w:pPr>
        <w:rPr>
          <w:lang w:val="fi-FI"/>
        </w:rPr>
      </w:pPr>
      <w:r>
        <w:rPr>
          <w:lang w:val="fi-FI"/>
        </w:rPr>
        <w:t>Tasavalta asettaa Ger∂rille tiukat vientirajoitukset, kunnes älyvaatteet ovat poissa markkinoilta.</w:t>
      </w:r>
      <w:r w:rsidR="00776870">
        <w:rPr>
          <w:lang w:val="fi-FI"/>
        </w:rPr>
        <w:t xml:space="preserve"> Sen sijaan Nuevo Taglesta on saapunut tasavaltalaisia ostoksille. Mm. </w:t>
      </w:r>
      <w:r w:rsidR="00DA2A0B">
        <w:rPr>
          <w:lang w:val="fi-FI"/>
        </w:rPr>
        <w:t xml:space="preserve">Jan Orsson on </w:t>
      </w:r>
      <w:r w:rsidR="00A26A9C">
        <w:rPr>
          <w:lang w:val="fi-FI"/>
        </w:rPr>
        <w:t xml:space="preserve">ottanut sukkulan Ger∂riin </w:t>
      </w:r>
      <w:r w:rsidR="00224D04">
        <w:rPr>
          <w:lang w:val="fi-FI"/>
        </w:rPr>
        <w:t>tullakseen moikkaamaan kaveriaan Sephina Rappia ja hankkiakseen parit laittomat älyvaatteet.</w:t>
      </w:r>
      <w:r w:rsidR="004F57A1">
        <w:rPr>
          <w:lang w:val="fi-FI"/>
        </w:rPr>
        <w:t xml:space="preserve"> Rapp puolestaan tuntee Astri</w:t>
      </w:r>
      <w:r w:rsidR="00D0781E">
        <w:rPr>
          <w:lang w:val="fi-FI"/>
        </w:rPr>
        <w:t>dsdottirin ja Per Gustafssonin.</w:t>
      </w:r>
    </w:p>
    <w:p w14:paraId="5A8100C6" w14:textId="77777777" w:rsidR="00D0781E" w:rsidRDefault="00D0781E" w:rsidP="006C6249">
      <w:pPr>
        <w:rPr>
          <w:lang w:val="fi-FI"/>
        </w:rPr>
      </w:pPr>
    </w:p>
    <w:p w14:paraId="2207A1DE" w14:textId="77777777" w:rsidR="00D0781E" w:rsidRDefault="0013332D" w:rsidP="006C6249">
      <w:pPr>
        <w:rPr>
          <w:lang w:val="fi-FI"/>
        </w:rPr>
      </w:pPr>
      <w:r>
        <w:rPr>
          <w:lang w:val="fi-FI"/>
        </w:rPr>
        <w:t>CBEAT on jo todennut, että älyvaatteet ovat oikeastaan heidän perspektiivist</w:t>
      </w:r>
      <w:r w:rsidR="00D156B2">
        <w:rPr>
          <w:lang w:val="fi-FI"/>
        </w:rPr>
        <w:t>ään herttaisen yhdentekeviä, eivätkä muodosta todellista uhkaa. Todellisuudessa CBEAT haluaisi laillistaa älyvaatteet laajemminkin</w:t>
      </w:r>
      <w:r w:rsidR="00AB211C">
        <w:rPr>
          <w:lang w:val="fi-FI"/>
        </w:rPr>
        <w:t xml:space="preserve">, kunhan DRM sitoisi ne tiettyyn avainkoodiin ja valvoisi, että niillä ei rikota tekijänoikeuksia. </w:t>
      </w:r>
      <w:r w:rsidR="00AF5FCF">
        <w:rPr>
          <w:lang w:val="fi-FI"/>
        </w:rPr>
        <w:t xml:space="preserve">SCI puolestaan keskittyy </w:t>
      </w:r>
      <w:r w:rsidR="00163B45">
        <w:rPr>
          <w:lang w:val="fi-FI"/>
        </w:rPr>
        <w:t>näihin nimenomaisiin älyvaatteisiin ja niiden tiedonvälitykseen, jota ei voi millään valvoa.</w:t>
      </w:r>
    </w:p>
    <w:p w14:paraId="19D997BE" w14:textId="77777777" w:rsidR="007B15D1" w:rsidRDefault="007B15D1" w:rsidP="006C6249">
      <w:pPr>
        <w:rPr>
          <w:lang w:val="fi-FI"/>
        </w:rPr>
      </w:pPr>
    </w:p>
    <w:p w14:paraId="4B9F228C" w14:textId="77777777" w:rsidR="009E244C" w:rsidRDefault="00CC2C36" w:rsidP="009E244C">
      <w:pPr>
        <w:rPr>
          <w:lang w:val="fi-FI"/>
        </w:rPr>
      </w:pPr>
      <w:r>
        <w:rPr>
          <w:lang w:val="fi-FI"/>
        </w:rPr>
        <w:t xml:space="preserve">Kapteeni </w:t>
      </w:r>
      <w:r>
        <w:rPr>
          <w:b/>
          <w:i/>
          <w:lang w:val="fi-FI"/>
        </w:rPr>
        <w:t>Simon Zeibner</w:t>
      </w:r>
      <w:r>
        <w:rPr>
          <w:lang w:val="fi-FI"/>
        </w:rPr>
        <w:t xml:space="preserve"> (ger∂riläinen, mutta myös tasavallan kansalainen) </w:t>
      </w:r>
      <w:r w:rsidR="00493729">
        <w:rPr>
          <w:lang w:val="fi-FI"/>
        </w:rPr>
        <w:t xml:space="preserve">uhkaa </w:t>
      </w:r>
      <w:r w:rsidR="00493729">
        <w:rPr>
          <w:lang w:val="fi-FI"/>
        </w:rPr>
        <w:lastRenderedPageBreak/>
        <w:t xml:space="preserve">Jacobia </w:t>
      </w:r>
      <w:r w:rsidR="002214AF">
        <w:rPr>
          <w:lang w:val="fi-FI"/>
        </w:rPr>
        <w:t>toimenpiteillä</w:t>
      </w:r>
      <w:r w:rsidR="00684DD4">
        <w:rPr>
          <w:lang w:val="fi-FI"/>
        </w:rPr>
        <w:t xml:space="preserve"> - vaikka Jacob ei ole tehnyt mitään, hän voisi </w:t>
      </w:r>
      <w:r w:rsidR="00037511">
        <w:rPr>
          <w:lang w:val="fi-FI"/>
        </w:rPr>
        <w:t xml:space="preserve">ottaa tämän LiquidState-taideprojektit erityistarkkaan syyniin, ja järjestää näiden varjolla hänet epäsosiaalisen käytöksen ohjelmaan. Samalla hän voisi aktivoida pari Sarahiin kohdistuvaa syytettä pahoinpitelystä, ja ehkä heittää tämän ihan oikeasti </w:t>
      </w:r>
      <w:r w:rsidR="007434D3">
        <w:rPr>
          <w:lang w:val="fi-FI"/>
        </w:rPr>
        <w:t>vankeuteen</w:t>
      </w:r>
      <w:r w:rsidR="00037511">
        <w:rPr>
          <w:lang w:val="fi-FI"/>
        </w:rPr>
        <w:t>.</w:t>
      </w:r>
      <w:r w:rsidR="007434D3">
        <w:rPr>
          <w:lang w:val="fi-FI"/>
        </w:rPr>
        <w:t xml:space="preserve"> Jacob saa 12 tuntia aikaa selvittää hakkerin henkilöllisyyden, sen jälkeen Zeibner käynnistää toimenpiteet.</w:t>
      </w:r>
      <w:r w:rsidR="003D2F24">
        <w:rPr>
          <w:lang w:val="fi-FI"/>
        </w:rPr>
        <w:t xml:space="preserve"> Oikeasti </w:t>
      </w:r>
      <w:r w:rsidR="00A64EF3">
        <w:rPr>
          <w:lang w:val="fi-FI"/>
        </w:rPr>
        <w:t xml:space="preserve">Zeibnerillä on muitakin kanavia, joiden kautta hän jäljittää tietomurtajaa, eikä hän edes ole huomannut, että LiquidState oli ensimmäinen älyvaatteita käyttänyt taho. </w:t>
      </w:r>
      <w:r w:rsidR="007355ED">
        <w:rPr>
          <w:lang w:val="fi-FI"/>
        </w:rPr>
        <w:t xml:space="preserve">Verkkolähteiden kautta hän </w:t>
      </w:r>
      <w:r w:rsidR="005C19FD">
        <w:rPr>
          <w:lang w:val="fi-FI"/>
        </w:rPr>
        <w:t>on jäljittänyt ensimmäisen Farahin viestin (ei ihan helppoa - Farah oli ollut varovainen, ja käyttänyt levittämiseen kanavia, j</w:t>
      </w:r>
      <w:r w:rsidR="00B70A4B">
        <w:rPr>
          <w:lang w:val="fi-FI"/>
        </w:rPr>
        <w:t xml:space="preserve">oiden lokit olivat lyhytikäisiä) ja lähestyy nyt henkilöitä, jotka olivat vieneet sitä eteenpäin. </w:t>
      </w:r>
      <w:r w:rsidR="00503FDF">
        <w:rPr>
          <w:lang w:val="fi-FI"/>
        </w:rPr>
        <w:t xml:space="preserve">(Toki kaiken pitäisi </w:t>
      </w:r>
      <w:r w:rsidR="00141D8A">
        <w:rPr>
          <w:lang w:val="fi-FI"/>
        </w:rPr>
        <w:t>olla automaattisesti ja triviaalisti jäljitettävissä oikeaan henkilöön, mutta yllättäen järjestelmässä on aukkoja).</w:t>
      </w:r>
    </w:p>
    <w:p w14:paraId="32FD3C7C" w14:textId="77777777" w:rsidR="009B7DFB" w:rsidRDefault="009B7DFB" w:rsidP="009E244C">
      <w:pPr>
        <w:rPr>
          <w:lang w:val="fi-FI"/>
        </w:rPr>
      </w:pPr>
    </w:p>
    <w:p w14:paraId="380642E7" w14:textId="77777777" w:rsidR="009B7DFB" w:rsidRDefault="009B7DFB" w:rsidP="009E244C">
      <w:pPr>
        <w:rPr>
          <w:lang w:val="fi-FI"/>
        </w:rPr>
      </w:pPr>
      <w:r>
        <w:rPr>
          <w:lang w:val="fi-FI"/>
        </w:rPr>
        <w:t xml:space="preserve">Jacob valitettavasti on jo käytännössä arvannut murtautujan henkilöllisyyden. </w:t>
      </w:r>
    </w:p>
    <w:p w14:paraId="63417A4C" w14:textId="77777777" w:rsidR="009051B4" w:rsidRDefault="009051B4" w:rsidP="009E244C">
      <w:pPr>
        <w:rPr>
          <w:lang w:val="fi-FI"/>
        </w:rPr>
      </w:pPr>
    </w:p>
    <w:p w14:paraId="61FDA267" w14:textId="77777777" w:rsidR="009051B4" w:rsidRDefault="008207ED" w:rsidP="006346D7">
      <w:pPr>
        <w:pStyle w:val="Heading3"/>
      </w:pPr>
      <w:r>
        <w:t>Busted</w:t>
      </w:r>
    </w:p>
    <w:p w14:paraId="5A4C3FBA" w14:textId="77777777" w:rsidR="008207ED" w:rsidRDefault="008207ED" w:rsidP="008207ED">
      <w:pPr>
        <w:rPr>
          <w:lang w:val="fi-FI"/>
        </w:rPr>
      </w:pPr>
      <w:r>
        <w:rPr>
          <w:lang w:val="fi-FI"/>
        </w:rPr>
        <w:t>JAC:n Ger∂rin osasto (käytännössä Daniel Haugen, Kine Hummel ja pari heidän kavereitaan) kokee tarpeelliseksi kätkeä Emilia Farahin, joka älyvaatteiden salauksen alun perin mursi. Farah on parhaillaan lomalla opinnoista ja työskentelee ohjelmoijana vesiviljelyfirmalle. Farah itse on tajunnut, että hänen tempauksensa ovat toimittaneet hänet pahoihin vaikeuksiin, ja vaikka hän luottaakin siihen, että Haugen ja Hummel pitävät hänen puoltaan, hän on vähän kauhuissaan. Farahin kätkeminen Hyodeniin alkaa kuulostaa hyvältä ajatukselta.</w:t>
      </w:r>
    </w:p>
    <w:p w14:paraId="3A35BB81" w14:textId="77777777" w:rsidR="008207ED" w:rsidRDefault="008207ED" w:rsidP="008207ED">
      <w:pPr>
        <w:rPr>
          <w:lang w:val="fi-FI"/>
        </w:rPr>
      </w:pPr>
    </w:p>
    <w:p w14:paraId="3A672426" w14:textId="77777777" w:rsidR="008207ED" w:rsidRDefault="008207ED" w:rsidP="008207ED">
      <w:pPr>
        <w:rPr>
          <w:lang w:val="fi-FI"/>
        </w:rPr>
      </w:pPr>
      <w:r>
        <w:rPr>
          <w:lang w:val="fi-FI"/>
        </w:rPr>
        <w:t>Valitettavasti CDC ratsaa tämän kokouksen</w:t>
      </w:r>
      <w:r w:rsidR="008D5499">
        <w:rPr>
          <w:lang w:val="fi-FI"/>
        </w:rPr>
        <w:t xml:space="preserve"> Bunca Villassa</w:t>
      </w:r>
      <w:r w:rsidR="004D229E">
        <w:rPr>
          <w:lang w:val="fi-FI"/>
        </w:rPr>
        <w:t xml:space="preserve"> seurattuaan Jacobia</w:t>
      </w:r>
      <w:r>
        <w:rPr>
          <w:lang w:val="fi-FI"/>
        </w:rPr>
        <w:t xml:space="preserve">, </w:t>
      </w:r>
      <w:r w:rsidR="008D5499">
        <w:rPr>
          <w:lang w:val="fi-FI"/>
        </w:rPr>
        <w:t xml:space="preserve">mutta saa napattua ainoastaan Sarahin. </w:t>
      </w:r>
      <w:r w:rsidR="00AF26C9">
        <w:rPr>
          <w:lang w:val="fi-FI"/>
        </w:rPr>
        <w:t>Ei ole mahdollista todistaa, että kokous oli JAC:n, mutta CDC:ä asia ei hirveästi kiinnosta.</w:t>
      </w:r>
      <w:r w:rsidR="000E67D7">
        <w:rPr>
          <w:lang w:val="fi-FI"/>
        </w:rPr>
        <w:t xml:space="preserve"> Sarahia vastaan ei ol</w:t>
      </w:r>
      <w:r w:rsidR="00D422BA">
        <w:rPr>
          <w:lang w:val="fi-FI"/>
        </w:rPr>
        <w:t>e mitään kunnollisia syytteitä, mutta kapteeni Zeibner käyttää vangitsemista hyväkseen puristaakseen Jacobia.</w:t>
      </w:r>
      <w:r w:rsidR="007F3632">
        <w:rPr>
          <w:lang w:val="fi-FI"/>
        </w:rPr>
        <w:t xml:space="preserve"> Kokouksessa oli paikalla Daniel, Kine, Jacob, Sarah ja Ari Björkson. Ratsiassa oli mukana Eva, joka ehti varoittaa Aria. Muut ehtivät hajaantua, mutta Sarah saatiin kiinni alueelta, jonne oli pääsykielto. </w:t>
      </w:r>
      <w:r w:rsidR="009972F4">
        <w:rPr>
          <w:lang w:val="fi-FI"/>
        </w:rPr>
        <w:t>Normaalisti tästä seuraa vain näpäytys, mutta Zeibner päätti käyttää tilannetta hyväkseen ja puristaa Sarahin avulla Jacobia.</w:t>
      </w:r>
    </w:p>
    <w:p w14:paraId="21E288F1" w14:textId="77777777" w:rsidR="00F9739C" w:rsidRDefault="00F9739C" w:rsidP="008207ED">
      <w:pPr>
        <w:rPr>
          <w:lang w:val="fi-FI"/>
        </w:rPr>
      </w:pPr>
    </w:p>
    <w:p w14:paraId="0AAC55CD" w14:textId="77777777" w:rsidR="00F9739C" w:rsidRDefault="00F9739C" w:rsidP="008207ED">
      <w:pPr>
        <w:rPr>
          <w:lang w:val="fi-FI"/>
        </w:rPr>
      </w:pPr>
      <w:r>
        <w:rPr>
          <w:lang w:val="fi-FI"/>
        </w:rPr>
        <w:t>Ari viestittää Jamesille, että Sarah joutui CDC</w:t>
      </w:r>
      <w:r w:rsidR="00A41ACE">
        <w:rPr>
          <w:lang w:val="fi-FI"/>
        </w:rPr>
        <w:t>:n pidättämäksi. Jacob kertoo asiasta Arnelle.</w:t>
      </w:r>
      <w:r w:rsidR="008B07B5">
        <w:rPr>
          <w:lang w:val="fi-FI"/>
        </w:rPr>
        <w:t xml:space="preserve"> </w:t>
      </w:r>
      <w:r w:rsidR="004D229E">
        <w:rPr>
          <w:lang w:val="fi-FI"/>
        </w:rPr>
        <w:t xml:space="preserve">Haugen on hieman huolissaan tästä, ja tajuaa, että </w:t>
      </w:r>
      <w:r w:rsidR="00A823A7">
        <w:rPr>
          <w:lang w:val="fi-FI"/>
        </w:rPr>
        <w:t>Emilia on oikeasti tarpeen jemmata jos CDC on näin lähellä.</w:t>
      </w:r>
    </w:p>
    <w:p w14:paraId="1064618F" w14:textId="77777777" w:rsidR="00B03A3B" w:rsidRDefault="00B03A3B" w:rsidP="008207ED">
      <w:pPr>
        <w:rPr>
          <w:lang w:val="fi-FI"/>
        </w:rPr>
      </w:pPr>
    </w:p>
    <w:p w14:paraId="75FF5462" w14:textId="77777777" w:rsidR="00B03A3B" w:rsidRDefault="00B03A3B" w:rsidP="008207ED">
      <w:pPr>
        <w:rPr>
          <w:lang w:val="fi-FI"/>
        </w:rPr>
      </w:pPr>
    </w:p>
    <w:p w14:paraId="5F551E99" w14:textId="77777777" w:rsidR="00F9739C" w:rsidRDefault="00B03A3B" w:rsidP="006346D7">
      <w:pPr>
        <w:pStyle w:val="Heading3"/>
      </w:pPr>
      <w:r>
        <w:t>Rikollisia</w:t>
      </w:r>
    </w:p>
    <w:p w14:paraId="5F83BC1B" w14:textId="77777777" w:rsidR="00B03A3B" w:rsidRDefault="00B03A3B" w:rsidP="008207ED">
      <w:pPr>
        <w:rPr>
          <w:lang w:val="fi-FI"/>
        </w:rPr>
      </w:pPr>
      <w:r>
        <w:rPr>
          <w:lang w:val="fi-FI"/>
        </w:rPr>
        <w:t>Emilia o</w:t>
      </w:r>
      <w:r w:rsidR="00921805">
        <w:rPr>
          <w:lang w:val="fi-FI"/>
        </w:rPr>
        <w:t>n jättänyt ilmestymättä töihin. Hän tarvitsee turvapaikan, ja tämän hänelle tarjoaa Damian Lavezzin rikollisorganisaatio.</w:t>
      </w:r>
      <w:r w:rsidR="002B67F6">
        <w:rPr>
          <w:lang w:val="fi-FI"/>
        </w:rPr>
        <w:t xml:space="preserve"> Emilia on tutustunut Luján V:n evakuoituihin</w:t>
      </w:r>
      <w:r w:rsidR="00370700">
        <w:rPr>
          <w:lang w:val="fi-FI"/>
        </w:rPr>
        <w:t xml:space="preserve">, kun </w:t>
      </w:r>
      <w:r w:rsidR="00370700" w:rsidRPr="00F81605">
        <w:rPr>
          <w:b/>
          <w:i/>
          <w:lang w:val="fi-FI"/>
        </w:rPr>
        <w:t>Izarre Paez</w:t>
      </w:r>
      <w:r w:rsidR="00370700">
        <w:rPr>
          <w:lang w:val="fi-FI"/>
        </w:rPr>
        <w:t xml:space="preserve"> muutti samaan kimppakämppään hänen kanssaan joulun alla. </w:t>
      </w:r>
      <w:r w:rsidR="00C26E23">
        <w:rPr>
          <w:lang w:val="fi-FI"/>
        </w:rPr>
        <w:t>Hoitsu-Izarre väärinkäytti paljon lääkkeitä, ja esitteli Emilian Lavezzille, joka diilasi näitä hänelle.</w:t>
      </w:r>
      <w:r w:rsidR="002B67F6">
        <w:rPr>
          <w:lang w:val="fi-FI"/>
        </w:rPr>
        <w:t xml:space="preserve"> </w:t>
      </w:r>
    </w:p>
    <w:p w14:paraId="5BD4408F" w14:textId="77777777" w:rsidR="00827972" w:rsidRDefault="00827972" w:rsidP="008207ED">
      <w:pPr>
        <w:rPr>
          <w:lang w:val="fi-FI"/>
        </w:rPr>
      </w:pPr>
    </w:p>
    <w:p w14:paraId="78BD853D" w14:textId="77777777" w:rsidR="00827972" w:rsidRDefault="00FE3648" w:rsidP="008207ED">
      <w:pPr>
        <w:rPr>
          <w:lang w:val="fi-FI"/>
        </w:rPr>
      </w:pPr>
      <w:r>
        <w:rPr>
          <w:lang w:val="fi-FI"/>
        </w:rPr>
        <w:t>Lavezzi on järjestänyt itselleen kasan älyvaatepa</w:t>
      </w:r>
      <w:r w:rsidR="00732FB9">
        <w:rPr>
          <w:lang w:val="fi-FI"/>
        </w:rPr>
        <w:t xml:space="preserve">ketteja ostamalla ne Mackwaren </w:t>
      </w:r>
      <w:r w:rsidR="00732FB9">
        <w:rPr>
          <w:lang w:val="fi-FI"/>
        </w:rPr>
        <w:lastRenderedPageBreak/>
        <w:t>varastotyöntekijältä ennen kuin ne ehdittiin tuhota</w:t>
      </w:r>
      <w:r>
        <w:rPr>
          <w:lang w:val="fi-FI"/>
        </w:rPr>
        <w:t>.</w:t>
      </w:r>
      <w:r w:rsidR="00565AB7">
        <w:rPr>
          <w:lang w:val="fi-FI"/>
        </w:rPr>
        <w:t xml:space="preserve"> </w:t>
      </w:r>
      <w:r w:rsidR="00953DFE">
        <w:rPr>
          <w:lang w:val="fi-FI"/>
        </w:rPr>
        <w:t xml:space="preserve">Emilia tietää Lavezzin diilaavan älyvaatteita, ja niinpä hän hankkiutuu tämän </w:t>
      </w:r>
      <w:r w:rsidR="00683CAA">
        <w:rPr>
          <w:lang w:val="fi-FI"/>
        </w:rPr>
        <w:t>suojaan, kun JAC:n tyypit näyttävät olevan kykenemättömiä auttamaan häntä.</w:t>
      </w:r>
    </w:p>
    <w:p w14:paraId="19AD6674" w14:textId="77777777" w:rsidR="00252E14" w:rsidRDefault="00252E14" w:rsidP="008207ED">
      <w:pPr>
        <w:rPr>
          <w:lang w:val="fi-FI"/>
        </w:rPr>
      </w:pPr>
    </w:p>
    <w:p w14:paraId="2C403C32" w14:textId="77777777" w:rsidR="00252E14" w:rsidRDefault="00252E14" w:rsidP="008207ED">
      <w:pPr>
        <w:rPr>
          <w:lang w:val="fi-FI"/>
        </w:rPr>
      </w:pPr>
      <w:r>
        <w:rPr>
          <w:lang w:val="fi-FI"/>
        </w:rPr>
        <w:t xml:space="preserve">Lavezzi toimii Sektor D:llä sijaitsevassa tyrmäasumuksessa. Se on kokonainen neljän huoneen setti, jossa on kaksi ulko-ovea ja jonka </w:t>
      </w:r>
      <w:r w:rsidR="00844E58">
        <w:rPr>
          <w:lang w:val="fi-FI"/>
        </w:rPr>
        <w:t>ulkopuolella muutama muu pikkurikollinen päivystää. Lavezzin kanssa tyrmäasunnossa majailee Thalia Martin</w:t>
      </w:r>
      <w:r w:rsidR="009F2A35">
        <w:rPr>
          <w:lang w:val="fi-FI"/>
        </w:rPr>
        <w:t>, prostituoitu, jota Lavezzi parittaa.</w:t>
      </w:r>
      <w:r w:rsidR="0065226A">
        <w:rPr>
          <w:lang w:val="fi-FI"/>
        </w:rPr>
        <w:t xml:space="preserve"> Usein paikalla hengaa myös </w:t>
      </w:r>
      <w:r w:rsidR="0065226A" w:rsidRPr="004570B0">
        <w:rPr>
          <w:b/>
          <w:i/>
          <w:lang w:val="fi-FI"/>
        </w:rPr>
        <w:t>Carlos Franco</w:t>
      </w:r>
      <w:r w:rsidR="0065226A">
        <w:rPr>
          <w:lang w:val="fi-FI"/>
        </w:rPr>
        <w:t>. Turvallisuutta Lavezzille tuo pari gerdriläistä kaveria</w:t>
      </w:r>
      <w:r w:rsidR="004570B0">
        <w:rPr>
          <w:lang w:val="fi-FI"/>
        </w:rPr>
        <w:t xml:space="preserve"> </w:t>
      </w:r>
      <w:r w:rsidR="004570B0">
        <w:rPr>
          <w:b/>
          <w:i/>
          <w:lang w:val="fi-FI"/>
        </w:rPr>
        <w:t>O</w:t>
      </w:r>
      <w:r w:rsidR="002D5C0B">
        <w:rPr>
          <w:b/>
          <w:i/>
          <w:lang w:val="fi-FI"/>
        </w:rPr>
        <w:t>laf</w:t>
      </w:r>
      <w:r w:rsidR="002D5C0B">
        <w:rPr>
          <w:lang w:val="fi-FI"/>
        </w:rPr>
        <w:t xml:space="preserve"> ja </w:t>
      </w:r>
      <w:r w:rsidR="002D5C0B">
        <w:rPr>
          <w:b/>
          <w:i/>
          <w:lang w:val="fi-FI"/>
        </w:rPr>
        <w:t>Jonas</w:t>
      </w:r>
      <w:r w:rsidR="0065226A">
        <w:rPr>
          <w:lang w:val="fi-FI"/>
        </w:rPr>
        <w:t>, jotka hän on ottanut mukaan kuvioihinsa.</w:t>
      </w:r>
    </w:p>
    <w:p w14:paraId="37520BA7" w14:textId="77777777" w:rsidR="002727B9" w:rsidRDefault="002727B9" w:rsidP="008207ED">
      <w:pPr>
        <w:rPr>
          <w:lang w:val="fi-FI"/>
        </w:rPr>
      </w:pPr>
    </w:p>
    <w:p w14:paraId="4C422031" w14:textId="185869EF" w:rsidR="001623A3" w:rsidRDefault="00F24372" w:rsidP="008207ED">
      <w:pPr>
        <w:rPr>
          <w:lang w:val="fi-FI"/>
        </w:rPr>
      </w:pPr>
      <w:r>
        <w:rPr>
          <w:lang w:val="fi-FI"/>
        </w:rPr>
        <w:t xml:space="preserve">Valentine hengaa toisinaan Lavezzin porukoissa. </w:t>
      </w:r>
      <w:r w:rsidR="007C3B1F">
        <w:rPr>
          <w:lang w:val="fi-FI"/>
        </w:rPr>
        <w:t xml:space="preserve">Hänen kontaktinsa on </w:t>
      </w:r>
      <w:r w:rsidR="007C3B1F" w:rsidRPr="00004D58">
        <w:rPr>
          <w:b/>
          <w:i/>
          <w:lang w:val="fi-FI"/>
        </w:rPr>
        <w:t>Maria Pilar Rey</w:t>
      </w:r>
      <w:r w:rsidR="007C3B1F">
        <w:rPr>
          <w:lang w:val="fi-FI"/>
        </w:rPr>
        <w:t>, joka käy samaa espanjankielistä koulua Fergusonissa.</w:t>
      </w:r>
      <w:r w:rsidR="00405B15">
        <w:rPr>
          <w:lang w:val="fi-FI"/>
        </w:rPr>
        <w:t xml:space="preserve"> </w:t>
      </w:r>
      <w:r w:rsidR="00004D58">
        <w:rPr>
          <w:lang w:val="fi-FI"/>
        </w:rPr>
        <w:t xml:space="preserve">Marian tyttöystävä </w:t>
      </w:r>
      <w:r w:rsidR="00911F57">
        <w:rPr>
          <w:lang w:val="fi-FI"/>
        </w:rPr>
        <w:t>Liana eivät kauheasti pidä Huracan-taustaisesta Lavezzista, mutta Lavezzi on itse päättänyt kerätä kaikki Luján V:n jen</w:t>
      </w:r>
      <w:r w:rsidR="00F56CE6">
        <w:rPr>
          <w:lang w:val="fi-FI"/>
        </w:rPr>
        <w:t>gi</w:t>
      </w:r>
      <w:r w:rsidR="00667CDC">
        <w:rPr>
          <w:lang w:val="fi-FI"/>
        </w:rPr>
        <w:t>taustaiset omaan porukkaansa.</w:t>
      </w:r>
      <w:r w:rsidR="00F56CE6">
        <w:rPr>
          <w:lang w:val="fi-FI"/>
        </w:rPr>
        <w:t xml:space="preserve"> Baji</w:t>
      </w:r>
      <w:r w:rsidR="00667CDC">
        <w:rPr>
          <w:lang w:val="fi-FI"/>
        </w:rPr>
        <w:t>toja ei ole jäljellä kuin kaksi, ja näistä toinen on ihan penska.</w:t>
      </w:r>
      <w:r w:rsidR="00FB5647">
        <w:rPr>
          <w:lang w:val="fi-FI"/>
        </w:rPr>
        <w:t xml:space="preserve"> Valentine on omasta puoletaan ottanut Maria Pilar Reyn kanssa älyvaatteiden diilaamisen hommakseen koulussa, ja välittää tilauksia näistä Lavezzille.</w:t>
      </w:r>
    </w:p>
    <w:p w14:paraId="054EAF98" w14:textId="368363B5" w:rsidR="00FB5647" w:rsidRPr="00DB0CEA" w:rsidRDefault="00FB5647" w:rsidP="006C6249">
      <w:pPr>
        <w:pStyle w:val="Heading3"/>
      </w:pPr>
      <w:r>
        <w:t>Lavezzin koti</w:t>
      </w:r>
    </w:p>
    <w:p w14:paraId="36B31557" w14:textId="77777777" w:rsidR="000341C1" w:rsidRPr="00256287" w:rsidRDefault="000341C1" w:rsidP="006C6249">
      <w:pPr>
        <w:rPr>
          <w:lang w:val="fi-FI"/>
        </w:rPr>
      </w:pPr>
    </w:p>
    <w:p w14:paraId="0F466A26" w14:textId="77777777" w:rsidR="006C6249" w:rsidRDefault="006C6249" w:rsidP="006C6249">
      <w:pPr>
        <w:numPr>
          <w:ilvl w:val="0"/>
          <w:numId w:val="3"/>
        </w:numPr>
        <w:rPr>
          <w:lang w:val="fi-FI"/>
        </w:rPr>
      </w:pPr>
      <w:r w:rsidRPr="00256287">
        <w:rPr>
          <w:lang w:val="fi-FI"/>
        </w:rPr>
        <w:t>Klebb ja punkkajako AU-hyteissä</w:t>
      </w:r>
    </w:p>
    <w:p w14:paraId="1B62E87B" w14:textId="77777777" w:rsidR="000D4B0F" w:rsidRDefault="009467BF" w:rsidP="000D4B0F">
      <w:pPr>
        <w:numPr>
          <w:ilvl w:val="0"/>
          <w:numId w:val="5"/>
        </w:numPr>
        <w:rPr>
          <w:lang w:val="fi-FI"/>
        </w:rPr>
      </w:pPr>
      <w:r>
        <w:rPr>
          <w:lang w:val="fi-FI"/>
        </w:rPr>
        <w:t xml:space="preserve">kers. </w:t>
      </w:r>
      <w:r w:rsidR="000D4B0F">
        <w:rPr>
          <w:lang w:val="fi-FI"/>
        </w:rPr>
        <w:t>Klebb</w:t>
      </w:r>
    </w:p>
    <w:p w14:paraId="3C7D84C2" w14:textId="77777777" w:rsidR="000D4B0F" w:rsidRDefault="009467BF" w:rsidP="000D4B0F">
      <w:pPr>
        <w:numPr>
          <w:ilvl w:val="0"/>
          <w:numId w:val="5"/>
        </w:numPr>
        <w:rPr>
          <w:lang w:val="fi-FI"/>
        </w:rPr>
      </w:pPr>
      <w:r>
        <w:rPr>
          <w:lang w:val="fi-FI"/>
        </w:rPr>
        <w:t xml:space="preserve">kers. </w:t>
      </w:r>
      <w:r w:rsidR="000D4B0F">
        <w:rPr>
          <w:lang w:val="fi-FI"/>
        </w:rPr>
        <w:t>Olafsen</w:t>
      </w:r>
    </w:p>
    <w:p w14:paraId="365AEAA8" w14:textId="77777777" w:rsidR="000D4B0F" w:rsidRDefault="009467BF" w:rsidP="000D4B0F">
      <w:pPr>
        <w:numPr>
          <w:ilvl w:val="0"/>
          <w:numId w:val="5"/>
        </w:numPr>
        <w:rPr>
          <w:lang w:val="fi-FI"/>
        </w:rPr>
      </w:pPr>
      <w:r>
        <w:rPr>
          <w:lang w:val="fi-FI"/>
        </w:rPr>
        <w:t xml:space="preserve">kers. </w:t>
      </w:r>
      <w:r w:rsidR="000D4B0F">
        <w:rPr>
          <w:lang w:val="fi-FI"/>
        </w:rPr>
        <w:t>Holst</w:t>
      </w:r>
      <w:r w:rsidR="008267A0">
        <w:rPr>
          <w:lang w:val="fi-FI"/>
        </w:rPr>
        <w:t xml:space="preserve"> (</w:t>
      </w:r>
      <w:r w:rsidR="004A505B">
        <w:rPr>
          <w:lang w:val="fi-FI"/>
        </w:rPr>
        <w:t>Eisernillä</w:t>
      </w:r>
      <w:r w:rsidR="008267A0">
        <w:rPr>
          <w:lang w:val="fi-FI"/>
        </w:rPr>
        <w:t>; sanoi että ihan sama</w:t>
      </w:r>
      <w:r w:rsidR="00242ECB">
        <w:rPr>
          <w:lang w:val="fi-FI"/>
        </w:rPr>
        <w:t>, todnäk ylennetään</w:t>
      </w:r>
      <w:r w:rsidR="004A505B">
        <w:rPr>
          <w:lang w:val="fi-FI"/>
        </w:rPr>
        <w:t xml:space="preserve"> [ei ylennetä]</w:t>
      </w:r>
      <w:r w:rsidR="008267A0">
        <w:rPr>
          <w:lang w:val="fi-FI"/>
        </w:rPr>
        <w:t>)</w:t>
      </w:r>
    </w:p>
    <w:p w14:paraId="58E90340" w14:textId="77777777" w:rsidR="000D4B0F" w:rsidRDefault="009467BF" w:rsidP="000D4B0F">
      <w:pPr>
        <w:numPr>
          <w:ilvl w:val="0"/>
          <w:numId w:val="5"/>
        </w:numPr>
        <w:rPr>
          <w:lang w:val="fi-FI"/>
        </w:rPr>
      </w:pPr>
      <w:r>
        <w:rPr>
          <w:lang w:val="fi-FI"/>
        </w:rPr>
        <w:t xml:space="preserve">kers. </w:t>
      </w:r>
      <w:r w:rsidR="000D4B0F">
        <w:rPr>
          <w:lang w:val="fi-FI"/>
        </w:rPr>
        <w:t>Douglas</w:t>
      </w:r>
      <w:r w:rsidR="008267A0">
        <w:rPr>
          <w:lang w:val="fi-FI"/>
        </w:rPr>
        <w:t xml:space="preserve"> (</w:t>
      </w:r>
      <w:r w:rsidR="004A505B">
        <w:rPr>
          <w:lang w:val="fi-FI"/>
        </w:rPr>
        <w:t>Solanolla [saanut yl</w:t>
      </w:r>
      <w:r w:rsidR="00C10280">
        <w:rPr>
          <w:lang w:val="fi-FI"/>
        </w:rPr>
        <w:t>ennyksen]</w:t>
      </w:r>
      <w:r w:rsidR="008267A0">
        <w:rPr>
          <w:lang w:val="fi-FI"/>
        </w:rPr>
        <w:t>)</w:t>
      </w:r>
    </w:p>
    <w:p w14:paraId="7E2E8E61" w14:textId="77777777" w:rsidR="000D4B0F" w:rsidRDefault="009467BF" w:rsidP="000D4B0F">
      <w:pPr>
        <w:numPr>
          <w:ilvl w:val="0"/>
          <w:numId w:val="5"/>
        </w:numPr>
        <w:rPr>
          <w:lang w:val="fi-FI"/>
        </w:rPr>
      </w:pPr>
      <w:r>
        <w:rPr>
          <w:lang w:val="fi-FI"/>
        </w:rPr>
        <w:t xml:space="preserve">alik. </w:t>
      </w:r>
      <w:r w:rsidR="000D4B0F">
        <w:rPr>
          <w:lang w:val="fi-FI"/>
        </w:rPr>
        <w:t>Acosta</w:t>
      </w:r>
    </w:p>
    <w:p w14:paraId="5B19212A" w14:textId="77777777" w:rsidR="000D4B0F" w:rsidRDefault="009467BF" w:rsidP="000D4B0F">
      <w:pPr>
        <w:numPr>
          <w:ilvl w:val="0"/>
          <w:numId w:val="5"/>
        </w:numPr>
        <w:rPr>
          <w:lang w:val="fi-FI"/>
        </w:rPr>
      </w:pPr>
      <w:r>
        <w:rPr>
          <w:lang w:val="fi-FI"/>
        </w:rPr>
        <w:t xml:space="preserve">alik. </w:t>
      </w:r>
      <w:r w:rsidR="000D4B0F">
        <w:rPr>
          <w:lang w:val="fi-FI"/>
        </w:rPr>
        <w:t>Iglesias</w:t>
      </w:r>
    </w:p>
    <w:p w14:paraId="6E1A20E5" w14:textId="77777777" w:rsidR="000D4B0F" w:rsidRDefault="009467BF" w:rsidP="000D4B0F">
      <w:pPr>
        <w:numPr>
          <w:ilvl w:val="0"/>
          <w:numId w:val="5"/>
        </w:numPr>
        <w:rPr>
          <w:lang w:val="fi-FI"/>
        </w:rPr>
      </w:pPr>
      <w:r>
        <w:rPr>
          <w:lang w:val="fi-FI"/>
        </w:rPr>
        <w:t xml:space="preserve">alik. </w:t>
      </w:r>
      <w:r w:rsidR="000D4B0F">
        <w:rPr>
          <w:lang w:val="fi-FI"/>
        </w:rPr>
        <w:t>Valchak</w:t>
      </w:r>
    </w:p>
    <w:p w14:paraId="7B6CECD2" w14:textId="77777777" w:rsidR="000D4B0F" w:rsidRDefault="009467BF" w:rsidP="000D4B0F">
      <w:pPr>
        <w:numPr>
          <w:ilvl w:val="0"/>
          <w:numId w:val="5"/>
        </w:numPr>
        <w:rPr>
          <w:lang w:val="fi-FI"/>
        </w:rPr>
      </w:pPr>
      <w:r>
        <w:rPr>
          <w:lang w:val="fi-FI"/>
        </w:rPr>
        <w:t xml:space="preserve">alik. </w:t>
      </w:r>
      <w:r w:rsidR="000D4B0F">
        <w:rPr>
          <w:lang w:val="fi-FI"/>
        </w:rPr>
        <w:t>Falk</w:t>
      </w:r>
    </w:p>
    <w:p w14:paraId="1CC62968" w14:textId="77777777" w:rsidR="000D4B0F" w:rsidRDefault="009467BF" w:rsidP="000D4B0F">
      <w:pPr>
        <w:numPr>
          <w:ilvl w:val="0"/>
          <w:numId w:val="5"/>
        </w:numPr>
        <w:rPr>
          <w:lang w:val="fi-FI"/>
        </w:rPr>
      </w:pPr>
      <w:r>
        <w:rPr>
          <w:lang w:val="fi-FI"/>
        </w:rPr>
        <w:t xml:space="preserve">alik. </w:t>
      </w:r>
      <w:r w:rsidR="000D4B0F">
        <w:rPr>
          <w:lang w:val="fi-FI"/>
        </w:rPr>
        <w:t>Coleman</w:t>
      </w:r>
    </w:p>
    <w:p w14:paraId="792F2AA8" w14:textId="77777777" w:rsidR="00755E29" w:rsidRDefault="009467BF" w:rsidP="000D4B0F">
      <w:pPr>
        <w:numPr>
          <w:ilvl w:val="0"/>
          <w:numId w:val="5"/>
        </w:numPr>
        <w:rPr>
          <w:lang w:val="fi-FI"/>
        </w:rPr>
      </w:pPr>
      <w:r>
        <w:rPr>
          <w:lang w:val="fi-FI"/>
        </w:rPr>
        <w:t>alik.</w:t>
      </w:r>
      <w:r w:rsidR="00755E29">
        <w:rPr>
          <w:lang w:val="fi-FI"/>
        </w:rPr>
        <w:t xml:space="preserve"> de Vooght</w:t>
      </w:r>
      <w:r>
        <w:rPr>
          <w:lang w:val="fi-FI"/>
        </w:rPr>
        <w:t xml:space="preserve"> (</w:t>
      </w:r>
      <w:r w:rsidR="003A2FED">
        <w:rPr>
          <w:lang w:val="fi-FI"/>
        </w:rPr>
        <w:t xml:space="preserve">yllättäen; </w:t>
      </w:r>
      <w:r>
        <w:rPr>
          <w:lang w:val="fi-FI"/>
        </w:rPr>
        <w:t>ylennetty ja siirretty ruoriin)</w:t>
      </w:r>
    </w:p>
    <w:p w14:paraId="218471DC" w14:textId="77777777" w:rsidR="000D4B0F" w:rsidRDefault="000D4B0F" w:rsidP="000D4B0F">
      <w:pPr>
        <w:rPr>
          <w:lang w:val="fi-FI"/>
        </w:rPr>
      </w:pPr>
    </w:p>
    <w:p w14:paraId="7110BE17" w14:textId="77777777" w:rsidR="000D4B0F" w:rsidRDefault="000D4B0F" w:rsidP="000D4B0F">
      <w:pPr>
        <w:rPr>
          <w:lang w:val="fi-FI"/>
        </w:rPr>
      </w:pPr>
    </w:p>
    <w:p w14:paraId="2A5968E6" w14:textId="77777777" w:rsidR="00A07874" w:rsidRPr="00256287" w:rsidRDefault="00A07874" w:rsidP="006C6249">
      <w:pPr>
        <w:numPr>
          <w:ilvl w:val="0"/>
          <w:numId w:val="3"/>
        </w:numPr>
        <w:rPr>
          <w:lang w:val="fi-FI"/>
        </w:rPr>
      </w:pPr>
      <w:r>
        <w:rPr>
          <w:lang w:val="fi-FI"/>
        </w:rPr>
        <w:t xml:space="preserve">Mackay </w:t>
      </w:r>
      <w:r w:rsidR="007A7B2C">
        <w:rPr>
          <w:lang w:val="fi-FI"/>
        </w:rPr>
        <w:t>ja jatko laivastossa</w:t>
      </w:r>
    </w:p>
    <w:p w14:paraId="431A12CD" w14:textId="77777777" w:rsidR="000F5E7B" w:rsidRPr="00256287" w:rsidRDefault="000F5E7B" w:rsidP="006C6249">
      <w:pPr>
        <w:numPr>
          <w:ilvl w:val="0"/>
          <w:numId w:val="3"/>
        </w:numPr>
        <w:rPr>
          <w:lang w:val="fi-FI"/>
        </w:rPr>
      </w:pPr>
      <w:r w:rsidRPr="00256287">
        <w:rPr>
          <w:lang w:val="fi-FI"/>
        </w:rPr>
        <w:t>Matar Ntheppe</w:t>
      </w:r>
    </w:p>
    <w:p w14:paraId="5A5014BE" w14:textId="77777777" w:rsidR="000F5E7B" w:rsidRPr="00256287" w:rsidRDefault="000F5E7B" w:rsidP="000F5E7B">
      <w:pPr>
        <w:numPr>
          <w:ilvl w:val="0"/>
          <w:numId w:val="3"/>
        </w:numPr>
        <w:rPr>
          <w:lang w:val="fi-FI"/>
        </w:rPr>
      </w:pPr>
      <w:r w:rsidRPr="00256287">
        <w:rPr>
          <w:lang w:val="fi-FI"/>
        </w:rPr>
        <w:t>Silvio Murrieta</w:t>
      </w:r>
    </w:p>
    <w:p w14:paraId="4D38A7CC" w14:textId="77777777" w:rsidR="006C6249" w:rsidRPr="00256287" w:rsidRDefault="006C6249" w:rsidP="006C6249">
      <w:pPr>
        <w:rPr>
          <w:lang w:val="fi-FI"/>
        </w:rPr>
      </w:pPr>
    </w:p>
    <w:p w14:paraId="118A10BC" w14:textId="77777777" w:rsidR="006C6249" w:rsidRPr="00256287" w:rsidRDefault="006C6249" w:rsidP="006C6249">
      <w:pPr>
        <w:pStyle w:val="Heading2"/>
        <w:rPr>
          <w:lang w:val="fi-FI"/>
        </w:rPr>
      </w:pPr>
      <w:r w:rsidRPr="00256287">
        <w:rPr>
          <w:lang w:val="fi-FI"/>
        </w:rPr>
        <w:t>Kostoretki</w:t>
      </w:r>
    </w:p>
    <w:p w14:paraId="78B0A4AE" w14:textId="77777777" w:rsidR="000F5E7B" w:rsidRDefault="000F5E7B" w:rsidP="000F5E7B">
      <w:pPr>
        <w:rPr>
          <w:lang w:val="fi-FI"/>
        </w:rPr>
      </w:pPr>
      <w:r w:rsidRPr="00256287">
        <w:rPr>
          <w:lang w:val="fi-FI"/>
        </w:rPr>
        <w:t>Jälleen Saint Sunnivalla. Jee.</w:t>
      </w:r>
    </w:p>
    <w:p w14:paraId="2BAAA3BE" w14:textId="77777777" w:rsidR="008D285C" w:rsidRDefault="008D285C" w:rsidP="000F5E7B">
      <w:pPr>
        <w:rPr>
          <w:lang w:val="fi-FI"/>
        </w:rPr>
      </w:pPr>
    </w:p>
    <w:p w14:paraId="4C5885AB" w14:textId="77777777" w:rsidR="008D285C" w:rsidRDefault="008D285C" w:rsidP="000F5E7B">
      <w:pPr>
        <w:rPr>
          <w:lang w:val="fi-FI"/>
        </w:rPr>
      </w:pPr>
      <w:r>
        <w:rPr>
          <w:lang w:val="fi-FI"/>
        </w:rPr>
        <w:t xml:space="preserve">Saint Sunnivan ruori käsketään laskemaan kurssi </w:t>
      </w:r>
      <w:r w:rsidR="00310E01">
        <w:rPr>
          <w:lang w:val="fi-FI"/>
        </w:rPr>
        <w:t>jääasteroidille / tankkausasemalle matkalla Jupiterin kreikkalaisille</w:t>
      </w:r>
      <w:r w:rsidR="006D270B">
        <w:rPr>
          <w:lang w:val="fi-FI"/>
        </w:rPr>
        <w:t xml:space="preserve"> [8 päivän matka]</w:t>
      </w:r>
      <w:r w:rsidR="00310E01">
        <w:rPr>
          <w:lang w:val="fi-FI"/>
        </w:rPr>
        <w:t xml:space="preserve">. </w:t>
      </w:r>
      <w:r w:rsidR="006D270B">
        <w:rPr>
          <w:lang w:val="fi-FI"/>
        </w:rPr>
        <w:t xml:space="preserve">Samalta asemalta on </w:t>
      </w:r>
      <w:r w:rsidR="00893B96">
        <w:rPr>
          <w:lang w:val="fi-FI"/>
        </w:rPr>
        <w:t xml:space="preserve">12.5 päivän matka habille, jossa Abilenen </w:t>
      </w:r>
      <w:r w:rsidR="009E5EF5">
        <w:rPr>
          <w:lang w:val="fi-FI"/>
        </w:rPr>
        <w:t>jäljen oletetaan löytyvän</w:t>
      </w:r>
      <w:r w:rsidR="00CB72B3">
        <w:rPr>
          <w:lang w:val="fi-FI"/>
        </w:rPr>
        <w:t>.</w:t>
      </w:r>
    </w:p>
    <w:p w14:paraId="7B0CBC32" w14:textId="77777777" w:rsidR="008A6E14" w:rsidRDefault="008A6E14" w:rsidP="000F5E7B">
      <w:pPr>
        <w:rPr>
          <w:lang w:val="fi-FI"/>
        </w:rPr>
      </w:pPr>
    </w:p>
    <w:p w14:paraId="329CCA84" w14:textId="77777777" w:rsidR="008A6E14" w:rsidRDefault="008A6E14" w:rsidP="008A6E14">
      <w:pPr>
        <w:pStyle w:val="Heading3"/>
      </w:pPr>
      <w:r>
        <w:lastRenderedPageBreak/>
        <w:t>Intro</w:t>
      </w:r>
    </w:p>
    <w:p w14:paraId="441209A3" w14:textId="77777777" w:rsidR="00A02AC3" w:rsidRDefault="008A6E14" w:rsidP="000F5E7B">
      <w:pPr>
        <w:rPr>
          <w:lang w:val="fi-FI"/>
        </w:rPr>
      </w:pPr>
      <w:r>
        <w:rPr>
          <w:lang w:val="fi-FI"/>
        </w:rPr>
        <w:t xml:space="preserve">Kesäkuu, 10 AF. </w:t>
      </w:r>
      <w:r w:rsidR="00D16D43">
        <w:rPr>
          <w:lang w:val="fi-FI"/>
        </w:rPr>
        <w:t>Stellar Intelligence lähettää</w:t>
      </w:r>
      <w:r w:rsidR="00DB09B9">
        <w:rPr>
          <w:lang w:val="fi-FI"/>
        </w:rPr>
        <w:t xml:space="preserve"> </w:t>
      </w:r>
      <w:r w:rsidR="00564FF0">
        <w:rPr>
          <w:lang w:val="fi-FI"/>
        </w:rPr>
        <w:t xml:space="preserve">Miranda-jahdille raportti, että </w:t>
      </w:r>
      <w:r w:rsidR="00D16D43">
        <w:rPr>
          <w:lang w:val="fi-FI"/>
        </w:rPr>
        <w:t xml:space="preserve">Abilenen viimeisin kurssi on jäljitetty - Casa Arturolle. </w:t>
      </w:r>
      <w:r w:rsidR="000E23B8">
        <w:rPr>
          <w:lang w:val="fi-FI"/>
        </w:rPr>
        <w:t xml:space="preserve">Esiintyy nimellä Deirdre </w:t>
      </w:r>
      <w:r w:rsidR="00606AFD">
        <w:rPr>
          <w:lang w:val="fi-FI"/>
        </w:rPr>
        <w:t xml:space="preserve">Comet-And-Stars, </w:t>
      </w:r>
      <w:r w:rsidR="0023228D">
        <w:rPr>
          <w:lang w:val="fi-FI"/>
        </w:rPr>
        <w:t xml:space="preserve">hyppäsi rahtialuksen kyydistä ja </w:t>
      </w:r>
      <w:r w:rsidR="00A81C0A">
        <w:rPr>
          <w:lang w:val="fi-FI"/>
        </w:rPr>
        <w:t xml:space="preserve">hankkiutui anarkistien seuraan. Liam Garcia pääsee paikalle </w:t>
      </w:r>
      <w:r w:rsidR="000A424F">
        <w:rPr>
          <w:lang w:val="fi-FI"/>
        </w:rPr>
        <w:t xml:space="preserve">2 viikkoa liian myöhään: "Deirdre" on </w:t>
      </w:r>
      <w:r w:rsidR="009E02F8">
        <w:rPr>
          <w:lang w:val="fi-FI"/>
        </w:rPr>
        <w:t xml:space="preserve">hankkiutunut habiin ja kaveerannut suuren anarkistijoukon kanssa, </w:t>
      </w:r>
      <w:r w:rsidR="009740DD">
        <w:rPr>
          <w:lang w:val="fi-FI"/>
        </w:rPr>
        <w:t>ja kahden viikon aikana Casa Arturosta on lähtenyt ainakin 30 alusta eri puolille Jupiterin kreikkalaisia.</w:t>
      </w:r>
      <w:r w:rsidR="003C26A8">
        <w:rPr>
          <w:lang w:val="fi-FI"/>
        </w:rPr>
        <w:t xml:space="preserve"> Deirdre on jollakin näistä, ja ghost-morfin muodonmuutto-ominaisuuksien vuoksi </w:t>
      </w:r>
      <w:r w:rsidR="00390656">
        <w:rPr>
          <w:lang w:val="fi-FI"/>
        </w:rPr>
        <w:t>on mahdoton sanoa, millä.</w:t>
      </w:r>
      <w:r w:rsidR="003D4466">
        <w:rPr>
          <w:lang w:val="fi-FI"/>
        </w:rPr>
        <w:t xml:space="preserve"> Vain </w:t>
      </w:r>
      <w:r w:rsidR="00C6492B">
        <w:rPr>
          <w:lang w:val="fi-FI"/>
        </w:rPr>
        <w:t>kymmenellä</w:t>
      </w:r>
      <w:r w:rsidR="003D4466">
        <w:rPr>
          <w:lang w:val="fi-FI"/>
        </w:rPr>
        <w:t xml:space="preserve"> aluksista on egocasteri, eikä mikään niistä suht</w:t>
      </w:r>
      <w:r w:rsidR="008D042C">
        <w:rPr>
          <w:lang w:val="fi-FI"/>
        </w:rPr>
        <w:t>audu Konsortioon ystävällisesti. Casa Arturollakaan asiasta ei hirveästi innostuta.</w:t>
      </w:r>
    </w:p>
    <w:p w14:paraId="03088A56" w14:textId="77777777" w:rsidR="008D042C" w:rsidRDefault="008D042C" w:rsidP="000F5E7B">
      <w:pPr>
        <w:rPr>
          <w:lang w:val="fi-FI"/>
        </w:rPr>
      </w:pPr>
    </w:p>
    <w:p w14:paraId="79AFA9BB" w14:textId="77777777" w:rsidR="008D042C" w:rsidRDefault="008D042C" w:rsidP="000F5E7B">
      <w:pPr>
        <w:rPr>
          <w:lang w:val="fi-FI"/>
        </w:rPr>
      </w:pPr>
      <w:r>
        <w:rPr>
          <w:lang w:val="fi-FI"/>
        </w:rPr>
        <w:t xml:space="preserve">Casa Arturolla </w:t>
      </w:r>
      <w:r w:rsidR="00CC6D10">
        <w:rPr>
          <w:lang w:val="fi-FI"/>
        </w:rPr>
        <w:t>anarkis</w:t>
      </w:r>
      <w:r w:rsidR="00506DF9">
        <w:rPr>
          <w:lang w:val="fi-FI"/>
        </w:rPr>
        <w:t>tit operoivat egocasteria. Morfeja ei ole tarjolla valtavasti</w:t>
      </w:r>
      <w:r w:rsidR="00A06FE0">
        <w:rPr>
          <w:lang w:val="fi-FI"/>
        </w:rPr>
        <w:t xml:space="preserve"> - bouncereita, </w:t>
      </w:r>
      <w:r w:rsidR="00CD61BE">
        <w:rPr>
          <w:lang w:val="fi-FI"/>
        </w:rPr>
        <w:t xml:space="preserve">vacuum podeja </w:t>
      </w:r>
      <w:r w:rsidR="00A06FE0">
        <w:rPr>
          <w:lang w:val="fi-FI"/>
        </w:rPr>
        <w:t xml:space="preserve">ja synthejä </w:t>
      </w:r>
      <w:r w:rsidR="00CD61BE">
        <w:rPr>
          <w:lang w:val="fi-FI"/>
        </w:rPr>
        <w:t>lähinnä.</w:t>
      </w:r>
      <w:r w:rsidR="00465CD1">
        <w:rPr>
          <w:lang w:val="fi-FI"/>
        </w:rPr>
        <w:t xml:space="preserve"> </w:t>
      </w:r>
      <w:r w:rsidR="007D0154">
        <w:rPr>
          <w:lang w:val="fi-FI"/>
        </w:rPr>
        <w:t>Uuden ekonomian Casa Ar</w:t>
      </w:r>
      <w:r w:rsidR="00A20C2D">
        <w:rPr>
          <w:lang w:val="fi-FI"/>
        </w:rPr>
        <w:t>turo operoi pelkällä maineella, ja tästä on seurannut rep-ekonomialle tyypillinen kaaos.</w:t>
      </w:r>
    </w:p>
    <w:p w14:paraId="630F5662" w14:textId="77777777" w:rsidR="008A6E14" w:rsidRDefault="008A6E14" w:rsidP="000F5E7B">
      <w:pPr>
        <w:rPr>
          <w:lang w:val="fi-FI"/>
        </w:rPr>
      </w:pPr>
    </w:p>
    <w:p w14:paraId="5E71CA49" w14:textId="77777777" w:rsidR="009F737C" w:rsidRDefault="009F737C" w:rsidP="000F5E7B">
      <w:pPr>
        <w:rPr>
          <w:lang w:val="fi-FI"/>
        </w:rPr>
      </w:pPr>
    </w:p>
    <w:p w14:paraId="4E6A46CF" w14:textId="77777777" w:rsidR="009F737C" w:rsidRDefault="009F737C" w:rsidP="006346D7">
      <w:pPr>
        <w:pStyle w:val="Heading3"/>
      </w:pPr>
      <w:r>
        <w:t>Sivuutettu</w:t>
      </w:r>
    </w:p>
    <w:p w14:paraId="5E2B4971" w14:textId="77777777" w:rsidR="009F737C" w:rsidRDefault="009F737C" w:rsidP="000F5E7B">
      <w:pPr>
        <w:rPr>
          <w:lang w:val="fi-FI"/>
        </w:rPr>
      </w:pPr>
      <w:r>
        <w:rPr>
          <w:lang w:val="fi-FI"/>
        </w:rPr>
        <w:t xml:space="preserve">Holst saapuu palvelukseen odottaen saavansa ylennyksen. Hän saakin - mutta kersantiksi, ei upseerikokelaaksi. Sen sijaan sisään kruisaakin Douglas, uudenkiiltävät aliluutnantin natsat kaulassaan. Holst on räjähtää. </w:t>
      </w:r>
    </w:p>
    <w:p w14:paraId="3DAD5083" w14:textId="77777777" w:rsidR="009F737C" w:rsidRDefault="009F737C" w:rsidP="000F5E7B">
      <w:pPr>
        <w:rPr>
          <w:lang w:val="fi-FI"/>
        </w:rPr>
      </w:pPr>
    </w:p>
    <w:p w14:paraId="3CF690F9" w14:textId="77777777" w:rsidR="009F737C" w:rsidRDefault="009F737C" w:rsidP="000F5E7B">
      <w:pPr>
        <w:rPr>
          <w:lang w:val="fi-FI"/>
        </w:rPr>
      </w:pPr>
      <w:r>
        <w:rPr>
          <w:lang w:val="fi-FI"/>
        </w:rPr>
        <w:t>Vielä pahemmin hän vittuuntuu, kun alusjärjestelmäupseeri Guanchana tulee jossain vaiheessa toteamaan, että 5 kk kuluttua Klebbin ja Arlan-Josterin komennus päättyy, ja jostain pitää saada reaktorialiupseeri, jättäkää ehdotus. Holst ei suostu tähän tehtävään edes väkisin, vaikka hän olisi siinä ylivoimaisesti pätevin. Hän harkitsee siirron hakemista koko Saint Sunnivalta, koska hänet on nyt toistuvasti sivuutettu.</w:t>
      </w:r>
    </w:p>
    <w:p w14:paraId="5A248310" w14:textId="77777777" w:rsidR="009F737C" w:rsidRDefault="009F737C" w:rsidP="000F5E7B">
      <w:pPr>
        <w:rPr>
          <w:lang w:val="fi-FI"/>
        </w:rPr>
      </w:pPr>
    </w:p>
    <w:p w14:paraId="45C4D826" w14:textId="77777777" w:rsidR="009F737C" w:rsidRDefault="009F737C" w:rsidP="000F5E7B">
      <w:pPr>
        <w:rPr>
          <w:lang w:val="fi-FI"/>
        </w:rPr>
      </w:pPr>
      <w:r>
        <w:rPr>
          <w:lang w:val="fi-FI"/>
        </w:rPr>
        <w:t>Kapteeni Halkenhvad kompastelee muutenkin henkilöstölogistisissa asioissa.</w:t>
      </w:r>
    </w:p>
    <w:p w14:paraId="2BA513C1" w14:textId="77777777" w:rsidR="00D95154" w:rsidRDefault="00D95154" w:rsidP="000F5E7B">
      <w:pPr>
        <w:rPr>
          <w:lang w:val="fi-FI"/>
        </w:rPr>
      </w:pPr>
    </w:p>
    <w:p w14:paraId="76F3A6CE" w14:textId="77777777" w:rsidR="00D95154" w:rsidRDefault="00D95154" w:rsidP="006346D7">
      <w:pPr>
        <w:pStyle w:val="Heading3"/>
      </w:pPr>
      <w:r>
        <w:t>Suosikki</w:t>
      </w:r>
    </w:p>
    <w:p w14:paraId="7C5328EA" w14:textId="77777777" w:rsidR="00D95154" w:rsidRDefault="00D95154" w:rsidP="000F5E7B">
      <w:pPr>
        <w:rPr>
          <w:lang w:val="fi-FI"/>
        </w:rPr>
      </w:pPr>
      <w:r>
        <w:rPr>
          <w:lang w:val="fi-FI"/>
        </w:rPr>
        <w:t>Mackay tajuaa, että yksi miehistön kolmoskannen hytti on tyhjänä, ja kysyy</w:t>
      </w:r>
      <w:r w:rsidR="008C1697">
        <w:rPr>
          <w:lang w:val="fi-FI"/>
        </w:rPr>
        <w:tab/>
      </w:r>
      <w:r>
        <w:rPr>
          <w:lang w:val="fi-FI"/>
        </w:rPr>
        <w:t xml:space="preserve"> Colemanilta</w:t>
      </w:r>
      <w:r w:rsidR="007A0FD2">
        <w:rPr>
          <w:lang w:val="fi-FI"/>
        </w:rPr>
        <w:t xml:space="preserve"> (vaiko Iglesiasilta?)</w:t>
      </w:r>
      <w:r>
        <w:rPr>
          <w:lang w:val="fi-FI"/>
        </w:rPr>
        <w:t>, voiko hän muuttaa siihen Bogedalin kanssa.</w:t>
      </w:r>
    </w:p>
    <w:p w14:paraId="1D55916C" w14:textId="77777777" w:rsidR="00D95154" w:rsidRPr="00256287" w:rsidRDefault="00D95154" w:rsidP="000F5E7B">
      <w:pPr>
        <w:rPr>
          <w:lang w:val="fi-FI"/>
        </w:rPr>
      </w:pPr>
    </w:p>
    <w:p w14:paraId="76B88BD0" w14:textId="77777777" w:rsidR="006C6249" w:rsidRPr="00256287" w:rsidRDefault="00FE7D99" w:rsidP="006346D7">
      <w:pPr>
        <w:pStyle w:val="Heading3"/>
      </w:pPr>
      <w:r>
        <w:t>Vihollisen vihollinen</w:t>
      </w:r>
    </w:p>
    <w:p w14:paraId="20D89184" w14:textId="77777777" w:rsidR="006C6249" w:rsidRDefault="00465897" w:rsidP="006C6249">
      <w:pPr>
        <w:rPr>
          <w:lang w:val="fi-FI"/>
        </w:rPr>
      </w:pPr>
      <w:r>
        <w:rPr>
          <w:lang w:val="fi-FI"/>
        </w:rPr>
        <w:t xml:space="preserve">Kulissien takana Jupiterin tasavaltaan on otettu yhteyttä </w:t>
      </w:r>
      <w:r w:rsidR="00BE78A7">
        <w:rPr>
          <w:lang w:val="fi-FI"/>
        </w:rPr>
        <w:t xml:space="preserve">SI:n </w:t>
      </w:r>
      <w:r>
        <w:rPr>
          <w:lang w:val="fi-FI"/>
        </w:rPr>
        <w:t xml:space="preserve">taholta. </w:t>
      </w:r>
      <w:r w:rsidR="00BE78A7">
        <w:rPr>
          <w:lang w:val="fi-FI"/>
        </w:rPr>
        <w:t xml:space="preserve">SI </w:t>
      </w:r>
      <w:r>
        <w:rPr>
          <w:lang w:val="fi-FI"/>
        </w:rPr>
        <w:t>jäljittää Abilene of Painia, ja on todennut tämän paenneen asteroidivyön alueelle. Hän ei ilmeisesti ole egoca</w:t>
      </w:r>
      <w:r w:rsidR="00BE78A7">
        <w:rPr>
          <w:lang w:val="fi-FI"/>
        </w:rPr>
        <w:t xml:space="preserve">stannut resurrektionistien luo. Hänen tajuttiin tekevän yhteistyötä </w:t>
      </w:r>
      <w:r w:rsidR="00EC2615">
        <w:rPr>
          <w:lang w:val="fi-FI"/>
        </w:rPr>
        <w:t xml:space="preserve">Diafotismoksen kanssa. Huomioiden Diafotismoksen tämänhetkisen tilanteen Abilene tuskin olisi kuitenkin siirtynyt Titanille, eikä hänen </w:t>
      </w:r>
    </w:p>
    <w:p w14:paraId="2F533E9C" w14:textId="77777777" w:rsidR="00BE78A7" w:rsidRDefault="00BE78A7" w:rsidP="006C6249">
      <w:pPr>
        <w:rPr>
          <w:lang w:val="fi-FI"/>
        </w:rPr>
      </w:pPr>
    </w:p>
    <w:p w14:paraId="2795AF5B" w14:textId="77777777" w:rsidR="00465897" w:rsidRDefault="00BE78A7" w:rsidP="006C6249">
      <w:pPr>
        <w:rPr>
          <w:lang w:val="fi-FI"/>
        </w:rPr>
      </w:pPr>
      <w:r>
        <w:rPr>
          <w:lang w:val="fi-FI"/>
        </w:rPr>
        <w:t>SI otti diplomaattisen takaoven kautta yhteyttä Avaruusjoukkoihin, ja pyysi yhteistyötä.</w:t>
      </w:r>
      <w:r w:rsidR="00093CDB">
        <w:rPr>
          <w:lang w:val="fi-FI"/>
        </w:rPr>
        <w:t xml:space="preserve"> </w:t>
      </w:r>
      <w:r w:rsidR="00EF451B">
        <w:rPr>
          <w:lang w:val="fi-FI"/>
        </w:rPr>
        <w:t xml:space="preserve">JSFI:n alikomentaja da Montes myönsi toimintaluvan, ja ohjasi tapauksen kommodori Heseltinelle, jonka laivueesta SI:n tuki irrotettaisiin. SI:n agentin </w:t>
      </w:r>
      <w:r w:rsidR="00EC2615">
        <w:rPr>
          <w:lang w:val="fi-FI"/>
        </w:rPr>
        <w:t xml:space="preserve">ehdotuksesta </w:t>
      </w:r>
      <w:r w:rsidR="00EF451B">
        <w:rPr>
          <w:lang w:val="fi-FI"/>
        </w:rPr>
        <w:t xml:space="preserve">hänen yhteistyökumppanikseen osoitettiin sama alus, joka aiemmin oli </w:t>
      </w:r>
      <w:r w:rsidR="00EF451B">
        <w:rPr>
          <w:lang w:val="fi-FI"/>
        </w:rPr>
        <w:lastRenderedPageBreak/>
        <w:t>ollut tekemisissä Diafotismoksen kanssa.</w:t>
      </w:r>
      <w:r w:rsidR="00DA3846">
        <w:rPr>
          <w:lang w:val="fi-FI"/>
        </w:rPr>
        <w:t xml:space="preserve"> Heseltine arveli, että Saint Sunnivalla on riittävästi osaamista tehtävään, ja sen miehistölle on myös annettava tilaisuus kostaa yhden jäsenen kohtalo.</w:t>
      </w:r>
    </w:p>
    <w:p w14:paraId="3474F0E1" w14:textId="77777777" w:rsidR="00C158AF" w:rsidRDefault="00C158AF" w:rsidP="006C6249">
      <w:pPr>
        <w:rPr>
          <w:lang w:val="fi-FI"/>
        </w:rPr>
      </w:pPr>
    </w:p>
    <w:p w14:paraId="0549B1C5" w14:textId="77777777" w:rsidR="00C158AF" w:rsidRDefault="004F19B5" w:rsidP="006346D7">
      <w:pPr>
        <w:pStyle w:val="Heading3"/>
      </w:pPr>
      <w:r>
        <w:t>Brieffaus</w:t>
      </w:r>
    </w:p>
    <w:p w14:paraId="773597B9" w14:textId="77777777" w:rsidR="002A725D" w:rsidRDefault="00CB72B3" w:rsidP="006C6249">
      <w:pPr>
        <w:rPr>
          <w:lang w:val="fi-FI"/>
        </w:rPr>
      </w:pPr>
      <w:r>
        <w:rPr>
          <w:lang w:val="fi-FI"/>
        </w:rPr>
        <w:t xml:space="preserve">Tankkauksen jälkeen Saint Sunniva matchaa kurssin </w:t>
      </w:r>
      <w:r w:rsidR="00871B38" w:rsidRPr="00871B38">
        <w:rPr>
          <w:b/>
          <w:i/>
          <w:lang w:val="fi-FI"/>
        </w:rPr>
        <w:t>Liam Garcia</w:t>
      </w:r>
      <w:r w:rsidRPr="00871B38">
        <w:rPr>
          <w:b/>
          <w:i/>
          <w:lang w:val="fi-FI"/>
        </w:rPr>
        <w:t>n</w:t>
      </w:r>
      <w:r>
        <w:rPr>
          <w:lang w:val="fi-FI"/>
        </w:rPr>
        <w:t xml:space="preserve"> aluksen kanssa. </w:t>
      </w:r>
      <w:r w:rsidR="00871B38">
        <w:rPr>
          <w:lang w:val="fi-FI"/>
        </w:rPr>
        <w:t>Garcia</w:t>
      </w:r>
      <w:r>
        <w:rPr>
          <w:lang w:val="fi-FI"/>
        </w:rPr>
        <w:t xml:space="preserve"> kutsutaan Saint Sunnivalle. Kapteeni </w:t>
      </w:r>
      <w:r w:rsidR="00614CDC">
        <w:rPr>
          <w:lang w:val="fi-FI"/>
        </w:rPr>
        <w:t xml:space="preserve">esittelee hänet miehistölle. </w:t>
      </w:r>
    </w:p>
    <w:p w14:paraId="5E0A8725" w14:textId="77777777" w:rsidR="00587AFA" w:rsidRDefault="00587AFA" w:rsidP="006C6249">
      <w:pPr>
        <w:rPr>
          <w:lang w:val="fi-FI"/>
        </w:rPr>
      </w:pPr>
    </w:p>
    <w:p w14:paraId="54EF88DB" w14:textId="77777777" w:rsidR="002A725D" w:rsidRDefault="002A725D" w:rsidP="006C6249">
      <w:pPr>
        <w:rPr>
          <w:lang w:val="fi-FI"/>
        </w:rPr>
      </w:pPr>
      <w:r>
        <w:rPr>
          <w:lang w:val="fi-FI"/>
        </w:rPr>
        <w:t>Brieffauksen pointit:</w:t>
      </w:r>
    </w:p>
    <w:p w14:paraId="0462216A" w14:textId="77777777" w:rsidR="002A725D" w:rsidRDefault="002A725D" w:rsidP="006C6249">
      <w:pPr>
        <w:rPr>
          <w:lang w:val="fi-FI"/>
        </w:rPr>
      </w:pPr>
    </w:p>
    <w:p w14:paraId="43A8898B" w14:textId="77777777" w:rsidR="002A725D" w:rsidRDefault="002A725D" w:rsidP="002A725D">
      <w:pPr>
        <w:numPr>
          <w:ilvl w:val="0"/>
          <w:numId w:val="3"/>
        </w:numPr>
        <w:rPr>
          <w:lang w:val="fi-FI"/>
        </w:rPr>
      </w:pPr>
      <w:r>
        <w:rPr>
          <w:lang w:val="fi-FI"/>
        </w:rPr>
        <w:t>Stellar I</w:t>
      </w:r>
      <w:r w:rsidR="00A54625">
        <w:rPr>
          <w:lang w:val="fi-FI"/>
        </w:rPr>
        <w:t xml:space="preserve">ntelligence ja Jupiterin avaruusjoukot tekevät yhteistyötä. Jupiterin avaruusjoukot tahtovat jäljittää Diafotismoksen tukikohdan, jonka tämänhetkisen tiedon valossa oletetaan sijaitsevan </w:t>
      </w:r>
      <w:r w:rsidR="00234693">
        <w:rPr>
          <w:lang w:val="fi-FI"/>
        </w:rPr>
        <w:t xml:space="preserve">jossain </w:t>
      </w:r>
      <w:r w:rsidR="00A54625">
        <w:rPr>
          <w:lang w:val="fi-FI"/>
        </w:rPr>
        <w:t>Jupiterin radan</w:t>
      </w:r>
      <w:r w:rsidR="00234693">
        <w:rPr>
          <w:lang w:val="fi-FI"/>
        </w:rPr>
        <w:t xml:space="preserve"> tuntumassa</w:t>
      </w:r>
      <w:r w:rsidR="00A54625">
        <w:rPr>
          <w:lang w:val="fi-FI"/>
        </w:rPr>
        <w:t>.</w:t>
      </w:r>
      <w:r w:rsidR="005F188A">
        <w:rPr>
          <w:lang w:val="fi-FI"/>
        </w:rPr>
        <w:t xml:space="preserve"> Stellar Intelligence pystyy jakamaan tästä tietoja.</w:t>
      </w:r>
    </w:p>
    <w:p w14:paraId="33B16F84" w14:textId="77777777" w:rsidR="00234693" w:rsidRDefault="00CF6B44" w:rsidP="002A725D">
      <w:pPr>
        <w:numPr>
          <w:ilvl w:val="0"/>
          <w:numId w:val="3"/>
        </w:numPr>
        <w:rPr>
          <w:lang w:val="fi-FI"/>
        </w:rPr>
      </w:pPr>
      <w:r>
        <w:rPr>
          <w:lang w:val="fi-FI"/>
        </w:rPr>
        <w:t>Saint Sunniva on vastaanottanut tämän tehtävän, koska sen miehistö on ollut tek</w:t>
      </w:r>
      <w:r w:rsidR="00806D99">
        <w:rPr>
          <w:lang w:val="fi-FI"/>
        </w:rPr>
        <w:t>emisissä Diafotismoksen kanssa.</w:t>
      </w:r>
    </w:p>
    <w:p w14:paraId="390FE283" w14:textId="77777777" w:rsidR="00806D99" w:rsidRDefault="00806D99" w:rsidP="002A725D">
      <w:pPr>
        <w:numPr>
          <w:ilvl w:val="0"/>
          <w:numId w:val="3"/>
        </w:numPr>
        <w:rPr>
          <w:lang w:val="fi-FI"/>
        </w:rPr>
      </w:pPr>
      <w:r>
        <w:rPr>
          <w:lang w:val="fi-FI"/>
        </w:rPr>
        <w:t xml:space="preserve">Luutnantti Garcia on liittolaisorganisaation edustajana muodollisen komentoketjun ulkopuolella, ja toimii </w:t>
      </w:r>
      <w:r w:rsidR="005F188A">
        <w:rPr>
          <w:lang w:val="fi-FI"/>
        </w:rPr>
        <w:t>konsulttikapasiteetissa. Hänelle on osoitettu hytti upseerien keskikannelta</w:t>
      </w:r>
      <w:r w:rsidR="00D4123D">
        <w:rPr>
          <w:lang w:val="fi-FI"/>
        </w:rPr>
        <w:t xml:space="preserve"> ja annettu vapaus liikkua valikoiduissa osissa alusta</w:t>
      </w:r>
      <w:r w:rsidR="005F188A">
        <w:rPr>
          <w:lang w:val="fi-FI"/>
        </w:rPr>
        <w:t>.</w:t>
      </w:r>
    </w:p>
    <w:p w14:paraId="317180FA" w14:textId="77777777" w:rsidR="00D4123D" w:rsidRDefault="005F188A" w:rsidP="00D4123D">
      <w:pPr>
        <w:numPr>
          <w:ilvl w:val="0"/>
          <w:numId w:val="3"/>
        </w:numPr>
        <w:rPr>
          <w:lang w:val="fi-FI"/>
        </w:rPr>
      </w:pPr>
      <w:r>
        <w:rPr>
          <w:lang w:val="fi-FI"/>
        </w:rPr>
        <w:t xml:space="preserve">Luutnatti Jaramillo </w:t>
      </w:r>
      <w:r w:rsidR="00D4123D">
        <w:rPr>
          <w:lang w:val="fi-FI"/>
        </w:rPr>
        <w:t>nimittää erikoisryhmän, joka kokoaa yhteen tiedustelutietoa ja esittelee sitä kapteenille. Tämä ryhmä toimii upseerikannen kokoustilassa, ja kyseinen tila on ryhmän toiminnan aikana suljettu muilta.</w:t>
      </w:r>
    </w:p>
    <w:p w14:paraId="6A6DB1F0" w14:textId="77777777" w:rsidR="00D4123D" w:rsidRDefault="00587AFA" w:rsidP="00D4123D">
      <w:pPr>
        <w:numPr>
          <w:ilvl w:val="0"/>
          <w:numId w:val="3"/>
        </w:numPr>
        <w:rPr>
          <w:lang w:val="fi-FI"/>
        </w:rPr>
      </w:pPr>
      <w:r>
        <w:rPr>
          <w:lang w:val="fi-FI"/>
        </w:rPr>
        <w:t>Luutnantti Garcia lausuu pari sanaa.</w:t>
      </w:r>
    </w:p>
    <w:p w14:paraId="0D502A18" w14:textId="77777777" w:rsidR="00587AFA" w:rsidRDefault="00587AFA" w:rsidP="00587AFA">
      <w:pPr>
        <w:rPr>
          <w:lang w:val="fi-FI"/>
        </w:rPr>
      </w:pPr>
    </w:p>
    <w:p w14:paraId="576B8F64" w14:textId="77777777" w:rsidR="00587AFA" w:rsidRPr="00587AFA" w:rsidRDefault="00587AFA" w:rsidP="00587AFA">
      <w:pPr>
        <w:rPr>
          <w:i/>
          <w:lang w:val="fi-FI"/>
        </w:rPr>
      </w:pPr>
      <w:r>
        <w:rPr>
          <w:i/>
          <w:lang w:val="fi-FI"/>
        </w:rPr>
        <w:t xml:space="preserve">&lt;Matilda: Sano että on kunnia olla täällä, kehu alusta ja Avaruusjoukkojen urheutta, toivo hedelmällistä yhteistyötä, </w:t>
      </w:r>
      <w:r w:rsidR="00AF1262">
        <w:rPr>
          <w:i/>
          <w:lang w:val="fi-FI"/>
        </w:rPr>
        <w:t>kthxbye</w:t>
      </w:r>
      <w:r>
        <w:rPr>
          <w:i/>
          <w:lang w:val="fi-FI"/>
        </w:rPr>
        <w:t>..&gt;</w:t>
      </w:r>
    </w:p>
    <w:p w14:paraId="5468E3C4" w14:textId="77777777" w:rsidR="0087470D" w:rsidRDefault="0087470D" w:rsidP="006C6249">
      <w:pPr>
        <w:rPr>
          <w:lang w:val="fi-FI"/>
        </w:rPr>
      </w:pPr>
    </w:p>
    <w:p w14:paraId="56F6BA62" w14:textId="77777777" w:rsidR="00246020" w:rsidRDefault="000B1C67" w:rsidP="006C6249">
      <w:pPr>
        <w:rPr>
          <w:lang w:val="fi-FI"/>
        </w:rPr>
      </w:pPr>
      <w:r>
        <w:rPr>
          <w:lang w:val="fi-FI"/>
        </w:rPr>
        <w:t xml:space="preserve">Miehistölle ei asiaa selitetä, mutta aliupseeristolle mainitaan että tavoite ei ole yksinkertaisesti tukea </w:t>
      </w:r>
      <w:r w:rsidR="00DA1111">
        <w:rPr>
          <w:lang w:val="fi-FI"/>
        </w:rPr>
        <w:t>Garcia</w:t>
      </w:r>
      <w:r>
        <w:rPr>
          <w:lang w:val="fi-FI"/>
        </w:rPr>
        <w:t xml:space="preserve">n meininkiä Tasavallan alueella - Abilene on joka tapauksessa </w:t>
      </w:r>
      <w:r w:rsidR="00770210">
        <w:rPr>
          <w:lang w:val="fi-FI"/>
        </w:rPr>
        <w:t xml:space="preserve">menossa </w:t>
      </w:r>
      <w:r>
        <w:rPr>
          <w:lang w:val="fi-FI"/>
        </w:rPr>
        <w:t xml:space="preserve">seudulle, joka tuskin mutkattomasti hyväksyy Tasavallan mahtia - </w:t>
      </w:r>
      <w:r w:rsidR="00246020">
        <w:rPr>
          <w:lang w:val="fi-FI"/>
        </w:rPr>
        <w:t>vaan parhaassa tapauksessa paikantaa uudelleen Diafotis</w:t>
      </w:r>
      <w:r w:rsidR="00860674">
        <w:rPr>
          <w:lang w:val="fi-FI"/>
        </w:rPr>
        <w:t>mos ja tämän kaappaamat mielet.</w:t>
      </w:r>
    </w:p>
    <w:p w14:paraId="525915D2" w14:textId="77777777" w:rsidR="00860674" w:rsidRDefault="00860674" w:rsidP="00860674">
      <w:pPr>
        <w:rPr>
          <w:lang w:val="fi-FI"/>
        </w:rPr>
      </w:pPr>
    </w:p>
    <w:p w14:paraId="3EA6F96C" w14:textId="77777777" w:rsidR="00FB5CBA" w:rsidRDefault="00860674" w:rsidP="006C6249">
      <w:pPr>
        <w:rPr>
          <w:lang w:val="fi-FI"/>
        </w:rPr>
      </w:pPr>
      <w:r>
        <w:rPr>
          <w:lang w:val="fi-FI"/>
        </w:rPr>
        <w:t>Brieffin jälkeen Jaramillo pitää kutsuu kokoon tilannetta tarkemmin pohtivan työryhmän. Tähän kuuluvat Fjell, Acosta, Iglesias, Coleman, Falk ja Ishaq Alghani.</w:t>
      </w:r>
      <w:r w:rsidR="00587AFA">
        <w:rPr>
          <w:lang w:val="fi-FI"/>
        </w:rPr>
        <w:t xml:space="preserve"> Täällä käydään tarkemmin läpi, mitä nyt tiedetään ja mitä tahdotaan tehdä.</w:t>
      </w:r>
      <w:r w:rsidR="00FB5CBA">
        <w:rPr>
          <w:lang w:val="fi-FI"/>
        </w:rPr>
        <w:t xml:space="preserve"> Iglesiasia pyydetään kuvailemaan Tasavallan tilanne Diafotismoksen suhteen, sitten Garcialta pyydetään </w:t>
      </w:r>
      <w:r w:rsidR="00C361D0">
        <w:rPr>
          <w:lang w:val="fi-FI"/>
        </w:rPr>
        <w:t>kuvailu kiinnostuksesta Abilene of Painiin</w:t>
      </w:r>
    </w:p>
    <w:p w14:paraId="26BB7FCC" w14:textId="77777777" w:rsidR="00FB5CBA" w:rsidRDefault="00FB5CBA" w:rsidP="006C6249">
      <w:pPr>
        <w:rPr>
          <w:lang w:val="fi-FI"/>
        </w:rPr>
      </w:pPr>
    </w:p>
    <w:p w14:paraId="02228D9B" w14:textId="77777777" w:rsidR="00C86430" w:rsidRDefault="00C86430" w:rsidP="00C86430">
      <w:pPr>
        <w:rPr>
          <w:lang w:val="fi-FI"/>
        </w:rPr>
      </w:pPr>
      <w:r>
        <w:rPr>
          <w:lang w:val="fi-FI"/>
        </w:rPr>
        <w:t xml:space="preserve">Jaramillo kertoo Titanin kansainyhteisön väittäneen, että Diafotismoksen ilmoittamalla Saturnuksen kuulla ei ole mitään. Tasavallan etähavainnointi tukee väitettä - ainakaan paljon toimintaa kyseisellä pikkukuulla ei ole. </w:t>
      </w:r>
      <w:r w:rsidR="00EA55FF">
        <w:rPr>
          <w:lang w:val="fi-FI"/>
        </w:rPr>
        <w:t>JSFI</w:t>
      </w:r>
      <w:r w:rsidR="00F9497A">
        <w:rPr>
          <w:lang w:val="fi-FI"/>
        </w:rPr>
        <w:t xml:space="preserve"> on </w:t>
      </w:r>
      <w:r w:rsidR="00EA55FF">
        <w:rPr>
          <w:lang w:val="fi-FI"/>
        </w:rPr>
        <w:t>haastatellut Jane Doen väkeä ja muita kontaktejaan, ja saanut on 90 kohdetta, joita se pitää mahdollisina Diafotismoksen operaatiolle. Näistä 20 on ulkosysteemissä, 25 Jupiterin troijalaisilla, 20 kreikkalaisilla, 15 asteroidivyöllä ja 10 sisäsysteemissä. Kun tämän ristiinvertaa Garcian 30 Casa Arturosta lähteneen kohteen kanssa, jäljelle jää 7 mahdollista kohdetta.</w:t>
      </w:r>
    </w:p>
    <w:p w14:paraId="029F1448" w14:textId="77777777" w:rsidR="00C86430" w:rsidRDefault="00C86430" w:rsidP="006C6249">
      <w:pPr>
        <w:rPr>
          <w:lang w:val="fi-FI"/>
        </w:rPr>
      </w:pPr>
    </w:p>
    <w:p w14:paraId="2BD9BEA4" w14:textId="77777777" w:rsidR="004F19B5" w:rsidRDefault="00736D08" w:rsidP="006C6249">
      <w:pPr>
        <w:rPr>
          <w:lang w:val="fi-FI"/>
        </w:rPr>
      </w:pPr>
      <w:r>
        <w:rPr>
          <w:lang w:val="fi-FI"/>
        </w:rPr>
        <w:t xml:space="preserve">Näistä seitsemästä kolme autonomistihabia voi eliminoida, koskapa Abilenen temppu Casa Arturolla vei häneltä valtavasti krediittiä autonomistien parissa. </w:t>
      </w:r>
      <w:r w:rsidR="008945EA">
        <w:rPr>
          <w:lang w:val="fi-FI"/>
        </w:rPr>
        <w:t xml:space="preserve">Jäljelle jäävät naapurit Vonar ja Balvan 97, </w:t>
      </w:r>
      <w:r w:rsidR="00C11275">
        <w:rPr>
          <w:lang w:val="fi-FI"/>
        </w:rPr>
        <w:t xml:space="preserve">13 AU:n päässä sijaitseva Uranuksen troijalainen NJQ (jossa on failanneita ultimaattiprospekteja), </w:t>
      </w:r>
      <w:r w:rsidR="00DB16F3">
        <w:rPr>
          <w:lang w:val="fi-FI"/>
        </w:rPr>
        <w:t>sekä rikollisten pyörittämä Abandago.</w:t>
      </w:r>
      <w:r w:rsidR="00F54ACC">
        <w:rPr>
          <w:lang w:val="fi-FI"/>
        </w:rPr>
        <w:t xml:space="preserve"> NJQ on matalan todennäköisyyden kohde, joka on listalla vain, koska Jane Doella oli ultimaatti, jonka kanssa Diafotismoksen tiedetään joskus puhuneen.</w:t>
      </w:r>
      <w:r w:rsidR="0061010F">
        <w:rPr>
          <w:lang w:val="fi-FI"/>
        </w:rPr>
        <w:t xml:space="preserve"> Abandago on hyvä paikka, jonne kadota jos on epätoivoinen.</w:t>
      </w:r>
    </w:p>
    <w:p w14:paraId="5B7351B2" w14:textId="77777777" w:rsidR="008123FC" w:rsidRDefault="008123FC" w:rsidP="006C6249">
      <w:pPr>
        <w:rPr>
          <w:lang w:val="fi-FI"/>
        </w:rPr>
      </w:pPr>
    </w:p>
    <w:p w14:paraId="7211EDBB" w14:textId="77777777" w:rsidR="006346D7" w:rsidRDefault="006346D7" w:rsidP="006346D7">
      <w:pPr>
        <w:pStyle w:val="Heading3"/>
        <w:numPr>
          <w:ilvl w:val="2"/>
          <w:numId w:val="19"/>
        </w:numPr>
      </w:pPr>
      <w:r>
        <w:t>Vierailijaprotokolla</w:t>
      </w:r>
    </w:p>
    <w:p w14:paraId="34DA177F" w14:textId="77777777" w:rsidR="006346D7" w:rsidRDefault="006346D7" w:rsidP="006346D7">
      <w:pPr>
        <w:rPr>
          <w:lang w:val="fi-FI"/>
        </w:rPr>
      </w:pPr>
      <w:r>
        <w:rPr>
          <w:lang w:val="fi-FI"/>
        </w:rPr>
        <w:t>Alukselle saapuva ei-tasavaltalainen liittolainen sijoitetaan upseerien keskikannelle. Varusmiesupseerit Guanchana ja Douglas siirretään upseerikannelle aiempaan vierashyttiin. Se on kahdelle hivenen ahdas, mutta vierasta ei tahdota päästää jakamaan esim. peseytymistilaa aluksen upseerien kanssa. Hänen pääsynsä on rajoitettu kansille 13 - 18 (lääkintä - miehistö - messi - aliupseeri - upseerien keskikansi - upseerikansi).</w:t>
      </w:r>
    </w:p>
    <w:p w14:paraId="2DC420A7" w14:textId="77777777" w:rsidR="006346D7" w:rsidRDefault="006346D7" w:rsidP="006346D7">
      <w:pPr>
        <w:rPr>
          <w:lang w:val="fi-FI"/>
        </w:rPr>
      </w:pPr>
    </w:p>
    <w:p w14:paraId="58258560" w14:textId="77777777" w:rsidR="006346D7" w:rsidRDefault="006346D7" w:rsidP="006346D7">
      <w:pPr>
        <w:rPr>
          <w:lang w:val="fi-FI"/>
        </w:rPr>
      </w:pPr>
      <w:r>
        <w:rPr>
          <w:lang w:val="fi-FI"/>
        </w:rPr>
        <w:t>Vieraalle annetaan ihonalainen implantti, joka raportoi sijaintinsa jatkuvasti laivan järjestelmille. Tottakai se samalla myös vakoilee kaikkea, mitä sen lähellä tapahtuu, mutta SI:lle vakoiluominaisuuksien jallittaminen on lastenleikkiä. Tietokone hälyttää, jos implantin signaali katkeaa tai jos se lähettää tilasta, jossa sen ei tule olla.</w:t>
      </w:r>
    </w:p>
    <w:p w14:paraId="327AA47E" w14:textId="77777777" w:rsidR="006346D7" w:rsidRDefault="006346D7" w:rsidP="006346D7">
      <w:pPr>
        <w:rPr>
          <w:lang w:val="fi-FI"/>
        </w:rPr>
      </w:pPr>
    </w:p>
    <w:p w14:paraId="26054FD7" w14:textId="77777777" w:rsidR="006346D7" w:rsidRDefault="006346D7" w:rsidP="006346D7">
      <w:pPr>
        <w:rPr>
          <w:lang w:val="fi-FI"/>
        </w:rPr>
      </w:pPr>
      <w:r>
        <w:rPr>
          <w:lang w:val="fi-FI"/>
        </w:rPr>
        <w:t>Vieras voi viettää aikaa hytissään, miehistökannella, kuntosalissa tai upseerikerholla. Mikäli hän on menossa muualle, jonkun pitää saattaa häntä ja tähän on saatava lupa vähintään upseerilta, jonka alueelle häntä viedään (voi tosin olla varusmiesupseeri). EVA-toimintaan vieras tarvitsee luvan ja saattajan, mutta luvan antajaksi riittää LSO-AU.</w:t>
      </w:r>
    </w:p>
    <w:p w14:paraId="34D4AB52" w14:textId="77777777" w:rsidR="004F19B5" w:rsidRDefault="004F19B5" w:rsidP="006346D7">
      <w:pPr>
        <w:pStyle w:val="Heading3"/>
      </w:pPr>
      <w:r>
        <w:t>Tapahtumia matkalla</w:t>
      </w:r>
    </w:p>
    <w:p w14:paraId="5DBD35D0" w14:textId="77777777" w:rsidR="00C94BE1" w:rsidRDefault="004F19B5" w:rsidP="006C6249">
      <w:pPr>
        <w:rPr>
          <w:lang w:val="fi-FI"/>
        </w:rPr>
      </w:pPr>
      <w:r>
        <w:rPr>
          <w:lang w:val="fi-FI"/>
        </w:rPr>
        <w:t xml:space="preserve">Ayez ei ole lainkaan innoissaan transihmisestä, </w:t>
      </w:r>
      <w:r w:rsidR="00041581">
        <w:rPr>
          <w:lang w:val="fi-FI"/>
        </w:rPr>
        <w:t>mutta Halkenhvad toteaa hänelle, et</w:t>
      </w:r>
      <w:r w:rsidR="00B34560">
        <w:rPr>
          <w:lang w:val="fi-FI"/>
        </w:rPr>
        <w:t xml:space="preserve">tä tämän kanssa nyt eletään. Halkenhvadia painaa tilanteen </w:t>
      </w:r>
      <w:r w:rsidR="00900F06">
        <w:rPr>
          <w:lang w:val="fi-FI"/>
        </w:rPr>
        <w:t>poliittinen lasti: hän näkee Diafotismoksen jahdin suuremman kuvion ja kokee sen jopa akuutimmin kuin kommodori Heseltine.</w:t>
      </w:r>
    </w:p>
    <w:p w14:paraId="3EC66246" w14:textId="77777777" w:rsidR="00896744" w:rsidRDefault="00896744" w:rsidP="006C6249">
      <w:pPr>
        <w:rPr>
          <w:lang w:val="fi-FI"/>
        </w:rPr>
      </w:pPr>
    </w:p>
    <w:p w14:paraId="5BB4FEFB" w14:textId="77777777" w:rsidR="00896744" w:rsidRDefault="00896744" w:rsidP="006C6249">
      <w:pPr>
        <w:rPr>
          <w:lang w:val="fi-FI"/>
        </w:rPr>
      </w:pPr>
    </w:p>
    <w:p w14:paraId="49A6BE12" w14:textId="77777777" w:rsidR="00BE59E1" w:rsidRDefault="00BE59E1" w:rsidP="006C6249">
      <w:pPr>
        <w:rPr>
          <w:lang w:val="fi-FI"/>
        </w:rPr>
      </w:pPr>
    </w:p>
    <w:p w14:paraId="1CD69F0B" w14:textId="77777777" w:rsidR="00BE59E1" w:rsidRDefault="00BE59E1" w:rsidP="006C6249">
      <w:pPr>
        <w:rPr>
          <w:lang w:val="fi-FI"/>
        </w:rPr>
      </w:pPr>
    </w:p>
    <w:p w14:paraId="70A02F0D" w14:textId="77777777" w:rsidR="002638BA" w:rsidRDefault="002638BA" w:rsidP="006346D7">
      <w:pPr>
        <w:pStyle w:val="Heading3"/>
      </w:pPr>
      <w:r>
        <w:t>Jäljitystä</w:t>
      </w:r>
    </w:p>
    <w:p w14:paraId="4C39FF8E" w14:textId="77777777" w:rsidR="00C94B55" w:rsidRDefault="00C94B55" w:rsidP="006346D7">
      <w:pPr>
        <w:pStyle w:val="Heading4"/>
        <w:numPr>
          <w:ilvl w:val="3"/>
          <w:numId w:val="18"/>
        </w:numPr>
      </w:pPr>
      <w:r w:rsidRPr="00BC2F2E">
        <w:t>SI:n perspektiivi</w:t>
      </w:r>
    </w:p>
    <w:p w14:paraId="680DD1E9" w14:textId="77777777" w:rsidR="00BC2F2E" w:rsidRPr="00BC2F2E" w:rsidRDefault="00BC2F2E" w:rsidP="00BC2F2E">
      <w:pPr>
        <w:rPr>
          <w:lang w:val="en-GB"/>
        </w:rPr>
      </w:pPr>
    </w:p>
    <w:p w14:paraId="753AC3FD" w14:textId="77777777" w:rsidR="00A77D82" w:rsidRDefault="00ED33FE" w:rsidP="00A77D82">
      <w:pPr>
        <w:rPr>
          <w:lang w:val="fi-FI"/>
        </w:rPr>
      </w:pPr>
      <w:r>
        <w:rPr>
          <w:lang w:val="fi-FI"/>
        </w:rPr>
        <w:t>02/</w:t>
      </w:r>
      <w:r w:rsidR="00A04F6F">
        <w:rPr>
          <w:lang w:val="fi-FI"/>
        </w:rPr>
        <w:t>10 AF</w:t>
      </w:r>
      <w:r>
        <w:rPr>
          <w:lang w:val="fi-FI"/>
        </w:rPr>
        <w:t xml:space="preserve"> Abilene of Pain teki tihutyönsä Phobosilla ja hyppäsi sitten pienellä aluksella Marsin pinnalle. Hän oli jättänyt hämäykseksi betaforkkinsa, joka oli egocastautunut </w:t>
      </w:r>
      <w:r w:rsidR="00CF6E14">
        <w:rPr>
          <w:lang w:val="fi-FI"/>
        </w:rPr>
        <w:t>Get Your Ass To Mars -parveen. Betaforkki oli tehty vanhasta backupista ja se oli suunniteltu</w:t>
      </w:r>
      <w:r w:rsidR="00C54DC2">
        <w:rPr>
          <w:lang w:val="fi-FI"/>
        </w:rPr>
        <w:t xml:space="preserve"> ostamaan aikaa Abilenelle häipyä</w:t>
      </w:r>
      <w:r w:rsidR="00CF6E14">
        <w:rPr>
          <w:lang w:val="fi-FI"/>
        </w:rPr>
        <w:t>.</w:t>
      </w:r>
    </w:p>
    <w:p w14:paraId="6A7DB3C6" w14:textId="77777777" w:rsidR="00CF6E14" w:rsidRDefault="00CF6E14" w:rsidP="00A77D82">
      <w:pPr>
        <w:rPr>
          <w:lang w:val="fi-FI"/>
        </w:rPr>
      </w:pPr>
    </w:p>
    <w:p w14:paraId="73669E4D" w14:textId="77777777" w:rsidR="00CF6E14" w:rsidRDefault="00977C20" w:rsidP="00A77D82">
      <w:pPr>
        <w:rPr>
          <w:lang w:val="fi-FI"/>
        </w:rPr>
      </w:pPr>
      <w:r>
        <w:rPr>
          <w:lang w:val="fi-FI"/>
        </w:rPr>
        <w:lastRenderedPageBreak/>
        <w:t xml:space="preserve">Samalla kun Cognite jahtasi forkkia parveen, oikea Abilene </w:t>
      </w:r>
      <w:r w:rsidR="00D21179">
        <w:rPr>
          <w:lang w:val="fi-FI"/>
        </w:rPr>
        <w:t>pudottautui pinnalle ja hankkiutui Olympukseen. Sieltä hän järjesti itselleen väärän henkilöllisyyden ja otti avaruushissin kiertoradalle. Hän hyppäsi sieltä nopeaan kuljetusalukseen, joka matkasi asteroidivyötä kohti.</w:t>
      </w:r>
    </w:p>
    <w:p w14:paraId="42D3D4FA" w14:textId="77777777" w:rsidR="00D21179" w:rsidRDefault="00D21179" w:rsidP="00A77D82">
      <w:pPr>
        <w:rPr>
          <w:lang w:val="fi-FI"/>
        </w:rPr>
      </w:pPr>
    </w:p>
    <w:p w14:paraId="539E4EF7" w14:textId="77777777" w:rsidR="00D21179" w:rsidRDefault="00D21179" w:rsidP="00A77D82">
      <w:pPr>
        <w:rPr>
          <w:lang w:val="fi-FI"/>
        </w:rPr>
      </w:pPr>
      <w:r>
        <w:rPr>
          <w:lang w:val="fi-FI"/>
        </w:rPr>
        <w:t>Viittä päivää myöhemmin Cognit</w:t>
      </w:r>
      <w:r w:rsidR="00DD5EBE">
        <w:rPr>
          <w:lang w:val="fi-FI"/>
        </w:rPr>
        <w:t>e tajusi menettäneensä Abilenen</w:t>
      </w:r>
      <w:r>
        <w:rPr>
          <w:lang w:val="fi-FI"/>
        </w:rPr>
        <w:t xml:space="preserve"> ja palkkasi Stellar Intelligencen </w:t>
      </w:r>
      <w:r w:rsidR="00DD5EBE">
        <w:rPr>
          <w:lang w:val="fi-FI"/>
        </w:rPr>
        <w:t>ottamaan asian hoitaakseen</w:t>
      </w:r>
      <w:r>
        <w:rPr>
          <w:lang w:val="fi-FI"/>
        </w:rPr>
        <w:t xml:space="preserve">. SI tajusi varsin nopeasti, että egocastaus oli vain hämäystä, ja että paranoidi Abilene oli </w:t>
      </w:r>
      <w:r w:rsidR="001453AC">
        <w:rPr>
          <w:lang w:val="fi-FI"/>
        </w:rPr>
        <w:t xml:space="preserve">oikeasti </w:t>
      </w:r>
      <w:r w:rsidR="00C6761C">
        <w:rPr>
          <w:lang w:val="fi-FI"/>
        </w:rPr>
        <w:t>liikkeellä</w:t>
      </w:r>
      <w:r w:rsidR="001453AC">
        <w:rPr>
          <w:lang w:val="fi-FI"/>
        </w:rPr>
        <w:t xml:space="preserve"> fyysisesti. Forkkienkin jahtaamista jatkettiin, mutta ensimmäinen kiinni jäänyt vahvisti sen, ettei forke</w:t>
      </w:r>
      <w:r w:rsidR="00545E44">
        <w:rPr>
          <w:lang w:val="fi-FI"/>
        </w:rPr>
        <w:t>illa ollut mitään informaatiota.</w:t>
      </w:r>
    </w:p>
    <w:p w14:paraId="7B4832E4" w14:textId="77777777" w:rsidR="00545E44" w:rsidRDefault="00545E44" w:rsidP="00A77D82">
      <w:pPr>
        <w:rPr>
          <w:lang w:val="fi-FI"/>
        </w:rPr>
      </w:pPr>
    </w:p>
    <w:p w14:paraId="1BD55AE1" w14:textId="77777777" w:rsidR="003B0FC0" w:rsidRDefault="00370ED6" w:rsidP="00A77D82">
      <w:pPr>
        <w:rPr>
          <w:lang w:val="fi-FI"/>
        </w:rPr>
      </w:pPr>
      <w:r>
        <w:rPr>
          <w:lang w:val="fi-FI"/>
        </w:rPr>
        <w:t xml:space="preserve">Parin kuukauden ajan SI kävi läpi mahdollisia kohteita, mutta </w:t>
      </w:r>
      <w:r w:rsidR="00FA06E5">
        <w:rPr>
          <w:lang w:val="fi-FI"/>
        </w:rPr>
        <w:t xml:space="preserve">agentti </w:t>
      </w:r>
      <w:r w:rsidR="00FA06E5" w:rsidRPr="00FA06E5">
        <w:rPr>
          <w:b/>
          <w:i/>
          <w:lang w:val="fi-FI"/>
        </w:rPr>
        <w:t>Liam Garcia</w:t>
      </w:r>
      <w:r>
        <w:rPr>
          <w:lang w:val="fi-FI"/>
        </w:rPr>
        <w:t xml:space="preserve"> oli melko varma, että vainoharhainen Abilene oli päättänyt mennä minne menikin luottamatta egocastaukseen, ja käytti luultavasti kulkuvälineitä, joilla ei ollut edes egocastauskapasiteettia. </w:t>
      </w:r>
      <w:r w:rsidR="00423004">
        <w:rPr>
          <w:lang w:val="fi-FI"/>
        </w:rPr>
        <w:t>Vahvasti vaikutti siltä, että Abilenella oli mukana</w:t>
      </w:r>
      <w:r w:rsidR="00685C8D">
        <w:rPr>
          <w:lang w:val="fi-FI"/>
        </w:rPr>
        <w:t xml:space="preserve"> jotakin fyysisesti ainutlaatuista, joka piti kuljettaa materiana, ei informaationa. </w:t>
      </w:r>
      <w:r>
        <w:rPr>
          <w:lang w:val="fi-FI"/>
        </w:rPr>
        <w:t>Tässä vaiheessa</w:t>
      </w:r>
      <w:r w:rsidR="00FA06E5">
        <w:rPr>
          <w:lang w:val="fi-FI"/>
        </w:rPr>
        <w:t xml:space="preserve"> Garcia</w:t>
      </w:r>
      <w:r>
        <w:rPr>
          <w:lang w:val="fi-FI"/>
        </w:rPr>
        <w:t xml:space="preserve"> alkoi epäillä Jupiterin tasavaltaa mahdolliseksi</w:t>
      </w:r>
      <w:r w:rsidR="00685C8D">
        <w:rPr>
          <w:lang w:val="fi-FI"/>
        </w:rPr>
        <w:t xml:space="preserve"> kohteeksi</w:t>
      </w:r>
      <w:r>
        <w:rPr>
          <w:lang w:val="fi-FI"/>
        </w:rPr>
        <w:t>. Tak</w:t>
      </w:r>
      <w:r w:rsidR="00685C8D">
        <w:rPr>
          <w:lang w:val="fi-FI"/>
        </w:rPr>
        <w:t>aa-ajo kulki asteroidivyöllä, pienillä anarkisti- ja brinkerhabeilla, joissa Konsortio</w:t>
      </w:r>
      <w:r w:rsidR="003B0FC0">
        <w:rPr>
          <w:lang w:val="fi-FI"/>
        </w:rPr>
        <w:t xml:space="preserve"> ei ollut mitenkään tervetullut.</w:t>
      </w:r>
    </w:p>
    <w:p w14:paraId="630C1B90" w14:textId="77777777" w:rsidR="00A77D82" w:rsidRDefault="00A77D82" w:rsidP="00A77D82">
      <w:pPr>
        <w:rPr>
          <w:lang w:val="fi-FI"/>
        </w:rPr>
      </w:pPr>
    </w:p>
    <w:p w14:paraId="628A5B7F" w14:textId="77777777" w:rsidR="003B0FC0" w:rsidRDefault="002B1CE9" w:rsidP="00A77D82">
      <w:pPr>
        <w:rPr>
          <w:lang w:val="fi-FI"/>
        </w:rPr>
      </w:pPr>
      <w:r>
        <w:rPr>
          <w:lang w:val="fi-FI"/>
        </w:rPr>
        <w:t>05/</w:t>
      </w:r>
      <w:r w:rsidR="00A04F6F">
        <w:rPr>
          <w:lang w:val="fi-FI"/>
        </w:rPr>
        <w:t>10 AF</w:t>
      </w:r>
      <w:r>
        <w:rPr>
          <w:lang w:val="fi-FI"/>
        </w:rPr>
        <w:t xml:space="preserve"> Abilenen J</w:t>
      </w:r>
      <w:r w:rsidR="003B0FC0">
        <w:rPr>
          <w:lang w:val="fi-FI"/>
        </w:rPr>
        <w:t>upiterin avaruuteen suuntaaminen näytti vahvistuvan. Tässä vaiheessa myös tiedustelutieto paljasti Abilenen yhteydet Diafotismos-nimise</w:t>
      </w:r>
      <w:r w:rsidR="00291654">
        <w:rPr>
          <w:lang w:val="fi-FI"/>
        </w:rPr>
        <w:t xml:space="preserve">en titanilaiseen akateemikkoon. </w:t>
      </w:r>
      <w:r w:rsidR="002F7EEA">
        <w:rPr>
          <w:lang w:val="fi-FI"/>
        </w:rPr>
        <w:t xml:space="preserve">Kävi ilmi, että Diafotismos ja Abilene olivat viestineet </w:t>
      </w:r>
      <w:r w:rsidR="009130AD">
        <w:rPr>
          <w:lang w:val="fi-FI"/>
        </w:rPr>
        <w:t xml:space="preserve">edellisvuoden loppusyksystä. </w:t>
      </w:r>
      <w:r>
        <w:rPr>
          <w:lang w:val="fi-FI"/>
        </w:rPr>
        <w:t>Viestien sisältö ei ollut tiedossa, mutta SI:n analytiikka pitää hyvin luultavana, että näiden viestien sisältö on vaikuttanut Abilenen tämänhetkiseen suuntaan.</w:t>
      </w:r>
      <w:r w:rsidR="00B32157">
        <w:rPr>
          <w:lang w:val="fi-FI"/>
        </w:rPr>
        <w:t xml:space="preserve"> Diafotismos majailee Aarhusissa, Titanilla, ja täällä SI:n on mahdotonta tarkkailla tai </w:t>
      </w:r>
      <w:r w:rsidR="00831747">
        <w:rPr>
          <w:lang w:val="fi-FI"/>
        </w:rPr>
        <w:t xml:space="preserve">kuulustella </w:t>
      </w:r>
      <w:r w:rsidR="00B32157">
        <w:rPr>
          <w:lang w:val="fi-FI"/>
        </w:rPr>
        <w:t>häntä</w:t>
      </w:r>
      <w:r w:rsidR="00483153">
        <w:rPr>
          <w:lang w:val="fi-FI"/>
        </w:rPr>
        <w:t>.</w:t>
      </w:r>
      <w:r w:rsidR="001062B9">
        <w:rPr>
          <w:lang w:val="fi-FI"/>
        </w:rPr>
        <w:t xml:space="preserve"> </w:t>
      </w:r>
      <w:r w:rsidR="00015036">
        <w:rPr>
          <w:lang w:val="fi-FI"/>
        </w:rPr>
        <w:t xml:space="preserve">Titanilla on muutenkin tarpeen toimia hyvin varovaisesti: autonomistien tiedusteluorganisaatiot ovat hyvin kyvykkäitä. </w:t>
      </w:r>
      <w:r w:rsidR="001062B9">
        <w:rPr>
          <w:lang w:val="fi-FI"/>
        </w:rPr>
        <w:t xml:space="preserve">Diafotismoksen puuhista on kerätty vuori metadataa, mutta </w:t>
      </w:r>
      <w:r w:rsidR="00D15D48">
        <w:rPr>
          <w:lang w:val="fi-FI"/>
        </w:rPr>
        <w:t xml:space="preserve">vielä </w:t>
      </w:r>
      <w:r w:rsidR="001062B9">
        <w:rPr>
          <w:lang w:val="fi-FI"/>
        </w:rPr>
        <w:t>siitä ei ole löytynyt</w:t>
      </w:r>
      <w:r w:rsidR="00C20A30">
        <w:rPr>
          <w:lang w:val="fi-FI"/>
        </w:rPr>
        <w:t xml:space="preserve"> </w:t>
      </w:r>
      <w:r w:rsidR="00A4780C">
        <w:rPr>
          <w:lang w:val="fi-FI"/>
        </w:rPr>
        <w:t>mitään erityisen arvokasta</w:t>
      </w:r>
      <w:r w:rsidR="001062B9">
        <w:rPr>
          <w:lang w:val="fi-FI"/>
        </w:rPr>
        <w:t>.</w:t>
      </w:r>
    </w:p>
    <w:p w14:paraId="70E4FE76" w14:textId="77777777" w:rsidR="003B0FC0" w:rsidRPr="00A77D82" w:rsidRDefault="003B0FC0" w:rsidP="00A77D82">
      <w:pPr>
        <w:rPr>
          <w:lang w:val="fi-FI"/>
        </w:rPr>
      </w:pPr>
    </w:p>
    <w:p w14:paraId="1C02E137" w14:textId="77777777" w:rsidR="00426FE6" w:rsidRDefault="00B40008" w:rsidP="006C6249">
      <w:pPr>
        <w:rPr>
          <w:lang w:val="fi-FI"/>
        </w:rPr>
      </w:pPr>
      <w:r>
        <w:rPr>
          <w:lang w:val="fi-FI"/>
        </w:rPr>
        <w:t xml:space="preserve">Abilene </w:t>
      </w:r>
      <w:r w:rsidR="003B0FC0">
        <w:rPr>
          <w:lang w:val="fi-FI"/>
        </w:rPr>
        <w:t xml:space="preserve">vaihtoi </w:t>
      </w:r>
      <w:r>
        <w:rPr>
          <w:lang w:val="fi-FI"/>
        </w:rPr>
        <w:t>kuljetuskeinoa useissa habeissa</w:t>
      </w:r>
      <w:r w:rsidR="003B0FC0">
        <w:rPr>
          <w:lang w:val="fi-FI"/>
        </w:rPr>
        <w:t xml:space="preserve">. </w:t>
      </w:r>
      <w:r w:rsidR="00DB32D5">
        <w:rPr>
          <w:lang w:val="fi-FI"/>
        </w:rPr>
        <w:t>Hän</w:t>
      </w:r>
      <w:r w:rsidR="00E40644">
        <w:rPr>
          <w:lang w:val="fi-FI"/>
        </w:rPr>
        <w:t xml:space="preserve">estä on viimeksi havainto </w:t>
      </w:r>
      <w:r w:rsidR="003B0FC0">
        <w:rPr>
          <w:lang w:val="fi-FI"/>
        </w:rPr>
        <w:t>06/</w:t>
      </w:r>
      <w:r w:rsidR="00A04F6F">
        <w:rPr>
          <w:lang w:val="fi-FI"/>
        </w:rPr>
        <w:t>10 AF</w:t>
      </w:r>
      <w:r w:rsidR="003B0FC0">
        <w:rPr>
          <w:lang w:val="fi-FI"/>
        </w:rPr>
        <w:t xml:space="preserve"> </w:t>
      </w:r>
      <w:r w:rsidR="00AA2238">
        <w:rPr>
          <w:lang w:val="fi-FI"/>
        </w:rPr>
        <w:t>Casa Arturolla</w:t>
      </w:r>
      <w:r w:rsidR="003B0FC0">
        <w:rPr>
          <w:lang w:val="fi-FI"/>
        </w:rPr>
        <w:t>, Jupiterin kreikkalaisilla. Abilenen m</w:t>
      </w:r>
      <w:r w:rsidR="00AA2238">
        <w:rPr>
          <w:lang w:val="fi-FI"/>
        </w:rPr>
        <w:t>orfi havaittiin, ja ego oli sen sisällä yli 90% varmuudella.</w:t>
      </w:r>
      <w:r w:rsidR="00426FE6">
        <w:rPr>
          <w:lang w:val="fi-FI"/>
        </w:rPr>
        <w:t xml:space="preserve"> Kreikkalaisille ilmestyminen </w:t>
      </w:r>
      <w:r w:rsidR="00204791">
        <w:rPr>
          <w:lang w:val="fi-FI"/>
        </w:rPr>
        <w:t xml:space="preserve">viittaa siihen, että </w:t>
      </w:r>
      <w:r w:rsidR="00426FE6">
        <w:rPr>
          <w:lang w:val="fi-FI"/>
        </w:rPr>
        <w:t xml:space="preserve">Abilene </w:t>
      </w:r>
      <w:r w:rsidR="00204791">
        <w:rPr>
          <w:lang w:val="fi-FI"/>
        </w:rPr>
        <w:t>ei ole ainakaan Saturnuksen kuille (tällöin</w:t>
      </w:r>
      <w:r w:rsidR="00426FE6">
        <w:rPr>
          <w:lang w:val="fi-FI"/>
        </w:rPr>
        <w:t xml:space="preserve"> troijalaise</w:t>
      </w:r>
      <w:r w:rsidR="00822A13">
        <w:rPr>
          <w:lang w:val="fi-FI"/>
        </w:rPr>
        <w:t>t olisivat olleet parempi kohde</w:t>
      </w:r>
      <w:r w:rsidR="00204791">
        <w:rPr>
          <w:lang w:val="fi-FI"/>
        </w:rPr>
        <w:t>)</w:t>
      </w:r>
      <w:r w:rsidR="00822A13">
        <w:rPr>
          <w:lang w:val="fi-FI"/>
        </w:rPr>
        <w:t xml:space="preserve">. Kreikkalaisilta sen sijaan on helpompi tällä hetkellä matkustaa </w:t>
      </w:r>
      <w:r w:rsidR="00204791">
        <w:rPr>
          <w:lang w:val="fi-FI"/>
        </w:rPr>
        <w:t xml:space="preserve">esim. </w:t>
      </w:r>
      <w:r w:rsidR="00822A13">
        <w:rPr>
          <w:lang w:val="fi-FI"/>
        </w:rPr>
        <w:t xml:space="preserve">Neptunuksen </w:t>
      </w:r>
      <w:r w:rsidR="00204791">
        <w:rPr>
          <w:lang w:val="fi-FI"/>
        </w:rPr>
        <w:t>suuntaan.</w:t>
      </w:r>
      <w:r w:rsidR="000042E6">
        <w:rPr>
          <w:lang w:val="fi-FI"/>
        </w:rPr>
        <w:t xml:space="preserve"> Kuitenkin tässä vaiheessa aletaan olla pisteessä, </w:t>
      </w:r>
      <w:r w:rsidR="00B35A93">
        <w:rPr>
          <w:lang w:val="fi-FI"/>
        </w:rPr>
        <w:t xml:space="preserve">josta </w:t>
      </w:r>
      <w:r w:rsidR="001D73E6">
        <w:rPr>
          <w:lang w:val="fi-FI"/>
        </w:rPr>
        <w:t>ulospäin</w:t>
      </w:r>
      <w:r w:rsidR="00B35A93">
        <w:rPr>
          <w:lang w:val="fi-FI"/>
        </w:rPr>
        <w:t xml:space="preserve"> fyysinen mat</w:t>
      </w:r>
      <w:r w:rsidR="00EE56CC">
        <w:rPr>
          <w:lang w:val="fi-FI"/>
        </w:rPr>
        <w:t>kustaminen vie kuukausikaupalla, ja aluksia liikkuu niin vähän, ettei katoaminen ole enää helppoa.</w:t>
      </w:r>
      <w:r w:rsidR="00B4133C">
        <w:rPr>
          <w:lang w:val="fi-FI"/>
        </w:rPr>
        <w:t xml:space="preserve"> Verkko Abilenen ympärillä kiristyy.</w:t>
      </w:r>
      <w:r w:rsidR="00A04F6F">
        <w:rPr>
          <w:lang w:val="fi-FI"/>
        </w:rPr>
        <w:t xml:space="preserve"> Samoihin aikoihin käy ilmi, että Jupiterin junta on ollut epäystävällisissä merkeissä yhteydessä Diafotismokseen, ja heidän suuntaansa tehdään tunnusteluja yhteistyöstä.</w:t>
      </w:r>
    </w:p>
    <w:p w14:paraId="3586C7A2" w14:textId="77777777" w:rsidR="00A04F6F" w:rsidRDefault="00A04F6F" w:rsidP="006C6249">
      <w:pPr>
        <w:rPr>
          <w:lang w:val="fi-FI"/>
        </w:rPr>
      </w:pPr>
    </w:p>
    <w:p w14:paraId="0EA564BA" w14:textId="77777777" w:rsidR="00291654" w:rsidRDefault="00A04F6F" w:rsidP="00291654">
      <w:pPr>
        <w:rPr>
          <w:lang w:val="fi-FI"/>
        </w:rPr>
      </w:pPr>
      <w:r>
        <w:rPr>
          <w:lang w:val="fi-FI"/>
        </w:rPr>
        <w:t>07/10 AF Jupiterin juntan riita Diafotismo</w:t>
      </w:r>
      <w:r w:rsidR="007848BE">
        <w:rPr>
          <w:lang w:val="fi-FI"/>
        </w:rPr>
        <w:t>ksen kanssa tuli</w:t>
      </w:r>
      <w:r>
        <w:rPr>
          <w:lang w:val="fi-FI"/>
        </w:rPr>
        <w:t xml:space="preserve"> julki</w:t>
      </w:r>
      <w:r w:rsidR="00291654">
        <w:rPr>
          <w:lang w:val="fi-FI"/>
        </w:rPr>
        <w:t xml:space="preserve"> </w:t>
      </w:r>
      <w:r w:rsidR="007848BE">
        <w:rPr>
          <w:lang w:val="fi-FI"/>
        </w:rPr>
        <w:t>juntan</w:t>
      </w:r>
      <w:r w:rsidR="00291654">
        <w:rPr>
          <w:lang w:val="fi-FI"/>
        </w:rPr>
        <w:t xml:space="preserve"> valtionmediassa</w:t>
      </w:r>
      <w:r>
        <w:rPr>
          <w:lang w:val="fi-FI"/>
        </w:rPr>
        <w:t>.</w:t>
      </w:r>
      <w:r w:rsidR="00291654">
        <w:rPr>
          <w:lang w:val="fi-FI"/>
        </w:rPr>
        <w:t xml:space="preserve"> </w:t>
      </w:r>
      <w:r w:rsidR="007848BE">
        <w:rPr>
          <w:lang w:val="fi-FI"/>
        </w:rPr>
        <w:t>Jupiter syytti</w:t>
      </w:r>
      <w:r w:rsidR="00291654">
        <w:rPr>
          <w:lang w:val="fi-FI"/>
        </w:rPr>
        <w:t xml:space="preserve"> Diafotismosta egokaappauksesta, </w:t>
      </w:r>
      <w:r w:rsidR="007848BE">
        <w:rPr>
          <w:lang w:val="fi-FI"/>
        </w:rPr>
        <w:t>joskaan erityisen hyviä todisteita heillä ei ollut esittää</w:t>
      </w:r>
      <w:r w:rsidR="00291654">
        <w:rPr>
          <w:lang w:val="fi-FI"/>
        </w:rPr>
        <w:t>. Jupiterin esittämät syyökset oli</w:t>
      </w:r>
      <w:r w:rsidR="007848BE">
        <w:rPr>
          <w:lang w:val="fi-FI"/>
        </w:rPr>
        <w:t>vat</w:t>
      </w:r>
      <w:r w:rsidR="00291654">
        <w:rPr>
          <w:lang w:val="fi-FI"/>
        </w:rPr>
        <w:t xml:space="preserve"> tyypillistä juntan biokonservatismia ja taikauskoa, mutta </w:t>
      </w:r>
      <w:r w:rsidR="007848BE">
        <w:rPr>
          <w:lang w:val="fi-FI"/>
        </w:rPr>
        <w:t>niissä</w:t>
      </w:r>
      <w:r w:rsidR="00291654">
        <w:rPr>
          <w:lang w:val="fi-FI"/>
        </w:rPr>
        <w:t xml:space="preserve"> oli</w:t>
      </w:r>
      <w:r w:rsidR="007848BE">
        <w:rPr>
          <w:lang w:val="fi-FI"/>
        </w:rPr>
        <w:t xml:space="preserve"> ilmeinen</w:t>
      </w:r>
      <w:r w:rsidR="00291654">
        <w:rPr>
          <w:lang w:val="fi-FI"/>
        </w:rPr>
        <w:t xml:space="preserve"> linkki katoliseen oppiin. Abilenen tiedettiin olevan hyvin asiantunteva katolisessa teologiassa. Jupiter </w:t>
      </w:r>
      <w:r w:rsidR="000E5740">
        <w:rPr>
          <w:lang w:val="fi-FI"/>
        </w:rPr>
        <w:t>väitti</w:t>
      </w:r>
      <w:r w:rsidR="00291654">
        <w:rPr>
          <w:lang w:val="fi-FI"/>
        </w:rPr>
        <w:t xml:space="preserve"> vanginneensa Diafotismoksen, mutta </w:t>
      </w:r>
      <w:r w:rsidR="00F74B63">
        <w:rPr>
          <w:lang w:val="fi-FI"/>
        </w:rPr>
        <w:t>ilmeisesti</w:t>
      </w:r>
      <w:r w:rsidR="00291654">
        <w:rPr>
          <w:lang w:val="fi-FI"/>
        </w:rPr>
        <w:t xml:space="preserve"> heillä on vain betaforkki, joka ei edes tiedä asioita, joita tältä yritetään selvittää. (Rivijupiterilainen tuskin edes tuntee betaforkin käsitettä, mutta tiedustelukoneisto ei ole yhtä pihalla.)</w:t>
      </w:r>
      <w:r w:rsidR="00F45414">
        <w:rPr>
          <w:lang w:val="fi-FI"/>
        </w:rPr>
        <w:t xml:space="preserve"> </w:t>
      </w:r>
      <w:r w:rsidR="0048300D">
        <w:rPr>
          <w:lang w:val="fi-FI"/>
        </w:rPr>
        <w:t>Oikea</w:t>
      </w:r>
      <w:r w:rsidR="00F45414">
        <w:rPr>
          <w:lang w:val="fi-FI"/>
        </w:rPr>
        <w:t xml:space="preserve"> Diafotismos </w:t>
      </w:r>
      <w:r w:rsidR="00F45414">
        <w:rPr>
          <w:lang w:val="fi-FI"/>
        </w:rPr>
        <w:lastRenderedPageBreak/>
        <w:t xml:space="preserve">asuu </w:t>
      </w:r>
      <w:r w:rsidR="00850921">
        <w:rPr>
          <w:lang w:val="fi-FI"/>
        </w:rPr>
        <w:t xml:space="preserve">Aarhusissa, </w:t>
      </w:r>
      <w:r w:rsidR="00F45414">
        <w:rPr>
          <w:lang w:val="fi-FI"/>
        </w:rPr>
        <w:t xml:space="preserve">Titanilla, mutta egocastautuu sieltä </w:t>
      </w:r>
      <w:r w:rsidR="00D756E2">
        <w:rPr>
          <w:lang w:val="fi-FI"/>
        </w:rPr>
        <w:t>usein</w:t>
      </w:r>
      <w:r w:rsidR="00F45414">
        <w:rPr>
          <w:lang w:val="fi-FI"/>
        </w:rPr>
        <w:t xml:space="preserve"> toisaalle.</w:t>
      </w:r>
    </w:p>
    <w:p w14:paraId="7A15E2FF" w14:textId="77777777" w:rsidR="00D22FC7" w:rsidRDefault="00D22FC7" w:rsidP="006C6249">
      <w:pPr>
        <w:rPr>
          <w:lang w:val="fi-FI"/>
        </w:rPr>
      </w:pPr>
    </w:p>
    <w:p w14:paraId="34B25004" w14:textId="77777777" w:rsidR="00A04F6F" w:rsidRPr="00256287" w:rsidRDefault="00A04F6F" w:rsidP="006C6249">
      <w:pPr>
        <w:rPr>
          <w:lang w:val="fi-FI"/>
        </w:rPr>
      </w:pPr>
      <w:r>
        <w:rPr>
          <w:lang w:val="fi-FI"/>
        </w:rPr>
        <w:t>SI tarjoaa juntan avaruusjoukoille yhteistyötä koskien Abilene/Diafotismos -kuviota</w:t>
      </w:r>
      <w:r w:rsidR="00724B18">
        <w:rPr>
          <w:lang w:val="fi-FI"/>
        </w:rPr>
        <w:t>. Koska edelleen Abilenen tämänhetkinen suunta tuntuu olevan Diafotismoksen kanssa käydyn viestinnän määrittämää, Tasavalta päätyy osoittamaan partiofregatin SI:n yhteistyökumppaniksi.</w:t>
      </w:r>
    </w:p>
    <w:p w14:paraId="37B47B33" w14:textId="77777777" w:rsidR="006C6249" w:rsidRDefault="006C6249" w:rsidP="006C6249">
      <w:pPr>
        <w:rPr>
          <w:lang w:val="fi-FI"/>
        </w:rPr>
      </w:pPr>
    </w:p>
    <w:p w14:paraId="21E733E3" w14:textId="77777777" w:rsidR="004C706E" w:rsidRDefault="004C706E" w:rsidP="006346D7">
      <w:pPr>
        <w:pStyle w:val="Heading4"/>
        <w:numPr>
          <w:ilvl w:val="3"/>
          <w:numId w:val="13"/>
        </w:numPr>
      </w:pPr>
      <w:r>
        <w:t>JSFI:n perspektiivi</w:t>
      </w:r>
    </w:p>
    <w:p w14:paraId="3DBE5592" w14:textId="77777777" w:rsidR="0037390F" w:rsidRPr="008D354A" w:rsidRDefault="00F72F56" w:rsidP="004C706E">
      <w:pPr>
        <w:rPr>
          <w:lang w:val="fi-FI"/>
        </w:rPr>
      </w:pPr>
      <w:r w:rsidRPr="008D354A">
        <w:rPr>
          <w:lang w:val="fi-FI"/>
        </w:rPr>
        <w:t xml:space="preserve">JSFI on välittänyt Titanille painavan </w:t>
      </w:r>
      <w:r w:rsidR="001B36BE" w:rsidRPr="008D354A">
        <w:rPr>
          <w:lang w:val="fi-FI"/>
        </w:rPr>
        <w:t>vaateen</w:t>
      </w:r>
      <w:r w:rsidRPr="008D354A">
        <w:rPr>
          <w:lang w:val="fi-FI"/>
        </w:rPr>
        <w:t xml:space="preserve"> kansalaistensa </w:t>
      </w:r>
      <w:r w:rsidR="002E2B81" w:rsidRPr="008D354A">
        <w:rPr>
          <w:lang w:val="fi-FI"/>
        </w:rPr>
        <w:t>mielen kopiointia</w:t>
      </w:r>
      <w:r w:rsidRPr="008D354A">
        <w:rPr>
          <w:lang w:val="fi-FI"/>
        </w:rPr>
        <w:t xml:space="preserve"> vastaan.</w:t>
      </w:r>
      <w:r w:rsidR="0037390F" w:rsidRPr="008D354A">
        <w:rPr>
          <w:lang w:val="fi-FI"/>
        </w:rPr>
        <w:t xml:space="preserve"> Tasavalta haluaisi mieluiten hoitaa asian hiljaisuudessa: vaikka ulkopoliittinen painostuskeino Titania vastaan olisikin tervetullut, tämänhetkinen poliittinen tilanne suosii liennytystä, ja kriisi sekä moraalinen raivari </w:t>
      </w:r>
      <w:r w:rsidR="00C21818" w:rsidRPr="008D354A">
        <w:rPr>
          <w:lang w:val="fi-FI"/>
        </w:rPr>
        <w:t>ruokkisi militaristisempia osia hallinnossa. Diplomaattisia takakanavia myöten on myös ilmoitettu Titanille, että suuremman skandaalin välttäminen olisi toivottavaa.</w:t>
      </w:r>
      <w:r w:rsidR="000853B1" w:rsidRPr="008D354A">
        <w:rPr>
          <w:lang w:val="fi-FI"/>
        </w:rPr>
        <w:t xml:space="preserve"> JSFI:n läheisyys deterministeihin tukee nykyistä poliittista tilannetta.</w:t>
      </w:r>
    </w:p>
    <w:p w14:paraId="49E58E2A" w14:textId="77777777" w:rsidR="0037390F" w:rsidRPr="008D354A" w:rsidRDefault="0037390F" w:rsidP="004C706E">
      <w:pPr>
        <w:rPr>
          <w:lang w:val="fi-FI"/>
        </w:rPr>
      </w:pPr>
    </w:p>
    <w:p w14:paraId="068BD015" w14:textId="77777777" w:rsidR="004C706E" w:rsidRPr="008D354A" w:rsidRDefault="00F72F56" w:rsidP="004C706E">
      <w:pPr>
        <w:rPr>
          <w:lang w:val="fi-FI"/>
        </w:rPr>
      </w:pPr>
      <w:r w:rsidRPr="008D354A">
        <w:rPr>
          <w:lang w:val="fi-FI"/>
        </w:rPr>
        <w:t xml:space="preserve">Titan ilmoitti 04/2144 käyneensä tutkimassa Diafotismoksen tukikohdaksi ilmoitetun asteroidin, ja että asteroidilta ei ole löytynyt mitään indikaatioita kuvatun kaltaisesta järjestelystä. JSFI ei ole aivan vakuuttunut titanilaisten raportista, </w:t>
      </w:r>
      <w:r w:rsidR="000853B1" w:rsidRPr="008D354A">
        <w:rPr>
          <w:lang w:val="fi-FI"/>
        </w:rPr>
        <w:t>ja jatkaa painostamista: se ei haluaisi mennä julkisuuteen Diafotismoksen kanssa, mutta väittää olevansa valmis tekemään niin. Se esittää vaatimuksia Diafotismoksen suhteen, mutta Titan ei näihin suostu. Kuitenkin sen vastakappale, CFI, sanoo tekevänsä omia tutkimuksiaan.</w:t>
      </w:r>
    </w:p>
    <w:p w14:paraId="3CBA5B8B" w14:textId="77777777" w:rsidR="000853B1" w:rsidRPr="008D354A" w:rsidRDefault="000853B1" w:rsidP="004C706E">
      <w:pPr>
        <w:rPr>
          <w:lang w:val="fi-FI"/>
        </w:rPr>
      </w:pPr>
    </w:p>
    <w:p w14:paraId="5456B9E3" w14:textId="77777777" w:rsidR="00A04F6F" w:rsidRPr="008D354A" w:rsidRDefault="00A04F6F" w:rsidP="004C706E">
      <w:pPr>
        <w:rPr>
          <w:lang w:val="fi-FI"/>
        </w:rPr>
      </w:pPr>
      <w:r w:rsidRPr="008D354A">
        <w:rPr>
          <w:lang w:val="fi-FI"/>
        </w:rPr>
        <w:t xml:space="preserve">06/2144 Stellar Intelligenceltä tulee takakanavia pitkin yhteydenotto, joka ilmaisee, että Diafotismos on heitäkin kiinnostava henkilö, ja että he etsivät tämän yhteistyökumppania, Abilene of Pain -nimeä käyttävää rikollista. </w:t>
      </w:r>
      <w:r w:rsidR="0006568F" w:rsidRPr="008D354A">
        <w:rPr>
          <w:lang w:val="fi-FI"/>
        </w:rPr>
        <w:t>Yhteistyön parametreja kaavaillaan.</w:t>
      </w:r>
      <w:r w:rsidR="00E83158" w:rsidRPr="008D354A">
        <w:rPr>
          <w:lang w:val="fi-FI"/>
        </w:rPr>
        <w:t xml:space="preserve"> Erityisen kiinnostavaa on, että Abilene of Pain on </w:t>
      </w:r>
      <w:r w:rsidR="00722D9C" w:rsidRPr="008D354A">
        <w:rPr>
          <w:lang w:val="fi-FI"/>
        </w:rPr>
        <w:t xml:space="preserve">perehtynyt katoliseen teologiaan; tämä </w:t>
      </w:r>
      <w:r w:rsidR="00F9080C" w:rsidRPr="008D354A">
        <w:rPr>
          <w:lang w:val="fi-FI"/>
        </w:rPr>
        <w:t>tekee hänestä Diafotismokseen liittyen kiinnostavan henkilön.</w:t>
      </w:r>
    </w:p>
    <w:p w14:paraId="1E2623DE" w14:textId="77777777" w:rsidR="00A04F6F" w:rsidRPr="008D354A" w:rsidRDefault="00A04F6F" w:rsidP="004C706E">
      <w:pPr>
        <w:rPr>
          <w:lang w:val="fi-FI"/>
        </w:rPr>
      </w:pPr>
    </w:p>
    <w:p w14:paraId="383AAC6D" w14:textId="77777777" w:rsidR="000853B1" w:rsidRPr="008D354A" w:rsidRDefault="009C1F36" w:rsidP="004C706E">
      <w:pPr>
        <w:rPr>
          <w:lang w:val="fi-FI"/>
        </w:rPr>
      </w:pPr>
      <w:r w:rsidRPr="008D354A">
        <w:rPr>
          <w:lang w:val="fi-FI"/>
        </w:rPr>
        <w:t>07/2144 isä Joaquin, Jean-Marie Dubillard ja Sergio Cauas kyllästyvät odotteluun, ja vuotavat katolisen kirkon kautta medialle Anne-Marie Meredithin ja Ingrid Ytterhusin kohtalon. Kansalaisten yleistä mielipidettä lypsävä</w:t>
      </w:r>
      <w:r w:rsidR="00A04F6F" w:rsidRPr="008D354A">
        <w:rPr>
          <w:lang w:val="fi-FI"/>
        </w:rPr>
        <w:t xml:space="preserve"> kirkko sekä Cauas vaativat toimenpiteitä, ja Monica Canteras on hankalassa poliittisessa tilanteessa. Hän ilmoittaa titanilaisille, että mikäli asia ei ratkea alkusyksystä, hän joutuu ryhtymään aktiivisiin toimenpiteisiin.</w:t>
      </w:r>
    </w:p>
    <w:p w14:paraId="3DF5B4F4" w14:textId="77777777" w:rsidR="00A04F6F" w:rsidRPr="008D354A" w:rsidRDefault="00A04F6F" w:rsidP="004C706E">
      <w:pPr>
        <w:rPr>
          <w:lang w:val="fi-FI"/>
        </w:rPr>
      </w:pPr>
    </w:p>
    <w:p w14:paraId="162BC8F0" w14:textId="77777777" w:rsidR="00A04F6F" w:rsidRDefault="00A04F6F" w:rsidP="004C706E">
      <w:pPr>
        <w:rPr>
          <w:lang w:val="en-GB"/>
        </w:rPr>
      </w:pPr>
      <w:r w:rsidRPr="008D354A">
        <w:rPr>
          <w:lang w:val="fi-FI"/>
        </w:rPr>
        <w:t xml:space="preserve">Tässä kohdassa </w:t>
      </w:r>
      <w:r w:rsidR="0006568F" w:rsidRPr="008D354A">
        <w:rPr>
          <w:lang w:val="fi-FI"/>
        </w:rPr>
        <w:t xml:space="preserve">Stellar Intelligence saa fast-trackin operatiiviseksi kumppaniksi Abilene of Painin jahtaamiseen. </w:t>
      </w:r>
      <w:r w:rsidR="00724B18" w:rsidRPr="008D354A">
        <w:rPr>
          <w:lang w:val="fi-FI"/>
        </w:rPr>
        <w:t>Tämä ei suinkaan ole ainoa JSFI:n projekti asiaan liittyen, mutta Saint Sunniva määrätään mukaan tähän, koska arvellaan, että tässä haarassa Diafotismoksen tavanneesta aluksesta on eniten hyötyä.</w:t>
      </w:r>
      <w:r w:rsidR="00C54DC2" w:rsidRPr="008D354A">
        <w:rPr>
          <w:lang w:val="fi-FI"/>
        </w:rPr>
        <w:t xml:space="preserve"> </w:t>
      </w:r>
      <w:r w:rsidR="00C54DC2">
        <w:rPr>
          <w:lang w:val="en-GB"/>
        </w:rPr>
        <w:t xml:space="preserve">Abilenen kiinnostus </w:t>
      </w:r>
      <w:r w:rsidR="003463E3">
        <w:rPr>
          <w:lang w:val="en-GB"/>
        </w:rPr>
        <w:t>... [kesken]</w:t>
      </w:r>
    </w:p>
    <w:p w14:paraId="28C85FED" w14:textId="77777777" w:rsidR="00F72F56" w:rsidRDefault="00F72F56" w:rsidP="004C706E">
      <w:pPr>
        <w:rPr>
          <w:lang w:val="en-GB"/>
        </w:rPr>
      </w:pPr>
    </w:p>
    <w:p w14:paraId="2A14DE8A" w14:textId="77777777" w:rsidR="004C706E" w:rsidRPr="00BC2F2E" w:rsidRDefault="00833880" w:rsidP="006346D7">
      <w:pPr>
        <w:pStyle w:val="Heading4"/>
        <w:numPr>
          <w:ilvl w:val="3"/>
          <w:numId w:val="13"/>
        </w:numPr>
      </w:pPr>
      <w:r>
        <w:t>CFI:n perspektiivi</w:t>
      </w:r>
    </w:p>
    <w:p w14:paraId="7DAA2CFF" w14:textId="77777777" w:rsidR="00015036" w:rsidRPr="008D354A" w:rsidRDefault="00833880" w:rsidP="00BC2F2E">
      <w:pPr>
        <w:rPr>
          <w:lang w:val="fi-FI"/>
        </w:rPr>
      </w:pPr>
      <w:r w:rsidRPr="008D354A">
        <w:rPr>
          <w:lang w:val="fi-FI"/>
        </w:rPr>
        <w:t xml:space="preserve">Titanin sisäinen tiedustelu, </w:t>
      </w:r>
      <w:r w:rsidR="00C8655E" w:rsidRPr="008D354A">
        <w:rPr>
          <w:lang w:val="fi-FI"/>
        </w:rPr>
        <w:t>CID, sai yhteydenoton Jupiterin tasavallalta 03/</w:t>
      </w:r>
      <w:r w:rsidR="00250789" w:rsidRPr="008D354A">
        <w:rPr>
          <w:lang w:val="fi-FI"/>
        </w:rPr>
        <w:t>10 AF</w:t>
      </w:r>
      <w:r w:rsidR="00C8655E" w:rsidRPr="008D354A">
        <w:rPr>
          <w:lang w:val="fi-FI"/>
        </w:rPr>
        <w:t xml:space="preserve">, jossa he kertoivat Diafotismoksen forkin vangitsemisesta. Titan protestoi tätä, mutta </w:t>
      </w:r>
      <w:r w:rsidR="00C8655E" w:rsidRPr="008D354A">
        <w:rPr>
          <w:lang w:val="fi-FI"/>
        </w:rPr>
        <w:lastRenderedPageBreak/>
        <w:t>Tasavalta väitti Diafotismoksen kaapanneen kaksi heidän kansalaistaan.</w:t>
      </w:r>
      <w:r w:rsidR="00015036" w:rsidRPr="008D354A">
        <w:rPr>
          <w:lang w:val="fi-FI"/>
        </w:rPr>
        <w:t xml:space="preserve"> Tasavalta halusi hoitaa asian mieluiten poissa näkyvistä sisäpoliittisista syistä, ja CID koki tämän olevan myös heidän intressiensä mukaista.</w:t>
      </w:r>
    </w:p>
    <w:p w14:paraId="048D1CD0" w14:textId="77777777" w:rsidR="00015036" w:rsidRPr="008D354A" w:rsidRDefault="00015036" w:rsidP="00BC2F2E">
      <w:pPr>
        <w:rPr>
          <w:lang w:val="fi-FI"/>
        </w:rPr>
      </w:pPr>
    </w:p>
    <w:p w14:paraId="349719E0" w14:textId="77777777" w:rsidR="00BC2F2E" w:rsidRPr="008D354A" w:rsidRDefault="00C8655E" w:rsidP="00BC2F2E">
      <w:pPr>
        <w:rPr>
          <w:lang w:val="fi-FI"/>
        </w:rPr>
      </w:pPr>
      <w:r w:rsidRPr="008D354A">
        <w:rPr>
          <w:lang w:val="fi-FI"/>
        </w:rPr>
        <w:t xml:space="preserve">CID </w:t>
      </w:r>
      <w:r w:rsidR="00EB4485" w:rsidRPr="008D354A">
        <w:rPr>
          <w:lang w:val="fi-FI"/>
        </w:rPr>
        <w:t>kimmotti tapauksen CFI:lle, joka suoritti</w:t>
      </w:r>
      <w:r w:rsidRPr="008D354A">
        <w:rPr>
          <w:lang w:val="fi-FI"/>
        </w:rPr>
        <w:t xml:space="preserve"> </w:t>
      </w:r>
      <w:r w:rsidR="00EB4485" w:rsidRPr="008D354A">
        <w:rPr>
          <w:lang w:val="fi-FI"/>
        </w:rPr>
        <w:t>asiasta</w:t>
      </w:r>
      <w:r w:rsidRPr="008D354A">
        <w:rPr>
          <w:lang w:val="fi-FI"/>
        </w:rPr>
        <w:t xml:space="preserve"> tutkimuksen, mutta totesi sijainnin jonka Tasavalta heille antoi olevan tyhjä. Kuitenkin Diafotismos omisti siellä fasiliteetin.</w:t>
      </w:r>
    </w:p>
    <w:p w14:paraId="23C876B3" w14:textId="77777777" w:rsidR="00C8655E" w:rsidRPr="008D354A" w:rsidRDefault="00C8655E" w:rsidP="00BC2F2E">
      <w:pPr>
        <w:rPr>
          <w:lang w:val="fi-FI"/>
        </w:rPr>
      </w:pPr>
    </w:p>
    <w:p w14:paraId="5C7E8013" w14:textId="77777777" w:rsidR="00C8655E" w:rsidRPr="008D354A" w:rsidRDefault="00C8655E" w:rsidP="00BC2F2E">
      <w:pPr>
        <w:rPr>
          <w:lang w:val="fi-FI"/>
        </w:rPr>
      </w:pPr>
      <w:r w:rsidRPr="008D354A">
        <w:rPr>
          <w:lang w:val="fi-FI"/>
        </w:rPr>
        <w:t xml:space="preserve">Diafotismos itse on titanilaisten silmissä ollut epäilyttävä hahmo jo hyvän aikaa. Niinpä tästä </w:t>
      </w:r>
      <w:r w:rsidR="00015036" w:rsidRPr="008D354A">
        <w:rPr>
          <w:lang w:val="fi-FI"/>
        </w:rPr>
        <w:t xml:space="preserve">03/2144 </w:t>
      </w:r>
      <w:r w:rsidRPr="008D354A">
        <w:rPr>
          <w:lang w:val="fi-FI"/>
        </w:rPr>
        <w:t>tehtiin tarkempi person of interest, jossa todettiin mm. yhteydet Resurrektionisteihin. Tämä antoi jossain määrin vahvistusta tasavaltalaisten epäilyksille.</w:t>
      </w:r>
    </w:p>
    <w:p w14:paraId="7C044AF1" w14:textId="77777777" w:rsidR="00C8655E" w:rsidRPr="008D354A" w:rsidRDefault="00C8655E" w:rsidP="00BC2F2E">
      <w:pPr>
        <w:rPr>
          <w:lang w:val="fi-FI"/>
        </w:rPr>
      </w:pPr>
    </w:p>
    <w:p w14:paraId="4BBBEAEC" w14:textId="77777777" w:rsidR="004C706E" w:rsidRPr="008D354A" w:rsidRDefault="00C8655E" w:rsidP="006C6249">
      <w:pPr>
        <w:rPr>
          <w:lang w:val="fi-FI"/>
        </w:rPr>
      </w:pPr>
      <w:r w:rsidRPr="008D354A">
        <w:rPr>
          <w:lang w:val="fi-FI"/>
        </w:rPr>
        <w:t xml:space="preserve">Diafotismosta itseään kuulusteltiin, mutta arveltiin, että hänestä ei selviäisi juuri mitään. CID jatkoi penkomista, ja totesi Diafotismoksen omistavan holdingeja myös toisella Volkovin kaivosasteroidilla, joka sijaitsi Jupiterin kreikkalaisilla, lähellä Tasavallan </w:t>
      </w:r>
      <w:r w:rsidR="00015036" w:rsidRPr="008D354A">
        <w:rPr>
          <w:lang w:val="fi-FI"/>
        </w:rPr>
        <w:t>avaruutta. Asian tutkiminen jatkui, mutta verkkaisesti: Titanin kansalaisen omaa asemaa ei tahdottu loukata.</w:t>
      </w:r>
      <w:r w:rsidR="00F132E2" w:rsidRPr="008D354A">
        <w:rPr>
          <w:lang w:val="fi-FI"/>
        </w:rPr>
        <w:t xml:space="preserve"> CID tietää, että Diafotismos käy usein muualla, ja on melko varma, että hänellä on forkkeja jossakin. </w:t>
      </w:r>
      <w:r w:rsidR="008D7788" w:rsidRPr="008D354A">
        <w:rPr>
          <w:lang w:val="fi-FI"/>
        </w:rPr>
        <w:t>Ainakin hän jättää kotiin forkin</w:t>
      </w:r>
      <w:r w:rsidR="00C11340" w:rsidRPr="008D354A">
        <w:rPr>
          <w:lang w:val="fi-FI"/>
        </w:rPr>
        <w:t xml:space="preserve">. Hän käyttää </w:t>
      </w:r>
      <w:r w:rsidR="00BE69CC" w:rsidRPr="008D354A">
        <w:rPr>
          <w:lang w:val="fi-FI"/>
        </w:rPr>
        <w:t>autonomisen yliopiston sosiologian laitoksen omaa egocasteria, ja yleensä saapuu kryptattuna siten, että ainoastaan päivystävä forkki voi avata hänet.</w:t>
      </w:r>
    </w:p>
    <w:p w14:paraId="033044D1" w14:textId="77777777" w:rsidR="00015036" w:rsidRPr="008D354A" w:rsidRDefault="00015036" w:rsidP="006C6249">
      <w:pPr>
        <w:rPr>
          <w:lang w:val="fi-FI"/>
        </w:rPr>
      </w:pPr>
    </w:p>
    <w:p w14:paraId="6DCCBAAC" w14:textId="77777777" w:rsidR="00015036" w:rsidRPr="008D354A" w:rsidRDefault="00250789" w:rsidP="006C6249">
      <w:pPr>
        <w:rPr>
          <w:lang w:val="fi-FI"/>
        </w:rPr>
      </w:pPr>
      <w:r w:rsidRPr="008D354A">
        <w:rPr>
          <w:lang w:val="fi-FI"/>
        </w:rPr>
        <w:t>Tilanne muuttui 07/10 AF</w:t>
      </w:r>
      <w:r w:rsidR="0062408C" w:rsidRPr="008D354A">
        <w:rPr>
          <w:lang w:val="fi-FI"/>
        </w:rPr>
        <w:t xml:space="preserve">, </w:t>
      </w:r>
      <w:r w:rsidR="00780693" w:rsidRPr="008D354A">
        <w:rPr>
          <w:lang w:val="fi-FI"/>
        </w:rPr>
        <w:t>kun Tasavallan uutisissa Diafotismoksen tilanne tuli julki. Tämä tuli titanilaisille yllätyksenä; he olivat epäilleet saavansa varoituksen jos tällaista aiottiin. He olivat kuitenkin yliarvoineet yhteistyökumppaniensa mediakontrollin.</w:t>
      </w:r>
      <w:r w:rsidR="006802BF" w:rsidRPr="008D354A">
        <w:rPr>
          <w:lang w:val="fi-FI"/>
        </w:rPr>
        <w:t xml:space="preserve"> Kuitenkin heillä aktivoitui nopeasti kolme operaatiot</w:t>
      </w:r>
      <w:r w:rsidR="00A174DA" w:rsidRPr="008D354A">
        <w:rPr>
          <w:lang w:val="fi-FI"/>
        </w:rPr>
        <w:t>a. Ensimmäinen oli Diafotismosta puolustava memeettinen str</w:t>
      </w:r>
      <w:r w:rsidR="00626AEE" w:rsidRPr="008D354A">
        <w:rPr>
          <w:lang w:val="fi-FI"/>
        </w:rPr>
        <w:t>ategia, toinen oli sotilasasemien vahvistaminen</w:t>
      </w:r>
      <w:r w:rsidR="00A174DA" w:rsidRPr="008D354A">
        <w:rPr>
          <w:lang w:val="fi-FI"/>
        </w:rPr>
        <w:t xml:space="preserve"> haavoittuvissa </w:t>
      </w:r>
      <w:r w:rsidR="00626AEE" w:rsidRPr="008D354A">
        <w:rPr>
          <w:lang w:val="fi-FI"/>
        </w:rPr>
        <w:t>habeissa. Kolmas oli puhdas vakoojaoperaatio Jupiterin kreikkalaisilla.</w:t>
      </w:r>
      <w:r w:rsidR="00A174DA" w:rsidRPr="008D354A">
        <w:rPr>
          <w:lang w:val="fi-FI"/>
        </w:rPr>
        <w:t xml:space="preserve"> </w:t>
      </w:r>
    </w:p>
    <w:p w14:paraId="622253E4" w14:textId="77777777" w:rsidR="004C706E" w:rsidRDefault="004C706E" w:rsidP="006C6249">
      <w:pPr>
        <w:rPr>
          <w:lang w:val="fi-FI"/>
        </w:rPr>
      </w:pPr>
    </w:p>
    <w:p w14:paraId="59F948E3" w14:textId="77777777" w:rsidR="004C706E" w:rsidRDefault="008D1DF1" w:rsidP="006C6249">
      <w:pPr>
        <w:rPr>
          <w:lang w:val="fi-FI"/>
        </w:rPr>
      </w:pPr>
      <w:r>
        <w:rPr>
          <w:lang w:val="fi-FI"/>
        </w:rPr>
        <w:t>08/10 AF kaksi CFI:n operaattoria saapui kreikkalaisille jäljittämään Diafotismoksen ja Volkovin yhteyksiä.</w:t>
      </w:r>
    </w:p>
    <w:p w14:paraId="4B6E1E5B" w14:textId="77777777" w:rsidR="00A205C5" w:rsidRDefault="00A205C5" w:rsidP="006C6249">
      <w:pPr>
        <w:rPr>
          <w:lang w:val="fi-FI"/>
        </w:rPr>
      </w:pPr>
    </w:p>
    <w:p w14:paraId="5A8F667E" w14:textId="77777777" w:rsidR="00A205C5" w:rsidRPr="00A205C5" w:rsidRDefault="00A205C5" w:rsidP="006346D7">
      <w:pPr>
        <w:pStyle w:val="Heading4"/>
        <w:numPr>
          <w:ilvl w:val="3"/>
          <w:numId w:val="13"/>
        </w:numPr>
      </w:pPr>
      <w:r w:rsidRPr="00A205C5">
        <w:t>Abilenen perspektiivi</w:t>
      </w:r>
    </w:p>
    <w:p w14:paraId="4A5BDD05" w14:textId="77777777" w:rsidR="00A205C5" w:rsidRDefault="00A205C5" w:rsidP="006C6249">
      <w:pPr>
        <w:rPr>
          <w:lang w:val="fi-FI"/>
        </w:rPr>
      </w:pPr>
      <w:r>
        <w:rPr>
          <w:lang w:val="fi-FI"/>
        </w:rPr>
        <w:t>Abilene vie varastamaansa teknologiaa Diafotismoksen luo. Hän on olettanut voivansa kadota sinne, mutta oletus on osoittautunut vääräksi kun Diafotismoksesta on yhtäkkiä tullut tunnettu hahmo ainakin Tasavallassa. Vaikka tasavallan ulkopuolella uutinen onkin pieni, Abilene tajuaa olevansa hankalassa yhteistyötilanteessa.</w:t>
      </w:r>
    </w:p>
    <w:p w14:paraId="413ADC36" w14:textId="77777777" w:rsidR="00A205C5" w:rsidRDefault="00A205C5" w:rsidP="006C6249">
      <w:pPr>
        <w:rPr>
          <w:lang w:val="fi-FI"/>
        </w:rPr>
      </w:pPr>
    </w:p>
    <w:p w14:paraId="0A1EE3D4" w14:textId="77777777" w:rsidR="00A205C5" w:rsidRDefault="00A205C5" w:rsidP="006C6249">
      <w:pPr>
        <w:rPr>
          <w:lang w:val="fi-FI"/>
        </w:rPr>
      </w:pPr>
      <w:r>
        <w:rPr>
          <w:lang w:val="fi-FI"/>
        </w:rPr>
        <w:t>Joka tapauksessa hän saavu</w:t>
      </w:r>
      <w:r w:rsidR="00886155">
        <w:rPr>
          <w:lang w:val="fi-FI"/>
        </w:rPr>
        <w:t xml:space="preserve">tti Diafotismoksen </w:t>
      </w:r>
      <w:r w:rsidR="00812113">
        <w:rPr>
          <w:lang w:val="fi-FI"/>
        </w:rPr>
        <w:t>kreikkalaisilla 3</w:t>
      </w:r>
      <w:r>
        <w:rPr>
          <w:lang w:val="fi-FI"/>
        </w:rPr>
        <w:t xml:space="preserve">.7. 2144. Diafotismos on kummastellut hänen haluttomuuttaan egocastata, mutta Abilene on aiemminkin </w:t>
      </w:r>
      <w:r w:rsidR="006F4133">
        <w:rPr>
          <w:lang w:val="fi-FI"/>
        </w:rPr>
        <w:t xml:space="preserve">ollut varsin eksentrinen. </w:t>
      </w:r>
      <w:r w:rsidR="00886155">
        <w:rPr>
          <w:lang w:val="fi-FI"/>
        </w:rPr>
        <w:t xml:space="preserve">Nyt Diafotismoksen </w:t>
      </w:r>
      <w:r w:rsidR="004D33CC">
        <w:rPr>
          <w:lang w:val="fi-FI"/>
        </w:rPr>
        <w:t>kiirastulessa on viimein oikea Saatana, eikä pelkästään Abilenen sinne aiemmin lähettämä betaforkki.</w:t>
      </w:r>
      <w:r w:rsidR="00812113">
        <w:rPr>
          <w:lang w:val="fi-FI"/>
        </w:rPr>
        <w:t xml:space="preserve"> Viikon reissaamisen jälkeen kaksikko päätyi Volkovin kaivoasteroidille. Paria päivää myöhemmin Diafotismos oli uutisissa.</w:t>
      </w:r>
    </w:p>
    <w:p w14:paraId="5E16F82E" w14:textId="77777777" w:rsidR="00B4255E" w:rsidRDefault="00B4255E" w:rsidP="006C6249">
      <w:pPr>
        <w:rPr>
          <w:lang w:val="fi-FI"/>
        </w:rPr>
      </w:pPr>
    </w:p>
    <w:p w14:paraId="323BF772" w14:textId="77777777" w:rsidR="00B4255E" w:rsidRDefault="00B4255E" w:rsidP="006C6249">
      <w:pPr>
        <w:rPr>
          <w:lang w:val="fi-FI"/>
        </w:rPr>
      </w:pPr>
      <w:r>
        <w:rPr>
          <w:lang w:val="fi-FI"/>
        </w:rPr>
        <w:t xml:space="preserve">Abilene </w:t>
      </w:r>
      <w:r w:rsidR="00761F3C">
        <w:rPr>
          <w:lang w:val="fi-FI"/>
        </w:rPr>
        <w:t xml:space="preserve">tajuaa Jupiterin etsivän Diafotismosta. Hän </w:t>
      </w:r>
      <w:r w:rsidR="001A7EE1">
        <w:rPr>
          <w:lang w:val="fi-FI"/>
        </w:rPr>
        <w:t>arvelee kuitenkin Volkovin</w:t>
      </w:r>
      <w:r w:rsidR="008A7012">
        <w:rPr>
          <w:lang w:val="fi-FI"/>
        </w:rPr>
        <w:t xml:space="preserve"> alueen</w:t>
      </w:r>
      <w:r w:rsidR="001A7EE1">
        <w:rPr>
          <w:lang w:val="fi-FI"/>
        </w:rPr>
        <w:t xml:space="preserve"> olevan kohtalaisen turvallinen paikka jossa toimia.</w:t>
      </w:r>
      <w:r w:rsidR="008A7012">
        <w:rPr>
          <w:lang w:val="fi-FI"/>
        </w:rPr>
        <w:t xml:space="preserve"> Hän ei tiedä myös Titanin </w:t>
      </w:r>
      <w:r w:rsidR="008A7012">
        <w:rPr>
          <w:lang w:val="fi-FI"/>
        </w:rPr>
        <w:lastRenderedPageBreak/>
        <w:t>olevan Diafotismoksen jäljillä, eikä SI:n yhdistäneen häntä ja Diafotismosta.</w:t>
      </w:r>
    </w:p>
    <w:p w14:paraId="4190981F" w14:textId="77777777" w:rsidR="003A6960" w:rsidRDefault="003A6960" w:rsidP="006C6249">
      <w:pPr>
        <w:rPr>
          <w:lang w:val="fi-FI"/>
        </w:rPr>
      </w:pPr>
    </w:p>
    <w:p w14:paraId="6328B095" w14:textId="77777777" w:rsidR="003A6960" w:rsidRDefault="003A6960" w:rsidP="006C6249">
      <w:pPr>
        <w:rPr>
          <w:lang w:val="fi-FI"/>
        </w:rPr>
      </w:pPr>
      <w:r>
        <w:rPr>
          <w:lang w:val="fi-FI"/>
        </w:rPr>
        <w:t xml:space="preserve">Abilenelle Saatanan esittäminen kiirastulessa on päivätyötä. Olennaisemmin hän aikoo inkarnoida Muzafferin, ja on tätä varten tilannut Diafotismokselta tälle biomorfin. Splicer-mallinen </w:t>
      </w:r>
      <w:r w:rsidR="0021707D">
        <w:rPr>
          <w:lang w:val="fi-FI"/>
        </w:rPr>
        <w:t xml:space="preserve">morfi onkin </w:t>
      </w:r>
      <w:r w:rsidR="004C4822">
        <w:rPr>
          <w:lang w:val="fi-FI"/>
        </w:rPr>
        <w:t xml:space="preserve">odottamassa Balvan 97:llä. </w:t>
      </w:r>
      <w:r w:rsidR="00776B70">
        <w:rPr>
          <w:lang w:val="fi-FI"/>
        </w:rPr>
        <w:t>Muzaffer vie häneltä aivan liikaa huomiota, jotta hän voisi omistautua kiirastulelle.</w:t>
      </w:r>
    </w:p>
    <w:p w14:paraId="2B0B1D5F" w14:textId="77777777" w:rsidR="008A7012" w:rsidRDefault="008A7012" w:rsidP="006C6249">
      <w:pPr>
        <w:rPr>
          <w:lang w:val="fi-FI"/>
        </w:rPr>
      </w:pPr>
    </w:p>
    <w:p w14:paraId="647285CC" w14:textId="77777777" w:rsidR="000A6038" w:rsidRDefault="000A6038" w:rsidP="006346D7">
      <w:pPr>
        <w:pStyle w:val="Heading4"/>
        <w:numPr>
          <w:ilvl w:val="3"/>
          <w:numId w:val="13"/>
        </w:numPr>
      </w:pPr>
      <w:r>
        <w:t>Diafotismoksen perspektiivi</w:t>
      </w:r>
    </w:p>
    <w:p w14:paraId="1883DD78" w14:textId="77777777" w:rsidR="000A6038" w:rsidRDefault="000A6038" w:rsidP="000A6038">
      <w:pPr>
        <w:rPr>
          <w:lang w:val="fi-FI"/>
        </w:rPr>
      </w:pPr>
      <w:r>
        <w:rPr>
          <w:lang w:val="fi-FI"/>
        </w:rPr>
        <w:t>Diafotismos aloitti työt Volkovin palveluksessa 10/2143. Alunperin hän egocastautui Titanilta</w:t>
      </w:r>
      <w:r w:rsidR="00BB35E7">
        <w:rPr>
          <w:lang w:val="fi-FI"/>
        </w:rPr>
        <w:t xml:space="preserve"> (sosiologian laitoksen egocasterista)</w:t>
      </w:r>
      <w:r>
        <w:rPr>
          <w:lang w:val="fi-FI"/>
        </w:rPr>
        <w:t xml:space="preserve"> Balvan 97:lle käyttäen Jane Doe and the Mockingbirdsiä välietappina; sittemmin hän on vaihtanut Extropiaan. </w:t>
      </w:r>
      <w:r w:rsidR="0083710E">
        <w:rPr>
          <w:lang w:val="fi-FI"/>
        </w:rPr>
        <w:t>Hän ei tahdo Titanin tietävän, missä hän aikansa viettää, ja tämä onkin ihan viisas siirto.</w:t>
      </w:r>
    </w:p>
    <w:p w14:paraId="15D40FD3" w14:textId="77777777" w:rsidR="00BE69CC" w:rsidRDefault="00BE69CC" w:rsidP="000A6038">
      <w:pPr>
        <w:rPr>
          <w:lang w:val="fi-FI"/>
        </w:rPr>
      </w:pPr>
    </w:p>
    <w:p w14:paraId="036FD338" w14:textId="77777777" w:rsidR="00BE69CC" w:rsidRDefault="00BE69CC" w:rsidP="000A6038">
      <w:pPr>
        <w:rPr>
          <w:lang w:val="fi-FI"/>
        </w:rPr>
      </w:pPr>
      <w:r>
        <w:rPr>
          <w:lang w:val="fi-FI"/>
        </w:rPr>
        <w:t xml:space="preserve">Diafotismoksen rutiini on jo usean vuoden ajan ollut lähetellä forkkeja itsestään </w:t>
      </w:r>
      <w:r w:rsidR="00020DE8">
        <w:rPr>
          <w:lang w:val="fi-FI"/>
        </w:rPr>
        <w:t xml:space="preserve">hoitamaan parin päivän bisneksiä. Nyt hän joutuu kuitenkin viettämään </w:t>
      </w:r>
      <w:r w:rsidR="000050EF">
        <w:rPr>
          <w:lang w:val="fi-FI"/>
        </w:rPr>
        <w:t xml:space="preserve">pidempiä aikoja kerrallaan Balvan 97:llä, ja tämä on aiheuttanut hänen sulautumisrutiineihinsa ongelmia. </w:t>
      </w:r>
      <w:r w:rsidR="005832C9">
        <w:rPr>
          <w:lang w:val="fi-FI"/>
        </w:rPr>
        <w:t>Hänellä ei ole varaa egocastata joka toinen päivä</w:t>
      </w:r>
      <w:r w:rsidR="00A91FBF">
        <w:rPr>
          <w:lang w:val="fi-FI"/>
        </w:rPr>
        <w:t>, joten hänellä on monimutkainen rutiini, johon kuuluu mm.</w:t>
      </w:r>
      <w:r w:rsidR="00C46A51">
        <w:rPr>
          <w:lang w:val="fi-FI"/>
        </w:rPr>
        <w:t xml:space="preserve"> aikakiihdytys (50x hitaampi kokemusten kertyminen Titanilla)</w:t>
      </w:r>
      <w:r w:rsidR="005043F7">
        <w:rPr>
          <w:lang w:val="fi-FI"/>
        </w:rPr>
        <w:t>. Tämä mahdollistaa 10 päivän erilläänolot, mutta sekin tulee kalliinpuoleiseksi. Niinpä hän on siirtynyt enimmäkseen käyttämään betaforkkeja.</w:t>
      </w:r>
    </w:p>
    <w:p w14:paraId="7406BC58" w14:textId="77777777" w:rsidR="005043F7" w:rsidRDefault="005043F7" w:rsidP="000A6038">
      <w:pPr>
        <w:rPr>
          <w:lang w:val="fi-FI"/>
        </w:rPr>
      </w:pPr>
    </w:p>
    <w:p w14:paraId="4174743B" w14:textId="77777777" w:rsidR="005E566F" w:rsidRDefault="00C8265E" w:rsidP="000A6038">
      <w:pPr>
        <w:rPr>
          <w:lang w:val="fi-FI"/>
        </w:rPr>
      </w:pPr>
      <w:r>
        <w:rPr>
          <w:lang w:val="fi-FI"/>
        </w:rPr>
        <w:t>Viimeiset kahdeksan kuukautta hänen pääasiallinen fokuksensa on ollut Balvan 97:llä, joskin hän on käynyt ainakin kerran viikoss</w:t>
      </w:r>
      <w:r w:rsidR="00C80726">
        <w:rPr>
          <w:lang w:val="fi-FI"/>
        </w:rPr>
        <w:t>a Titanilla. Extropian kautta matkaan menee 2 tuntia suuntaansa.</w:t>
      </w:r>
      <w:r w:rsidR="002A5104">
        <w:rPr>
          <w:lang w:val="fi-FI"/>
        </w:rPr>
        <w:t xml:space="preserve"> Tyypillisesti betaforkki hänestä </w:t>
      </w:r>
      <w:r w:rsidR="009A0EAF">
        <w:rPr>
          <w:lang w:val="fi-FI"/>
        </w:rPr>
        <w:t>valvoo menoa kummassakin päässä. Viime aikoina hän on käynyt jopa niin vainoharhaiseksi, että hän on kovakryptannut lähetyksensä siten, että ainoastaan hänen betaforkkinsa voi avata ne (jotta lähetystä ei voitaisi kaapata Extropialla).</w:t>
      </w:r>
    </w:p>
    <w:p w14:paraId="2B9BC371" w14:textId="77777777" w:rsidR="001378F9" w:rsidRDefault="001378F9" w:rsidP="000A6038">
      <w:pPr>
        <w:rPr>
          <w:lang w:val="fi-FI"/>
        </w:rPr>
      </w:pPr>
    </w:p>
    <w:p w14:paraId="11A58EE2" w14:textId="77777777" w:rsidR="001378F9" w:rsidRDefault="001378F9" w:rsidP="000A6038">
      <w:pPr>
        <w:rPr>
          <w:lang w:val="fi-FI"/>
        </w:rPr>
      </w:pPr>
      <w:r>
        <w:rPr>
          <w:lang w:val="fi-FI"/>
        </w:rPr>
        <w:t>Hänen fokuksensa on kuitenkin Anne-Marie Meredith, josta hän on ajanut ainakin kymmentä erilaista forkkia. Psykokirurgina Diafotismos on keskinkertainen, joten hän on saanut aikaan paljon täysin kelvottomia tuloksia. Kuitenkin hänen pääpointtinsa on koettaa ajaa Anne-Marieta</w:t>
      </w:r>
      <w:r w:rsidR="00BC0167">
        <w:rPr>
          <w:lang w:val="fi-FI"/>
        </w:rPr>
        <w:t xml:space="preserve"> pois tiukasta katolisesta dogma</w:t>
      </w:r>
      <w:r>
        <w:rPr>
          <w:lang w:val="fi-FI"/>
        </w:rPr>
        <w:t xml:space="preserve">sta, </w:t>
      </w:r>
      <w:r w:rsidR="00BC0167">
        <w:rPr>
          <w:lang w:val="fi-FI"/>
        </w:rPr>
        <w:t xml:space="preserve">ja tämä tapahtuu erilaisten koettelemusten, kärsimysten ja filosofisten keskustelujen kautta. </w:t>
      </w:r>
      <w:r w:rsidR="00CE213C">
        <w:rPr>
          <w:lang w:val="fi-FI"/>
        </w:rPr>
        <w:t>Nine Lives -kartellilta forkattu sadisti</w:t>
      </w:r>
      <w:r w:rsidR="004D3CF3">
        <w:rPr>
          <w:lang w:val="fi-FI"/>
        </w:rPr>
        <w:t xml:space="preserve"> </w:t>
      </w:r>
      <w:r w:rsidR="004D3CF3">
        <w:rPr>
          <w:b/>
          <w:i/>
          <w:lang w:val="fi-FI"/>
        </w:rPr>
        <w:t xml:space="preserve">El </w:t>
      </w:r>
      <w:r w:rsidR="0066130B">
        <w:rPr>
          <w:b/>
          <w:i/>
          <w:lang w:val="fi-FI"/>
        </w:rPr>
        <w:t>Colmillo</w:t>
      </w:r>
      <w:r w:rsidR="00CE213C">
        <w:rPr>
          <w:lang w:val="fi-FI"/>
        </w:rPr>
        <w:t xml:space="preserve"> toimii piinaajana.</w:t>
      </w:r>
    </w:p>
    <w:p w14:paraId="17673CDC" w14:textId="77777777" w:rsidR="0098549B" w:rsidRDefault="0098549B" w:rsidP="000A6038">
      <w:pPr>
        <w:rPr>
          <w:lang w:val="fi-FI"/>
        </w:rPr>
      </w:pPr>
    </w:p>
    <w:p w14:paraId="6E9685B5" w14:textId="77777777" w:rsidR="0098549B" w:rsidRDefault="0098549B" w:rsidP="000A6038">
      <w:pPr>
        <w:rPr>
          <w:lang w:val="fi-FI"/>
        </w:rPr>
      </w:pPr>
      <w:r>
        <w:rPr>
          <w:lang w:val="fi-FI"/>
        </w:rPr>
        <w:t xml:space="preserve">Kiirastuli on Diafotismokselle erittäin vastenmielinen ilmiö, ja hän todella inhoaa </w:t>
      </w:r>
      <w:r w:rsidR="00DF3A20">
        <w:rPr>
          <w:lang w:val="fi-FI"/>
        </w:rPr>
        <w:t>Colmilloa</w:t>
      </w:r>
      <w:r w:rsidR="004E27C8">
        <w:rPr>
          <w:lang w:val="fi-FI"/>
        </w:rPr>
        <w:t>, joka on pe</w:t>
      </w:r>
      <w:r w:rsidR="00C421C4">
        <w:rPr>
          <w:lang w:val="fi-FI"/>
        </w:rPr>
        <w:t>lkästään barbaarinen kiduttaja. Hänen keskustelunsa Abilenen kanssa ovat toki kertoneet hänelle, että hän käsittelee vain katolisten omia syyllisyydentuntoja ja vapauttaisi kenet tahansa, joka sanoisi tahtovansa vapauteen. Kuitenkin tämä pätee vain Anne-Marien kohdalla.</w:t>
      </w:r>
    </w:p>
    <w:p w14:paraId="1F945D07" w14:textId="77777777" w:rsidR="009072B2" w:rsidRDefault="009072B2" w:rsidP="000A6038">
      <w:pPr>
        <w:rPr>
          <w:lang w:val="fi-FI"/>
        </w:rPr>
      </w:pPr>
    </w:p>
    <w:p w14:paraId="19C19B27" w14:textId="77777777" w:rsidR="009072B2" w:rsidRDefault="009072B2" w:rsidP="000A6038">
      <w:pPr>
        <w:rPr>
          <w:lang w:val="fi-FI"/>
        </w:rPr>
      </w:pPr>
      <w:r>
        <w:rPr>
          <w:lang w:val="fi-FI"/>
        </w:rPr>
        <w:t xml:space="preserve">Diafotismoksella on 30 muuta egoa, jotka on tuotu Evangeliumin varastoista, ja joita hän kierrättää </w:t>
      </w:r>
      <w:r w:rsidR="00310270">
        <w:rPr>
          <w:lang w:val="fi-FI"/>
        </w:rPr>
        <w:t>kiirastulessa kuten parhaaksi näkee</w:t>
      </w:r>
      <w:r w:rsidR="0065576D">
        <w:rPr>
          <w:lang w:val="fi-FI"/>
        </w:rPr>
        <w:t xml:space="preserve">. Kaikki inkarnoidaan podeihin ja heille annetaan vinoutunut muusa, jonka tehtävä on </w:t>
      </w:r>
      <w:r w:rsidR="00BF086E">
        <w:rPr>
          <w:lang w:val="fi-FI"/>
        </w:rPr>
        <w:t>selittää kiirastulesta.</w:t>
      </w:r>
      <w:r w:rsidR="000E3FA3">
        <w:rPr>
          <w:lang w:val="fi-FI"/>
        </w:rPr>
        <w:t xml:space="preserve"> Muut kuin Anne-Marie ovat lopulta vain kulisseja, jotka tuhoutuvat kiirastulen kummallisuuksissa. Heidän raadoistaan kaivetaan kuorinippuja ja näitä siirretään uusiin podeihin, joskin toisinaan mieli palautetaan vain backupista.</w:t>
      </w:r>
    </w:p>
    <w:p w14:paraId="3369F731" w14:textId="77777777" w:rsidR="00BF086E" w:rsidRDefault="00BF086E" w:rsidP="000A6038">
      <w:pPr>
        <w:rPr>
          <w:lang w:val="fi-FI"/>
        </w:rPr>
      </w:pPr>
    </w:p>
    <w:p w14:paraId="033CEC58" w14:textId="77777777" w:rsidR="00BF086E" w:rsidRDefault="00BF086E" w:rsidP="000A6038">
      <w:pPr>
        <w:rPr>
          <w:lang w:val="fi-FI"/>
        </w:rPr>
      </w:pPr>
      <w:r>
        <w:rPr>
          <w:lang w:val="fi-FI"/>
        </w:rPr>
        <w:t xml:space="preserve">Toki täällä on pari ongelmatapausta - lähinnä Ytterhus ja jokunen muu korkeintaan </w:t>
      </w:r>
      <w:r>
        <w:rPr>
          <w:lang w:val="fi-FI"/>
        </w:rPr>
        <w:lastRenderedPageBreak/>
        <w:t>nimellisesti katolinen, jotka eivät h</w:t>
      </w:r>
      <w:r w:rsidR="000E3FA3">
        <w:rPr>
          <w:lang w:val="fi-FI"/>
        </w:rPr>
        <w:t>yväksy heille annettua maailmaa vaan olettavat sen olevan jotain kieroilua.</w:t>
      </w:r>
      <w:r w:rsidR="008E3883">
        <w:rPr>
          <w:lang w:val="fi-FI"/>
        </w:rPr>
        <w:t xml:space="preserve"> He eivät kuitenkaan ole helposti löytäneet toisiaan. Diafotismos on tunnistanut pari näistä, ja siirtänyt heidän egonsa kylmävarastoon - he eivät selvästikään kontribuoi kiirastuleen. Hän vakuuttaa itselleen, että hän aikoo inkarnoida heidät jossakin.</w:t>
      </w:r>
    </w:p>
    <w:p w14:paraId="5343A1C4" w14:textId="77777777" w:rsidR="00A43A2E" w:rsidRDefault="00A43A2E" w:rsidP="000A6038">
      <w:pPr>
        <w:rPr>
          <w:lang w:val="fi-FI"/>
        </w:rPr>
      </w:pPr>
    </w:p>
    <w:p w14:paraId="64A1C614" w14:textId="77777777" w:rsidR="00A43A2E" w:rsidRDefault="00A43A2E" w:rsidP="000A6038">
      <w:pPr>
        <w:rPr>
          <w:lang w:val="fi-FI"/>
        </w:rPr>
      </w:pPr>
      <w:r>
        <w:rPr>
          <w:lang w:val="fi-FI"/>
        </w:rPr>
        <w:t>Diafotismos on tavannut Saint Sunnivan miehistöstä ainoastaan Ishaq Alghanin, joka penkoi Ytterhusin kanssa paikkoja Jane Doella.</w:t>
      </w:r>
    </w:p>
    <w:p w14:paraId="2D38D0FF" w14:textId="77777777" w:rsidR="00BE69CC" w:rsidRPr="000A6038" w:rsidRDefault="00BE69CC" w:rsidP="000A6038">
      <w:pPr>
        <w:rPr>
          <w:lang w:val="fi-FI"/>
        </w:rPr>
      </w:pPr>
    </w:p>
    <w:p w14:paraId="77B69768" w14:textId="77777777" w:rsidR="008A7012" w:rsidRPr="005A705C" w:rsidRDefault="005A705C" w:rsidP="006346D7">
      <w:pPr>
        <w:pStyle w:val="Heading4"/>
        <w:numPr>
          <w:ilvl w:val="3"/>
          <w:numId w:val="13"/>
        </w:numPr>
      </w:pPr>
      <w:r w:rsidRPr="005A705C">
        <w:t>Volkovin perspektiivi</w:t>
      </w:r>
    </w:p>
    <w:p w14:paraId="32DB69A4" w14:textId="77777777" w:rsidR="005A705C" w:rsidRDefault="005A705C" w:rsidP="006C6249">
      <w:pPr>
        <w:rPr>
          <w:lang w:val="fi-FI"/>
        </w:rPr>
      </w:pPr>
      <w:r>
        <w:rPr>
          <w:lang w:val="fi-FI"/>
        </w:rPr>
        <w:t xml:space="preserve">Volkov on vuokrannut tyhjiä kaivostunneleita </w:t>
      </w:r>
      <w:r w:rsidR="002C46B4">
        <w:rPr>
          <w:lang w:val="fi-FI"/>
        </w:rPr>
        <w:t xml:space="preserve">Balvan 97:ltä </w:t>
      </w:r>
      <w:r>
        <w:rPr>
          <w:lang w:val="fi-FI"/>
        </w:rPr>
        <w:t xml:space="preserve">Diafotismokselle, eikä halua tietää mitä niissä tapahtuu. </w:t>
      </w:r>
      <w:r w:rsidR="0018586A">
        <w:rPr>
          <w:lang w:val="fi-FI"/>
        </w:rPr>
        <w:t xml:space="preserve">Diafotismos oli vuodenvaihteessa tullut hyperkorporaation työhön kirurgiksi ja </w:t>
      </w:r>
      <w:r w:rsidR="00D97857">
        <w:rPr>
          <w:lang w:val="fi-FI"/>
        </w:rPr>
        <w:t xml:space="preserve">egosiirtospesialistiksi, ja ottanut palkkiokseen vain tyhjää tilaa, käytöstä poistettuja podeja, </w:t>
      </w:r>
      <w:r w:rsidR="00B26CD4">
        <w:rPr>
          <w:lang w:val="fi-FI"/>
        </w:rPr>
        <w:t xml:space="preserve">energiaa, feedstockia sekä kaappikokoisen nanofabrikaattorin. </w:t>
      </w:r>
      <w:r w:rsidR="00F76C62">
        <w:rPr>
          <w:lang w:val="fi-FI"/>
        </w:rPr>
        <w:t xml:space="preserve">Aseman päällikkö, </w:t>
      </w:r>
      <w:r w:rsidR="00F76C62">
        <w:rPr>
          <w:b/>
          <w:i/>
          <w:lang w:val="fi-FI"/>
        </w:rPr>
        <w:t>Viktor Smolenak,</w:t>
      </w:r>
      <w:r w:rsidR="00F76C62">
        <w:rPr>
          <w:lang w:val="fi-FI"/>
        </w:rPr>
        <w:t xml:space="preserve"> </w:t>
      </w:r>
      <w:r w:rsidR="00B26CD4">
        <w:rPr>
          <w:lang w:val="fi-FI"/>
        </w:rPr>
        <w:t xml:space="preserve">on ottanut tarjouksen vastaan, ja kuuden kuukauden jälkeen on aivan tyytyväinen saldoon. Diafotismos toimii peiteidentiteetillä </w:t>
      </w:r>
      <w:r w:rsidR="00B26CD4">
        <w:rPr>
          <w:b/>
          <w:i/>
          <w:lang w:val="fi-FI"/>
        </w:rPr>
        <w:t>Jan Novak</w:t>
      </w:r>
      <w:r w:rsidR="002C46B4">
        <w:rPr>
          <w:lang w:val="fi-FI"/>
        </w:rPr>
        <w:t xml:space="preserve"> ("John Smith"), ja taustadatan mukaan hän on kotoisin Marsista. Tämä ei tietenkään selviä yksinkertaisimmasta taustatarkistuksesta.</w:t>
      </w:r>
    </w:p>
    <w:p w14:paraId="267091F8" w14:textId="77777777" w:rsidR="00A51090" w:rsidRDefault="00A51090" w:rsidP="006C6249">
      <w:pPr>
        <w:rPr>
          <w:lang w:val="fi-FI"/>
        </w:rPr>
      </w:pPr>
    </w:p>
    <w:p w14:paraId="479CA552" w14:textId="77777777" w:rsidR="002C46B4" w:rsidRDefault="00F76C62" w:rsidP="006C6249">
      <w:pPr>
        <w:rPr>
          <w:lang w:val="fi-FI"/>
        </w:rPr>
      </w:pPr>
      <w:r>
        <w:rPr>
          <w:lang w:val="fi-FI"/>
        </w:rPr>
        <w:t xml:space="preserve">Smolenak </w:t>
      </w:r>
      <w:r w:rsidR="00FA5767">
        <w:rPr>
          <w:lang w:val="fi-FI"/>
        </w:rPr>
        <w:t>tietää Diafotismoksen egocastailevan j</w:t>
      </w:r>
      <w:r w:rsidR="003D204F">
        <w:rPr>
          <w:lang w:val="fi-FI"/>
        </w:rPr>
        <w:t xml:space="preserve">atkuvasti </w:t>
      </w:r>
      <w:r w:rsidR="005D1417">
        <w:rPr>
          <w:lang w:val="fi-FI"/>
        </w:rPr>
        <w:t>Extropiaan ja takaisin (pari päivää joka viikko</w:t>
      </w:r>
      <w:r w:rsidR="003D204F">
        <w:rPr>
          <w:lang w:val="fi-FI"/>
        </w:rPr>
        <w:t xml:space="preserve">), ja </w:t>
      </w:r>
      <w:r w:rsidR="000A6038">
        <w:rPr>
          <w:lang w:val="fi-FI"/>
        </w:rPr>
        <w:t>on myös nähnyt uutisista tämän ongelmat Titanin kanssa.</w:t>
      </w:r>
      <w:r w:rsidR="006709A7">
        <w:rPr>
          <w:lang w:val="fi-FI"/>
        </w:rPr>
        <w:t xml:space="preserve"> Smolenakin kannalta nämä asiat ovat yhdentekeviä. Mikäli häneltä kysytään, hän sanoo ettei tiedä mitään Novakin aikeista ja ainakin aluksi pyrkii pitämään tämän puolta. Kuitenkin hänellä on tarkka etulaskenta käynnissä, ja </w:t>
      </w:r>
      <w:r w:rsidR="006B59B3">
        <w:rPr>
          <w:lang w:val="fi-FI"/>
        </w:rPr>
        <w:t xml:space="preserve">hänet voidaan ylipuhua, mikäli oikeasti joko Tasavalta, Titan tai Konsortio heittää painonsa tämän taakse. Ihan helposti hän ei kuitenkaan aio </w:t>
      </w:r>
      <w:r w:rsidR="0084083F">
        <w:rPr>
          <w:lang w:val="fi-FI"/>
        </w:rPr>
        <w:t>Novakia myydä, ja vähintään hänen aikeensa on varoittaa tätä.</w:t>
      </w:r>
    </w:p>
    <w:p w14:paraId="5F7F068A" w14:textId="77777777" w:rsidR="003F72CD" w:rsidRDefault="003F72CD" w:rsidP="006C6249">
      <w:pPr>
        <w:rPr>
          <w:lang w:val="fi-FI"/>
        </w:rPr>
      </w:pPr>
    </w:p>
    <w:p w14:paraId="272ACE7A" w14:textId="77777777" w:rsidR="00C02AE8" w:rsidRDefault="003F72CD" w:rsidP="006C6249">
      <w:pPr>
        <w:rPr>
          <w:lang w:val="fi-FI"/>
        </w:rPr>
      </w:pPr>
      <w:r>
        <w:rPr>
          <w:lang w:val="fi-FI"/>
        </w:rPr>
        <w:t>Smolenakille Diafotismoksen meiningit ovat lopulta pikkujuttu. Hänellä on oikeitakin huolia, kuten Night Cartelin pyrkimykset tunkeutua habiin ja ryhtyä käyttämään sen fabrikaattoreita omiin tarkoituksiinsa.</w:t>
      </w:r>
      <w:r w:rsidR="008F5A7A">
        <w:rPr>
          <w:lang w:val="fi-FI"/>
        </w:rPr>
        <w:t xml:space="preserve"> Smolenak itse kärsii sukituspelosta, on asunut samassa morfissa </w:t>
      </w:r>
      <w:r w:rsidR="00D957EE">
        <w:rPr>
          <w:lang w:val="fi-FI"/>
        </w:rPr>
        <w:t>vuodesta 2126</w:t>
      </w:r>
      <w:r w:rsidR="008F5A7A">
        <w:rPr>
          <w:lang w:val="fi-FI"/>
        </w:rPr>
        <w:t>, eikä aio koskaan vaihtaa tai egocastata.</w:t>
      </w:r>
    </w:p>
    <w:p w14:paraId="303FD8D7" w14:textId="77777777" w:rsidR="00C02AE8" w:rsidRDefault="00C02AE8" w:rsidP="006C6249">
      <w:pPr>
        <w:rPr>
          <w:lang w:val="fi-FI"/>
        </w:rPr>
      </w:pPr>
    </w:p>
    <w:p w14:paraId="1C6E84A1" w14:textId="77777777" w:rsidR="00A205C5" w:rsidRDefault="00A205C5" w:rsidP="006C6249">
      <w:pPr>
        <w:rPr>
          <w:lang w:val="fi-FI"/>
        </w:rPr>
      </w:pPr>
    </w:p>
    <w:p w14:paraId="56E2C3C4" w14:textId="77777777" w:rsidR="00A205C5" w:rsidRPr="00A205C5" w:rsidRDefault="00A205C5" w:rsidP="006346D7">
      <w:pPr>
        <w:pStyle w:val="Heading3"/>
        <w:numPr>
          <w:ilvl w:val="2"/>
          <w:numId w:val="13"/>
        </w:numPr>
      </w:pPr>
      <w:r w:rsidRPr="00A205C5">
        <w:t>Kreikkalaisilla</w:t>
      </w:r>
    </w:p>
    <w:p w14:paraId="547D27A5" w14:textId="77777777" w:rsidR="00AD5610" w:rsidRPr="004920D0" w:rsidRDefault="00AD5610" w:rsidP="00AD5610">
      <w:pPr>
        <w:widowControl/>
        <w:suppressAutoHyphens w:val="0"/>
        <w:rPr>
          <w:szCs w:val="24"/>
          <w:lang w:val="fi-FI" w:eastAsia="en-US"/>
        </w:rPr>
      </w:pPr>
      <w:r>
        <w:rPr>
          <w:lang w:val="fi-FI"/>
        </w:rPr>
        <w:t xml:space="preserve">Abandago on tankkitähtihabi, ja painajaismainen paikka jossa elää. Casa Arturolta sinne lähtenyt alus on itse asiassa Abilenen hämäys: hän löi vetoa rakettiharrastajien kanssa, etteivät nämä pääsisi sinne ja takaisin tulematta ryöstetyksi. Arvaus on ollut oikea: tänne saapunut pikkuraketti on räjäytetty palasiksi, ja Night Cartelin etäjäsenet ryöstelevät palasia. Rakettia ohjanneen brinker-insinööri </w:t>
      </w:r>
      <w:r>
        <w:rPr>
          <w:b/>
          <w:i/>
          <w:lang w:val="fi-FI"/>
        </w:rPr>
        <w:t>Gong Max</w:t>
      </w:r>
      <w:r>
        <w:rPr>
          <w:lang w:val="fi-FI"/>
        </w:rPr>
        <w:t>in ego on joutunut Abandagolle, ja he koettavat kiristää siitä rahaa (mutta backup on jo käynnistetty).</w:t>
      </w:r>
    </w:p>
    <w:p w14:paraId="6066BEEE" w14:textId="77777777" w:rsidR="00AD5610" w:rsidRPr="004920D0" w:rsidRDefault="00AD5610" w:rsidP="00182DD4">
      <w:pPr>
        <w:widowControl/>
        <w:suppressAutoHyphens w:val="0"/>
        <w:rPr>
          <w:szCs w:val="24"/>
          <w:lang w:val="fi-FI" w:eastAsia="en-US"/>
        </w:rPr>
      </w:pPr>
    </w:p>
    <w:p w14:paraId="60B79011" w14:textId="77777777" w:rsidR="00A205C5" w:rsidRDefault="00435784" w:rsidP="00182DD4">
      <w:pPr>
        <w:widowControl/>
        <w:suppressAutoHyphens w:val="0"/>
        <w:rPr>
          <w:lang w:val="fi-FI"/>
        </w:rPr>
      </w:pPr>
      <w:r w:rsidRPr="008D354A">
        <w:rPr>
          <w:szCs w:val="24"/>
          <w:lang w:val="fi-FI" w:eastAsia="en-US"/>
        </w:rPr>
        <w:t>Obinam</w:t>
      </w:r>
      <w:r w:rsidR="00006947">
        <w:rPr>
          <w:lang w:val="fi-FI"/>
        </w:rPr>
        <w:t xml:space="preserve"> on pelkästään synthmorfien habi, jossa </w:t>
      </w:r>
      <w:r w:rsidR="00097B2C">
        <w:rPr>
          <w:lang w:val="fi-FI"/>
        </w:rPr>
        <w:t xml:space="preserve">suuri joukko itsenäisiä brinkereitä pilkkoo jääasteroidia </w:t>
      </w:r>
      <w:r w:rsidR="00B22FD9">
        <w:rPr>
          <w:lang w:val="fi-FI"/>
        </w:rPr>
        <w:t xml:space="preserve">ja </w:t>
      </w:r>
      <w:r w:rsidR="0056348B">
        <w:rPr>
          <w:lang w:val="fi-FI"/>
        </w:rPr>
        <w:t xml:space="preserve">toimii näennäisen freelancerhenkisesti. </w:t>
      </w:r>
      <w:r w:rsidR="00314959">
        <w:rPr>
          <w:lang w:val="fi-FI"/>
        </w:rPr>
        <w:t xml:space="preserve">Sen asukit ovat itsenäinen pienoissivilisaatio: he ovat kaikki peräisin </w:t>
      </w:r>
      <w:r w:rsidR="00732DD4">
        <w:rPr>
          <w:lang w:val="fi-FI"/>
        </w:rPr>
        <w:t xml:space="preserve">Papua-Uusi Guinean </w:t>
      </w:r>
      <w:r w:rsidR="0082694F">
        <w:rPr>
          <w:lang w:val="fi-FI"/>
        </w:rPr>
        <w:t>Panara-</w:t>
      </w:r>
      <w:r w:rsidR="0082694F">
        <w:rPr>
          <w:lang w:val="fi-FI"/>
        </w:rPr>
        <w:lastRenderedPageBreak/>
        <w:t>heimosta</w:t>
      </w:r>
      <w:r w:rsidR="00260F07">
        <w:rPr>
          <w:lang w:val="fi-FI"/>
        </w:rPr>
        <w:t xml:space="preserve">, ja ovat </w:t>
      </w:r>
      <w:r w:rsidR="00395C3B">
        <w:rPr>
          <w:lang w:val="fi-FI"/>
        </w:rPr>
        <w:t xml:space="preserve">tiettävästi viimeiset </w:t>
      </w:r>
      <w:r w:rsidR="0082694F">
        <w:rPr>
          <w:lang w:val="fi-FI"/>
        </w:rPr>
        <w:t xml:space="preserve">heimonsa edustajat </w:t>
      </w:r>
      <w:r w:rsidR="00395C3B">
        <w:rPr>
          <w:lang w:val="fi-FI"/>
        </w:rPr>
        <w:t>transihmiskunnassa.</w:t>
      </w:r>
      <w:r w:rsidR="0082694F">
        <w:rPr>
          <w:lang w:val="fi-FI"/>
        </w:rPr>
        <w:t xml:space="preserve"> He puhuvat Kuotia ja matkustavat tasaisesti kau</w:t>
      </w:r>
      <w:r w:rsidR="00B63007">
        <w:rPr>
          <w:lang w:val="fi-FI"/>
        </w:rPr>
        <w:t>emmas muusta transihmiskunnasta, tiiviinä heimoyhteisönä.</w:t>
      </w:r>
      <w:r w:rsidR="009C5595">
        <w:rPr>
          <w:lang w:val="fi-FI"/>
        </w:rPr>
        <w:t xml:space="preserve"> On melko nopeasti ilmeistä, että täällä Abilene of Pain ei ole.</w:t>
      </w:r>
    </w:p>
    <w:p w14:paraId="7D1ED3AF" w14:textId="77777777" w:rsidR="009D4F8B" w:rsidRDefault="009D4F8B" w:rsidP="00182DD4">
      <w:pPr>
        <w:widowControl/>
        <w:suppressAutoHyphens w:val="0"/>
        <w:rPr>
          <w:lang w:val="fi-FI"/>
        </w:rPr>
      </w:pPr>
    </w:p>
    <w:p w14:paraId="22ABD5EA" w14:textId="77777777" w:rsidR="00026D10" w:rsidRPr="00075F0F" w:rsidRDefault="00F564C8" w:rsidP="006C6249">
      <w:pPr>
        <w:rPr>
          <w:lang w:val="fi-FI"/>
        </w:rPr>
      </w:pPr>
      <w:r>
        <w:rPr>
          <w:lang w:val="fi-FI"/>
        </w:rPr>
        <w:t>Balvan 97 on liikkuva kaivosoperaatio, joka käyttää pari vuotta ryöstölouhimalla asteroideja.</w:t>
      </w:r>
      <w:r w:rsidR="00705D53">
        <w:rPr>
          <w:lang w:val="fi-FI"/>
        </w:rPr>
        <w:t xml:space="preserve"> </w:t>
      </w:r>
      <w:r w:rsidR="002249B6">
        <w:rPr>
          <w:lang w:val="fi-FI"/>
        </w:rPr>
        <w:t>Jos siellä pitää meteliä</w:t>
      </w:r>
      <w:r w:rsidR="000D09F3">
        <w:rPr>
          <w:lang w:val="fi-FI"/>
        </w:rPr>
        <w:t xml:space="preserve">, El Colmillo järjestää Night Cartelin </w:t>
      </w:r>
      <w:r w:rsidR="00AE7003">
        <w:rPr>
          <w:lang w:val="fi-FI"/>
        </w:rPr>
        <w:t>nihilistejä tyhjiöpodeissa käymään tulokkaiden kimppuun.</w:t>
      </w:r>
      <w:r w:rsidR="00075F0F">
        <w:rPr>
          <w:lang w:val="fi-FI"/>
        </w:rPr>
        <w:t xml:space="preserve"> Night Cartelin paikalliskapteeni </w:t>
      </w:r>
      <w:r w:rsidR="00075F0F">
        <w:rPr>
          <w:b/>
          <w:i/>
          <w:lang w:val="fi-FI"/>
        </w:rPr>
        <w:t xml:space="preserve">Isaac Hochbaum </w:t>
      </w:r>
      <w:r w:rsidR="0043415E">
        <w:rPr>
          <w:lang w:val="fi-FI"/>
        </w:rPr>
        <w:t>(Exalt)</w:t>
      </w:r>
      <w:r w:rsidR="00075F0F">
        <w:rPr>
          <w:b/>
          <w:i/>
          <w:lang w:val="fi-FI"/>
        </w:rPr>
        <w:t xml:space="preserve"> </w:t>
      </w:r>
      <w:r w:rsidR="00075F0F">
        <w:rPr>
          <w:lang w:val="fi-FI"/>
        </w:rPr>
        <w:t xml:space="preserve">ei ole innostunut </w:t>
      </w:r>
      <w:r w:rsidR="00E80A38">
        <w:rPr>
          <w:lang w:val="fi-FI"/>
        </w:rPr>
        <w:t>tästä työvoimansa väärinkäytöstä.</w:t>
      </w:r>
    </w:p>
    <w:p w14:paraId="353A36DE" w14:textId="77777777" w:rsidR="00705D53" w:rsidRDefault="00705D53" w:rsidP="006C6249">
      <w:pPr>
        <w:rPr>
          <w:lang w:val="fi-FI"/>
        </w:rPr>
      </w:pPr>
    </w:p>
    <w:p w14:paraId="1557B9B8" w14:textId="77777777" w:rsidR="00A81F9C" w:rsidRDefault="00A81F9C" w:rsidP="006C6249">
      <w:pPr>
        <w:rPr>
          <w:lang w:val="fi-FI"/>
        </w:rPr>
      </w:pPr>
    </w:p>
    <w:p w14:paraId="617C7DDE" w14:textId="77777777" w:rsidR="00705D53" w:rsidRDefault="00705D53" w:rsidP="006C6249">
      <w:pPr>
        <w:rPr>
          <w:lang w:val="fi-FI"/>
        </w:rPr>
      </w:pPr>
    </w:p>
    <w:p w14:paraId="7FF5860F" w14:textId="77777777" w:rsidR="00EA018A" w:rsidRPr="00EA018A" w:rsidRDefault="00EA018A" w:rsidP="00EA018A">
      <w:pPr>
        <w:pStyle w:val="Heading2"/>
        <w:numPr>
          <w:ilvl w:val="1"/>
          <w:numId w:val="13"/>
        </w:numPr>
        <w:rPr>
          <w:lang w:val="fi-FI"/>
        </w:rPr>
      </w:pPr>
      <w:r w:rsidRPr="00EA018A">
        <w:rPr>
          <w:lang w:val="fi-FI"/>
        </w:rPr>
        <w:t>Kiirastuleen</w:t>
      </w:r>
    </w:p>
    <w:p w14:paraId="0924FA8B" w14:textId="77777777" w:rsidR="00EA018A" w:rsidRDefault="00EA018A" w:rsidP="006C6249">
      <w:pPr>
        <w:rPr>
          <w:lang w:val="fi-FI"/>
        </w:rPr>
      </w:pPr>
    </w:p>
    <w:p w14:paraId="6AAC5B2B" w14:textId="77777777" w:rsidR="00D64E79" w:rsidRDefault="00D64E79" w:rsidP="00D64E79">
      <w:pPr>
        <w:pStyle w:val="Heading3"/>
        <w:numPr>
          <w:ilvl w:val="0"/>
          <w:numId w:val="0"/>
        </w:numPr>
        <w:ind w:left="360"/>
      </w:pPr>
    </w:p>
    <w:p w14:paraId="7132750F" w14:textId="77777777" w:rsidR="00132073" w:rsidRPr="00AB3EED" w:rsidRDefault="00AB3EED" w:rsidP="00D64E79">
      <w:pPr>
        <w:pStyle w:val="Heading3"/>
        <w:numPr>
          <w:ilvl w:val="2"/>
          <w:numId w:val="13"/>
        </w:numPr>
      </w:pPr>
      <w:r w:rsidRPr="00AB3EED">
        <w:t>Mitä on tapahtunut</w:t>
      </w:r>
    </w:p>
    <w:p w14:paraId="37C1A4A1" w14:textId="77777777" w:rsidR="00AB3EED" w:rsidRDefault="00AB3EED" w:rsidP="006C6249">
      <w:pPr>
        <w:rPr>
          <w:lang w:val="fi-FI"/>
        </w:rPr>
      </w:pPr>
      <w:r>
        <w:rPr>
          <w:lang w:val="fi-FI"/>
        </w:rPr>
        <w:t>Garcian käytyä puhumassa Isaac Hochbaumin kanssa toinen hänen bruisereistaan v</w:t>
      </w:r>
      <w:r w:rsidR="00D457B8">
        <w:rPr>
          <w:lang w:val="fi-FI"/>
        </w:rPr>
        <w:t>uoti tiedon El Colmillo</w:t>
      </w:r>
      <w:r w:rsidR="008E160F">
        <w:rPr>
          <w:lang w:val="fi-FI"/>
        </w:rPr>
        <w:t>lle. Tämä</w:t>
      </w:r>
      <w:r w:rsidR="00D457B8">
        <w:rPr>
          <w:lang w:val="fi-FI"/>
        </w:rPr>
        <w:t xml:space="preserve"> </w:t>
      </w:r>
      <w:r w:rsidR="005C406D">
        <w:rPr>
          <w:lang w:val="fi-FI"/>
        </w:rPr>
        <w:t xml:space="preserve">epäilee, että tulokkaat saattavat etsiä Abilene of Painia, vaikkei pysty tätä </w:t>
      </w:r>
      <w:r w:rsidR="004A6D2A">
        <w:rPr>
          <w:lang w:val="fi-FI"/>
        </w:rPr>
        <w:t>osoittamaan.</w:t>
      </w:r>
      <w:r w:rsidR="00884B39">
        <w:rPr>
          <w:lang w:val="fi-FI"/>
        </w:rPr>
        <w:t xml:space="preserve"> Aikataulu kuitenkin täsmää.</w:t>
      </w:r>
      <w:r w:rsidR="004A6D2A">
        <w:rPr>
          <w:lang w:val="fi-FI"/>
        </w:rPr>
        <w:t xml:space="preserve"> Hänellä on turvallisuusvastuu operaatiosta, joten hän päättää itse kaapata kävijät. Hän tarkistaa pikaisesti, ettei kukaan ole käynyt Balvan 97:n backup-fasiliteetissa, ja sen jälkeen </w:t>
      </w:r>
      <w:r w:rsidR="002C2634">
        <w:rPr>
          <w:lang w:val="fi-FI"/>
        </w:rPr>
        <w:t xml:space="preserve">koettaa </w:t>
      </w:r>
      <w:r w:rsidR="008F7C28">
        <w:rPr>
          <w:lang w:val="fi-FI"/>
        </w:rPr>
        <w:t>ottaa hengiltä</w:t>
      </w:r>
      <w:r w:rsidR="002C2634">
        <w:rPr>
          <w:lang w:val="fi-FI"/>
        </w:rPr>
        <w:t xml:space="preserve"> </w:t>
      </w:r>
      <w:r w:rsidR="00F064E0">
        <w:rPr>
          <w:lang w:val="fi-FI"/>
        </w:rPr>
        <w:t>Acostan, Alghanin ja Garcian. Kaappauksessa hän käyttää Jor's Mining -</w:t>
      </w:r>
      <w:r w:rsidR="00D52E9F">
        <w:rPr>
          <w:lang w:val="fi-FI"/>
        </w:rPr>
        <w:t>puljuun soluttautuneita Night Cartelin tyyppejä, jotka on mahdotonta erottaa reiluista mainareista (kaikki ovat samanlaisissa vacuum podeissa).</w:t>
      </w:r>
      <w:r w:rsidR="000C7CDA">
        <w:rPr>
          <w:lang w:val="fi-FI"/>
        </w:rPr>
        <w:t xml:space="preserve"> </w:t>
      </w:r>
      <w:r w:rsidR="008F4456">
        <w:rPr>
          <w:lang w:val="fi-FI"/>
        </w:rPr>
        <w:t xml:space="preserve">Kuusi Night Cartelin tyyppiä </w:t>
      </w:r>
    </w:p>
    <w:p w14:paraId="1AD588C9" w14:textId="77777777" w:rsidR="00AC246F" w:rsidRDefault="00AC246F" w:rsidP="006C6249">
      <w:pPr>
        <w:rPr>
          <w:lang w:val="fi-FI"/>
        </w:rPr>
      </w:pPr>
    </w:p>
    <w:p w14:paraId="0CED47C3" w14:textId="77777777" w:rsidR="00AC246F" w:rsidRDefault="006F226B" w:rsidP="006C6249">
      <w:pPr>
        <w:rPr>
          <w:lang w:val="fi-FI"/>
        </w:rPr>
      </w:pPr>
      <w:r>
        <w:rPr>
          <w:lang w:val="fi-FI"/>
        </w:rPr>
        <w:t>Hyökkäys epäonnistuu yksinkertai</w:t>
      </w:r>
      <w:r w:rsidR="00D8767B">
        <w:rPr>
          <w:lang w:val="fi-FI"/>
        </w:rPr>
        <w:t>sesti siitä syystä, että fyysisen iskun kanssa yhtä aikaa tehtävä hakkerointi ei tehoa tasavaltalaisiin, joilla ei ole verkko</w:t>
      </w:r>
      <w:r w:rsidR="00421766">
        <w:rPr>
          <w:lang w:val="fi-FI"/>
        </w:rPr>
        <w:t>implantteja.</w:t>
      </w:r>
      <w:r w:rsidR="006B365F">
        <w:rPr>
          <w:lang w:val="fi-FI"/>
        </w:rPr>
        <w:t xml:space="preserve"> Colmillo on tulkinnut synteettisessä kehossa olevan Garcian pomoksi, ja hyökkää ensimmäiseksi tätä vastaan. Jos tasavaltalaiset pakenevat, </w:t>
      </w:r>
      <w:r w:rsidR="002F4BA5">
        <w:rPr>
          <w:lang w:val="fi-FI"/>
        </w:rPr>
        <w:t xml:space="preserve">he väistävät AR-hakkeroinnin ja ddosin, ja </w:t>
      </w:r>
      <w:r w:rsidR="009A6CB2">
        <w:rPr>
          <w:lang w:val="fi-FI"/>
        </w:rPr>
        <w:t xml:space="preserve">luultavasti siksi myös toisen porukan tyhjiöpodeja </w:t>
      </w:r>
      <w:r w:rsidR="00316E53">
        <w:rPr>
          <w:lang w:val="fi-FI"/>
        </w:rPr>
        <w:t>kaivostyökalujen</w:t>
      </w:r>
      <w:r w:rsidR="009A6CB2">
        <w:rPr>
          <w:lang w:val="fi-FI"/>
        </w:rPr>
        <w:t xml:space="preserve"> kanssa.</w:t>
      </w:r>
      <w:r w:rsidR="001529AF">
        <w:rPr>
          <w:lang w:val="fi-FI"/>
        </w:rPr>
        <w:t xml:space="preserve"> Pakeneminen pudottaa heidät infrastrukturaaliseen osaan asteroidia</w:t>
      </w:r>
      <w:r w:rsidR="005B0E54">
        <w:rPr>
          <w:lang w:val="fi-FI"/>
        </w:rPr>
        <w:t xml:space="preserve"> (käytännössä vedenpuhdistamoon)</w:t>
      </w:r>
      <w:r w:rsidR="001529AF">
        <w:rPr>
          <w:lang w:val="fi-FI"/>
        </w:rPr>
        <w:t xml:space="preserve">, jossa kiukkuiset turvatyypit kyselevät, mitä he oikein aikovat. </w:t>
      </w:r>
    </w:p>
    <w:p w14:paraId="05E6B4EC" w14:textId="77777777" w:rsidR="00AC246F" w:rsidRDefault="00AC246F" w:rsidP="006C6249">
      <w:pPr>
        <w:rPr>
          <w:lang w:val="fi-FI"/>
        </w:rPr>
      </w:pPr>
    </w:p>
    <w:p w14:paraId="7EB7743C" w14:textId="77777777" w:rsidR="007115EC" w:rsidRDefault="00007944" w:rsidP="006C6249">
      <w:pPr>
        <w:rPr>
          <w:lang w:val="fi-FI"/>
        </w:rPr>
      </w:pPr>
      <w:r>
        <w:rPr>
          <w:lang w:val="fi-FI"/>
        </w:rPr>
        <w:t>Colmi</w:t>
      </w:r>
      <w:r w:rsidR="00F6266B">
        <w:rPr>
          <w:lang w:val="fi-FI"/>
        </w:rPr>
        <w:t xml:space="preserve">llo saa luultavasti napattua </w:t>
      </w:r>
      <w:r w:rsidR="00C71983">
        <w:rPr>
          <w:lang w:val="fi-FI"/>
        </w:rPr>
        <w:t>Garcian nipun.</w:t>
      </w:r>
    </w:p>
    <w:p w14:paraId="5EF30BF8" w14:textId="77777777" w:rsidR="00132073" w:rsidRDefault="00132073" w:rsidP="006C6249">
      <w:pPr>
        <w:rPr>
          <w:lang w:val="fi-FI"/>
        </w:rPr>
      </w:pPr>
    </w:p>
    <w:p w14:paraId="2D1F11C5" w14:textId="77777777" w:rsidR="00E468ED" w:rsidRPr="00821A1E" w:rsidRDefault="00821A1E" w:rsidP="00821A1E">
      <w:pPr>
        <w:pStyle w:val="Heading3"/>
        <w:numPr>
          <w:ilvl w:val="2"/>
          <w:numId w:val="13"/>
        </w:numPr>
      </w:pPr>
      <w:r w:rsidRPr="00821A1E">
        <w:t>Kiirastulen rakenne</w:t>
      </w:r>
    </w:p>
    <w:p w14:paraId="1BF982E4" w14:textId="77777777" w:rsidR="00232137" w:rsidRDefault="00821A1E" w:rsidP="006C6249">
      <w:pPr>
        <w:rPr>
          <w:lang w:val="fi-FI"/>
        </w:rPr>
      </w:pPr>
      <w:r>
        <w:rPr>
          <w:lang w:val="fi-FI"/>
        </w:rPr>
        <w:t xml:space="preserve">Vanhat kaivoskuilut </w:t>
      </w:r>
      <w:r w:rsidR="00D27FC6">
        <w:rPr>
          <w:lang w:val="fi-FI"/>
        </w:rPr>
        <w:t xml:space="preserve">ovat porautuneet </w:t>
      </w:r>
      <w:r w:rsidR="00CA6436">
        <w:rPr>
          <w:lang w:val="fi-FI"/>
        </w:rPr>
        <w:t xml:space="preserve">surutta asteroidin läpi. Kun </w:t>
      </w:r>
      <w:r w:rsidR="00DB2AE9">
        <w:rPr>
          <w:lang w:val="fi-FI"/>
        </w:rPr>
        <w:t xml:space="preserve">niistä oli löydetty käyttökelpoinen materiaali, ne hylättiin. Diafotismos on ottanut omaan käyttöönsä </w:t>
      </w:r>
      <w:r w:rsidR="006B05DE">
        <w:rPr>
          <w:lang w:val="fi-FI"/>
        </w:rPr>
        <w:t>parin kilometrin</w:t>
      </w:r>
      <w:r w:rsidR="00DB2AE9">
        <w:rPr>
          <w:lang w:val="fi-FI"/>
        </w:rPr>
        <w:t xml:space="preserve"> verran käytävää </w:t>
      </w:r>
      <w:r w:rsidR="006B05DE">
        <w:rPr>
          <w:lang w:val="fi-FI"/>
        </w:rPr>
        <w:t xml:space="preserve">100m x 100m x 100m blokissa asteroidia. Nämä ovat pääosin kaiverrettua, ryömintäkokoista tunnelia, joka mutkittelee kiven läpi </w:t>
      </w:r>
      <w:r w:rsidR="00101ECD">
        <w:rPr>
          <w:lang w:val="fi-FI"/>
        </w:rPr>
        <w:t>sekavalla</w:t>
      </w:r>
      <w:r w:rsidR="006B05DE">
        <w:rPr>
          <w:lang w:val="fi-FI"/>
        </w:rPr>
        <w:t xml:space="preserve"> tavalla. </w:t>
      </w:r>
      <w:r w:rsidR="00101ECD">
        <w:rPr>
          <w:lang w:val="fi-FI"/>
        </w:rPr>
        <w:t>Muutamat avarammat tilat ovat sellaisia, joista kiirastulen</w:t>
      </w:r>
      <w:r w:rsidR="00103A99">
        <w:rPr>
          <w:lang w:val="fi-FI"/>
        </w:rPr>
        <w:t xml:space="preserve"> kidutettavat hakevat ruokansa. Jokaisessa näistä on kuitenkin Colmillon forkki, sekä sen päivän osalta väliaikaisiksi enforcereiksi nimitetyt kiirastulen uhrit. Ruuanhaku </w:t>
      </w:r>
      <w:r w:rsidR="00103A99">
        <w:rPr>
          <w:lang w:val="fi-FI"/>
        </w:rPr>
        <w:lastRenderedPageBreak/>
        <w:t xml:space="preserve">on hirveä kokemus, koska se pitää yrittää tehdä vältellen </w:t>
      </w:r>
      <w:r w:rsidR="00724E77">
        <w:rPr>
          <w:lang w:val="fi-FI"/>
        </w:rPr>
        <w:t>kidutettavaksi joutumista. Näissä suurissa kammioissa podeja ruoskitaan, poltetaan ja muutenkin revitään kappaleiksi.</w:t>
      </w:r>
      <w:r w:rsidR="00232137">
        <w:rPr>
          <w:lang w:val="fi-FI"/>
        </w:rPr>
        <w:t xml:space="preserve"> Ruokaa voi toki yrittää myös viedä muilta kiirastulessa kärsiviltä.</w:t>
      </w:r>
    </w:p>
    <w:p w14:paraId="4E1F33E0" w14:textId="77777777" w:rsidR="00232137" w:rsidRDefault="00232137" w:rsidP="006C6249">
      <w:pPr>
        <w:rPr>
          <w:lang w:val="fi-FI"/>
        </w:rPr>
      </w:pPr>
    </w:p>
    <w:p w14:paraId="1E160A6B" w14:textId="77777777" w:rsidR="00232137" w:rsidRDefault="008E2A42" w:rsidP="006C6249">
      <w:pPr>
        <w:rPr>
          <w:lang w:val="fi-FI"/>
        </w:rPr>
      </w:pPr>
      <w:r>
        <w:rPr>
          <w:lang w:val="fi-FI"/>
        </w:rPr>
        <w:t>Käytävissä piileskeleminen on semiturvallista. Välillä kiirastulen läpi kulkee Diafotismos käymässä uskonnollisia keskusteluja Anne-Marie Meredithin kanssa, mutta muille hän ei puhu kuin kulissiksi.</w:t>
      </w:r>
    </w:p>
    <w:p w14:paraId="4E9A6FE1" w14:textId="77777777" w:rsidR="0085572C" w:rsidRDefault="0085572C" w:rsidP="006C6249">
      <w:pPr>
        <w:rPr>
          <w:lang w:val="fi-FI"/>
        </w:rPr>
      </w:pPr>
    </w:p>
    <w:p w14:paraId="15C2EFBF" w14:textId="77777777" w:rsidR="0085572C" w:rsidRDefault="0085572C" w:rsidP="006C6249">
      <w:pPr>
        <w:rPr>
          <w:lang w:val="fi-FI"/>
        </w:rPr>
      </w:pPr>
      <w:r>
        <w:rPr>
          <w:lang w:val="fi-FI"/>
        </w:rPr>
        <w:t xml:space="preserve">Kiirastulen yhteydessä on </w:t>
      </w:r>
      <w:r w:rsidR="00334D68">
        <w:rPr>
          <w:lang w:val="fi-FI"/>
        </w:rPr>
        <w:t xml:space="preserve">suuri määrä likaista, öljyistä vettä, joka epämääräisin ajoin pumpataan käytävien läpi. </w:t>
      </w:r>
      <w:r w:rsidR="00D72288">
        <w:rPr>
          <w:lang w:val="fi-FI"/>
        </w:rPr>
        <w:t>Aina välillä jokut käytävät tulvivat ja niissä olevat joutuvat välttelemään hukkumista.</w:t>
      </w:r>
      <w:r w:rsidR="003A1ADC">
        <w:rPr>
          <w:lang w:val="fi-FI"/>
        </w:rPr>
        <w:t xml:space="preserve"> Välillä vesi on kylmää. Välillä se on lähes kiehuvaa, ja sen pinnalla oleva öljy on tulessa.</w:t>
      </w:r>
    </w:p>
    <w:p w14:paraId="7274202A" w14:textId="77777777" w:rsidR="0093176B" w:rsidRDefault="0093176B" w:rsidP="006C6249">
      <w:pPr>
        <w:rPr>
          <w:lang w:val="fi-FI"/>
        </w:rPr>
      </w:pPr>
    </w:p>
    <w:p w14:paraId="6C02EAC9" w14:textId="77777777" w:rsidR="001C76EF" w:rsidRDefault="0093176B" w:rsidP="006C6249">
      <w:pPr>
        <w:rPr>
          <w:lang w:val="fi-FI"/>
        </w:rPr>
      </w:pPr>
      <w:r>
        <w:rPr>
          <w:lang w:val="fi-FI"/>
        </w:rPr>
        <w:t xml:space="preserve">Ilmeisiä reittejä ulos ei ole. </w:t>
      </w:r>
      <w:r w:rsidR="00532610">
        <w:rPr>
          <w:lang w:val="fi-FI"/>
        </w:rPr>
        <w:t xml:space="preserve">Kaivoskoneesta modattu maw of death, joka jauhaa </w:t>
      </w:r>
      <w:r w:rsidR="000C144D">
        <w:rPr>
          <w:lang w:val="fi-FI"/>
        </w:rPr>
        <w:t xml:space="preserve">eläviä ja kuolleita. </w:t>
      </w:r>
      <w:r w:rsidR="000C2210">
        <w:rPr>
          <w:lang w:val="fi-FI"/>
        </w:rPr>
        <w:t>Eräs ilmeisin tie ulos on tämän läpi. Kuitenkin hammaskoneisto aktivoituu kenen tahansa muun kuin Abilenen, Colmillon tai Diafotismoksen astuessa siihen.</w:t>
      </w:r>
      <w:r w:rsidR="0097535C">
        <w:rPr>
          <w:lang w:val="fi-FI"/>
        </w:rPr>
        <w:t xml:space="preserve"> Se on jyrsinyt muutaman podin, </w:t>
      </w:r>
      <w:r w:rsidR="001C76EF">
        <w:rPr>
          <w:lang w:val="fi-FI"/>
        </w:rPr>
        <w:t xml:space="preserve">jotka yrittävät siitä läpi, vaikkakin se pyrkii olemaan ei-kuolettava. Pari muuta huoltoreittiä </w:t>
      </w:r>
      <w:r w:rsidR="00400E9E">
        <w:rPr>
          <w:lang w:val="fi-FI"/>
        </w:rPr>
        <w:t>tunnelista on naamioitu kivien taakse.</w:t>
      </w:r>
    </w:p>
    <w:p w14:paraId="46F600DA" w14:textId="77777777" w:rsidR="006640CF" w:rsidRDefault="006640CF" w:rsidP="006C6249">
      <w:pPr>
        <w:rPr>
          <w:lang w:val="fi-FI"/>
        </w:rPr>
      </w:pPr>
    </w:p>
    <w:p w14:paraId="668B9152" w14:textId="77777777" w:rsidR="006640CF" w:rsidRDefault="006640CF" w:rsidP="006C6249">
      <w:pPr>
        <w:rPr>
          <w:lang w:val="fi-FI"/>
        </w:rPr>
      </w:pPr>
      <w:r>
        <w:rPr>
          <w:lang w:val="fi-FI"/>
        </w:rPr>
        <w:t xml:space="preserve">Kiirastulen tunnelien ulkopuolella on logistiikka / huoltotilaa, joista pääsee käsiksi suuriin tiloihin muttei </w:t>
      </w:r>
      <w:r w:rsidR="00F457CD">
        <w:rPr>
          <w:lang w:val="fi-FI"/>
        </w:rPr>
        <w:t>jokaiseen pieneen ryömintäkoloon</w:t>
      </w:r>
      <w:r>
        <w:rPr>
          <w:lang w:val="fi-FI"/>
        </w:rPr>
        <w:t>.</w:t>
      </w:r>
      <w:r w:rsidR="002E05CC">
        <w:rPr>
          <w:lang w:val="fi-FI"/>
        </w:rPr>
        <w:t xml:space="preserve"> Näiden ulkopuolella on hallintotilat: egosilta ja sukitusfasiliteetit, </w:t>
      </w:r>
      <w:r w:rsidR="00F73991">
        <w:rPr>
          <w:lang w:val="fi-FI"/>
        </w:rPr>
        <w:t>sekä Diafotismoksen tietokonekeskus.</w:t>
      </w:r>
    </w:p>
    <w:p w14:paraId="1352E6BC" w14:textId="77777777" w:rsidR="006640CF" w:rsidRDefault="006640CF" w:rsidP="006C6249">
      <w:pPr>
        <w:rPr>
          <w:lang w:val="fi-FI"/>
        </w:rPr>
      </w:pPr>
    </w:p>
    <w:p w14:paraId="6E6A7C02" w14:textId="77777777" w:rsidR="0009514E" w:rsidRDefault="0009514E" w:rsidP="006C6249">
      <w:pPr>
        <w:rPr>
          <w:lang w:val="fi-FI"/>
        </w:rPr>
      </w:pPr>
      <w:r>
        <w:rPr>
          <w:lang w:val="fi-FI"/>
        </w:rPr>
        <w:t>Kiirastulen insinöörisuunnittelu on tullut Resurrektionisteilta. Se on parin harrastajan ajatuskokeena suunnittelema järjestelmä, jonka Diafotismos on toteuttanut.</w:t>
      </w:r>
      <w:r w:rsidR="0097442E">
        <w:rPr>
          <w:lang w:val="fi-FI"/>
        </w:rPr>
        <w:t xml:space="preserve"> Rakentamisen on tehnyt eräs Volkovin insinööreistä, </w:t>
      </w:r>
      <w:r w:rsidR="0010282D">
        <w:rPr>
          <w:b/>
          <w:i/>
          <w:lang w:val="fi-FI"/>
        </w:rPr>
        <w:t>Evuska Scerba</w:t>
      </w:r>
      <w:r w:rsidR="0010282D">
        <w:rPr>
          <w:lang w:val="fi-FI"/>
        </w:rPr>
        <w:t xml:space="preserve">, joka myös välillä kutsutaan troubleshoottaamaan paikkaa. Scerba ei tiedä alkuunkaan, </w:t>
      </w:r>
      <w:r w:rsidR="006E3D42">
        <w:rPr>
          <w:lang w:val="fi-FI"/>
        </w:rPr>
        <w:t>mitä kiirastulessa täsmälleen tapahtuu, ja Smolenak on sanonut, ettei asiaa kannata luultavasti katsoa kovin tarkasti.</w:t>
      </w:r>
    </w:p>
    <w:p w14:paraId="06243E09" w14:textId="77777777" w:rsidR="0032623E" w:rsidRDefault="0032623E" w:rsidP="006C6249">
      <w:pPr>
        <w:rPr>
          <w:lang w:val="fi-FI"/>
        </w:rPr>
      </w:pPr>
    </w:p>
    <w:p w14:paraId="376C8290" w14:textId="77777777" w:rsidR="0032623E" w:rsidRDefault="00D531F5" w:rsidP="006C6249">
      <w:pPr>
        <w:rPr>
          <w:lang w:val="fi-FI"/>
        </w:rPr>
      </w:pPr>
      <w:r>
        <w:rPr>
          <w:lang w:val="fi-FI"/>
        </w:rPr>
        <w:t xml:space="preserve">Sisäänkäynti kiirastuleen on robottitykkien vartioiman ilmalukon </w:t>
      </w:r>
      <w:r w:rsidR="001C3490">
        <w:rPr>
          <w:lang w:val="fi-FI"/>
        </w:rPr>
        <w:t xml:space="preserve">kautta. Avaaminen vaatii koodia; biometriikan kanssa koodi on anteeksiantavampi. </w:t>
      </w:r>
      <w:r w:rsidR="00327868">
        <w:rPr>
          <w:lang w:val="fi-FI"/>
        </w:rPr>
        <w:t>Ilmalukosta pääsee asuinkäy</w:t>
      </w:r>
      <w:r w:rsidR="006A6B7B">
        <w:rPr>
          <w:lang w:val="fi-FI"/>
        </w:rPr>
        <w:t>täviin, joissa majailevat Diafotismos, Abilene ja Muzaffer. Lisäksi Colmilloilla on parakki, ja Colmillo Primellä (joka on porukan johtaja</w:t>
      </w:r>
      <w:r w:rsidR="00950F59">
        <w:rPr>
          <w:lang w:val="fi-FI"/>
        </w:rPr>
        <w:t xml:space="preserve"> parhaassa morfissa</w:t>
      </w:r>
      <w:r w:rsidR="006A6B7B">
        <w:rPr>
          <w:lang w:val="fi-FI"/>
        </w:rPr>
        <w:t>) on oma asunto.</w:t>
      </w:r>
    </w:p>
    <w:p w14:paraId="58D996FE" w14:textId="77777777" w:rsidR="002E05CC" w:rsidRDefault="002E05CC" w:rsidP="006C6249">
      <w:pPr>
        <w:rPr>
          <w:lang w:val="fi-FI"/>
        </w:rPr>
      </w:pPr>
    </w:p>
    <w:p w14:paraId="2E826F75" w14:textId="77777777" w:rsidR="002E05CC" w:rsidRPr="0010282D" w:rsidRDefault="002E05CC" w:rsidP="006C6249">
      <w:pPr>
        <w:rPr>
          <w:lang w:val="fi-FI"/>
        </w:rPr>
      </w:pPr>
    </w:p>
    <w:p w14:paraId="5CFAA588" w14:textId="77777777" w:rsidR="003B14EF" w:rsidRDefault="003B14EF" w:rsidP="006C6249">
      <w:pPr>
        <w:rPr>
          <w:lang w:val="fi-FI"/>
        </w:rPr>
      </w:pPr>
    </w:p>
    <w:p w14:paraId="16AD3DEE" w14:textId="77777777" w:rsidR="00821A1E" w:rsidRDefault="00821A1E" w:rsidP="006C6249">
      <w:pPr>
        <w:rPr>
          <w:lang w:val="fi-FI"/>
        </w:rPr>
      </w:pPr>
    </w:p>
    <w:p w14:paraId="0F2DA00A" w14:textId="77777777" w:rsidR="00EA018A" w:rsidRPr="00EA018A" w:rsidRDefault="00EA018A" w:rsidP="006346D7">
      <w:pPr>
        <w:pStyle w:val="Heading3"/>
        <w:numPr>
          <w:ilvl w:val="2"/>
          <w:numId w:val="13"/>
        </w:numPr>
      </w:pPr>
      <w:r w:rsidRPr="00EA018A">
        <w:t>Vastustajat</w:t>
      </w:r>
    </w:p>
    <w:p w14:paraId="64616B89" w14:textId="77777777" w:rsidR="00EA018A" w:rsidRDefault="00EA018A" w:rsidP="006C6249">
      <w:pPr>
        <w:rPr>
          <w:lang w:val="fi-FI"/>
        </w:rPr>
      </w:pPr>
      <w:r w:rsidRPr="00EA018A">
        <w:rPr>
          <w:b/>
          <w:i/>
          <w:lang w:val="fi-FI"/>
        </w:rPr>
        <w:t>Diafotismos</w:t>
      </w:r>
      <w:r>
        <w:rPr>
          <w:lang w:val="fi-FI"/>
        </w:rPr>
        <w:t xml:space="preserve"> on kiirastulihankkeen pomo, ja esittää Jumalaa katolisessa näytelmässä. Hänen intressinsä kohdistuu Anne-Marieen, vaikka hänestä välillä alkaakin tuntua siltä, että koko proggis pitäisi hylätä.</w:t>
      </w:r>
    </w:p>
    <w:p w14:paraId="086740B0" w14:textId="77777777" w:rsidR="00EA018A" w:rsidRDefault="00EA018A" w:rsidP="006C6249">
      <w:pPr>
        <w:rPr>
          <w:lang w:val="fi-FI"/>
        </w:rPr>
      </w:pPr>
    </w:p>
    <w:p w14:paraId="7C295236" w14:textId="77777777" w:rsidR="00EA018A" w:rsidRDefault="00EA018A" w:rsidP="006C6249">
      <w:pPr>
        <w:rPr>
          <w:lang w:val="fi-FI"/>
        </w:rPr>
      </w:pPr>
      <w:r>
        <w:rPr>
          <w:b/>
          <w:i/>
          <w:lang w:val="fi-FI"/>
        </w:rPr>
        <w:t>Abilene of Pain</w:t>
      </w:r>
      <w:r>
        <w:rPr>
          <w:lang w:val="fi-FI"/>
        </w:rPr>
        <w:t xml:space="preserve"> on kakkospäällikkö. Hänelle kiirastuli on lähinnä paikka, jossa piileksiä samalla kun hän yrittää terapoida Muzafferia jälleen toimintakuntoiseksi. Hänelle piinan tuottaminen on lopulta vapauttavaa, ja kiirastulen Saatanan rooli menee häneltä vasemmalla kädellä.</w:t>
      </w:r>
      <w:r w:rsidR="00A36E27">
        <w:rPr>
          <w:lang w:val="fi-FI"/>
        </w:rPr>
        <w:t xml:space="preserve"> Abilene on aseistautunut hampaisiin asti, olettaen </w:t>
      </w:r>
      <w:r w:rsidR="00A36E27">
        <w:rPr>
          <w:lang w:val="fi-FI"/>
        </w:rPr>
        <w:lastRenderedPageBreak/>
        <w:t>että hetkellä millä hyvänsä hän saattaa joutua taistelemaan.</w:t>
      </w:r>
    </w:p>
    <w:p w14:paraId="5843DD3F" w14:textId="77777777" w:rsidR="00EA018A" w:rsidRDefault="00EA018A" w:rsidP="006C6249">
      <w:pPr>
        <w:rPr>
          <w:lang w:val="fi-FI"/>
        </w:rPr>
      </w:pPr>
    </w:p>
    <w:p w14:paraId="3E8BAF00" w14:textId="77777777" w:rsidR="001742EF" w:rsidRDefault="001742EF" w:rsidP="006C6249">
      <w:pPr>
        <w:rPr>
          <w:lang w:val="fi-FI"/>
        </w:rPr>
      </w:pPr>
      <w:r>
        <w:rPr>
          <w:b/>
          <w:i/>
          <w:lang w:val="fi-FI"/>
        </w:rPr>
        <w:t xml:space="preserve">Muzaffer Subandrio </w:t>
      </w:r>
      <w:r w:rsidR="008D61AA">
        <w:rPr>
          <w:lang w:val="fi-FI"/>
        </w:rPr>
        <w:t>on ryhmän villikortti - epävakaa psionikko, joka pystyy tekemään inhottavia psyykkisiä iskuja.</w:t>
      </w:r>
      <w:r w:rsidR="004F0D74">
        <w:rPr>
          <w:lang w:val="fi-FI"/>
        </w:rPr>
        <w:t xml:space="preserve"> Hänet on sukitettu </w:t>
      </w:r>
      <w:r w:rsidR="00842892">
        <w:rPr>
          <w:lang w:val="fi-FI"/>
        </w:rPr>
        <w:t xml:space="preserve">splicermorfiin. Hänellä ei ole osuutta kiirastulihommiin: hän </w:t>
      </w:r>
      <w:r w:rsidR="007C3BF7">
        <w:rPr>
          <w:lang w:val="fi-FI"/>
        </w:rPr>
        <w:t>jakaa pienen sviitin Abilenen kanssa, johon kuuluu yhteinen olohuone ja kylpyhuone, mutta molemmilla on omat ulko-ovet.</w:t>
      </w:r>
    </w:p>
    <w:p w14:paraId="0FC5692C" w14:textId="77777777" w:rsidR="006E0713" w:rsidRDefault="006E0713" w:rsidP="006C6249">
      <w:pPr>
        <w:rPr>
          <w:lang w:val="fi-FI"/>
        </w:rPr>
      </w:pPr>
    </w:p>
    <w:p w14:paraId="23606C1E" w14:textId="77777777" w:rsidR="00424D17" w:rsidRDefault="00424D17" w:rsidP="00424D17">
      <w:pPr>
        <w:rPr>
          <w:lang w:val="fi-FI"/>
        </w:rPr>
      </w:pPr>
      <w:r>
        <w:rPr>
          <w:b/>
          <w:i/>
          <w:lang w:val="fi-FI"/>
        </w:rPr>
        <w:t>El Colmillo</w:t>
      </w:r>
      <w:r>
        <w:rPr>
          <w:lang w:val="fi-FI"/>
        </w:rPr>
        <w:t xml:space="preserve"> on Diafotismoksen nyrkki. Slitheroidimorfissa ja muissa asuva pahasti sekopäinen äärisadisti muodostaa yhden hengen enforcer-porukan. Hän on myös yllättävän ovela, ja osaa manipuloida etenkin rikolliselementtejä. Hänellä on kontakteja aseman Night Cartel -porukkaan.</w:t>
      </w:r>
    </w:p>
    <w:p w14:paraId="4520780A" w14:textId="77777777" w:rsidR="00424D17" w:rsidRDefault="00424D17" w:rsidP="00424D17">
      <w:pPr>
        <w:rPr>
          <w:lang w:val="fi-FI"/>
        </w:rPr>
      </w:pPr>
    </w:p>
    <w:p w14:paraId="09A9F9DE" w14:textId="77777777" w:rsidR="006E0713" w:rsidRPr="008D61AA" w:rsidRDefault="006E0713" w:rsidP="006C6249">
      <w:pPr>
        <w:rPr>
          <w:lang w:val="fi-FI"/>
        </w:rPr>
      </w:pPr>
      <w:r>
        <w:rPr>
          <w:lang w:val="fi-FI"/>
        </w:rPr>
        <w:t>Lisäksi mookkeina on puoli tusinaa Colmillon forkkia peruspodeissa, aseistettuna lähinnä teräasein. Pari automatisoitua turvabottia löytyy myös.</w:t>
      </w:r>
    </w:p>
    <w:p w14:paraId="58E37225" w14:textId="77777777" w:rsidR="00EA018A" w:rsidRDefault="00EA018A" w:rsidP="006C6249">
      <w:pPr>
        <w:rPr>
          <w:lang w:val="fi-FI"/>
        </w:rPr>
      </w:pPr>
    </w:p>
    <w:p w14:paraId="289ECDA2" w14:textId="77777777" w:rsidR="00EA018A" w:rsidRDefault="00EA018A" w:rsidP="006C6249">
      <w:pPr>
        <w:rPr>
          <w:lang w:val="fi-FI"/>
        </w:rPr>
      </w:pPr>
    </w:p>
    <w:p w14:paraId="6F4391AC" w14:textId="77777777" w:rsidR="00B80943" w:rsidRDefault="00B80943" w:rsidP="00B80943">
      <w:pPr>
        <w:pStyle w:val="Heading3"/>
        <w:numPr>
          <w:ilvl w:val="2"/>
          <w:numId w:val="13"/>
        </w:numPr>
      </w:pPr>
      <w:r w:rsidRPr="00B80943">
        <w:t>Titanilaiset</w:t>
      </w:r>
    </w:p>
    <w:p w14:paraId="0E385AD0" w14:textId="77777777" w:rsidR="00D64E79" w:rsidRPr="00FD5AAE" w:rsidRDefault="00D64E79" w:rsidP="00D64E79">
      <w:pPr>
        <w:rPr>
          <w:lang w:val="fi-FI"/>
        </w:rPr>
      </w:pPr>
      <w:r>
        <w:rPr>
          <w:lang w:val="fi-FI"/>
        </w:rPr>
        <w:t xml:space="preserve">CFI:ltä on paikalla kaksi tiedustelu-upseeria: </w:t>
      </w:r>
      <w:r>
        <w:rPr>
          <w:b/>
          <w:i/>
          <w:lang w:val="fi-FI"/>
        </w:rPr>
        <w:t>Ragnar Soto</w:t>
      </w:r>
      <w:r>
        <w:rPr>
          <w:lang w:val="fi-FI"/>
        </w:rPr>
        <w:t xml:space="preserve"> ja </w:t>
      </w:r>
      <w:r w:rsidR="00FD5AAE">
        <w:rPr>
          <w:b/>
          <w:i/>
          <w:lang w:val="fi-FI"/>
        </w:rPr>
        <w:t>Ansa Zamweg.</w:t>
      </w:r>
      <w:r w:rsidR="00FD5AAE">
        <w:rPr>
          <w:lang w:val="fi-FI"/>
        </w:rPr>
        <w:t xml:space="preserve"> </w:t>
      </w:r>
    </w:p>
    <w:p w14:paraId="2300A39F" w14:textId="77777777" w:rsidR="00B80943" w:rsidRDefault="00B80943" w:rsidP="006C6249">
      <w:pPr>
        <w:rPr>
          <w:lang w:val="fi-FI"/>
        </w:rPr>
      </w:pPr>
    </w:p>
    <w:p w14:paraId="6A91DE3B" w14:textId="77777777" w:rsidR="00B80943" w:rsidRDefault="00B80943" w:rsidP="006C6249">
      <w:pPr>
        <w:rPr>
          <w:lang w:val="fi-FI"/>
        </w:rPr>
      </w:pPr>
    </w:p>
    <w:p w14:paraId="7907649B" w14:textId="77777777" w:rsidR="00E468ED" w:rsidRPr="004F0D74" w:rsidRDefault="004F0D74" w:rsidP="004F0D74">
      <w:pPr>
        <w:pStyle w:val="Heading3"/>
        <w:numPr>
          <w:ilvl w:val="2"/>
          <w:numId w:val="13"/>
        </w:numPr>
      </w:pPr>
      <w:r w:rsidRPr="004F0D74">
        <w:t>Reaktiot</w:t>
      </w:r>
    </w:p>
    <w:p w14:paraId="2BAB9315" w14:textId="77777777" w:rsidR="00E468ED" w:rsidRDefault="002A37E9" w:rsidP="006C6249">
      <w:pPr>
        <w:rPr>
          <w:lang w:val="fi-FI"/>
        </w:rPr>
      </w:pPr>
      <w:r>
        <w:rPr>
          <w:lang w:val="fi-FI"/>
        </w:rPr>
        <w:t xml:space="preserve">Colmillo arvelee tulokkaiden etsivän Abilenea. </w:t>
      </w:r>
      <w:r w:rsidR="00AC790C">
        <w:rPr>
          <w:lang w:val="fi-FI"/>
        </w:rPr>
        <w:t>Kun hän hukkaa Acostan ja Alghanin</w:t>
      </w:r>
      <w:r w:rsidR="00F424E8">
        <w:rPr>
          <w:lang w:val="fi-FI"/>
        </w:rPr>
        <w:t xml:space="preserve">, hän käy viemässä Garcian nipun </w:t>
      </w:r>
      <w:r w:rsidR="00C66923">
        <w:rPr>
          <w:lang w:val="fi-FI"/>
        </w:rPr>
        <w:t xml:space="preserve">simulaatioon. Hän ei välittömästi vaivaa tällä </w:t>
      </w:r>
      <w:r w:rsidR="00E72626">
        <w:rPr>
          <w:lang w:val="fi-FI"/>
        </w:rPr>
        <w:t>Diafotismosta, koska arvelee, että Garcian kohtalo saattaa käydä synteettisten vastaisesta väkivallasta.</w:t>
      </w:r>
      <w:r w:rsidR="000F1482">
        <w:rPr>
          <w:lang w:val="fi-FI"/>
        </w:rPr>
        <w:t xml:space="preserve"> Garcian keho </w:t>
      </w:r>
      <w:r w:rsidR="00BE3BCF">
        <w:rPr>
          <w:lang w:val="fi-FI"/>
        </w:rPr>
        <w:t xml:space="preserve">dumpataan </w:t>
      </w:r>
      <w:r w:rsidR="00141902">
        <w:rPr>
          <w:lang w:val="fi-FI"/>
        </w:rPr>
        <w:t>metallinkierrätykseen, ja se löytyy sieltä 12 tunnin kuluttua.</w:t>
      </w:r>
    </w:p>
    <w:p w14:paraId="7036615F" w14:textId="77777777" w:rsidR="00141902" w:rsidRDefault="00141902" w:rsidP="006C6249">
      <w:pPr>
        <w:rPr>
          <w:lang w:val="fi-FI"/>
        </w:rPr>
      </w:pPr>
    </w:p>
    <w:p w14:paraId="7142640F" w14:textId="77777777" w:rsidR="0030630E" w:rsidRDefault="00141902" w:rsidP="006C6249">
      <w:pPr>
        <w:rPr>
          <w:lang w:val="fi-FI"/>
        </w:rPr>
      </w:pPr>
      <w:r>
        <w:rPr>
          <w:lang w:val="fi-FI"/>
        </w:rPr>
        <w:t xml:space="preserve">Simulaatiossa Garcian kuulustelu on tuloksetonta: </w:t>
      </w:r>
      <w:r w:rsidR="00D0311B">
        <w:rPr>
          <w:lang w:val="fi-FI"/>
        </w:rPr>
        <w:t xml:space="preserve">agentin mielessä on paljon normaaleja vastustuslukkoja, joista Colmillo ei pääse läpi. Abilene pääsisi, mutta Colmillo ei häiritse häntä: hänellä on kiire leikkiä Saatanaa </w:t>
      </w:r>
      <w:r w:rsidR="000F7902">
        <w:rPr>
          <w:lang w:val="fi-FI"/>
        </w:rPr>
        <w:t>kiirastulessa.</w:t>
      </w:r>
      <w:r w:rsidR="0030630E">
        <w:rPr>
          <w:lang w:val="fi-FI"/>
        </w:rPr>
        <w:t xml:space="preserve"> Colmillo kysyy asiasta Diafotismokselta, joka arvaa, että hänen liittolaisensa on jäämässä kiinni.</w:t>
      </w:r>
    </w:p>
    <w:p w14:paraId="1B0578AE" w14:textId="77777777" w:rsidR="006D0AFE" w:rsidRDefault="006D0AFE" w:rsidP="006C6249">
      <w:pPr>
        <w:rPr>
          <w:lang w:val="fi-FI"/>
        </w:rPr>
      </w:pPr>
    </w:p>
    <w:p w14:paraId="3BF36DF9" w14:textId="77777777" w:rsidR="00EB7A65" w:rsidRDefault="00AB72CA" w:rsidP="006C6249">
      <w:pPr>
        <w:rPr>
          <w:lang w:val="fi-FI"/>
        </w:rPr>
      </w:pPr>
      <w:r>
        <w:rPr>
          <w:lang w:val="fi-FI"/>
        </w:rPr>
        <w:t>Abilene ja Diafotismos ovat yhde</w:t>
      </w:r>
      <w:r w:rsidR="00CF1E38">
        <w:rPr>
          <w:lang w:val="fi-FI"/>
        </w:rPr>
        <w:t>ssä edenneet Meredithin kanssa, ja Diafotismos arvelee, että vielä muutama viikko, ja Meredith on valmis tuotavaksi pois kiirastulesta.</w:t>
      </w:r>
      <w:r w:rsidR="009F4833">
        <w:rPr>
          <w:lang w:val="fi-FI"/>
        </w:rPr>
        <w:t xml:space="preserve"> Hän ei aio varoitttaa Abil</w:t>
      </w:r>
      <w:r w:rsidR="00B908D5">
        <w:rPr>
          <w:lang w:val="fi-FI"/>
        </w:rPr>
        <w:t xml:space="preserve">enea jäljityksestä aivan vielä, </w:t>
      </w:r>
      <w:r w:rsidR="00A54D6B">
        <w:rPr>
          <w:lang w:val="fi-FI"/>
        </w:rPr>
        <w:t>koska ei tahdo tämän poistuvan. Niinpä hän ennemmin koettaa houkutella Garcian toverit kiirastuleen, jossa hän voi murhata heidät.</w:t>
      </w:r>
      <w:r w:rsidR="00706D26">
        <w:rPr>
          <w:lang w:val="fi-FI"/>
        </w:rPr>
        <w:t xml:space="preserve"> Tämän hän tekee syöttämällä heille tietoa Abilenen näköisestä tyypistä, joka </w:t>
      </w:r>
      <w:r w:rsidR="00254E39">
        <w:rPr>
          <w:lang w:val="fi-FI"/>
        </w:rPr>
        <w:t xml:space="preserve">saavuttuaan </w:t>
      </w:r>
      <w:r w:rsidR="00423E1E">
        <w:rPr>
          <w:lang w:val="fi-FI"/>
        </w:rPr>
        <w:t>vuokrasi tiloja aseman laidalta.</w:t>
      </w:r>
      <w:r w:rsidR="00A87B5C">
        <w:rPr>
          <w:lang w:val="fi-FI"/>
        </w:rPr>
        <w:t xml:space="preserve"> </w:t>
      </w:r>
      <w:r w:rsidR="009D23E3">
        <w:rPr>
          <w:lang w:val="fi-FI"/>
        </w:rPr>
        <w:t xml:space="preserve">Paikassa, jonne hän heidät järjestää, on </w:t>
      </w:r>
      <w:r w:rsidR="001F55BA">
        <w:rPr>
          <w:lang w:val="fi-FI"/>
        </w:rPr>
        <w:t>takaportti kiirastuleen.</w:t>
      </w:r>
    </w:p>
    <w:p w14:paraId="04CEBD3B" w14:textId="77777777" w:rsidR="00A54D6B" w:rsidRDefault="00A54D6B" w:rsidP="006C6249">
      <w:pPr>
        <w:rPr>
          <w:lang w:val="fi-FI"/>
        </w:rPr>
      </w:pPr>
    </w:p>
    <w:p w14:paraId="0A3E36C3" w14:textId="77777777" w:rsidR="00706D26" w:rsidRDefault="00706D26" w:rsidP="006C6249">
      <w:pPr>
        <w:rPr>
          <w:lang w:val="fi-FI"/>
        </w:rPr>
      </w:pPr>
    </w:p>
    <w:p w14:paraId="0FC77E68" w14:textId="77777777" w:rsidR="00706D26" w:rsidRDefault="00706D26" w:rsidP="006C6249">
      <w:pPr>
        <w:rPr>
          <w:lang w:val="fi-FI"/>
        </w:rPr>
      </w:pPr>
    </w:p>
    <w:p w14:paraId="73490BA8" w14:textId="77777777" w:rsidR="00706D26" w:rsidRDefault="0087493B" w:rsidP="006C6249">
      <w:pPr>
        <w:rPr>
          <w:lang w:val="fi-FI"/>
        </w:rPr>
      </w:pPr>
      <w:r>
        <w:rPr>
          <w:lang w:val="fi-FI"/>
        </w:rPr>
        <w:t xml:space="preserve">Diafotismos </w:t>
      </w:r>
      <w:r w:rsidR="00C946F2">
        <w:rPr>
          <w:lang w:val="fi-FI"/>
        </w:rPr>
        <w:t>ei heti tunnista saapujia Tasavallan sotilaiksi, etenkin kun kolme heistä on podeissa.</w:t>
      </w:r>
      <w:r w:rsidR="00764733">
        <w:rPr>
          <w:lang w:val="fi-FI"/>
        </w:rPr>
        <w:t xml:space="preserve"> Hän saattaa kuitenkin jossain vaiheessa tunnistaa </w:t>
      </w:r>
      <w:r w:rsidR="008410E7">
        <w:rPr>
          <w:lang w:val="fi-FI"/>
        </w:rPr>
        <w:t>Falkin.</w:t>
      </w:r>
    </w:p>
    <w:p w14:paraId="54512EDB" w14:textId="77777777" w:rsidR="00706D26" w:rsidRDefault="00706D26" w:rsidP="006C6249">
      <w:pPr>
        <w:rPr>
          <w:lang w:val="fi-FI"/>
        </w:rPr>
      </w:pPr>
    </w:p>
    <w:p w14:paraId="497F6718" w14:textId="77777777" w:rsidR="00D80E1A" w:rsidRDefault="008410E7" w:rsidP="006C6249">
      <w:pPr>
        <w:rPr>
          <w:lang w:val="fi-FI"/>
        </w:rPr>
      </w:pPr>
      <w:r>
        <w:rPr>
          <w:lang w:val="fi-FI"/>
        </w:rPr>
        <w:t xml:space="preserve">Tasavallan paikallaolo säikäyttää hänet. Hän </w:t>
      </w:r>
      <w:r w:rsidR="007F4DEF">
        <w:rPr>
          <w:lang w:val="fi-FI"/>
        </w:rPr>
        <w:t xml:space="preserve">tarkistaa taivaan, ja löytääkin Saint </w:t>
      </w:r>
      <w:r w:rsidR="007F4DEF">
        <w:rPr>
          <w:lang w:val="fi-FI"/>
        </w:rPr>
        <w:lastRenderedPageBreak/>
        <w:t xml:space="preserve">Sunnivan. </w:t>
      </w:r>
      <w:r w:rsidR="00EA7DCD">
        <w:rPr>
          <w:lang w:val="fi-FI"/>
        </w:rPr>
        <w:t xml:space="preserve">Hän tajuaa, että </w:t>
      </w:r>
      <w:r w:rsidR="007F4DEF">
        <w:rPr>
          <w:lang w:val="fi-FI"/>
        </w:rPr>
        <w:t xml:space="preserve">Tasavalta on tulossa, ja aikoo hävittää Balvan 97:n. </w:t>
      </w:r>
      <w:r w:rsidR="00EA7DCD">
        <w:rPr>
          <w:lang w:val="fi-FI"/>
        </w:rPr>
        <w:t>Hän tiedostaa, että jos kiirastuli todella löytyy, hänellä ei ole palaamista kotiin.</w:t>
      </w:r>
      <w:r w:rsidR="00D80E1A">
        <w:rPr>
          <w:lang w:val="fi-FI"/>
        </w:rPr>
        <w:t xml:space="preserve"> Niinpä hän aloittaa @-maineella </w:t>
      </w:r>
      <w:r w:rsidR="00E67A84">
        <w:rPr>
          <w:lang w:val="fi-FI"/>
        </w:rPr>
        <w:t xml:space="preserve">instant-kampanjan siitä, että Tasavalta </w:t>
      </w:r>
      <w:r w:rsidR="003D36FF">
        <w:rPr>
          <w:lang w:val="fi-FI"/>
        </w:rPr>
        <w:t xml:space="preserve">koettaa tunkeutua autonomistien alueelle kalistamaan sapeleitaan. </w:t>
      </w:r>
      <w:r w:rsidR="002323D3">
        <w:rPr>
          <w:lang w:val="fi-FI"/>
        </w:rPr>
        <w:t xml:space="preserve">Hän myös ilmoittautuu Smolenakille resurrektionistien agentiksi, ja </w:t>
      </w:r>
      <w:r w:rsidR="00610EA9">
        <w:rPr>
          <w:lang w:val="fi-FI"/>
        </w:rPr>
        <w:t>julistaa kiirastulensa näiden lähetystöksi. Tällaisena se on itsenäinen ja riippumaton</w:t>
      </w:r>
      <w:r w:rsidR="003D56D3">
        <w:rPr>
          <w:lang w:val="fi-FI"/>
        </w:rPr>
        <w:t xml:space="preserve">. Sitten hän </w:t>
      </w:r>
      <w:r w:rsidR="00114AC6">
        <w:rPr>
          <w:lang w:val="fi-FI"/>
        </w:rPr>
        <w:t xml:space="preserve">sitoo sen resurrektionistien nimissä Panarkistiseen </w:t>
      </w:r>
      <w:r w:rsidR="00D23E66">
        <w:rPr>
          <w:lang w:val="fi-FI"/>
        </w:rPr>
        <w:t xml:space="preserve">federaatioon, </w:t>
      </w:r>
      <w:r w:rsidR="00B25F74">
        <w:rPr>
          <w:lang w:val="fi-FI"/>
        </w:rPr>
        <w:t>ja ennenkuin kukaan saa asiaa helposti selvitettyä, Balvan 97:lle egocastaa lauma anarkisteja improvisoiduksi miliisiksi suurlähetystöä suojaamaan.</w:t>
      </w:r>
    </w:p>
    <w:p w14:paraId="37A2CDE6" w14:textId="77777777" w:rsidR="00610EA9" w:rsidRDefault="00610EA9" w:rsidP="006C6249">
      <w:pPr>
        <w:rPr>
          <w:lang w:val="fi-FI"/>
        </w:rPr>
      </w:pPr>
    </w:p>
    <w:p w14:paraId="7BC1C3A6" w14:textId="77777777" w:rsidR="00610EA9" w:rsidRDefault="00610EA9" w:rsidP="006C6249">
      <w:pPr>
        <w:rPr>
          <w:lang w:val="fi-FI"/>
        </w:rPr>
      </w:pPr>
      <w:r>
        <w:rPr>
          <w:lang w:val="fi-FI"/>
        </w:rPr>
        <w:t>Tämä mutkikas juoni virittää diplomaattisen vyyhdin, jonka johdosta kiirastulesta tulee de facto koskematon</w:t>
      </w:r>
      <w:r w:rsidR="00870104">
        <w:rPr>
          <w:lang w:val="fi-FI"/>
        </w:rPr>
        <w:t xml:space="preserve">: Volkov ei tahdo puuttua siihen, anarkistit julistavat suojelevansa sitä Tasavallan häiriköiltä, </w:t>
      </w:r>
      <w:r w:rsidR="00560333">
        <w:rPr>
          <w:lang w:val="fi-FI"/>
        </w:rPr>
        <w:t>eikä Tasavalta halua matsia anarkistien kanssa. Sen sijaan takakanavien kautta Tasavalta nojaa Titaniin.</w:t>
      </w:r>
    </w:p>
    <w:p w14:paraId="537BA200" w14:textId="77777777" w:rsidR="00490922" w:rsidRDefault="00490922" w:rsidP="006C6249">
      <w:pPr>
        <w:rPr>
          <w:lang w:val="fi-FI"/>
        </w:rPr>
      </w:pPr>
    </w:p>
    <w:p w14:paraId="4902CD04" w14:textId="77777777" w:rsidR="006F607C" w:rsidRDefault="00490922" w:rsidP="006C6249">
      <w:pPr>
        <w:rPr>
          <w:lang w:val="fi-FI"/>
        </w:rPr>
      </w:pPr>
      <w:r>
        <w:rPr>
          <w:lang w:val="fi-FI"/>
        </w:rPr>
        <w:t>Ongelmaksi muodostuu, että Diafotismo</w:t>
      </w:r>
      <w:r w:rsidR="00010ABE">
        <w:rPr>
          <w:lang w:val="fi-FI"/>
        </w:rPr>
        <w:t xml:space="preserve">ksella ei ole omaa egocasteria. Diafotismos aikoo kuitenkin tuhota todisteet kiirastulesta muutamassa päivässä, ja sitten kävellä </w:t>
      </w:r>
      <w:r w:rsidR="00180859">
        <w:rPr>
          <w:lang w:val="fi-FI"/>
        </w:rPr>
        <w:t>ulos Meredithin kanssa. Abilene, joka on tutkinut Muzafferia riittävästi, aikoo niinikään poistua ja egocastata Evangeliumiin.</w:t>
      </w:r>
      <w:r w:rsidR="006F607C">
        <w:rPr>
          <w:lang w:val="fi-FI"/>
        </w:rPr>
        <w:t xml:space="preserve"> Tämän toteuttamiseksi anarkistit lähettävät </w:t>
      </w:r>
      <w:r w:rsidR="00B136CB">
        <w:rPr>
          <w:lang w:val="fi-FI"/>
        </w:rPr>
        <w:t>kiirastulelle egocasterin blueprintin, ja tuovat fyy</w:t>
      </w:r>
      <w:r w:rsidR="00D4545D">
        <w:rPr>
          <w:lang w:val="fi-FI"/>
        </w:rPr>
        <w:t>sisesti kryptoavaimen sekä raaka-</w:t>
      </w:r>
      <w:r w:rsidR="00EB4D2C">
        <w:rPr>
          <w:lang w:val="fi-FI"/>
        </w:rPr>
        <w:t>aineita. Tietysti heidät voidaan yrittää blokata.</w:t>
      </w:r>
    </w:p>
    <w:p w14:paraId="0B7FE554" w14:textId="77777777" w:rsidR="007067D9" w:rsidRDefault="007067D9" w:rsidP="006C6249">
      <w:pPr>
        <w:rPr>
          <w:lang w:val="fi-FI"/>
        </w:rPr>
      </w:pPr>
    </w:p>
    <w:p w14:paraId="448D76F2" w14:textId="77777777" w:rsidR="007067D9" w:rsidRDefault="007067D9" w:rsidP="006C6249">
      <w:pPr>
        <w:rPr>
          <w:lang w:val="fi-FI"/>
        </w:rPr>
      </w:pPr>
      <w:r>
        <w:rPr>
          <w:lang w:val="fi-FI"/>
        </w:rPr>
        <w:t>Volkovia koko diplomaattinen vääntö vituttaa.</w:t>
      </w:r>
    </w:p>
    <w:p w14:paraId="0218FAEF" w14:textId="77777777" w:rsidR="00DE49CC" w:rsidRDefault="00DE49CC" w:rsidP="006C6249">
      <w:pPr>
        <w:rPr>
          <w:lang w:val="fi-FI"/>
        </w:rPr>
      </w:pPr>
    </w:p>
    <w:p w14:paraId="135F4E36" w14:textId="77777777" w:rsidR="00DE49CC" w:rsidRDefault="00DE49CC" w:rsidP="006C6249">
      <w:pPr>
        <w:rPr>
          <w:lang w:val="fi-FI"/>
        </w:rPr>
      </w:pPr>
    </w:p>
    <w:p w14:paraId="4A48279D" w14:textId="77777777" w:rsidR="00002A46" w:rsidRDefault="00DE49CC" w:rsidP="00DE49CC">
      <w:pPr>
        <w:pStyle w:val="Heading2"/>
        <w:numPr>
          <w:ilvl w:val="1"/>
          <w:numId w:val="13"/>
        </w:numPr>
        <w:rPr>
          <w:lang w:val="fi-FI"/>
        </w:rPr>
      </w:pPr>
      <w:r w:rsidRPr="00DE49CC">
        <w:rPr>
          <w:lang w:val="fi-FI"/>
        </w:rPr>
        <w:t>Tedium</w:t>
      </w:r>
    </w:p>
    <w:p w14:paraId="4D249324" w14:textId="77777777" w:rsidR="00936B1F" w:rsidRDefault="00936B1F" w:rsidP="00936B1F">
      <w:pPr>
        <w:rPr>
          <w:lang w:val="fi-FI"/>
        </w:rPr>
      </w:pPr>
      <w:r>
        <w:rPr>
          <w:b/>
          <w:lang w:val="fi-FI"/>
        </w:rPr>
        <w:t xml:space="preserve">Aika: </w:t>
      </w:r>
      <w:r>
        <w:rPr>
          <w:lang w:val="fi-FI"/>
        </w:rPr>
        <w:t>Loppuvuosi 2144</w:t>
      </w:r>
    </w:p>
    <w:p w14:paraId="0F2DB581" w14:textId="77777777" w:rsidR="00936B1F" w:rsidRPr="00936B1F" w:rsidRDefault="00936B1F" w:rsidP="00936B1F">
      <w:pPr>
        <w:rPr>
          <w:lang w:val="fi-FI"/>
        </w:rPr>
      </w:pPr>
      <w:r>
        <w:rPr>
          <w:b/>
          <w:lang w:val="fi-FI"/>
        </w:rPr>
        <w:t xml:space="preserve">Paikka: </w:t>
      </w:r>
      <w:r>
        <w:rPr>
          <w:lang w:val="fi-FI"/>
        </w:rPr>
        <w:t>Jupiterin kreikkalaiset</w:t>
      </w:r>
    </w:p>
    <w:p w14:paraId="6798DF24" w14:textId="77777777" w:rsidR="00936B1F" w:rsidRPr="00936B1F" w:rsidRDefault="00936B1F" w:rsidP="00936B1F">
      <w:pPr>
        <w:rPr>
          <w:lang w:val="fi-FI"/>
        </w:rPr>
      </w:pPr>
    </w:p>
    <w:p w14:paraId="6EB55AA4" w14:textId="77777777" w:rsidR="00DE49CC" w:rsidRDefault="00E71999" w:rsidP="006C6249">
      <w:pPr>
        <w:rPr>
          <w:lang w:val="fi-FI"/>
        </w:rPr>
      </w:pPr>
      <w:r>
        <w:rPr>
          <w:lang w:val="fi-FI"/>
        </w:rPr>
        <w:t xml:space="preserve">Lokakuun puolivälistä joulukuun puoliväliin Saint Sunniva on osallisena pitkässä operaatiossa. Tämä on virallisesti sotaharjoitus, mutta </w:t>
      </w:r>
      <w:r w:rsidR="00726CB8">
        <w:rPr>
          <w:lang w:val="fi-FI"/>
        </w:rPr>
        <w:t xml:space="preserve">oikeasti se on </w:t>
      </w:r>
      <w:r w:rsidR="00D302CA">
        <w:rPr>
          <w:lang w:val="fi-FI"/>
        </w:rPr>
        <w:t>osa Tasavallan pyrkimystä muistuttaa Titania, että he voivat halutessaan vaikeuttaa huomattavasti näiden kykyä saada mitään lähetyksiä sisemmästä järjestelmästä.</w:t>
      </w:r>
      <w:r w:rsidR="00E7459D">
        <w:rPr>
          <w:lang w:val="fi-FI"/>
        </w:rPr>
        <w:t xml:space="preserve"> Saint Sunniva jatkaa Jupiterin kreikkalaisilla oleskelua, </w:t>
      </w:r>
      <w:r w:rsidR="00375AE0">
        <w:rPr>
          <w:lang w:val="fi-FI"/>
        </w:rPr>
        <w:t xml:space="preserve">ja heitä tukemaan saapuu Kalliston taistelulaivaston </w:t>
      </w:r>
      <w:r w:rsidR="0000454F">
        <w:rPr>
          <w:lang w:val="fi-FI"/>
        </w:rPr>
        <w:t>17. taistelulaivue</w:t>
      </w:r>
      <w:r w:rsidR="00795787">
        <w:rPr>
          <w:lang w:val="fi-FI"/>
        </w:rPr>
        <w:t xml:space="preserve">, nopeasti liikkuva antimateriareaktoreilla kulkeva Saint Quiteria, kevyt risteilijä Saint Iocastina sekä komplementti hävittäjiä ja huoltokalustoa. </w:t>
      </w:r>
    </w:p>
    <w:p w14:paraId="3E633B5E" w14:textId="77777777" w:rsidR="00747FD8" w:rsidRDefault="00747FD8" w:rsidP="006C6249">
      <w:pPr>
        <w:rPr>
          <w:lang w:val="fi-FI"/>
        </w:rPr>
      </w:pPr>
    </w:p>
    <w:p w14:paraId="7FE94D4D" w14:textId="77777777" w:rsidR="00B86875" w:rsidRDefault="00B86875" w:rsidP="006C6249">
      <w:pPr>
        <w:rPr>
          <w:lang w:val="fi-FI"/>
        </w:rPr>
      </w:pPr>
      <w:r>
        <w:rPr>
          <w:lang w:val="fi-FI"/>
        </w:rPr>
        <w:t xml:space="preserve">Poliittisena taustakuviona Tasavalta ja Titan ovat koettaneet käydä diplomaattisia neuvotteluja monella tasolla, mutta useimmat näistä ovat kariutuneet kun suhtautuminen transhumanisteihin on koventunut. </w:t>
      </w:r>
      <w:r w:rsidR="00AD5990">
        <w:rPr>
          <w:lang w:val="fi-FI"/>
        </w:rPr>
        <w:t>Konsortion touhuilla on osansa tässä: konsortio on tehnyt kädenojennuksia biokonservatiiveille monissa asioissa, ja jopa Volkov Saturnuksen järjestelmästä on liennyttänyt suhdettaan jupiterilaisiin. Autonomistiliittoa ajetaan nyt ahtaalle monesta suunnasta, vaikka paine keskittyykin sitä dominoivaan Titaniin.</w:t>
      </w:r>
    </w:p>
    <w:p w14:paraId="3447801B" w14:textId="77777777" w:rsidR="001B00FE" w:rsidRDefault="001B00FE" w:rsidP="006C6249">
      <w:pPr>
        <w:rPr>
          <w:lang w:val="fi-FI"/>
        </w:rPr>
      </w:pPr>
    </w:p>
    <w:p w14:paraId="360A4C79" w14:textId="77777777" w:rsidR="001B00FE" w:rsidRDefault="009B4FC4" w:rsidP="006C6249">
      <w:pPr>
        <w:rPr>
          <w:lang w:val="fi-FI"/>
        </w:rPr>
      </w:pPr>
      <w:r>
        <w:rPr>
          <w:lang w:val="fi-FI"/>
        </w:rPr>
        <w:t xml:space="preserve">(Taustan taustana, </w:t>
      </w:r>
      <w:r w:rsidR="00CA0006">
        <w:rPr>
          <w:lang w:val="fi-FI"/>
        </w:rPr>
        <w:t xml:space="preserve">Tasavalta ei tahdo Autonomistiliiton romahtavan täysin, tai Titanin tuhoutuvan, ei ainakaan ilman, että Konsortio murskautuu </w:t>
      </w:r>
      <w:r w:rsidR="00991733">
        <w:rPr>
          <w:lang w:val="fi-FI"/>
        </w:rPr>
        <w:t>samaan aikaan</w:t>
      </w:r>
      <w:r w:rsidR="00CA0006">
        <w:rPr>
          <w:lang w:val="fi-FI"/>
        </w:rPr>
        <w:t xml:space="preserve">. </w:t>
      </w:r>
      <w:r w:rsidR="00CA0006">
        <w:rPr>
          <w:lang w:val="fi-FI"/>
        </w:rPr>
        <w:lastRenderedPageBreak/>
        <w:t>Vaihtoehtoisesti Tasavallalle kelpaisi, että Morningstar nousisi varteenotettavaksi kilpailijaksi, mutta tämä ei tule aivan pian tapahtumaan.</w:t>
      </w:r>
      <w:r>
        <w:rPr>
          <w:lang w:val="fi-FI"/>
        </w:rPr>
        <w:t>)</w:t>
      </w:r>
    </w:p>
    <w:p w14:paraId="44248E6E" w14:textId="77777777" w:rsidR="009B4FC4" w:rsidRDefault="009B4FC4" w:rsidP="006C6249">
      <w:pPr>
        <w:rPr>
          <w:lang w:val="fi-FI"/>
        </w:rPr>
      </w:pPr>
    </w:p>
    <w:p w14:paraId="4978EEF2" w14:textId="77777777" w:rsidR="009B4FC4" w:rsidRDefault="009B4FC4" w:rsidP="006C6249">
      <w:pPr>
        <w:rPr>
          <w:lang w:val="fi-FI"/>
        </w:rPr>
      </w:pPr>
      <w:r>
        <w:rPr>
          <w:lang w:val="fi-FI"/>
        </w:rPr>
        <w:t xml:space="preserve">Tasavallan pyrkimys eristämisellä on painostaa Titania </w:t>
      </w:r>
      <w:r w:rsidR="009D697D">
        <w:rPr>
          <w:lang w:val="fi-FI"/>
        </w:rPr>
        <w:t xml:space="preserve">poispäin troijalaisten ja kreikkalaisten autonomistien </w:t>
      </w:r>
      <w:r w:rsidR="00101238">
        <w:rPr>
          <w:lang w:val="fi-FI"/>
        </w:rPr>
        <w:t xml:space="preserve">tukemisesta. </w:t>
      </w:r>
      <w:r w:rsidR="005F311F">
        <w:rPr>
          <w:lang w:val="fi-FI"/>
        </w:rPr>
        <w:t xml:space="preserve">Mitattavana tavoitteena on </w:t>
      </w:r>
      <w:r w:rsidR="007B4374">
        <w:rPr>
          <w:lang w:val="fi-FI"/>
        </w:rPr>
        <w:t xml:space="preserve">heikentää </w:t>
      </w:r>
      <w:r w:rsidR="00727DFB">
        <w:rPr>
          <w:lang w:val="fi-FI"/>
        </w:rPr>
        <w:t xml:space="preserve">etenkin Casa Arturon ja </w:t>
      </w:r>
      <w:r w:rsidR="00C35CAC">
        <w:rPr>
          <w:lang w:val="fi-FI"/>
        </w:rPr>
        <w:t>Exarchian anarkisteja ja huolehtia siitä, että näillä habeilla anarkismiaatteet tulevat jallitetuiksi.</w:t>
      </w:r>
    </w:p>
    <w:p w14:paraId="3F73A3B7" w14:textId="77777777" w:rsidR="00B434DF" w:rsidRDefault="00B434DF" w:rsidP="006C6249">
      <w:pPr>
        <w:rPr>
          <w:lang w:val="fi-FI"/>
        </w:rPr>
      </w:pPr>
    </w:p>
    <w:p w14:paraId="525C693D" w14:textId="77777777" w:rsidR="00B434DF" w:rsidRDefault="00B434DF" w:rsidP="006C6249">
      <w:pPr>
        <w:rPr>
          <w:lang w:val="fi-FI"/>
        </w:rPr>
      </w:pPr>
      <w:r>
        <w:rPr>
          <w:lang w:val="fi-FI"/>
        </w:rPr>
        <w:t xml:space="preserve">Niinpä Saint Sunniva päätyy </w:t>
      </w:r>
      <w:r w:rsidR="006A1A7A">
        <w:rPr>
          <w:lang w:val="fi-FI"/>
        </w:rPr>
        <w:t xml:space="preserve">olemaan shakkinappulana kaksi kuukautta, </w:t>
      </w:r>
      <w:r w:rsidR="00A07D7E">
        <w:rPr>
          <w:lang w:val="fi-FI"/>
        </w:rPr>
        <w:t xml:space="preserve">radalla, jolta sen voi nopeasti irrottaa </w:t>
      </w:r>
      <w:r w:rsidR="000A0BA1">
        <w:rPr>
          <w:lang w:val="fi-FI"/>
        </w:rPr>
        <w:t>mihin tahansa tehtävään.</w:t>
      </w:r>
      <w:r w:rsidR="00DB1606">
        <w:rPr>
          <w:lang w:val="fi-FI"/>
        </w:rPr>
        <w:t xml:space="preserve"> K</w:t>
      </w:r>
      <w:r w:rsidR="00532761">
        <w:rPr>
          <w:lang w:val="fi-FI"/>
        </w:rPr>
        <w:t xml:space="preserve">alliston ja Ganymeden laivastot, </w:t>
      </w:r>
      <w:r w:rsidR="00DB1606">
        <w:rPr>
          <w:lang w:val="fi-FI"/>
        </w:rPr>
        <w:t xml:space="preserve">Ulompien kuiden laivasto </w:t>
      </w:r>
      <w:r w:rsidR="00532761">
        <w:rPr>
          <w:lang w:val="fi-FI"/>
        </w:rPr>
        <w:t xml:space="preserve">sekä Ion avaruusjalkaväki </w:t>
      </w:r>
      <w:r w:rsidR="00DB1606">
        <w:rPr>
          <w:lang w:val="fi-FI"/>
        </w:rPr>
        <w:t xml:space="preserve">ovat aktiivisesti </w:t>
      </w:r>
      <w:r w:rsidR="00D331A5">
        <w:rPr>
          <w:lang w:val="fi-FI"/>
        </w:rPr>
        <w:t>osallistumassa toimintaan. Re</w:t>
      </w:r>
      <w:r w:rsidR="007D6911">
        <w:rPr>
          <w:lang w:val="fi-FI"/>
        </w:rPr>
        <w:t>servejä ei ole vielä aktivoitu; virallisessa retoriikassa kyse ei ole minkäänlaisesta sotatoiminnasta. Laukaustakaan ei ole tarkoitus ampua.</w:t>
      </w:r>
    </w:p>
    <w:p w14:paraId="3E3E271F" w14:textId="77777777" w:rsidR="007D6911" w:rsidRDefault="007D6911" w:rsidP="006C6249">
      <w:pPr>
        <w:rPr>
          <w:lang w:val="fi-FI"/>
        </w:rPr>
      </w:pPr>
    </w:p>
    <w:p w14:paraId="716FA18E" w14:textId="77777777" w:rsidR="007D6911" w:rsidRDefault="007D6911" w:rsidP="006C6249">
      <w:pPr>
        <w:rPr>
          <w:lang w:val="fi-FI"/>
        </w:rPr>
      </w:pPr>
      <w:r>
        <w:rPr>
          <w:lang w:val="fi-FI"/>
        </w:rPr>
        <w:t>(Sivuvaikutuksena tällä toiminnalla on, että Hyoden Kallistolla joutuu pahemmin eristyksiin</w:t>
      </w:r>
      <w:r w:rsidR="006C1DFF">
        <w:rPr>
          <w:lang w:val="fi-FI"/>
        </w:rPr>
        <w:t>.</w:t>
      </w:r>
      <w:r>
        <w:rPr>
          <w:lang w:val="fi-FI"/>
        </w:rPr>
        <w:t>)</w:t>
      </w:r>
    </w:p>
    <w:p w14:paraId="6295C7DC" w14:textId="77777777" w:rsidR="00796954" w:rsidRDefault="00796954" w:rsidP="006C6249">
      <w:pPr>
        <w:rPr>
          <w:lang w:val="fi-FI"/>
        </w:rPr>
      </w:pPr>
    </w:p>
    <w:p w14:paraId="272125C1" w14:textId="77777777" w:rsidR="005C1D61" w:rsidRPr="005C1D61" w:rsidRDefault="005C1D61" w:rsidP="005C1D61">
      <w:pPr>
        <w:pStyle w:val="Heading3"/>
        <w:numPr>
          <w:ilvl w:val="2"/>
          <w:numId w:val="13"/>
        </w:numPr>
      </w:pPr>
      <w:r w:rsidRPr="005C1D61">
        <w:t>Ytterhusin kohtalo</w:t>
      </w:r>
    </w:p>
    <w:p w14:paraId="3DB226FE" w14:textId="77777777" w:rsidR="005C1D61" w:rsidRDefault="005C1D61" w:rsidP="006C6249">
      <w:pPr>
        <w:rPr>
          <w:lang w:val="fi-FI"/>
        </w:rPr>
      </w:pPr>
      <w:r>
        <w:rPr>
          <w:lang w:val="fi-FI"/>
        </w:rPr>
        <w:t xml:space="preserve">Ytterhusin kohtalosta tietävät vain Acosta, Coleman, Falk, Iglesias, </w:t>
      </w:r>
      <w:r w:rsidR="00B6686A">
        <w:rPr>
          <w:lang w:val="fi-FI"/>
        </w:rPr>
        <w:t>Abdullah</w:t>
      </w:r>
      <w:r w:rsidR="00107364">
        <w:rPr>
          <w:lang w:val="fi-FI"/>
        </w:rPr>
        <w:t xml:space="preserve"> Alghani, Halkenhvad ja Jaramillo. Tämä saattaa olla liikaa,</w:t>
      </w:r>
      <w:r w:rsidR="00B94243">
        <w:rPr>
          <w:lang w:val="fi-FI"/>
        </w:rPr>
        <w:t xml:space="preserve"> jotta asia voisi pysyä salassa, huolimatta Halkenhvadin ehdottomista vaatimuksista.</w:t>
      </w:r>
    </w:p>
    <w:p w14:paraId="768EBBDB" w14:textId="77777777" w:rsidR="005C1D61" w:rsidRDefault="005C1D61" w:rsidP="006C6249">
      <w:pPr>
        <w:rPr>
          <w:lang w:val="fi-FI"/>
        </w:rPr>
      </w:pPr>
    </w:p>
    <w:p w14:paraId="5CC9BBBD" w14:textId="77777777" w:rsidR="00344963" w:rsidRDefault="00344963" w:rsidP="00344963">
      <w:pPr>
        <w:rPr>
          <w:lang w:val="fi-FI"/>
        </w:rPr>
      </w:pPr>
      <w:r>
        <w:rPr>
          <w:lang w:val="fi-FI"/>
        </w:rPr>
        <w:t xml:space="preserve">Jaramillo on puolestaan käynyt juttelemassa Ytterhusin kanssa JSFI:n mandaatilla, ja tehnyt tälle selväksi, että huolimatta siitä mitä tälle on käynyt, Tasavallalla on hänelle edelleen käyttöä, käytännössä vakoojana sisemmässä aurinkokunnassa. Jaramillo kertoo, että Ytterhus ei ole yksin, ja pelaa muutenkin taitavaa psykologista peliä asiaan liittyen. Ytterhusille annetaan muistettavaksi pari koodia ja </w:t>
      </w:r>
      <w:r w:rsidR="00D236C2">
        <w:rPr>
          <w:lang w:val="fi-FI"/>
        </w:rPr>
        <w:t xml:space="preserve">hänelle annetaan kanava, johon ottaa yhteyttä jahka hän </w:t>
      </w:r>
      <w:r w:rsidR="00990100">
        <w:rPr>
          <w:lang w:val="fi-FI"/>
        </w:rPr>
        <w:t xml:space="preserve">asettuu aloilleen. </w:t>
      </w:r>
    </w:p>
    <w:p w14:paraId="4234332D" w14:textId="77777777" w:rsidR="00344963" w:rsidRDefault="00344963" w:rsidP="006C6249">
      <w:pPr>
        <w:rPr>
          <w:lang w:val="fi-FI"/>
        </w:rPr>
      </w:pPr>
    </w:p>
    <w:p w14:paraId="679C264E" w14:textId="77777777" w:rsidR="00796954" w:rsidRPr="00796954" w:rsidRDefault="00796954" w:rsidP="00796954">
      <w:pPr>
        <w:pStyle w:val="Heading3"/>
        <w:numPr>
          <w:ilvl w:val="2"/>
          <w:numId w:val="13"/>
        </w:numPr>
      </w:pPr>
      <w:r w:rsidRPr="00796954">
        <w:t>Halkenhvadin kansansuosio</w:t>
      </w:r>
    </w:p>
    <w:p w14:paraId="6C7659D2" w14:textId="77777777" w:rsidR="00796954" w:rsidRDefault="00796954" w:rsidP="006C6249">
      <w:pPr>
        <w:rPr>
          <w:lang w:val="fi-FI"/>
        </w:rPr>
      </w:pPr>
      <w:r>
        <w:rPr>
          <w:lang w:val="fi-FI"/>
        </w:rPr>
        <w:t>Halkenhvad on pelannut poliittisia pelejään, ja saanut tällä tavoin ainakin Ayezin inhoamaan itseään.</w:t>
      </w:r>
    </w:p>
    <w:p w14:paraId="1360C52D" w14:textId="77777777" w:rsidR="00A678F3" w:rsidRDefault="00A678F3" w:rsidP="006C6249">
      <w:pPr>
        <w:rPr>
          <w:lang w:val="fi-FI"/>
        </w:rPr>
      </w:pPr>
    </w:p>
    <w:p w14:paraId="02791ACE" w14:textId="77777777" w:rsidR="00747024" w:rsidRPr="00747024" w:rsidRDefault="00747024" w:rsidP="00747024">
      <w:pPr>
        <w:pStyle w:val="Heading3"/>
        <w:numPr>
          <w:ilvl w:val="2"/>
          <w:numId w:val="13"/>
        </w:numPr>
      </w:pPr>
      <w:r w:rsidRPr="00747024">
        <w:t>Raskas harjoitus</w:t>
      </w:r>
    </w:p>
    <w:p w14:paraId="7B0600F0" w14:textId="77777777" w:rsidR="00747024" w:rsidRDefault="00747024" w:rsidP="006C6249">
      <w:pPr>
        <w:rPr>
          <w:lang w:val="fi-FI"/>
        </w:rPr>
      </w:pPr>
      <w:r>
        <w:rPr>
          <w:lang w:val="fi-FI"/>
        </w:rPr>
        <w:t>Eka viikko menee heittämällä. Sen jälkeen tulee vielä 8 lisää.</w:t>
      </w:r>
    </w:p>
    <w:p w14:paraId="305EE88F" w14:textId="77777777" w:rsidR="00747024" w:rsidRDefault="00747024" w:rsidP="006C6249">
      <w:pPr>
        <w:rPr>
          <w:lang w:val="fi-FI"/>
        </w:rPr>
      </w:pPr>
    </w:p>
    <w:p w14:paraId="440C799C" w14:textId="77777777" w:rsidR="00747024" w:rsidRDefault="00747024" w:rsidP="006C6249">
      <w:pPr>
        <w:rPr>
          <w:lang w:val="fi-FI"/>
        </w:rPr>
      </w:pPr>
      <w:r>
        <w:rPr>
          <w:lang w:val="fi-FI"/>
        </w:rPr>
        <w:t>Joka viikko</w:t>
      </w:r>
    </w:p>
    <w:p w14:paraId="2DA23056" w14:textId="77777777" w:rsidR="00747024" w:rsidRDefault="00747024" w:rsidP="00747024">
      <w:pPr>
        <w:numPr>
          <w:ilvl w:val="0"/>
          <w:numId w:val="3"/>
        </w:numPr>
        <w:rPr>
          <w:lang w:val="fi-FI"/>
        </w:rPr>
      </w:pPr>
      <w:r>
        <w:rPr>
          <w:lang w:val="fi-FI"/>
        </w:rPr>
        <w:t>kapteeni heittää Leadershipin</w:t>
      </w:r>
      <w:r w:rsidR="00E37987">
        <w:rPr>
          <w:lang w:val="fi-FI"/>
        </w:rPr>
        <w:t xml:space="preserve"> (13; +4 military rankista - 17)</w:t>
      </w:r>
    </w:p>
    <w:p w14:paraId="422524D7" w14:textId="77777777" w:rsidR="008259C0" w:rsidRDefault="008259C0" w:rsidP="008259C0">
      <w:pPr>
        <w:numPr>
          <w:ilvl w:val="1"/>
          <w:numId w:val="3"/>
        </w:numPr>
        <w:rPr>
          <w:lang w:val="fi-FI"/>
        </w:rPr>
      </w:pPr>
      <w:r>
        <w:rPr>
          <w:lang w:val="fi-FI"/>
        </w:rPr>
        <w:t>kriittin</w:t>
      </w:r>
      <w:r w:rsidR="000F0693">
        <w:rPr>
          <w:lang w:val="fi-FI"/>
        </w:rPr>
        <w:t>en onnistuminen: hyvä viikko; +2</w:t>
      </w:r>
      <w:r>
        <w:rPr>
          <w:lang w:val="fi-FI"/>
        </w:rPr>
        <w:t xml:space="preserve"> kaikille alaisille</w:t>
      </w:r>
    </w:p>
    <w:p w14:paraId="26031E87" w14:textId="77777777" w:rsidR="008259C0" w:rsidRDefault="008259C0" w:rsidP="008259C0">
      <w:pPr>
        <w:numPr>
          <w:ilvl w:val="1"/>
          <w:numId w:val="3"/>
        </w:numPr>
        <w:rPr>
          <w:lang w:val="fi-FI"/>
        </w:rPr>
      </w:pPr>
      <w:r>
        <w:rPr>
          <w:lang w:val="fi-FI"/>
        </w:rPr>
        <w:t>onnistuu: normaaliviikko, ei vaikutusta</w:t>
      </w:r>
    </w:p>
    <w:p w14:paraId="60B6F363" w14:textId="77777777" w:rsidR="008259C0" w:rsidRDefault="008259C0" w:rsidP="008259C0">
      <w:pPr>
        <w:numPr>
          <w:ilvl w:val="1"/>
          <w:numId w:val="3"/>
        </w:numPr>
        <w:rPr>
          <w:lang w:val="fi-FI"/>
        </w:rPr>
      </w:pPr>
      <w:r>
        <w:rPr>
          <w:lang w:val="fi-FI"/>
        </w:rPr>
        <w:t>epäonnistuu: hankala viikko: -1 kapteenin seuraavaan heittoon</w:t>
      </w:r>
    </w:p>
    <w:p w14:paraId="65A40EB4" w14:textId="77777777" w:rsidR="008259C0" w:rsidRDefault="008259C0" w:rsidP="008259C0">
      <w:pPr>
        <w:numPr>
          <w:ilvl w:val="1"/>
          <w:numId w:val="3"/>
        </w:numPr>
        <w:rPr>
          <w:lang w:val="fi-FI"/>
        </w:rPr>
      </w:pPr>
      <w:r>
        <w:rPr>
          <w:lang w:val="fi-FI"/>
        </w:rPr>
        <w:t>epäonnistuu 2. kerran: paha viikko: -1 kaikille, -1 kapteenin seuraavaan jne</w:t>
      </w:r>
    </w:p>
    <w:p w14:paraId="61D50540" w14:textId="77777777" w:rsidR="008259C0" w:rsidRDefault="008259C0" w:rsidP="008259C0">
      <w:pPr>
        <w:numPr>
          <w:ilvl w:val="1"/>
          <w:numId w:val="3"/>
        </w:numPr>
        <w:rPr>
          <w:lang w:val="fi-FI"/>
        </w:rPr>
      </w:pPr>
      <w:r>
        <w:rPr>
          <w:lang w:val="fi-FI"/>
        </w:rPr>
        <w:t>epäonnistuu kriittisesti: ei erityisefektiä (XO ja upseeristo paikkaavat)</w:t>
      </w:r>
    </w:p>
    <w:p w14:paraId="44375DBD" w14:textId="77777777" w:rsidR="008259C0" w:rsidRDefault="008259C0" w:rsidP="008259C0">
      <w:pPr>
        <w:numPr>
          <w:ilvl w:val="0"/>
          <w:numId w:val="3"/>
        </w:numPr>
        <w:rPr>
          <w:lang w:val="fi-FI"/>
        </w:rPr>
      </w:pPr>
      <w:r>
        <w:rPr>
          <w:lang w:val="fi-FI"/>
        </w:rPr>
        <w:t>AU:t heittävät Leadershipin</w:t>
      </w:r>
    </w:p>
    <w:p w14:paraId="1B13EE4F" w14:textId="77777777" w:rsidR="008259C0" w:rsidRDefault="008259C0" w:rsidP="008259C0">
      <w:pPr>
        <w:numPr>
          <w:ilvl w:val="1"/>
          <w:numId w:val="3"/>
        </w:numPr>
        <w:rPr>
          <w:lang w:val="fi-FI"/>
        </w:rPr>
      </w:pPr>
      <w:r>
        <w:rPr>
          <w:lang w:val="fi-FI"/>
        </w:rPr>
        <w:lastRenderedPageBreak/>
        <w:t xml:space="preserve">kriittinen onnistuminen: loistava efekti, </w:t>
      </w:r>
      <w:r w:rsidR="004A2D14">
        <w:rPr>
          <w:lang w:val="fi-FI"/>
        </w:rPr>
        <w:t>((</w:t>
      </w:r>
      <w:r>
        <w:rPr>
          <w:lang w:val="fi-FI"/>
        </w:rPr>
        <w:t>+2 seuraaviin tai kaikki</w:t>
      </w:r>
      <w:r w:rsidR="00B5708B">
        <w:rPr>
          <w:lang w:val="fi-FI"/>
        </w:rPr>
        <w:t xml:space="preserve"> miinukset pois</w:t>
      </w:r>
      <w:r w:rsidR="004A2D14">
        <w:rPr>
          <w:lang w:val="fi-FI"/>
        </w:rPr>
        <w:t>)</w:t>
      </w:r>
      <w:r w:rsidR="00B5708B">
        <w:rPr>
          <w:lang w:val="fi-FI"/>
        </w:rPr>
        <w:t xml:space="preserve"> ja +1</w:t>
      </w:r>
      <w:r>
        <w:rPr>
          <w:lang w:val="fi-FI"/>
        </w:rPr>
        <w:t xml:space="preserve"> </w:t>
      </w:r>
      <w:r w:rsidR="009D2D4D">
        <w:rPr>
          <w:lang w:val="fi-FI"/>
        </w:rPr>
        <w:t>sama</w:t>
      </w:r>
      <w:r>
        <w:rPr>
          <w:lang w:val="fi-FI"/>
        </w:rPr>
        <w:t>n haaraan</w:t>
      </w:r>
      <w:r w:rsidR="004A2D14">
        <w:rPr>
          <w:lang w:val="fi-FI"/>
        </w:rPr>
        <w:t>)</w:t>
      </w:r>
      <w:r w:rsidR="0057612E">
        <w:rPr>
          <w:lang w:val="fi-FI"/>
        </w:rPr>
        <w:t xml:space="preserve"> TAI pelasta joku epäonnistumiselta</w:t>
      </w:r>
    </w:p>
    <w:p w14:paraId="66AA0D96" w14:textId="77777777" w:rsidR="008259C0" w:rsidRDefault="008259C0" w:rsidP="008259C0">
      <w:pPr>
        <w:numPr>
          <w:ilvl w:val="1"/>
          <w:numId w:val="3"/>
        </w:numPr>
        <w:rPr>
          <w:lang w:val="fi-FI"/>
        </w:rPr>
      </w:pPr>
      <w:r>
        <w:rPr>
          <w:lang w:val="fi-FI"/>
        </w:rPr>
        <w:t xml:space="preserve">onnistuu: normaaliviikko, +0 </w:t>
      </w:r>
      <w:r w:rsidR="001524F8">
        <w:rPr>
          <w:lang w:val="fi-FI"/>
        </w:rPr>
        <w:t>seuraavaan, miinukset putoavat 1</w:t>
      </w:r>
      <w:r>
        <w:rPr>
          <w:lang w:val="fi-FI"/>
        </w:rPr>
        <w:t>:lla</w:t>
      </w:r>
    </w:p>
    <w:p w14:paraId="24D818DF" w14:textId="77777777" w:rsidR="008259C0" w:rsidRDefault="008259C0" w:rsidP="008259C0">
      <w:pPr>
        <w:numPr>
          <w:ilvl w:val="1"/>
          <w:numId w:val="3"/>
        </w:numPr>
        <w:rPr>
          <w:lang w:val="fi-FI"/>
        </w:rPr>
      </w:pPr>
      <w:r>
        <w:rPr>
          <w:lang w:val="fi-FI"/>
        </w:rPr>
        <w:t>epäonnistu</w:t>
      </w:r>
      <w:r w:rsidR="00D26B2F">
        <w:rPr>
          <w:lang w:val="fi-FI"/>
        </w:rPr>
        <w:t>u: hankala viikko: -1</w:t>
      </w:r>
      <w:r>
        <w:rPr>
          <w:lang w:val="fi-FI"/>
        </w:rPr>
        <w:t xml:space="preserve"> seuraavalle viikolle</w:t>
      </w:r>
    </w:p>
    <w:p w14:paraId="113EF3A3" w14:textId="77777777" w:rsidR="008259C0" w:rsidRDefault="008259C0" w:rsidP="008259C0">
      <w:pPr>
        <w:numPr>
          <w:ilvl w:val="1"/>
          <w:numId w:val="3"/>
        </w:numPr>
        <w:rPr>
          <w:lang w:val="fi-FI"/>
        </w:rPr>
      </w:pPr>
      <w:r>
        <w:rPr>
          <w:lang w:val="fi-FI"/>
        </w:rPr>
        <w:t>epäonnistuu 2. kerra</w:t>
      </w:r>
      <w:r w:rsidR="00FB5BAA">
        <w:rPr>
          <w:lang w:val="fi-FI"/>
        </w:rPr>
        <w:t>n: kriisi, joka on pelattava, -1</w:t>
      </w:r>
      <w:r>
        <w:rPr>
          <w:lang w:val="fi-FI"/>
        </w:rPr>
        <w:t xml:space="preserve"> lisää seur. viikolle </w:t>
      </w:r>
      <w:r w:rsidRPr="00537848">
        <w:rPr>
          <w:i/>
          <w:lang w:val="fi-FI"/>
        </w:rPr>
        <w:t>jos</w:t>
      </w:r>
      <w:r>
        <w:rPr>
          <w:lang w:val="fi-FI"/>
        </w:rPr>
        <w:t xml:space="preserve"> kriisi menee huonosti</w:t>
      </w:r>
      <w:r w:rsidR="00D31B31">
        <w:rPr>
          <w:lang w:val="fi-FI"/>
        </w:rPr>
        <w:t>; tässä tapauksessa seuraava epäonnistuminen on myös välitön kriisi</w:t>
      </w:r>
    </w:p>
    <w:p w14:paraId="371578C6" w14:textId="77777777" w:rsidR="008259C0" w:rsidRDefault="008259C0" w:rsidP="008259C0">
      <w:pPr>
        <w:numPr>
          <w:ilvl w:val="1"/>
          <w:numId w:val="3"/>
        </w:numPr>
        <w:rPr>
          <w:lang w:val="fi-FI"/>
        </w:rPr>
      </w:pPr>
      <w:r>
        <w:rPr>
          <w:lang w:val="fi-FI"/>
        </w:rPr>
        <w:t xml:space="preserve">kriittinen epäonnistuminen: välitön paha kriisi, -2 seuraavaan, -1 </w:t>
      </w:r>
      <w:r w:rsidR="003C13B0">
        <w:rPr>
          <w:lang w:val="fi-FI"/>
        </w:rPr>
        <w:t>muille samassa haarassa</w:t>
      </w:r>
    </w:p>
    <w:p w14:paraId="4DC7257C" w14:textId="77777777" w:rsidR="008F6B4B" w:rsidRDefault="008F6B4B" w:rsidP="008F6B4B">
      <w:pPr>
        <w:numPr>
          <w:ilvl w:val="0"/>
          <w:numId w:val="3"/>
        </w:numPr>
        <w:rPr>
          <w:lang w:val="fi-FI"/>
        </w:rPr>
      </w:pPr>
      <w:r>
        <w:rPr>
          <w:lang w:val="fi-FI"/>
        </w:rPr>
        <w:t>AU:t heittävät sanitya</w:t>
      </w:r>
    </w:p>
    <w:p w14:paraId="6BF5F2EA" w14:textId="77777777" w:rsidR="008F6B4B" w:rsidRDefault="008F6B4B" w:rsidP="008F6B4B">
      <w:pPr>
        <w:numPr>
          <w:ilvl w:val="1"/>
          <w:numId w:val="3"/>
        </w:numPr>
        <w:rPr>
          <w:lang w:val="fi-FI"/>
        </w:rPr>
      </w:pPr>
      <w:r>
        <w:rPr>
          <w:lang w:val="fi-FI"/>
        </w:rPr>
        <w:t xml:space="preserve">kriittinen onnistuminen: loistava efekti, </w:t>
      </w:r>
      <w:r w:rsidR="006C2765">
        <w:rPr>
          <w:lang w:val="fi-FI"/>
        </w:rPr>
        <w:t>(</w:t>
      </w:r>
      <w:r w:rsidR="00B3553E">
        <w:rPr>
          <w:lang w:val="fi-FI"/>
        </w:rPr>
        <w:t>(</w:t>
      </w:r>
      <w:r>
        <w:rPr>
          <w:lang w:val="fi-FI"/>
        </w:rPr>
        <w:t>+2 seuraaviin tai kaikki</w:t>
      </w:r>
      <w:r w:rsidR="009D2D4D">
        <w:rPr>
          <w:lang w:val="fi-FI"/>
        </w:rPr>
        <w:t xml:space="preserve"> miinukset pois</w:t>
      </w:r>
      <w:r w:rsidR="00B3553E">
        <w:rPr>
          <w:lang w:val="fi-FI"/>
        </w:rPr>
        <w:t>)</w:t>
      </w:r>
      <w:r w:rsidR="009D2D4D">
        <w:rPr>
          <w:lang w:val="fi-FI"/>
        </w:rPr>
        <w:t xml:space="preserve"> ja +1</w:t>
      </w:r>
      <w:r>
        <w:rPr>
          <w:lang w:val="fi-FI"/>
        </w:rPr>
        <w:t xml:space="preserve"> </w:t>
      </w:r>
      <w:r w:rsidR="009D2D4D">
        <w:rPr>
          <w:lang w:val="fi-FI"/>
        </w:rPr>
        <w:t>samaan</w:t>
      </w:r>
      <w:r>
        <w:rPr>
          <w:lang w:val="fi-FI"/>
        </w:rPr>
        <w:t xml:space="preserve"> haaraan</w:t>
      </w:r>
      <w:r w:rsidR="006C2765">
        <w:rPr>
          <w:lang w:val="fi-FI"/>
        </w:rPr>
        <w:t>)</w:t>
      </w:r>
      <w:r w:rsidR="0057612E">
        <w:rPr>
          <w:lang w:val="fi-FI"/>
        </w:rPr>
        <w:t xml:space="preserve"> TAI pelasta joku epäonnistumiselta</w:t>
      </w:r>
    </w:p>
    <w:p w14:paraId="5574F849" w14:textId="77777777" w:rsidR="008F6B4B" w:rsidRDefault="008F6B4B" w:rsidP="008F6B4B">
      <w:pPr>
        <w:numPr>
          <w:ilvl w:val="1"/>
          <w:numId w:val="3"/>
        </w:numPr>
        <w:rPr>
          <w:lang w:val="fi-FI"/>
        </w:rPr>
      </w:pPr>
      <w:r>
        <w:rPr>
          <w:lang w:val="fi-FI"/>
        </w:rPr>
        <w:t xml:space="preserve">onnistuu: normaaliviikko, +0 </w:t>
      </w:r>
      <w:r w:rsidR="001524F8">
        <w:rPr>
          <w:lang w:val="fi-FI"/>
        </w:rPr>
        <w:t>seuraavaan, miinukset putoavat 1</w:t>
      </w:r>
      <w:r>
        <w:rPr>
          <w:lang w:val="fi-FI"/>
        </w:rPr>
        <w:t>:lla</w:t>
      </w:r>
    </w:p>
    <w:p w14:paraId="0365FD56" w14:textId="77777777" w:rsidR="008F6B4B" w:rsidRDefault="008F6B4B" w:rsidP="008F6B4B">
      <w:pPr>
        <w:numPr>
          <w:ilvl w:val="1"/>
          <w:numId w:val="3"/>
        </w:numPr>
        <w:rPr>
          <w:lang w:val="fi-FI"/>
        </w:rPr>
      </w:pPr>
      <w:r>
        <w:rPr>
          <w:lang w:val="fi-FI"/>
        </w:rPr>
        <w:t>epäonnistu</w:t>
      </w:r>
      <w:r w:rsidR="00D26B2F">
        <w:rPr>
          <w:lang w:val="fi-FI"/>
        </w:rPr>
        <w:t>u: hankala viikko: -1</w:t>
      </w:r>
      <w:r>
        <w:rPr>
          <w:lang w:val="fi-FI"/>
        </w:rPr>
        <w:t xml:space="preserve"> seuraavalle viikolle</w:t>
      </w:r>
    </w:p>
    <w:p w14:paraId="7AB48688" w14:textId="77777777" w:rsidR="008F6B4B" w:rsidRDefault="008F6B4B" w:rsidP="008F6B4B">
      <w:pPr>
        <w:numPr>
          <w:ilvl w:val="1"/>
          <w:numId w:val="3"/>
        </w:numPr>
        <w:rPr>
          <w:lang w:val="fi-FI"/>
        </w:rPr>
      </w:pPr>
      <w:r>
        <w:rPr>
          <w:lang w:val="fi-FI"/>
        </w:rPr>
        <w:t>epäonnistuu 2. kerra</w:t>
      </w:r>
      <w:r w:rsidR="004B5ABB">
        <w:rPr>
          <w:lang w:val="fi-FI"/>
        </w:rPr>
        <w:t>n: kriisi, joka on pelattava, -1</w:t>
      </w:r>
      <w:r>
        <w:rPr>
          <w:lang w:val="fi-FI"/>
        </w:rPr>
        <w:t xml:space="preserve"> lisää seur. viikolle </w:t>
      </w:r>
      <w:r w:rsidRPr="00A21F6D">
        <w:rPr>
          <w:i/>
          <w:lang w:val="fi-FI"/>
        </w:rPr>
        <w:t>jos</w:t>
      </w:r>
      <w:r>
        <w:rPr>
          <w:lang w:val="fi-FI"/>
        </w:rPr>
        <w:t xml:space="preserve"> kriisi menee huonosti</w:t>
      </w:r>
      <w:r w:rsidR="00E05560">
        <w:rPr>
          <w:lang w:val="fi-FI"/>
        </w:rPr>
        <w:t xml:space="preserve">; </w:t>
      </w:r>
      <w:r w:rsidR="00671A1C">
        <w:rPr>
          <w:lang w:val="fi-FI"/>
        </w:rPr>
        <w:t xml:space="preserve">tässä tapauksessa </w:t>
      </w:r>
      <w:r w:rsidR="00E05560">
        <w:rPr>
          <w:lang w:val="fi-FI"/>
        </w:rPr>
        <w:t>seuraava epäonnistuminen on myös välitön kriisi</w:t>
      </w:r>
    </w:p>
    <w:p w14:paraId="7A9A1BBE" w14:textId="77777777" w:rsidR="00EC56C0" w:rsidRPr="006318B6" w:rsidRDefault="008F6B4B" w:rsidP="006318B6">
      <w:pPr>
        <w:numPr>
          <w:ilvl w:val="1"/>
          <w:numId w:val="3"/>
        </w:numPr>
        <w:rPr>
          <w:lang w:val="fi-FI"/>
        </w:rPr>
      </w:pPr>
      <w:r>
        <w:rPr>
          <w:lang w:val="fi-FI"/>
        </w:rPr>
        <w:t xml:space="preserve">kriittinen epäonnistuminen: välitön paha kriisi, -2 seuraavaan, -1 </w:t>
      </w:r>
      <w:r w:rsidR="00D35394">
        <w:rPr>
          <w:lang w:val="fi-FI"/>
        </w:rPr>
        <w:t>muille samassa haarassa</w:t>
      </w:r>
    </w:p>
    <w:p w14:paraId="05275079" w14:textId="77777777" w:rsidR="00747024" w:rsidRDefault="00747024" w:rsidP="006C6249">
      <w:pPr>
        <w:rPr>
          <w:lang w:val="fi-FI"/>
        </w:rPr>
      </w:pPr>
    </w:p>
    <w:p w14:paraId="5046DC97" w14:textId="77777777" w:rsidR="0015564B" w:rsidRDefault="008A1ECF" w:rsidP="006C6249">
      <w:pPr>
        <w:rPr>
          <w:lang w:val="fi-FI"/>
        </w:rPr>
      </w:pPr>
      <w:r>
        <w:rPr>
          <w:lang w:val="fi-FI"/>
        </w:rPr>
        <w:t xml:space="preserve">Sopivilla lääkkeillä saa +1 sanityheittoon sille viikolle; 3 viikkoa lääkkeillä putkeen johtaa </w:t>
      </w:r>
      <w:r w:rsidR="00C95E9F">
        <w:rPr>
          <w:lang w:val="fi-FI"/>
        </w:rPr>
        <w:t>-2:een</w:t>
      </w:r>
      <w:r>
        <w:rPr>
          <w:lang w:val="fi-FI"/>
        </w:rPr>
        <w:t>.</w:t>
      </w:r>
      <w:r w:rsidR="00570747">
        <w:rPr>
          <w:lang w:val="fi-FI"/>
        </w:rPr>
        <w:t xml:space="preserve"> Jos viikon vain lepää, saa 2 miinusta pois.</w:t>
      </w:r>
      <w:r w:rsidR="00A36BF1">
        <w:rPr>
          <w:lang w:val="fi-FI"/>
        </w:rPr>
        <w:t xml:space="preserve"> (Ei ole oikeasti lepoa, mutta tällainen alikessu ei kohtaa mitään haasteita.)</w:t>
      </w:r>
    </w:p>
    <w:p w14:paraId="49897442" w14:textId="77777777" w:rsidR="0015564B" w:rsidRDefault="0015564B" w:rsidP="006C6249">
      <w:pPr>
        <w:rPr>
          <w:lang w:val="fi-FI"/>
        </w:rPr>
      </w:pPr>
    </w:p>
    <w:p w14:paraId="393DD4EE" w14:textId="77777777" w:rsidR="0015564B" w:rsidRDefault="0015564B" w:rsidP="006C6249">
      <w:pPr>
        <w:rPr>
          <w:lang w:val="fi-FI"/>
        </w:rPr>
      </w:pPr>
      <w:r>
        <w:rPr>
          <w:lang w:val="fi-FI"/>
        </w:rPr>
        <w:t>Epäsopivilla lääkkeillä saa +2 sanityheittoon, mutta seuraaavalle viikolle tulee -3.</w:t>
      </w:r>
    </w:p>
    <w:p w14:paraId="141E76D8" w14:textId="77777777" w:rsidR="008A1ECF" w:rsidRDefault="008A1ECF" w:rsidP="006C6249">
      <w:pPr>
        <w:rPr>
          <w:lang w:val="fi-FI"/>
        </w:rPr>
      </w:pPr>
    </w:p>
    <w:p w14:paraId="6FC201C6" w14:textId="77777777" w:rsidR="00982019" w:rsidRDefault="00982019" w:rsidP="006C6249">
      <w:pPr>
        <w:rPr>
          <w:lang w:val="fi-FI"/>
        </w:rPr>
      </w:pPr>
      <w:r>
        <w:rPr>
          <w:lang w:val="fi-FI"/>
        </w:rPr>
        <w:t>Jos koulutushaarassa on useampi AU, molempien pitää epäonnistua jotta epäonnistumisen efektit tulisivat.</w:t>
      </w:r>
      <w:r w:rsidR="00985368">
        <w:rPr>
          <w:lang w:val="fi-FI"/>
        </w:rPr>
        <w:t xml:space="preserve"> Voi siirtää Leadershipin ja Sanityn välillä korkeintaan 2 pistettä.</w:t>
      </w:r>
    </w:p>
    <w:p w14:paraId="00CB09CF" w14:textId="77777777" w:rsidR="00982019" w:rsidRDefault="00982019" w:rsidP="006C6249">
      <w:pPr>
        <w:rPr>
          <w:lang w:val="fi-FI"/>
        </w:rPr>
      </w:pPr>
    </w:p>
    <w:p w14:paraId="08440DDD" w14:textId="77777777" w:rsidR="003762E3" w:rsidRDefault="003762E3" w:rsidP="006C6249">
      <w:pPr>
        <w:rPr>
          <w:lang w:val="fi-FI"/>
        </w:rPr>
      </w:pPr>
      <w:r>
        <w:rPr>
          <w:lang w:val="fi-FI"/>
        </w:rPr>
        <w:t xml:space="preserve">Toisia voi jeesata </w:t>
      </w:r>
      <w:r w:rsidR="005C4D57">
        <w:rPr>
          <w:lang w:val="fi-FI"/>
        </w:rPr>
        <w:t xml:space="preserve">leadershipissä </w:t>
      </w:r>
      <w:r>
        <w:rPr>
          <w:lang w:val="fi-FI"/>
        </w:rPr>
        <w:t>1/1:een.</w:t>
      </w:r>
      <w:r w:rsidR="00982019">
        <w:rPr>
          <w:lang w:val="fi-FI"/>
        </w:rPr>
        <w:t xml:space="preserve"> Apua voi pyytää muilta aliupseereilta tai jopa upseereilta. Näillä on kuitenkin omatkin huolensa. Irtonaista apua on about 4 pistettä / viikko, sen jälkeen </w:t>
      </w:r>
      <w:r w:rsidR="008F375E">
        <w:rPr>
          <w:lang w:val="fi-FI"/>
        </w:rPr>
        <w:t>alkaa tulla seurauksia</w:t>
      </w:r>
      <w:r w:rsidR="00982019">
        <w:rPr>
          <w:lang w:val="fi-FI"/>
        </w:rPr>
        <w:t>.</w:t>
      </w:r>
    </w:p>
    <w:p w14:paraId="35D48B96" w14:textId="77777777" w:rsidR="003762E3" w:rsidRDefault="003762E3" w:rsidP="006C6249">
      <w:pPr>
        <w:rPr>
          <w:lang w:val="fi-FI"/>
        </w:rPr>
      </w:pPr>
    </w:p>
    <w:p w14:paraId="35FBD697" w14:textId="77777777" w:rsidR="008F6B4B" w:rsidRDefault="008F6B4B" w:rsidP="006C6249">
      <w:pPr>
        <w:rPr>
          <w:lang w:val="fi-FI"/>
        </w:rPr>
      </w:pPr>
      <w:r>
        <w:rPr>
          <w:lang w:val="fi-FI"/>
        </w:rPr>
        <w:t>Miinukset jaetaan Leadershipin ja Sanityn välille, eli -2 voi olla -1/-1 tai -2/0</w:t>
      </w:r>
    </w:p>
    <w:p w14:paraId="19643FF7" w14:textId="77777777" w:rsidR="008F6B4B" w:rsidRDefault="008F6B4B" w:rsidP="006C6249">
      <w:pPr>
        <w:rPr>
          <w:lang w:val="fi-FI"/>
        </w:rPr>
      </w:pPr>
    </w:p>
    <w:p w14:paraId="35F6A9CB" w14:textId="77777777" w:rsidR="008F6B4B" w:rsidRDefault="00270317" w:rsidP="006C6249">
      <w:pPr>
        <w:rPr>
          <w:lang w:val="fi-FI"/>
        </w:rPr>
      </w:pPr>
      <w:r>
        <w:rPr>
          <w:lang w:val="fi-FI"/>
        </w:rPr>
        <w:t xml:space="preserve">Eka kriisi on lievä, toka vakava, kolmas katastrofaalinen. </w:t>
      </w:r>
      <w:r w:rsidR="008F6B4B">
        <w:rPr>
          <w:lang w:val="fi-FI"/>
        </w:rPr>
        <w:t>Kriisejä koulutushaaroittain:</w:t>
      </w:r>
    </w:p>
    <w:p w14:paraId="52DC9A06" w14:textId="77777777" w:rsidR="008F6B4B" w:rsidRDefault="008F6B4B" w:rsidP="006C6249">
      <w:pPr>
        <w:rPr>
          <w:lang w:val="fi-FI"/>
        </w:rPr>
      </w:pPr>
    </w:p>
    <w:p w14:paraId="740DCABE" w14:textId="77777777" w:rsidR="00285D5B" w:rsidRDefault="00285D5B" w:rsidP="006C6249">
      <w:pPr>
        <w:rPr>
          <w:lang w:val="fi-FI"/>
        </w:rPr>
      </w:pPr>
      <w:r>
        <w:rPr>
          <w:lang w:val="fi-FI"/>
        </w:rPr>
        <w:t>Lieviä kriisejä:</w:t>
      </w:r>
    </w:p>
    <w:p w14:paraId="5027D0CF" w14:textId="77777777" w:rsidR="00285D5B" w:rsidRDefault="00285D5B" w:rsidP="006C6249">
      <w:pPr>
        <w:rPr>
          <w:lang w:val="fi-FI"/>
        </w:rPr>
      </w:pPr>
    </w:p>
    <w:p w14:paraId="228283B8" w14:textId="77777777" w:rsidR="00ED7A38" w:rsidRPr="00ED7A38" w:rsidRDefault="00ED7A38" w:rsidP="006C6249">
      <w:pPr>
        <w:rPr>
          <w:lang w:val="fi-FI"/>
        </w:rPr>
      </w:pPr>
      <w:r w:rsidRPr="00ED7A38">
        <w:rPr>
          <w:b/>
          <w:lang w:val="fi-FI"/>
        </w:rPr>
        <w:t>Mikä tahansa:</w:t>
      </w:r>
      <w:r>
        <w:rPr>
          <w:b/>
          <w:lang w:val="fi-FI"/>
        </w:rPr>
        <w:t xml:space="preserve"> </w:t>
      </w:r>
      <w:r>
        <w:rPr>
          <w:lang w:val="fi-FI"/>
        </w:rPr>
        <w:t>Joku ylirasittaa itsensä ja putoaa vahvuudesta seuraavaksi viikoksi; -1 haaran kaikkiin heittoihin (reaktorilla -2)</w:t>
      </w:r>
    </w:p>
    <w:p w14:paraId="0404009D" w14:textId="77777777" w:rsidR="00367082" w:rsidRPr="00270317" w:rsidRDefault="00367082" w:rsidP="006C6249">
      <w:pPr>
        <w:rPr>
          <w:lang w:val="fi-FI"/>
        </w:rPr>
      </w:pPr>
      <w:r>
        <w:rPr>
          <w:b/>
          <w:lang w:val="fi-FI"/>
        </w:rPr>
        <w:t xml:space="preserve">Valtaus: </w:t>
      </w:r>
      <w:r w:rsidR="00270317">
        <w:rPr>
          <w:lang w:val="fi-FI"/>
        </w:rPr>
        <w:t xml:space="preserve">Winnink </w:t>
      </w:r>
      <w:r w:rsidR="00823903">
        <w:rPr>
          <w:lang w:val="fi-FI"/>
        </w:rPr>
        <w:t xml:space="preserve">vetää perseet Xiangin ja Singhin kohtalon takia, on liian krapulassa treenaamaan, </w:t>
      </w:r>
      <w:r w:rsidR="00993A36">
        <w:rPr>
          <w:lang w:val="fi-FI"/>
        </w:rPr>
        <w:t xml:space="preserve">Acosta havaitsee, </w:t>
      </w:r>
      <w:r w:rsidR="00823903">
        <w:rPr>
          <w:lang w:val="fi-FI"/>
        </w:rPr>
        <w:t>moinen palveluskierto pitää hoitaa jotenkin.</w:t>
      </w:r>
    </w:p>
    <w:p w14:paraId="2898478D" w14:textId="77777777" w:rsidR="008F6B4B" w:rsidRPr="00C22D1D" w:rsidRDefault="002153E3" w:rsidP="006C6249">
      <w:pPr>
        <w:rPr>
          <w:lang w:val="fi-FI"/>
        </w:rPr>
      </w:pPr>
      <w:r>
        <w:rPr>
          <w:b/>
          <w:lang w:val="fi-FI"/>
        </w:rPr>
        <w:t xml:space="preserve">LSO: </w:t>
      </w:r>
      <w:r w:rsidR="00C22D1D">
        <w:rPr>
          <w:lang w:val="fi-FI"/>
        </w:rPr>
        <w:t>Larsen räjähtää Rappille filttereiden kunnosta, ja haukkuu tätä laiskaksi baltialaisämmäksi</w:t>
      </w:r>
      <w:r w:rsidR="00FB52BA">
        <w:rPr>
          <w:lang w:val="fi-FI"/>
        </w:rPr>
        <w:t xml:space="preserve">. Rapp </w:t>
      </w:r>
      <w:r w:rsidR="00B927B9">
        <w:rPr>
          <w:lang w:val="fi-FI"/>
        </w:rPr>
        <w:t xml:space="preserve">vittuilee Larsenin </w:t>
      </w:r>
      <w:r w:rsidR="002E289A">
        <w:rPr>
          <w:lang w:val="fi-FI"/>
        </w:rPr>
        <w:t>kropan tuhoutumisesta</w:t>
      </w:r>
      <w:r w:rsidR="00B927B9">
        <w:rPr>
          <w:lang w:val="fi-FI"/>
        </w:rPr>
        <w:t>. Larsen heittää Rappin seinään ja saa Astridsdottir-flashbackin.</w:t>
      </w:r>
    </w:p>
    <w:p w14:paraId="74FDAEC2" w14:textId="77777777" w:rsidR="008F6B4B" w:rsidRDefault="008F6B4B" w:rsidP="006C6249">
      <w:pPr>
        <w:rPr>
          <w:lang w:val="fi-FI"/>
        </w:rPr>
      </w:pPr>
      <w:r>
        <w:rPr>
          <w:b/>
          <w:lang w:val="fi-FI"/>
        </w:rPr>
        <w:t>Aseistus</w:t>
      </w:r>
      <w:r w:rsidR="002153E3">
        <w:rPr>
          <w:b/>
          <w:lang w:val="fi-FI"/>
        </w:rPr>
        <w:t>/Valtaus</w:t>
      </w:r>
      <w:r>
        <w:rPr>
          <w:b/>
          <w:lang w:val="fi-FI"/>
        </w:rPr>
        <w:t xml:space="preserve">: </w:t>
      </w:r>
      <w:r>
        <w:rPr>
          <w:lang w:val="fi-FI"/>
        </w:rPr>
        <w:t>Rötväävä Scholl</w:t>
      </w:r>
      <w:r w:rsidR="002153E3">
        <w:rPr>
          <w:lang w:val="fi-FI"/>
        </w:rPr>
        <w:t xml:space="preserve"> vittuilee Falkille</w:t>
      </w:r>
    </w:p>
    <w:p w14:paraId="43262DB4" w14:textId="77777777" w:rsidR="003762E3" w:rsidRDefault="003762E3" w:rsidP="006C6249">
      <w:pPr>
        <w:rPr>
          <w:lang w:val="fi-FI"/>
        </w:rPr>
      </w:pPr>
      <w:r>
        <w:rPr>
          <w:b/>
          <w:lang w:val="fi-FI"/>
        </w:rPr>
        <w:t>Silta</w:t>
      </w:r>
      <w:r w:rsidR="002153E3">
        <w:rPr>
          <w:b/>
          <w:lang w:val="fi-FI"/>
        </w:rPr>
        <w:t>/aseistus</w:t>
      </w:r>
      <w:r>
        <w:rPr>
          <w:b/>
          <w:lang w:val="fi-FI"/>
        </w:rPr>
        <w:t xml:space="preserve">: </w:t>
      </w:r>
      <w:r w:rsidR="002153E3">
        <w:rPr>
          <w:lang w:val="fi-FI"/>
        </w:rPr>
        <w:t xml:space="preserve">Berg leipoo turpaan Mirelesiä (katkaiskaa matsi ennenkuin se menee </w:t>
      </w:r>
      <w:r w:rsidR="002153E3">
        <w:rPr>
          <w:lang w:val="fi-FI"/>
        </w:rPr>
        <w:lastRenderedPageBreak/>
        <w:t>rumaksi)</w:t>
      </w:r>
    </w:p>
    <w:p w14:paraId="2AB43B84" w14:textId="77777777" w:rsidR="002228F8" w:rsidRPr="002228F8" w:rsidRDefault="002228F8" w:rsidP="006C6249">
      <w:pPr>
        <w:rPr>
          <w:lang w:val="fi-FI"/>
        </w:rPr>
      </w:pPr>
      <w:r>
        <w:rPr>
          <w:b/>
          <w:lang w:val="fi-FI"/>
        </w:rPr>
        <w:t xml:space="preserve">Silta/LSO: </w:t>
      </w:r>
      <w:r w:rsidR="00EE0015">
        <w:rPr>
          <w:lang w:val="fi-FI"/>
        </w:rPr>
        <w:t>Larsen pyytää interventiota Holstin nappaamattomuuden vuoksi.</w:t>
      </w:r>
    </w:p>
    <w:p w14:paraId="5F5C0AB9" w14:textId="77777777" w:rsidR="00ED7A38" w:rsidRPr="00155E06" w:rsidRDefault="00155E06" w:rsidP="006C6249">
      <w:pPr>
        <w:rPr>
          <w:lang w:val="fi-FI"/>
        </w:rPr>
      </w:pPr>
      <w:r>
        <w:rPr>
          <w:b/>
          <w:lang w:val="fi-FI"/>
        </w:rPr>
        <w:t xml:space="preserve">Lento: </w:t>
      </w:r>
      <w:r w:rsidR="00A17BAB">
        <w:rPr>
          <w:lang w:val="fi-FI"/>
        </w:rPr>
        <w:t xml:space="preserve">de Vooght niskuroi Vandergrafille kun </w:t>
      </w:r>
      <w:r w:rsidR="002153E3">
        <w:rPr>
          <w:lang w:val="fi-FI"/>
        </w:rPr>
        <w:t>XO</w:t>
      </w:r>
      <w:r w:rsidR="00A17BAB">
        <w:rPr>
          <w:lang w:val="fi-FI"/>
        </w:rPr>
        <w:t xml:space="preserve"> on paikalla</w:t>
      </w:r>
    </w:p>
    <w:p w14:paraId="691437E4" w14:textId="77777777" w:rsidR="00ED7A38" w:rsidRPr="00285D5B" w:rsidRDefault="00ED7A38" w:rsidP="006C6249">
      <w:pPr>
        <w:rPr>
          <w:lang w:val="fi-FI"/>
        </w:rPr>
      </w:pPr>
      <w:r>
        <w:rPr>
          <w:b/>
          <w:lang w:val="fi-FI"/>
        </w:rPr>
        <w:t>Reaktori</w:t>
      </w:r>
      <w:r w:rsidR="002153E3">
        <w:rPr>
          <w:b/>
          <w:lang w:val="fi-FI"/>
        </w:rPr>
        <w:t>/LSO</w:t>
      </w:r>
      <w:r>
        <w:rPr>
          <w:b/>
          <w:lang w:val="fi-FI"/>
        </w:rPr>
        <w:t xml:space="preserve">: </w:t>
      </w:r>
      <w:r w:rsidR="00285D5B">
        <w:rPr>
          <w:lang w:val="fi-FI"/>
        </w:rPr>
        <w:t xml:space="preserve">Chemnitz ja Ishaq Alghani harrastavat seksiä </w:t>
      </w:r>
      <w:r w:rsidR="00901935">
        <w:rPr>
          <w:lang w:val="fi-FI"/>
        </w:rPr>
        <w:t>reaktorin vessassa, jäävät kiinni myös Nielsonille</w:t>
      </w:r>
    </w:p>
    <w:p w14:paraId="47B11A1E" w14:textId="77777777" w:rsidR="008F6B4B" w:rsidRDefault="008F6B4B" w:rsidP="006C6249">
      <w:pPr>
        <w:rPr>
          <w:lang w:val="fi-FI"/>
        </w:rPr>
      </w:pPr>
    </w:p>
    <w:p w14:paraId="7043C723" w14:textId="77777777" w:rsidR="002153E3" w:rsidRDefault="00614891" w:rsidP="006C6249">
      <w:pPr>
        <w:rPr>
          <w:lang w:val="fi-FI"/>
        </w:rPr>
      </w:pPr>
      <w:r>
        <w:rPr>
          <w:lang w:val="fi-FI"/>
        </w:rPr>
        <w:t>Keskiv</w:t>
      </w:r>
      <w:r w:rsidR="00367082">
        <w:rPr>
          <w:lang w:val="fi-FI"/>
        </w:rPr>
        <w:t>akavia</w:t>
      </w:r>
      <w:r w:rsidR="002153E3">
        <w:rPr>
          <w:lang w:val="fi-FI"/>
        </w:rPr>
        <w:t xml:space="preserve"> kriisejä:</w:t>
      </w:r>
    </w:p>
    <w:p w14:paraId="733B8C89" w14:textId="77777777" w:rsidR="002153E3" w:rsidRDefault="002153E3" w:rsidP="006C6249">
      <w:pPr>
        <w:rPr>
          <w:lang w:val="fi-FI"/>
        </w:rPr>
      </w:pPr>
    </w:p>
    <w:p w14:paraId="4E8B69AA" w14:textId="77777777" w:rsidR="002153E3" w:rsidRDefault="002153E3" w:rsidP="002153E3">
      <w:pPr>
        <w:rPr>
          <w:lang w:val="fi-FI"/>
        </w:rPr>
      </w:pPr>
      <w:r>
        <w:rPr>
          <w:b/>
          <w:lang w:val="fi-FI"/>
        </w:rPr>
        <w:t>LSO/Silta</w:t>
      </w:r>
      <w:r w:rsidR="00367A17">
        <w:rPr>
          <w:b/>
          <w:lang w:val="fi-FI"/>
        </w:rPr>
        <w:t>/Aseistus</w:t>
      </w:r>
      <w:r w:rsidRPr="008F6B4B">
        <w:rPr>
          <w:b/>
          <w:lang w:val="fi-FI"/>
        </w:rPr>
        <w:t>:</w:t>
      </w:r>
      <w:r>
        <w:rPr>
          <w:b/>
          <w:lang w:val="fi-FI"/>
        </w:rPr>
        <w:t xml:space="preserve"> </w:t>
      </w:r>
      <w:r>
        <w:rPr>
          <w:lang w:val="fi-FI"/>
        </w:rPr>
        <w:t>Balderas ja huumeet</w:t>
      </w:r>
    </w:p>
    <w:p w14:paraId="55618F60" w14:textId="77777777" w:rsidR="00367082" w:rsidRPr="00367082" w:rsidRDefault="00367082" w:rsidP="00367082">
      <w:pPr>
        <w:rPr>
          <w:lang w:val="fi-FI"/>
        </w:rPr>
      </w:pPr>
      <w:r>
        <w:rPr>
          <w:b/>
          <w:lang w:val="fi-FI"/>
        </w:rPr>
        <w:t xml:space="preserve">Valtaus: </w:t>
      </w:r>
      <w:r>
        <w:rPr>
          <w:lang w:val="fi-FI"/>
        </w:rPr>
        <w:t>Ytterhusin kohtalo vuotaa Alghanilta</w:t>
      </w:r>
    </w:p>
    <w:p w14:paraId="1AC62FF1" w14:textId="77777777" w:rsidR="00CD24C3" w:rsidRPr="00367A17" w:rsidRDefault="00367A17" w:rsidP="006C6249">
      <w:pPr>
        <w:rPr>
          <w:lang w:val="fi-FI"/>
        </w:rPr>
      </w:pPr>
      <w:r>
        <w:rPr>
          <w:b/>
          <w:lang w:val="fi-FI"/>
        </w:rPr>
        <w:t xml:space="preserve">Reaktori/LSO: </w:t>
      </w:r>
      <w:r>
        <w:rPr>
          <w:lang w:val="fi-FI"/>
        </w:rPr>
        <w:t>Nielson</w:t>
      </w:r>
      <w:r w:rsidR="00C35EA8">
        <w:rPr>
          <w:lang w:val="fi-FI"/>
        </w:rPr>
        <w:t xml:space="preserve">in ja Chemnitzin massiivisen riidan jälkeen </w:t>
      </w:r>
      <w:r w:rsidR="00FE79FB">
        <w:rPr>
          <w:lang w:val="fi-FI"/>
        </w:rPr>
        <w:t>jompikumpi ilmoittaa aikeestaan keskeyttää sotilaspalvelus ja lähdöstä kotiin; voi vielä yrittää ylipuhua.</w:t>
      </w:r>
    </w:p>
    <w:p w14:paraId="4029F0C4" w14:textId="77777777" w:rsidR="00463E87" w:rsidRPr="00463E87" w:rsidRDefault="00463E87" w:rsidP="006C6249">
      <w:pPr>
        <w:rPr>
          <w:lang w:val="fi-FI"/>
        </w:rPr>
      </w:pPr>
      <w:r>
        <w:rPr>
          <w:b/>
          <w:lang w:val="fi-FI"/>
        </w:rPr>
        <w:t xml:space="preserve">LSO: </w:t>
      </w:r>
      <w:r>
        <w:rPr>
          <w:lang w:val="fi-FI"/>
        </w:rPr>
        <w:t>Lämpöpaneeliin osuneen mikrometeoriitin jälkien korjaus</w:t>
      </w:r>
      <w:r w:rsidR="00F42FE5">
        <w:rPr>
          <w:lang w:val="fi-FI"/>
        </w:rPr>
        <w:t>ta huonoissa oloissa.</w:t>
      </w:r>
      <w:r w:rsidR="00CD13F1">
        <w:rPr>
          <w:lang w:val="fi-FI"/>
        </w:rPr>
        <w:t xml:space="preserve"> Korjausryhmä </w:t>
      </w:r>
      <w:r w:rsidR="001C74A2">
        <w:rPr>
          <w:lang w:val="fi-FI"/>
        </w:rPr>
        <w:t>failaa.</w:t>
      </w:r>
      <w:r w:rsidR="00F42FE5">
        <w:rPr>
          <w:lang w:val="fi-FI"/>
        </w:rPr>
        <w:t xml:space="preserve"> Jos tämä epäonnistuu, a</w:t>
      </w:r>
      <w:r>
        <w:rPr>
          <w:lang w:val="fi-FI"/>
        </w:rPr>
        <w:t xml:space="preserve">lus menettää lämpöpaneelin. </w:t>
      </w:r>
      <w:r w:rsidR="00614891">
        <w:rPr>
          <w:lang w:val="fi-FI"/>
        </w:rPr>
        <w:t>Reaktoriteho putoaa 5</w:t>
      </w:r>
      <w:r>
        <w:rPr>
          <w:lang w:val="fi-FI"/>
        </w:rPr>
        <w:t>% kun jäähdytys ei enää toimi.</w:t>
      </w:r>
    </w:p>
    <w:p w14:paraId="24065C3B" w14:textId="77777777" w:rsidR="00367A17" w:rsidRPr="00DB3817" w:rsidRDefault="00D50E8E" w:rsidP="006C6249">
      <w:pPr>
        <w:rPr>
          <w:lang w:val="fi-FI"/>
        </w:rPr>
      </w:pPr>
      <w:r>
        <w:rPr>
          <w:b/>
          <w:lang w:val="fi-FI"/>
        </w:rPr>
        <w:t>Silta/</w:t>
      </w:r>
      <w:r w:rsidR="00C7481E">
        <w:rPr>
          <w:b/>
          <w:lang w:val="fi-FI"/>
        </w:rPr>
        <w:t xml:space="preserve">Aseistus: </w:t>
      </w:r>
      <w:r w:rsidR="00DB3817">
        <w:rPr>
          <w:lang w:val="fi-FI"/>
        </w:rPr>
        <w:t>Taistelulaskelmat on tehty päin helvettiä. Saint Sunnivan toiminta jättää strategisen aukon, jota vastapuoli hyödyntää.</w:t>
      </w:r>
    </w:p>
    <w:p w14:paraId="230D12C9" w14:textId="77777777" w:rsidR="00367A17" w:rsidRDefault="00DB3817" w:rsidP="006C6249">
      <w:pPr>
        <w:rPr>
          <w:lang w:val="fi-FI"/>
        </w:rPr>
      </w:pPr>
      <w:r>
        <w:rPr>
          <w:b/>
          <w:lang w:val="fi-FI"/>
        </w:rPr>
        <w:t>Lento</w:t>
      </w:r>
      <w:r w:rsidR="00D50E8E">
        <w:rPr>
          <w:b/>
          <w:lang w:val="fi-FI"/>
        </w:rPr>
        <w:t>/Silta</w:t>
      </w:r>
      <w:r>
        <w:rPr>
          <w:b/>
          <w:lang w:val="fi-FI"/>
        </w:rPr>
        <w:t xml:space="preserve">: </w:t>
      </w:r>
      <w:r>
        <w:rPr>
          <w:lang w:val="fi-FI"/>
        </w:rPr>
        <w:t>Aluksen kurssilaskelmat on tehty päin helvettiä. Reaktiomassa loppuisi kaukana kaikesta. Alus joutuu tekemään hätävierailun tankkerille.</w:t>
      </w:r>
    </w:p>
    <w:p w14:paraId="47966A35" w14:textId="77777777" w:rsidR="00BA60A4" w:rsidRPr="00BA60A4" w:rsidRDefault="00BA60A4" w:rsidP="006C6249">
      <w:pPr>
        <w:rPr>
          <w:lang w:val="fi-FI"/>
        </w:rPr>
      </w:pPr>
      <w:r>
        <w:rPr>
          <w:b/>
          <w:lang w:val="fi-FI"/>
        </w:rPr>
        <w:t xml:space="preserve">Silta/Lääkintä: </w:t>
      </w:r>
      <w:r w:rsidR="00AF41A2">
        <w:rPr>
          <w:lang w:val="fi-FI"/>
        </w:rPr>
        <w:t>Perrgios mokaa lääkeannostuksen kanssa, ja kolkkaa aluksen jonkun upseerin</w:t>
      </w:r>
      <w:r w:rsidR="004114C4">
        <w:rPr>
          <w:lang w:val="fi-FI"/>
        </w:rPr>
        <w:t xml:space="preserve"> (suosittelemme XO:a)</w:t>
      </w:r>
      <w:r w:rsidR="00AF41A2">
        <w:rPr>
          <w:lang w:val="fi-FI"/>
        </w:rPr>
        <w:t xml:space="preserve"> 24 tunniksi.</w:t>
      </w:r>
    </w:p>
    <w:p w14:paraId="70754E24" w14:textId="77777777" w:rsidR="00DB3817" w:rsidRDefault="00DB3817" w:rsidP="006C6249">
      <w:pPr>
        <w:rPr>
          <w:lang w:val="fi-FI"/>
        </w:rPr>
      </w:pPr>
    </w:p>
    <w:p w14:paraId="5F43A194" w14:textId="77777777" w:rsidR="00614891" w:rsidRDefault="00614891" w:rsidP="006C6249">
      <w:pPr>
        <w:rPr>
          <w:lang w:val="fi-FI"/>
        </w:rPr>
      </w:pPr>
      <w:r>
        <w:rPr>
          <w:lang w:val="fi-FI"/>
        </w:rPr>
        <w:t>Vakavia kriisejä:</w:t>
      </w:r>
    </w:p>
    <w:p w14:paraId="409A9730" w14:textId="77777777" w:rsidR="00614891" w:rsidRDefault="00614891" w:rsidP="006C6249">
      <w:pPr>
        <w:rPr>
          <w:lang w:val="fi-FI"/>
        </w:rPr>
      </w:pPr>
    </w:p>
    <w:p w14:paraId="05A6DFE9" w14:textId="77777777" w:rsidR="00614891" w:rsidRDefault="00614891" w:rsidP="006C6249">
      <w:pPr>
        <w:rPr>
          <w:lang w:val="fi-FI"/>
        </w:rPr>
      </w:pPr>
      <w:r>
        <w:rPr>
          <w:b/>
          <w:lang w:val="fi-FI"/>
        </w:rPr>
        <w:t xml:space="preserve">Silta/Lento: </w:t>
      </w:r>
      <w:r>
        <w:rPr>
          <w:lang w:val="fi-FI"/>
        </w:rPr>
        <w:t>Alus havaitsee olevansa kurssilla, joka vie sen todella huonoon asemaan autonomistien taisteluristeilijään nähden. Jos diplomatiaa tai apujoukkoja ei tule</w:t>
      </w:r>
      <w:r w:rsidR="004F6789">
        <w:rPr>
          <w:lang w:val="fi-FI"/>
        </w:rPr>
        <w:t xml:space="preserve"> (eikä tule, jos on esim. aseistuksella tason 2 kriisi)</w:t>
      </w:r>
      <w:r>
        <w:rPr>
          <w:lang w:val="fi-FI"/>
        </w:rPr>
        <w:t>, mikäli ampumissota alkaa, Saint Sunniva tuhoutuu.</w:t>
      </w:r>
    </w:p>
    <w:p w14:paraId="6DE8AE74" w14:textId="77777777" w:rsidR="00614891" w:rsidRDefault="00614891" w:rsidP="006C6249">
      <w:pPr>
        <w:rPr>
          <w:lang w:val="fi-FI"/>
        </w:rPr>
      </w:pPr>
      <w:r>
        <w:rPr>
          <w:b/>
          <w:lang w:val="fi-FI"/>
        </w:rPr>
        <w:t xml:space="preserve">Valtaus: </w:t>
      </w:r>
      <w:r w:rsidR="00FE79FB">
        <w:rPr>
          <w:lang w:val="fi-FI"/>
        </w:rPr>
        <w:t>Alghani yrittää itsemurhaa hyppäämällä ilmalukosta.</w:t>
      </w:r>
    </w:p>
    <w:p w14:paraId="12799CEB" w14:textId="77777777" w:rsidR="00FE79FB" w:rsidRDefault="00FE79FB" w:rsidP="006C6249">
      <w:pPr>
        <w:rPr>
          <w:lang w:val="fi-FI"/>
        </w:rPr>
      </w:pPr>
      <w:r>
        <w:rPr>
          <w:b/>
          <w:lang w:val="fi-FI"/>
        </w:rPr>
        <w:t>LSO</w:t>
      </w:r>
      <w:r w:rsidR="0001587C">
        <w:rPr>
          <w:b/>
          <w:lang w:val="fi-FI"/>
        </w:rPr>
        <w:t>/Valtaus</w:t>
      </w:r>
      <w:r>
        <w:rPr>
          <w:b/>
          <w:lang w:val="fi-FI"/>
        </w:rPr>
        <w:t xml:space="preserve">: </w:t>
      </w:r>
      <w:r>
        <w:rPr>
          <w:lang w:val="fi-FI"/>
        </w:rPr>
        <w:t>Yritykset korjata lämpöpaneeleita menevät entistä enemmän vituiksi. Reaktoriteho on nyt pudonnut 15%</w:t>
      </w:r>
    </w:p>
    <w:p w14:paraId="5E8591C0" w14:textId="77777777" w:rsidR="00FE79FB" w:rsidRPr="00FE79FB" w:rsidRDefault="00FE79FB" w:rsidP="006C6249">
      <w:pPr>
        <w:rPr>
          <w:lang w:val="fi-FI"/>
        </w:rPr>
      </w:pPr>
      <w:r>
        <w:rPr>
          <w:b/>
          <w:lang w:val="fi-FI"/>
        </w:rPr>
        <w:t xml:space="preserve">Reaktori: </w:t>
      </w:r>
      <w:r>
        <w:rPr>
          <w:lang w:val="fi-FI"/>
        </w:rPr>
        <w:t>Reaktori sammuu, eikä käynnisty.</w:t>
      </w:r>
      <w:r w:rsidR="0001587C">
        <w:rPr>
          <w:lang w:val="fi-FI"/>
        </w:rPr>
        <w:t xml:space="preserve"> Aluksen järjestelmät ovat akkujen varassa.</w:t>
      </w:r>
      <w:r w:rsidR="00D506AF">
        <w:rPr>
          <w:lang w:val="fi-FI"/>
        </w:rPr>
        <w:t xml:space="preserve"> Uudell</w:t>
      </w:r>
      <w:r w:rsidR="00B61818">
        <w:rPr>
          <w:lang w:val="fi-FI"/>
        </w:rPr>
        <w:t>eenkäynnistykseen kuluu tunteja. Tänä aikana vastapuoli hyödyntää aukkoja.</w:t>
      </w:r>
    </w:p>
    <w:p w14:paraId="45355D4C" w14:textId="77777777" w:rsidR="00614891" w:rsidRPr="004F6789" w:rsidRDefault="004F6789" w:rsidP="006C6249">
      <w:pPr>
        <w:rPr>
          <w:lang w:val="fi-FI"/>
        </w:rPr>
      </w:pPr>
      <w:r>
        <w:rPr>
          <w:b/>
          <w:lang w:val="fi-FI"/>
        </w:rPr>
        <w:t xml:space="preserve">Aseistus: </w:t>
      </w:r>
      <w:r>
        <w:rPr>
          <w:lang w:val="fi-FI"/>
        </w:rPr>
        <w:t>Saint Su</w:t>
      </w:r>
      <w:r w:rsidR="00CC7007">
        <w:rPr>
          <w:lang w:val="fi-FI"/>
        </w:rPr>
        <w:t>nnivan träkkäämä autonomistien sota-alus</w:t>
      </w:r>
      <w:r>
        <w:rPr>
          <w:lang w:val="fi-FI"/>
        </w:rPr>
        <w:t xml:space="preserve"> livahtaa asejärjestelmien peittoalueeseen jääneestä aukosta Casa Arturolle.</w:t>
      </w:r>
    </w:p>
    <w:p w14:paraId="2B4911B0" w14:textId="77777777" w:rsidR="00614891" w:rsidRDefault="00614891" w:rsidP="006C6249">
      <w:pPr>
        <w:rPr>
          <w:lang w:val="fi-FI"/>
        </w:rPr>
      </w:pPr>
    </w:p>
    <w:p w14:paraId="2D38680D" w14:textId="77777777" w:rsidR="007739D7" w:rsidRDefault="007739D7" w:rsidP="006C6249">
      <w:pPr>
        <w:rPr>
          <w:lang w:val="fi-FI"/>
        </w:rPr>
      </w:pPr>
      <w:r>
        <w:rPr>
          <w:lang w:val="fi-FI"/>
        </w:rPr>
        <w:t>Katastrofaalisia kriisejä:</w:t>
      </w:r>
    </w:p>
    <w:p w14:paraId="67FC8FC4" w14:textId="77777777" w:rsidR="007739D7" w:rsidRDefault="007739D7" w:rsidP="006C6249">
      <w:pPr>
        <w:rPr>
          <w:lang w:val="fi-FI"/>
        </w:rPr>
      </w:pPr>
    </w:p>
    <w:p w14:paraId="5F243242" w14:textId="77777777" w:rsidR="007739D7" w:rsidRDefault="007739D7" w:rsidP="006C6249">
      <w:pPr>
        <w:rPr>
          <w:lang w:val="fi-FI"/>
        </w:rPr>
      </w:pPr>
      <w:r>
        <w:rPr>
          <w:lang w:val="fi-FI"/>
        </w:rPr>
        <w:t>Neljäs kriisi käytännössä</w:t>
      </w:r>
      <w:r w:rsidR="00C16369">
        <w:rPr>
          <w:lang w:val="fi-FI"/>
        </w:rPr>
        <w:t xml:space="preserve"> lamauttaa</w:t>
      </w:r>
      <w:r>
        <w:rPr>
          <w:lang w:val="fi-FI"/>
        </w:rPr>
        <w:t xml:space="preserve"> osa-alueen. Reaktorin, LSO:n, sillan ja aseistuksen osalta tämä on mission kill. Valtauksen osalta koko valtausposse on putkassa eikä valtaus voi toimia, mutta Saint Sunniva kyllä muuten voi jatkaa tehtäväänsä.</w:t>
      </w:r>
    </w:p>
    <w:p w14:paraId="0AA908F0" w14:textId="77777777" w:rsidR="007739D7" w:rsidRDefault="007739D7" w:rsidP="006C6249">
      <w:pPr>
        <w:rPr>
          <w:lang w:val="fi-FI"/>
        </w:rPr>
      </w:pPr>
    </w:p>
    <w:p w14:paraId="11C89570" w14:textId="77777777" w:rsidR="00CD24C3" w:rsidRDefault="00CD24C3" w:rsidP="006C6249">
      <w:pPr>
        <w:rPr>
          <w:lang w:val="fi-FI"/>
        </w:rPr>
      </w:pPr>
      <w:r>
        <w:rPr>
          <w:lang w:val="fi-FI"/>
        </w:rPr>
        <w:t>Sanitykriiseissä lievä on</w:t>
      </w:r>
    </w:p>
    <w:p w14:paraId="5719B0A5" w14:textId="77777777" w:rsidR="00CD24C3" w:rsidRDefault="00CD24C3" w:rsidP="006C6249">
      <w:pPr>
        <w:rPr>
          <w:lang w:val="fi-FI"/>
        </w:rPr>
      </w:pPr>
    </w:p>
    <w:p w14:paraId="0F9A844F" w14:textId="77777777" w:rsidR="00CD24C3" w:rsidRDefault="00CD24C3" w:rsidP="006C6249">
      <w:pPr>
        <w:rPr>
          <w:lang w:val="fi-FI"/>
        </w:rPr>
      </w:pPr>
      <w:r>
        <w:rPr>
          <w:lang w:val="fi-FI"/>
        </w:rPr>
        <w:t>-1 SAN</w:t>
      </w:r>
    </w:p>
    <w:p w14:paraId="35D2806C" w14:textId="77777777" w:rsidR="00CD24C3" w:rsidRDefault="00CD24C3" w:rsidP="006C6249">
      <w:pPr>
        <w:rPr>
          <w:lang w:val="fi-FI"/>
        </w:rPr>
      </w:pPr>
      <w:r>
        <w:rPr>
          <w:lang w:val="fi-FI"/>
        </w:rPr>
        <w:t>vakava -1 SAN, ja viikko pakolla pois pelistä</w:t>
      </w:r>
    </w:p>
    <w:p w14:paraId="67959223" w14:textId="77777777" w:rsidR="00CD24C3" w:rsidRDefault="00CD24C3" w:rsidP="006C6249">
      <w:pPr>
        <w:rPr>
          <w:lang w:val="fi-FI"/>
        </w:rPr>
      </w:pPr>
      <w:r>
        <w:rPr>
          <w:lang w:val="fi-FI"/>
        </w:rPr>
        <w:t xml:space="preserve">katastrofaalinen: </w:t>
      </w:r>
      <w:r w:rsidR="00D46F3B">
        <w:rPr>
          <w:lang w:val="fi-FI"/>
        </w:rPr>
        <w:t xml:space="preserve">romahdus, </w:t>
      </w:r>
      <w:r w:rsidR="004469F8">
        <w:rPr>
          <w:lang w:val="fi-FI"/>
        </w:rPr>
        <w:t>vuodelepoa</w:t>
      </w:r>
      <w:r w:rsidR="0018626F">
        <w:rPr>
          <w:lang w:val="fi-FI"/>
        </w:rPr>
        <w:t>, 4 viikkoa poissa pelistä</w:t>
      </w:r>
    </w:p>
    <w:p w14:paraId="70143FEC" w14:textId="77777777" w:rsidR="008F6B4B" w:rsidRDefault="008F6B4B" w:rsidP="006C6249">
      <w:pPr>
        <w:rPr>
          <w:lang w:val="fi-FI"/>
        </w:rPr>
      </w:pPr>
    </w:p>
    <w:p w14:paraId="53E54090" w14:textId="77777777" w:rsidR="00A678F3" w:rsidRPr="00A678F3" w:rsidRDefault="00A678F3" w:rsidP="00A678F3">
      <w:pPr>
        <w:pStyle w:val="Heading3"/>
        <w:numPr>
          <w:ilvl w:val="2"/>
          <w:numId w:val="13"/>
        </w:numPr>
      </w:pPr>
      <w:r w:rsidRPr="00A678F3">
        <w:t>Draamaa</w:t>
      </w:r>
    </w:p>
    <w:p w14:paraId="1CEAA9A9" w14:textId="77777777" w:rsidR="00A678F3" w:rsidRDefault="002B7DE8" w:rsidP="006C6249">
      <w:pPr>
        <w:rPr>
          <w:lang w:val="fi-FI"/>
        </w:rPr>
      </w:pPr>
      <w:r>
        <w:rPr>
          <w:lang w:val="fi-FI"/>
        </w:rPr>
        <w:t xml:space="preserve">Holst </w:t>
      </w:r>
      <w:r w:rsidR="00BD2722">
        <w:rPr>
          <w:lang w:val="fi-FI"/>
        </w:rPr>
        <w:t xml:space="preserve">on tarkastellut siirron hakemista vaikkapa huoltotelakalle, koska täällä häntä ei selvästikään arvosteta. </w:t>
      </w:r>
      <w:r w:rsidR="005B3060">
        <w:rPr>
          <w:lang w:val="fi-FI"/>
        </w:rPr>
        <w:t>Telakka ottaisi hänet mielellään vastaan, mutta Saint Sunnivan kapteeni ei tahdo luopua hänestä; jos Coleman siirtyy reaktori-AU:ksi, alusjärjestelmät jäävät kokonaan vaille työnjohtoa.</w:t>
      </w:r>
      <w:r w:rsidR="00DD1CC3">
        <w:rPr>
          <w:lang w:val="fi-FI"/>
        </w:rPr>
        <w:t xml:space="preserve"> Holst tajuaa siirtonsa tulleen blokatuksi, ja demotivoituu entisestään.</w:t>
      </w:r>
      <w:r w:rsidR="00F24373">
        <w:rPr>
          <w:lang w:val="fi-FI"/>
        </w:rPr>
        <w:t xml:space="preserve"> </w:t>
      </w:r>
    </w:p>
    <w:p w14:paraId="717B6799" w14:textId="77777777" w:rsidR="00143613" w:rsidRDefault="00143613" w:rsidP="006C6249">
      <w:pPr>
        <w:rPr>
          <w:lang w:val="fi-FI"/>
        </w:rPr>
      </w:pPr>
    </w:p>
    <w:p w14:paraId="2642430F" w14:textId="77777777" w:rsidR="00143613" w:rsidRDefault="00143613" w:rsidP="006C6249">
      <w:pPr>
        <w:rPr>
          <w:lang w:val="fi-FI"/>
        </w:rPr>
      </w:pPr>
      <w:r>
        <w:rPr>
          <w:lang w:val="fi-FI"/>
        </w:rPr>
        <w:t>Koska Coleman opiskelee reaktoritekniikkaa ja Holstia ei oikein nappaa, alusjärjestelmät menevät hienosti retuperälle, ja ovat pian samassa tilassa kuin Francis Ngyenin aikana.</w:t>
      </w:r>
      <w:r w:rsidR="00922BD1">
        <w:rPr>
          <w:lang w:val="fi-FI"/>
        </w:rPr>
        <w:t xml:space="preserve"> Larsen pystyy vielä pitämään järjestelmät jotenkin </w:t>
      </w:r>
      <w:r w:rsidR="003420E5">
        <w:rPr>
          <w:lang w:val="fi-FI"/>
        </w:rPr>
        <w:t xml:space="preserve">kunnossa, mutta hänen palveluksensa päättyy pian. Larsen käy mainitsemassa Iglesiasille, että LSO </w:t>
      </w:r>
      <w:r w:rsidR="006D5F7B">
        <w:rPr>
          <w:lang w:val="fi-FI"/>
        </w:rPr>
        <w:t>tarvitsisi interventiota.</w:t>
      </w:r>
    </w:p>
    <w:p w14:paraId="57134E45" w14:textId="77777777" w:rsidR="00DD1CC3" w:rsidRDefault="00DD1CC3" w:rsidP="006C6249">
      <w:pPr>
        <w:rPr>
          <w:lang w:val="fi-FI"/>
        </w:rPr>
      </w:pPr>
    </w:p>
    <w:p w14:paraId="1AAE9345" w14:textId="77777777" w:rsidR="00DD1CC3" w:rsidRDefault="00063631" w:rsidP="006C6249">
      <w:pPr>
        <w:rPr>
          <w:lang w:val="fi-FI"/>
        </w:rPr>
      </w:pPr>
      <w:r>
        <w:rPr>
          <w:lang w:val="fi-FI"/>
        </w:rPr>
        <w:t>Upseerikokeilaat Douglas ja Guanchana toimivat aliupseereiden henkilöstöpäällikköinä</w:t>
      </w:r>
      <w:r w:rsidR="003138FB">
        <w:rPr>
          <w:lang w:val="fi-FI"/>
        </w:rPr>
        <w:t xml:space="preserve"> ja upseerien adjutantteina</w:t>
      </w:r>
      <w:r>
        <w:rPr>
          <w:lang w:val="fi-FI"/>
        </w:rPr>
        <w:t>.</w:t>
      </w:r>
      <w:r w:rsidR="003138FB">
        <w:rPr>
          <w:lang w:val="fi-FI"/>
        </w:rPr>
        <w:t xml:space="preserve"> </w:t>
      </w:r>
      <w:r w:rsidR="00556A89">
        <w:rPr>
          <w:lang w:val="fi-FI"/>
        </w:rPr>
        <w:t xml:space="preserve">Jaramillo ei arvosta Douglasia ja olisi mieluummin </w:t>
      </w:r>
      <w:r w:rsidR="0063135F">
        <w:rPr>
          <w:lang w:val="fi-FI"/>
        </w:rPr>
        <w:t xml:space="preserve">ottanut Guanchanan tai Holstin. </w:t>
      </w:r>
      <w:r w:rsidR="005604AD">
        <w:rPr>
          <w:lang w:val="fi-FI"/>
        </w:rPr>
        <w:t xml:space="preserve">Douglas ei liioin ole erityisen osaava henkilöstöjohtaja, </w:t>
      </w:r>
      <w:r w:rsidR="00B43B74">
        <w:rPr>
          <w:lang w:val="fi-FI"/>
        </w:rPr>
        <w:t>ja pulmat kasautuvat hänelle.</w:t>
      </w:r>
    </w:p>
    <w:p w14:paraId="36548E9E" w14:textId="77777777" w:rsidR="00B43B74" w:rsidRDefault="00B43B74" w:rsidP="006C6249">
      <w:pPr>
        <w:rPr>
          <w:lang w:val="fi-FI"/>
        </w:rPr>
      </w:pPr>
    </w:p>
    <w:p w14:paraId="64F000FD" w14:textId="77777777" w:rsidR="00B43B74" w:rsidRDefault="00B43B74" w:rsidP="006C6249">
      <w:pPr>
        <w:rPr>
          <w:lang w:val="fi-FI"/>
        </w:rPr>
      </w:pPr>
      <w:r>
        <w:rPr>
          <w:lang w:val="fi-FI"/>
        </w:rPr>
        <w:t xml:space="preserve">Guanchana on selvästi taitavampi, mutta Holst ja Klebb ovat vaikeita persoonallisuuksia. </w:t>
      </w:r>
    </w:p>
    <w:p w14:paraId="6662CF96" w14:textId="77777777" w:rsidR="00A678F3" w:rsidRDefault="00A678F3" w:rsidP="006C6249">
      <w:pPr>
        <w:rPr>
          <w:lang w:val="fi-FI"/>
        </w:rPr>
      </w:pPr>
    </w:p>
    <w:p w14:paraId="77C299FC" w14:textId="77777777" w:rsidR="00747FD8" w:rsidRDefault="00F4495A" w:rsidP="006C6249">
      <w:pPr>
        <w:rPr>
          <w:lang w:val="fi-FI"/>
        </w:rPr>
      </w:pPr>
      <w:r>
        <w:rPr>
          <w:lang w:val="fi-FI"/>
        </w:rPr>
        <w:t xml:space="preserve">Valchak ja Iglesias ovat käynnistämssä tosissaan kilpailun upseeripaikasta. </w:t>
      </w:r>
    </w:p>
    <w:p w14:paraId="7F9A5958" w14:textId="77777777" w:rsidR="0024082A" w:rsidRDefault="0024082A" w:rsidP="006C6249">
      <w:pPr>
        <w:rPr>
          <w:lang w:val="fi-FI"/>
        </w:rPr>
      </w:pPr>
    </w:p>
    <w:p w14:paraId="5F628E76" w14:textId="77777777" w:rsidR="000A5F8D" w:rsidRDefault="000A5F8D" w:rsidP="006C6249">
      <w:pPr>
        <w:rPr>
          <w:lang w:val="fi-FI"/>
        </w:rPr>
      </w:pPr>
      <w:r>
        <w:rPr>
          <w:lang w:val="fi-FI"/>
        </w:rPr>
        <w:t xml:space="preserve">Mackay </w:t>
      </w:r>
      <w:r w:rsidR="003E1727">
        <w:rPr>
          <w:lang w:val="fi-FI"/>
        </w:rPr>
        <w:t xml:space="preserve">on viestinyt hyodenilaisten kaveriensa kanssa, ja tunnelma siellä on kireä: monet Hyodenilla epäilevät, että Jupiterin junta aikoo ryhtyä toimenpiteisiin sitä vastaan. </w:t>
      </w:r>
      <w:r w:rsidR="00E7795E">
        <w:rPr>
          <w:lang w:val="fi-FI"/>
        </w:rPr>
        <w:t xml:space="preserve">Mackay </w:t>
      </w:r>
      <w:r w:rsidR="00360B29">
        <w:rPr>
          <w:lang w:val="fi-FI"/>
        </w:rPr>
        <w:t>on tästä varsin hajalla.</w:t>
      </w:r>
    </w:p>
    <w:p w14:paraId="63002AB1" w14:textId="77777777" w:rsidR="000A5F8D" w:rsidRDefault="000A5F8D" w:rsidP="006C6249">
      <w:pPr>
        <w:rPr>
          <w:lang w:val="fi-FI"/>
        </w:rPr>
      </w:pPr>
    </w:p>
    <w:p w14:paraId="1872C2BD" w14:textId="77777777" w:rsidR="0024082A" w:rsidRDefault="0024082A" w:rsidP="006C6249">
      <w:pPr>
        <w:rPr>
          <w:lang w:val="fi-FI"/>
        </w:rPr>
      </w:pPr>
      <w:r>
        <w:rPr>
          <w:lang w:val="fi-FI"/>
        </w:rPr>
        <w:t xml:space="preserve">Balderas on hankkinut </w:t>
      </w:r>
      <w:r w:rsidR="00F903BD">
        <w:rPr>
          <w:lang w:val="fi-FI"/>
        </w:rPr>
        <w:t>kaverinsa Kefalakisin avulla alukselle kamaa,</w:t>
      </w:r>
      <w:r>
        <w:rPr>
          <w:lang w:val="fi-FI"/>
        </w:rPr>
        <w:t xml:space="preserve"> ja käyttää </w:t>
      </w:r>
      <w:r w:rsidR="00F903BD">
        <w:rPr>
          <w:lang w:val="fi-FI"/>
        </w:rPr>
        <w:t xml:space="preserve">sitä ahkerasti </w:t>
      </w:r>
      <w:r w:rsidR="005F09A8">
        <w:rPr>
          <w:lang w:val="fi-FI"/>
        </w:rPr>
        <w:t>tylsyyden iskiessä</w:t>
      </w:r>
      <w:r>
        <w:rPr>
          <w:lang w:val="fi-FI"/>
        </w:rPr>
        <w:t>.</w:t>
      </w:r>
      <w:r w:rsidR="005F09A8">
        <w:rPr>
          <w:lang w:val="fi-FI"/>
        </w:rPr>
        <w:t xml:space="preserve"> </w:t>
      </w:r>
      <w:r w:rsidR="00381BBD">
        <w:rPr>
          <w:lang w:val="fi-FI"/>
        </w:rPr>
        <w:t xml:space="preserve">Kierrätysfabberista </w:t>
      </w:r>
      <w:r w:rsidR="00912184">
        <w:rPr>
          <w:lang w:val="fi-FI"/>
        </w:rPr>
        <w:t>napsitut</w:t>
      </w:r>
      <w:r w:rsidR="00381BBD">
        <w:rPr>
          <w:lang w:val="fi-FI"/>
        </w:rPr>
        <w:t xml:space="preserve"> aineet </w:t>
      </w:r>
      <w:r w:rsidR="00B6686A">
        <w:rPr>
          <w:lang w:val="fi-FI"/>
        </w:rPr>
        <w:t xml:space="preserve">ovat tehneet kauppansa mm. Schollin, Bogedalin, Kefalakisin, Lillehammerin, </w:t>
      </w:r>
      <w:r w:rsidR="009A6D5D">
        <w:rPr>
          <w:lang w:val="fi-FI"/>
        </w:rPr>
        <w:t xml:space="preserve">A. Alghanin, Myrlandin, Engelin </w:t>
      </w:r>
      <w:r w:rsidR="00D25E08">
        <w:rPr>
          <w:lang w:val="fi-FI"/>
        </w:rPr>
        <w:t xml:space="preserve">ja Astridsdottirin </w:t>
      </w:r>
      <w:r w:rsidR="00E8740B">
        <w:rPr>
          <w:lang w:val="fi-FI"/>
        </w:rPr>
        <w:t>suuntaan.</w:t>
      </w:r>
      <w:r w:rsidR="008A56C7">
        <w:rPr>
          <w:lang w:val="fi-FI"/>
        </w:rPr>
        <w:t xml:space="preserve"> </w:t>
      </w:r>
      <w:r w:rsidR="00E104D4">
        <w:rPr>
          <w:lang w:val="fi-FI"/>
        </w:rPr>
        <w:t xml:space="preserve">Muut kiinni jäävät selvinnevät pelkillä palvelusrangaistuksilla, mutta Balderas </w:t>
      </w:r>
      <w:r w:rsidR="003907A3">
        <w:rPr>
          <w:lang w:val="fi-FI"/>
        </w:rPr>
        <w:t xml:space="preserve">mokailee aineissa ollessaan </w:t>
      </w:r>
      <w:r w:rsidR="00A0470A">
        <w:rPr>
          <w:lang w:val="fi-FI"/>
        </w:rPr>
        <w:t>päivystävä sensorimatruusi, ja tästä rikoksesta seuraa kenttäoikeus.</w:t>
      </w:r>
      <w:r w:rsidR="00E97E15">
        <w:rPr>
          <w:lang w:val="fi-FI"/>
        </w:rPr>
        <w:t xml:space="preserve"> Syytteenä on aluksen vaarantaminen päihtyneenä ollessa; sotatilassa tästä voisi seurata teloitus, mutta tätä ei kukaan vaadi. Sen sijaan kenttäoikeus (kapteeni, puosu; syytettyä puolustaa joku) voi hyvinkin tuomita </w:t>
      </w:r>
      <w:r w:rsidR="00A82D32">
        <w:rPr>
          <w:lang w:val="fi-FI"/>
        </w:rPr>
        <w:t>Balderasin Ion avaruusjalkaväen 13. rangaistuslaivueeseen, joka koostuu pääasiassa rikollisista ja jossa kuri on pirun kovaa.</w:t>
      </w:r>
    </w:p>
    <w:p w14:paraId="05A5787F" w14:textId="77777777" w:rsidR="000A5F8D" w:rsidRDefault="000A5F8D" w:rsidP="006C6249">
      <w:pPr>
        <w:rPr>
          <w:lang w:val="fi-FI"/>
        </w:rPr>
      </w:pPr>
    </w:p>
    <w:p w14:paraId="380C5D94" w14:textId="77777777" w:rsidR="00F4495A" w:rsidRDefault="00E146F4" w:rsidP="006C6249">
      <w:pPr>
        <w:rPr>
          <w:lang w:val="fi-FI"/>
        </w:rPr>
      </w:pPr>
      <w:r>
        <w:rPr>
          <w:lang w:val="fi-FI"/>
        </w:rPr>
        <w:t>Scholl vittuilee Falkille päin näköä ollessa</w:t>
      </w:r>
      <w:r w:rsidR="00FF6AF0">
        <w:rPr>
          <w:lang w:val="fi-FI"/>
        </w:rPr>
        <w:t>an</w:t>
      </w:r>
      <w:r>
        <w:rPr>
          <w:lang w:val="fi-FI"/>
        </w:rPr>
        <w:t xml:space="preserve"> </w:t>
      </w:r>
      <w:r w:rsidR="00681839">
        <w:rPr>
          <w:lang w:val="fi-FI"/>
        </w:rPr>
        <w:t xml:space="preserve">vapaalla mutta </w:t>
      </w:r>
      <w:r w:rsidR="007C045D">
        <w:rPr>
          <w:lang w:val="fi-FI"/>
        </w:rPr>
        <w:t>yleisessä tilassa</w:t>
      </w:r>
      <w:r w:rsidR="00272B81">
        <w:rPr>
          <w:lang w:val="fi-FI"/>
        </w:rPr>
        <w:t xml:space="preserve"> (Schollin univormu on törkeän näköinen ja tästä on lähes pakko huomauttaa)</w:t>
      </w:r>
      <w:r>
        <w:rPr>
          <w:lang w:val="fi-FI"/>
        </w:rPr>
        <w:t xml:space="preserve">. </w:t>
      </w:r>
    </w:p>
    <w:p w14:paraId="4D6ECE82" w14:textId="77777777" w:rsidR="00360B29" w:rsidRDefault="00360B29" w:rsidP="006C6249">
      <w:pPr>
        <w:rPr>
          <w:lang w:val="fi-FI"/>
        </w:rPr>
      </w:pPr>
    </w:p>
    <w:p w14:paraId="2EF51F9A" w14:textId="77777777" w:rsidR="005A44C7" w:rsidRDefault="005A44C7" w:rsidP="006C6249">
      <w:pPr>
        <w:rPr>
          <w:lang w:val="fi-FI"/>
        </w:rPr>
      </w:pPr>
    </w:p>
    <w:p w14:paraId="0CCA30A3" w14:textId="77777777" w:rsidR="005A44C7" w:rsidRDefault="005A44C7" w:rsidP="006C6249">
      <w:pPr>
        <w:rPr>
          <w:lang w:val="fi-FI"/>
        </w:rPr>
      </w:pPr>
    </w:p>
    <w:p w14:paraId="43B8A0F3" w14:textId="77777777" w:rsidR="00360B29" w:rsidRPr="009D77E9" w:rsidRDefault="009D77E9" w:rsidP="009D77E9">
      <w:pPr>
        <w:pStyle w:val="Heading3"/>
        <w:numPr>
          <w:ilvl w:val="2"/>
          <w:numId w:val="13"/>
        </w:numPr>
      </w:pPr>
      <w:r w:rsidRPr="009D77E9">
        <w:t>Upseeriksi</w:t>
      </w:r>
    </w:p>
    <w:p w14:paraId="1D036BE9" w14:textId="77777777" w:rsidR="009D77E9" w:rsidRDefault="009D77E9" w:rsidP="006C6249">
      <w:pPr>
        <w:rPr>
          <w:lang w:val="fi-FI"/>
        </w:rPr>
      </w:pPr>
      <w:r>
        <w:rPr>
          <w:lang w:val="fi-FI"/>
        </w:rPr>
        <w:t>Aloitetaan jälleen julkinen upseeriuran valinnan pistelaskenta.</w:t>
      </w:r>
    </w:p>
    <w:p w14:paraId="274F971F" w14:textId="77777777" w:rsidR="001553B7" w:rsidRDefault="001553B7" w:rsidP="006C6249">
      <w:pPr>
        <w:rPr>
          <w:lang w:val="fi-FI"/>
        </w:rPr>
      </w:pPr>
    </w:p>
    <w:p w14:paraId="3365530F" w14:textId="77777777" w:rsidR="001553B7" w:rsidRDefault="001553B7" w:rsidP="006C6249">
      <w:pPr>
        <w:rPr>
          <w:lang w:val="fi-FI"/>
        </w:rPr>
      </w:pPr>
      <w:r>
        <w:rPr>
          <w:lang w:val="fi-FI"/>
        </w:rPr>
        <w:t>pelikerralla voi saada maks. 3 pistettä, potentiaaliin tulee +1 piste / pelikerta</w:t>
      </w:r>
    </w:p>
    <w:p w14:paraId="51303546" w14:textId="77777777" w:rsidR="001553B7" w:rsidRDefault="001553B7" w:rsidP="006C6249">
      <w:pPr>
        <w:rPr>
          <w:lang w:val="fi-FI"/>
        </w:rPr>
      </w:pPr>
    </w:p>
    <w:p w14:paraId="41789B91" w14:textId="77777777" w:rsidR="001553B7" w:rsidRDefault="001553B7" w:rsidP="006C6249">
      <w:pPr>
        <w:rPr>
          <w:lang w:val="fi-FI"/>
        </w:rPr>
      </w:pPr>
      <w:r>
        <w:rPr>
          <w:lang w:val="fi-FI"/>
        </w:rPr>
        <w:t>3 + 4 + 5+ 6 + 7 + 8</w:t>
      </w:r>
    </w:p>
    <w:p w14:paraId="4AF4DB0C" w14:textId="77777777" w:rsidR="001553B7" w:rsidRDefault="001553B7" w:rsidP="006C6249">
      <w:pPr>
        <w:rPr>
          <w:lang w:val="fi-FI"/>
        </w:rPr>
      </w:pPr>
    </w:p>
    <w:p w14:paraId="2E843F3D" w14:textId="77777777" w:rsidR="001553B7" w:rsidRDefault="00E326DD" w:rsidP="006C6249">
      <w:pPr>
        <w:rPr>
          <w:lang w:val="fi-FI"/>
        </w:rPr>
      </w:pPr>
      <w:r>
        <w:rPr>
          <w:lang w:val="fi-FI"/>
        </w:rPr>
        <w:t>Achievements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6"/>
        <w:gridCol w:w="6855"/>
        <w:gridCol w:w="895"/>
      </w:tblGrid>
      <w:tr w:rsidR="00264EB8" w:rsidRPr="00D76B81" w14:paraId="4BBBFDC8" w14:textId="77777777" w:rsidTr="00D76B81">
        <w:tc>
          <w:tcPr>
            <w:tcW w:w="766" w:type="dxa"/>
            <w:shd w:val="clear" w:color="auto" w:fill="auto"/>
          </w:tcPr>
          <w:p w14:paraId="227AE5DF" w14:textId="77777777" w:rsidR="00264EB8" w:rsidRPr="00D76B81" w:rsidRDefault="00264EB8" w:rsidP="006C6249">
            <w:pPr>
              <w:rPr>
                <w:b/>
                <w:lang w:val="fi-FI"/>
              </w:rPr>
            </w:pPr>
            <w:r w:rsidRPr="00D76B81">
              <w:rPr>
                <w:b/>
                <w:lang w:val="fi-FI"/>
              </w:rPr>
              <w:t>Arvo</w:t>
            </w:r>
          </w:p>
        </w:tc>
        <w:tc>
          <w:tcPr>
            <w:tcW w:w="6855" w:type="dxa"/>
            <w:shd w:val="clear" w:color="auto" w:fill="auto"/>
          </w:tcPr>
          <w:p w14:paraId="5FD16644" w14:textId="77777777" w:rsidR="00264EB8" w:rsidRPr="00D76B81" w:rsidRDefault="00264EB8" w:rsidP="006C6249">
            <w:pPr>
              <w:rPr>
                <w:b/>
                <w:lang w:val="fi-FI"/>
              </w:rPr>
            </w:pPr>
            <w:r w:rsidRPr="00D76B81">
              <w:rPr>
                <w:b/>
                <w:lang w:val="fi-FI"/>
              </w:rPr>
              <w:t>Syy</w:t>
            </w:r>
          </w:p>
        </w:tc>
        <w:tc>
          <w:tcPr>
            <w:tcW w:w="895" w:type="dxa"/>
            <w:shd w:val="clear" w:color="auto" w:fill="auto"/>
          </w:tcPr>
          <w:p w14:paraId="7F4D18C3" w14:textId="77777777" w:rsidR="00264EB8" w:rsidRPr="00D76B81" w:rsidRDefault="00264EB8" w:rsidP="006C6249">
            <w:pPr>
              <w:rPr>
                <w:b/>
                <w:lang w:val="fi-FI"/>
              </w:rPr>
            </w:pPr>
            <w:r w:rsidRPr="00D76B81">
              <w:rPr>
                <w:b/>
                <w:lang w:val="fi-FI"/>
              </w:rPr>
              <w:t>Max</w:t>
            </w:r>
          </w:p>
        </w:tc>
      </w:tr>
      <w:tr w:rsidR="00264EB8" w:rsidRPr="00D76B81" w14:paraId="2BBADA9D" w14:textId="77777777" w:rsidTr="00D76B81">
        <w:tc>
          <w:tcPr>
            <w:tcW w:w="766" w:type="dxa"/>
            <w:shd w:val="clear" w:color="auto" w:fill="auto"/>
          </w:tcPr>
          <w:p w14:paraId="0603AEC3" w14:textId="77777777" w:rsidR="00264EB8" w:rsidRPr="00D76B81" w:rsidRDefault="00264EB8" w:rsidP="006C6249">
            <w:pPr>
              <w:rPr>
                <w:lang w:val="fi-FI"/>
              </w:rPr>
            </w:pPr>
            <w:r w:rsidRPr="00D76B81">
              <w:rPr>
                <w:lang w:val="fi-FI"/>
              </w:rPr>
              <w:t>+1</w:t>
            </w:r>
          </w:p>
        </w:tc>
        <w:tc>
          <w:tcPr>
            <w:tcW w:w="6855" w:type="dxa"/>
            <w:shd w:val="clear" w:color="auto" w:fill="auto"/>
          </w:tcPr>
          <w:p w14:paraId="56541ECB" w14:textId="77777777" w:rsidR="00264EB8" w:rsidRPr="00D76B81" w:rsidRDefault="00264EB8" w:rsidP="006C6249">
            <w:pPr>
              <w:rPr>
                <w:lang w:val="fi-FI"/>
              </w:rPr>
            </w:pPr>
            <w:r w:rsidRPr="00D76B81">
              <w:rPr>
                <w:lang w:val="fi-FI"/>
              </w:rPr>
              <w:t>koulutushaara: aseistus, silta, LSO</w:t>
            </w:r>
          </w:p>
        </w:tc>
        <w:tc>
          <w:tcPr>
            <w:tcW w:w="895" w:type="dxa"/>
            <w:shd w:val="clear" w:color="auto" w:fill="auto"/>
          </w:tcPr>
          <w:p w14:paraId="742E352C" w14:textId="77777777" w:rsidR="00264EB8" w:rsidRPr="00D76B81" w:rsidRDefault="00264EB8" w:rsidP="006C6249">
            <w:pPr>
              <w:rPr>
                <w:lang w:val="fi-FI"/>
              </w:rPr>
            </w:pPr>
            <w:r w:rsidRPr="00D76B81">
              <w:rPr>
                <w:lang w:val="fi-FI"/>
              </w:rPr>
              <w:t>1</w:t>
            </w:r>
          </w:p>
        </w:tc>
      </w:tr>
      <w:tr w:rsidR="00264EB8" w:rsidRPr="00D76B81" w14:paraId="43CA8B4D" w14:textId="77777777" w:rsidTr="00D76B81">
        <w:tc>
          <w:tcPr>
            <w:tcW w:w="766" w:type="dxa"/>
            <w:shd w:val="clear" w:color="auto" w:fill="auto"/>
          </w:tcPr>
          <w:p w14:paraId="3A6175CD" w14:textId="77777777" w:rsidR="00264EB8" w:rsidRPr="00D76B81" w:rsidRDefault="00264EB8" w:rsidP="006C6249">
            <w:pPr>
              <w:rPr>
                <w:lang w:val="fi-FI"/>
              </w:rPr>
            </w:pPr>
            <w:r w:rsidRPr="00D76B81">
              <w:rPr>
                <w:lang w:val="fi-FI"/>
              </w:rPr>
              <w:t>+1</w:t>
            </w:r>
          </w:p>
        </w:tc>
        <w:tc>
          <w:tcPr>
            <w:tcW w:w="6855" w:type="dxa"/>
            <w:shd w:val="clear" w:color="auto" w:fill="auto"/>
          </w:tcPr>
          <w:p w14:paraId="47F11F3A" w14:textId="77777777" w:rsidR="00264EB8" w:rsidRPr="00D76B81" w:rsidRDefault="00264EB8" w:rsidP="006C6249">
            <w:pPr>
              <w:rPr>
                <w:lang w:val="fi-FI"/>
              </w:rPr>
            </w:pPr>
            <w:r w:rsidRPr="00D76B81">
              <w:rPr>
                <w:lang w:val="fi-FI"/>
              </w:rPr>
              <w:t>mitali</w:t>
            </w:r>
          </w:p>
        </w:tc>
        <w:tc>
          <w:tcPr>
            <w:tcW w:w="895" w:type="dxa"/>
            <w:shd w:val="clear" w:color="auto" w:fill="auto"/>
          </w:tcPr>
          <w:p w14:paraId="0847C12D" w14:textId="77777777" w:rsidR="00264EB8" w:rsidRPr="00D76B81" w:rsidRDefault="00264EB8" w:rsidP="006C6249">
            <w:pPr>
              <w:rPr>
                <w:lang w:val="fi-FI"/>
              </w:rPr>
            </w:pPr>
            <w:r w:rsidRPr="00D76B81">
              <w:rPr>
                <w:lang w:val="fi-FI"/>
              </w:rPr>
              <w:t>2</w:t>
            </w:r>
          </w:p>
        </w:tc>
      </w:tr>
      <w:tr w:rsidR="00264EB8" w:rsidRPr="00D76B81" w14:paraId="4C82439E" w14:textId="77777777" w:rsidTr="00D76B81">
        <w:tc>
          <w:tcPr>
            <w:tcW w:w="766" w:type="dxa"/>
            <w:shd w:val="clear" w:color="auto" w:fill="auto"/>
          </w:tcPr>
          <w:p w14:paraId="4C4EEC67" w14:textId="77777777" w:rsidR="00264EB8" w:rsidRPr="00D76B81" w:rsidRDefault="00264EB8" w:rsidP="006C6249">
            <w:pPr>
              <w:rPr>
                <w:lang w:val="fi-FI"/>
              </w:rPr>
            </w:pPr>
            <w:r w:rsidRPr="00D76B81">
              <w:rPr>
                <w:lang w:val="fi-FI"/>
              </w:rPr>
              <w:t>+1</w:t>
            </w:r>
          </w:p>
        </w:tc>
        <w:tc>
          <w:tcPr>
            <w:tcW w:w="6855" w:type="dxa"/>
            <w:shd w:val="clear" w:color="auto" w:fill="auto"/>
          </w:tcPr>
          <w:p w14:paraId="0AD006AF" w14:textId="77777777" w:rsidR="00264EB8" w:rsidRPr="00D76B81" w:rsidRDefault="00264EB8" w:rsidP="000548AE">
            <w:pPr>
              <w:rPr>
                <w:lang w:val="fi-FI"/>
              </w:rPr>
            </w:pPr>
            <w:r w:rsidRPr="00D76B81">
              <w:rPr>
                <w:lang w:val="fi-FI"/>
              </w:rPr>
              <w:t xml:space="preserve">johtajuustaidonnäyte: osoita upseerilta vaadittavaa </w:t>
            </w:r>
            <w:r w:rsidR="007559E4" w:rsidRPr="00D76B81">
              <w:rPr>
                <w:lang w:val="fi-FI"/>
              </w:rPr>
              <w:t>johtamistaitoa</w:t>
            </w:r>
          </w:p>
        </w:tc>
        <w:tc>
          <w:tcPr>
            <w:tcW w:w="895" w:type="dxa"/>
            <w:shd w:val="clear" w:color="auto" w:fill="auto"/>
          </w:tcPr>
          <w:p w14:paraId="699D2430" w14:textId="77777777" w:rsidR="00264EB8" w:rsidRPr="00D76B81" w:rsidRDefault="00264EB8" w:rsidP="009272EB">
            <w:pPr>
              <w:rPr>
                <w:lang w:val="fi-FI"/>
              </w:rPr>
            </w:pPr>
            <w:r w:rsidRPr="00D76B81">
              <w:rPr>
                <w:lang w:val="fi-FI"/>
              </w:rPr>
              <w:t>2</w:t>
            </w:r>
          </w:p>
        </w:tc>
      </w:tr>
      <w:tr w:rsidR="00264EB8" w:rsidRPr="00D76B81" w14:paraId="343D6EA0" w14:textId="77777777" w:rsidTr="00D76B81">
        <w:tc>
          <w:tcPr>
            <w:tcW w:w="766" w:type="dxa"/>
            <w:shd w:val="clear" w:color="auto" w:fill="auto"/>
          </w:tcPr>
          <w:p w14:paraId="3C68D9BE" w14:textId="77777777" w:rsidR="00264EB8" w:rsidRPr="00D76B81" w:rsidRDefault="00264EB8" w:rsidP="006C6249">
            <w:pPr>
              <w:rPr>
                <w:lang w:val="fi-FI"/>
              </w:rPr>
            </w:pPr>
            <w:r w:rsidRPr="00D76B81">
              <w:rPr>
                <w:lang w:val="fi-FI"/>
              </w:rPr>
              <w:t xml:space="preserve">+1 </w:t>
            </w:r>
          </w:p>
        </w:tc>
        <w:tc>
          <w:tcPr>
            <w:tcW w:w="6855" w:type="dxa"/>
            <w:shd w:val="clear" w:color="auto" w:fill="auto"/>
          </w:tcPr>
          <w:p w14:paraId="1D762398" w14:textId="7B820B4B" w:rsidR="00264EB8" w:rsidRPr="00D76B81" w:rsidRDefault="00C6696C" w:rsidP="006C6249">
            <w:pPr>
              <w:rPr>
                <w:lang w:val="fi-FI"/>
              </w:rPr>
            </w:pPr>
            <w:r>
              <w:rPr>
                <w:lang w:val="fi-FI"/>
              </w:rPr>
              <w:t>uskollisuusnäyte: osoita</w:t>
            </w:r>
            <w:r w:rsidR="00264EB8" w:rsidRPr="00D76B81">
              <w:rPr>
                <w:lang w:val="fi-FI"/>
              </w:rPr>
              <w:t xml:space="preserve"> upseerilta vaadittavaa luonnetta</w:t>
            </w:r>
          </w:p>
        </w:tc>
        <w:tc>
          <w:tcPr>
            <w:tcW w:w="895" w:type="dxa"/>
            <w:shd w:val="clear" w:color="auto" w:fill="auto"/>
          </w:tcPr>
          <w:p w14:paraId="58404254" w14:textId="77777777" w:rsidR="00264EB8" w:rsidRPr="00D76B81" w:rsidRDefault="00264EB8" w:rsidP="006C6249">
            <w:pPr>
              <w:rPr>
                <w:lang w:val="fi-FI"/>
              </w:rPr>
            </w:pPr>
            <w:r w:rsidRPr="00D76B81">
              <w:rPr>
                <w:lang w:val="fi-FI"/>
              </w:rPr>
              <w:t>2</w:t>
            </w:r>
          </w:p>
        </w:tc>
      </w:tr>
      <w:tr w:rsidR="00264EB8" w:rsidRPr="00D76B81" w14:paraId="76F2B405" w14:textId="77777777" w:rsidTr="00D76B81">
        <w:tc>
          <w:tcPr>
            <w:tcW w:w="766" w:type="dxa"/>
            <w:shd w:val="clear" w:color="auto" w:fill="auto"/>
          </w:tcPr>
          <w:p w14:paraId="33C9CF5C" w14:textId="77777777" w:rsidR="00264EB8" w:rsidRPr="00D76B81" w:rsidRDefault="00264EB8" w:rsidP="006C6249">
            <w:pPr>
              <w:rPr>
                <w:lang w:val="fi-FI"/>
              </w:rPr>
            </w:pPr>
            <w:r w:rsidRPr="00D76B81">
              <w:rPr>
                <w:lang w:val="fi-FI"/>
              </w:rPr>
              <w:t>+1</w:t>
            </w:r>
          </w:p>
        </w:tc>
        <w:tc>
          <w:tcPr>
            <w:tcW w:w="6855" w:type="dxa"/>
            <w:shd w:val="clear" w:color="auto" w:fill="auto"/>
          </w:tcPr>
          <w:p w14:paraId="6024D117" w14:textId="77777777" w:rsidR="00264EB8" w:rsidRPr="00D76B81" w:rsidRDefault="00264EB8" w:rsidP="006C6249">
            <w:pPr>
              <w:rPr>
                <w:lang w:val="fi-FI"/>
              </w:rPr>
            </w:pPr>
            <w:r w:rsidRPr="00D76B81">
              <w:rPr>
                <w:lang w:val="fi-FI"/>
              </w:rPr>
              <w:t>älykkyysnäyte: osoita upseerilta vaadittavaa ongelmanratkontakykyä</w:t>
            </w:r>
          </w:p>
        </w:tc>
        <w:tc>
          <w:tcPr>
            <w:tcW w:w="895" w:type="dxa"/>
            <w:shd w:val="clear" w:color="auto" w:fill="auto"/>
          </w:tcPr>
          <w:p w14:paraId="7F7642EE" w14:textId="77777777" w:rsidR="00264EB8" w:rsidRPr="00D76B81" w:rsidRDefault="00264EB8" w:rsidP="006C6249">
            <w:pPr>
              <w:rPr>
                <w:lang w:val="fi-FI"/>
              </w:rPr>
            </w:pPr>
            <w:r w:rsidRPr="00D76B81">
              <w:rPr>
                <w:lang w:val="fi-FI"/>
              </w:rPr>
              <w:t>2</w:t>
            </w:r>
          </w:p>
        </w:tc>
      </w:tr>
      <w:tr w:rsidR="00264EB8" w:rsidRPr="00D76B81" w14:paraId="74000405" w14:textId="77777777" w:rsidTr="00D76B81">
        <w:tc>
          <w:tcPr>
            <w:tcW w:w="766" w:type="dxa"/>
            <w:shd w:val="clear" w:color="auto" w:fill="auto"/>
          </w:tcPr>
          <w:p w14:paraId="57F124EB" w14:textId="77777777" w:rsidR="00264EB8" w:rsidRPr="00D76B81" w:rsidRDefault="00264EB8" w:rsidP="006C6249">
            <w:pPr>
              <w:rPr>
                <w:lang w:val="fi-FI"/>
              </w:rPr>
            </w:pPr>
            <w:r w:rsidRPr="00D76B81">
              <w:rPr>
                <w:lang w:val="fi-FI"/>
              </w:rPr>
              <w:t>+1</w:t>
            </w:r>
          </w:p>
        </w:tc>
        <w:tc>
          <w:tcPr>
            <w:tcW w:w="6855" w:type="dxa"/>
            <w:shd w:val="clear" w:color="auto" w:fill="auto"/>
          </w:tcPr>
          <w:p w14:paraId="59222403" w14:textId="77777777" w:rsidR="00264EB8" w:rsidRPr="00D76B81" w:rsidRDefault="00264EB8" w:rsidP="006F59B7">
            <w:pPr>
              <w:rPr>
                <w:lang w:val="fi-FI"/>
              </w:rPr>
            </w:pPr>
            <w:r w:rsidRPr="00D76B81">
              <w:rPr>
                <w:lang w:val="fi-FI"/>
              </w:rPr>
              <w:t xml:space="preserve">poliittiset kytkökset: </w:t>
            </w:r>
            <w:r w:rsidR="006F59B7" w:rsidRPr="00D76B81">
              <w:rPr>
                <w:lang w:val="fi-FI"/>
              </w:rPr>
              <w:t>ole poliittisesti arvokas</w:t>
            </w:r>
          </w:p>
        </w:tc>
        <w:tc>
          <w:tcPr>
            <w:tcW w:w="895" w:type="dxa"/>
            <w:shd w:val="clear" w:color="auto" w:fill="auto"/>
          </w:tcPr>
          <w:p w14:paraId="0DCC5C5D" w14:textId="77777777" w:rsidR="00264EB8" w:rsidRPr="00D76B81" w:rsidRDefault="00264EB8" w:rsidP="00264EB8">
            <w:pPr>
              <w:rPr>
                <w:lang w:val="fi-FI"/>
              </w:rPr>
            </w:pPr>
            <w:r w:rsidRPr="00D76B81">
              <w:rPr>
                <w:lang w:val="fi-FI"/>
              </w:rPr>
              <w:t>2</w:t>
            </w:r>
          </w:p>
        </w:tc>
      </w:tr>
      <w:tr w:rsidR="00264EB8" w:rsidRPr="00D76B81" w14:paraId="4A26880C" w14:textId="77777777" w:rsidTr="00D76B81">
        <w:tc>
          <w:tcPr>
            <w:tcW w:w="766" w:type="dxa"/>
            <w:shd w:val="clear" w:color="auto" w:fill="auto"/>
          </w:tcPr>
          <w:p w14:paraId="3FA72269" w14:textId="77777777" w:rsidR="00264EB8" w:rsidRPr="00D76B81" w:rsidRDefault="00264EB8" w:rsidP="006C6249">
            <w:pPr>
              <w:rPr>
                <w:lang w:val="fi-FI"/>
              </w:rPr>
            </w:pPr>
            <w:r w:rsidRPr="00D76B81">
              <w:rPr>
                <w:lang w:val="fi-FI"/>
              </w:rPr>
              <w:t>+1</w:t>
            </w:r>
          </w:p>
        </w:tc>
        <w:tc>
          <w:tcPr>
            <w:tcW w:w="6855" w:type="dxa"/>
            <w:shd w:val="clear" w:color="auto" w:fill="auto"/>
          </w:tcPr>
          <w:p w14:paraId="09DFF3E2" w14:textId="77777777" w:rsidR="00264EB8" w:rsidRPr="00D76B81" w:rsidRDefault="00264EB8" w:rsidP="006C6249">
            <w:pPr>
              <w:rPr>
                <w:lang w:val="fi-FI"/>
              </w:rPr>
            </w:pPr>
            <w:r w:rsidRPr="00D76B81">
              <w:rPr>
                <w:lang w:val="fi-FI"/>
              </w:rPr>
              <w:t>ammattitaitonäyte: osoita kykysi palvelushaarassasi</w:t>
            </w:r>
          </w:p>
        </w:tc>
        <w:tc>
          <w:tcPr>
            <w:tcW w:w="895" w:type="dxa"/>
            <w:shd w:val="clear" w:color="auto" w:fill="auto"/>
          </w:tcPr>
          <w:p w14:paraId="6F9BE17E" w14:textId="77777777" w:rsidR="00264EB8" w:rsidRPr="00D76B81" w:rsidRDefault="00264EB8" w:rsidP="006C6249">
            <w:pPr>
              <w:rPr>
                <w:lang w:val="fi-FI"/>
              </w:rPr>
            </w:pPr>
            <w:r w:rsidRPr="00D76B81">
              <w:rPr>
                <w:lang w:val="fi-FI"/>
              </w:rPr>
              <w:t>2</w:t>
            </w:r>
          </w:p>
        </w:tc>
      </w:tr>
      <w:tr w:rsidR="00264EB8" w:rsidRPr="00D76B81" w14:paraId="171D9018" w14:textId="77777777" w:rsidTr="00D76B81">
        <w:tc>
          <w:tcPr>
            <w:tcW w:w="766" w:type="dxa"/>
            <w:shd w:val="clear" w:color="auto" w:fill="auto"/>
          </w:tcPr>
          <w:p w14:paraId="433E1624" w14:textId="77777777" w:rsidR="00264EB8" w:rsidRPr="00D76B81" w:rsidRDefault="006F59B7" w:rsidP="006C6249">
            <w:pPr>
              <w:rPr>
                <w:lang w:val="fi-FI"/>
              </w:rPr>
            </w:pPr>
            <w:r w:rsidRPr="00D76B81">
              <w:rPr>
                <w:lang w:val="fi-FI"/>
              </w:rPr>
              <w:t>+1</w:t>
            </w:r>
          </w:p>
        </w:tc>
        <w:tc>
          <w:tcPr>
            <w:tcW w:w="6855" w:type="dxa"/>
            <w:shd w:val="clear" w:color="auto" w:fill="auto"/>
          </w:tcPr>
          <w:p w14:paraId="3FE43E7E" w14:textId="77777777" w:rsidR="00264EB8" w:rsidRPr="00D76B81" w:rsidRDefault="006F59B7" w:rsidP="006C6249">
            <w:pPr>
              <w:rPr>
                <w:lang w:val="fi-FI"/>
              </w:rPr>
            </w:pPr>
            <w:r w:rsidRPr="00D76B81">
              <w:rPr>
                <w:lang w:val="fi-FI"/>
              </w:rPr>
              <w:t>laaja-alaisuus: osoita kykysi oman palveluhaarasi ulkopuolella</w:t>
            </w:r>
          </w:p>
        </w:tc>
        <w:tc>
          <w:tcPr>
            <w:tcW w:w="895" w:type="dxa"/>
            <w:shd w:val="clear" w:color="auto" w:fill="auto"/>
          </w:tcPr>
          <w:p w14:paraId="323E3254" w14:textId="77777777" w:rsidR="00264EB8" w:rsidRPr="00D76B81" w:rsidRDefault="006F59B7" w:rsidP="006C6249">
            <w:pPr>
              <w:rPr>
                <w:lang w:val="fi-FI"/>
              </w:rPr>
            </w:pPr>
            <w:r w:rsidRPr="00D76B81">
              <w:rPr>
                <w:lang w:val="fi-FI"/>
              </w:rPr>
              <w:t>1</w:t>
            </w:r>
          </w:p>
        </w:tc>
      </w:tr>
      <w:tr w:rsidR="00264EB8" w:rsidRPr="00D76B81" w14:paraId="5D66AE70" w14:textId="77777777" w:rsidTr="00D76B81">
        <w:tc>
          <w:tcPr>
            <w:tcW w:w="766" w:type="dxa"/>
            <w:shd w:val="clear" w:color="auto" w:fill="auto"/>
          </w:tcPr>
          <w:p w14:paraId="642D9872" w14:textId="77777777" w:rsidR="00264EB8" w:rsidRPr="00D76B81" w:rsidRDefault="006F59B7" w:rsidP="006C6249">
            <w:pPr>
              <w:rPr>
                <w:lang w:val="fi-FI"/>
              </w:rPr>
            </w:pPr>
            <w:r w:rsidRPr="00D76B81">
              <w:rPr>
                <w:lang w:val="fi-FI"/>
              </w:rPr>
              <w:t>+1</w:t>
            </w:r>
          </w:p>
        </w:tc>
        <w:tc>
          <w:tcPr>
            <w:tcW w:w="6855" w:type="dxa"/>
            <w:shd w:val="clear" w:color="auto" w:fill="auto"/>
          </w:tcPr>
          <w:p w14:paraId="443E424D" w14:textId="77777777" w:rsidR="00264EB8" w:rsidRPr="00D76B81" w:rsidRDefault="007559E4" w:rsidP="006C6249">
            <w:pPr>
              <w:rPr>
                <w:lang w:val="fi-FI"/>
              </w:rPr>
            </w:pPr>
            <w:r w:rsidRPr="00D76B81">
              <w:rPr>
                <w:lang w:val="fi-FI"/>
              </w:rPr>
              <w:t>hyvä veli -verkosto</w:t>
            </w:r>
            <w:r w:rsidR="006F59B7" w:rsidRPr="00D76B81">
              <w:rPr>
                <w:lang w:val="fi-FI"/>
              </w:rPr>
              <w:t>:</w:t>
            </w:r>
            <w:r w:rsidRPr="00D76B81">
              <w:rPr>
                <w:lang w:val="fi-FI"/>
              </w:rPr>
              <w:t xml:space="preserve"> tee palvelus kantahenkilökunnan edustajalle</w:t>
            </w:r>
          </w:p>
        </w:tc>
        <w:tc>
          <w:tcPr>
            <w:tcW w:w="895" w:type="dxa"/>
            <w:shd w:val="clear" w:color="auto" w:fill="auto"/>
          </w:tcPr>
          <w:p w14:paraId="23826B9A" w14:textId="77777777" w:rsidR="00264EB8" w:rsidRPr="00D76B81" w:rsidRDefault="007559E4" w:rsidP="006C6249">
            <w:pPr>
              <w:rPr>
                <w:lang w:val="fi-FI"/>
              </w:rPr>
            </w:pPr>
            <w:r w:rsidRPr="00D76B81">
              <w:rPr>
                <w:lang w:val="fi-FI"/>
              </w:rPr>
              <w:t>3</w:t>
            </w:r>
          </w:p>
        </w:tc>
      </w:tr>
      <w:tr w:rsidR="00264EB8" w:rsidRPr="00D76B81" w14:paraId="16D1A55B" w14:textId="77777777" w:rsidTr="00D76B81">
        <w:tc>
          <w:tcPr>
            <w:tcW w:w="766" w:type="dxa"/>
            <w:shd w:val="clear" w:color="auto" w:fill="auto"/>
          </w:tcPr>
          <w:p w14:paraId="473EE111" w14:textId="77777777" w:rsidR="00264EB8" w:rsidRPr="00D76B81" w:rsidRDefault="006F59B7" w:rsidP="006C6249">
            <w:pPr>
              <w:rPr>
                <w:lang w:val="fi-FI"/>
              </w:rPr>
            </w:pPr>
            <w:r w:rsidRPr="00D76B81">
              <w:rPr>
                <w:lang w:val="fi-FI"/>
              </w:rPr>
              <w:t>-1</w:t>
            </w:r>
          </w:p>
        </w:tc>
        <w:tc>
          <w:tcPr>
            <w:tcW w:w="6855" w:type="dxa"/>
            <w:shd w:val="clear" w:color="auto" w:fill="auto"/>
          </w:tcPr>
          <w:p w14:paraId="524D35F9" w14:textId="77777777" w:rsidR="00264EB8" w:rsidRPr="00D76B81" w:rsidRDefault="006F59B7" w:rsidP="006C6249">
            <w:pPr>
              <w:rPr>
                <w:lang w:val="fi-FI"/>
              </w:rPr>
            </w:pPr>
            <w:r w:rsidRPr="00D76B81">
              <w:rPr>
                <w:lang w:val="fi-FI"/>
              </w:rPr>
              <w:t>palvelusrikkomus</w:t>
            </w:r>
          </w:p>
        </w:tc>
        <w:tc>
          <w:tcPr>
            <w:tcW w:w="895" w:type="dxa"/>
            <w:shd w:val="clear" w:color="auto" w:fill="auto"/>
          </w:tcPr>
          <w:p w14:paraId="771C6167" w14:textId="77777777" w:rsidR="00264EB8" w:rsidRPr="00D76B81" w:rsidRDefault="00264EB8" w:rsidP="006C6249">
            <w:pPr>
              <w:rPr>
                <w:lang w:val="fi-FI"/>
              </w:rPr>
            </w:pPr>
          </w:p>
        </w:tc>
      </w:tr>
      <w:tr w:rsidR="00264EB8" w:rsidRPr="00D76B81" w14:paraId="6CFD3B1E" w14:textId="77777777" w:rsidTr="00D76B81">
        <w:tc>
          <w:tcPr>
            <w:tcW w:w="766" w:type="dxa"/>
            <w:shd w:val="clear" w:color="auto" w:fill="auto"/>
          </w:tcPr>
          <w:p w14:paraId="03C14E22" w14:textId="77777777" w:rsidR="00264EB8" w:rsidRPr="00D76B81" w:rsidRDefault="006F59B7" w:rsidP="006C6249">
            <w:pPr>
              <w:rPr>
                <w:lang w:val="fi-FI"/>
              </w:rPr>
            </w:pPr>
            <w:r w:rsidRPr="00D76B81">
              <w:rPr>
                <w:lang w:val="fi-FI"/>
              </w:rPr>
              <w:t>-3</w:t>
            </w:r>
          </w:p>
        </w:tc>
        <w:tc>
          <w:tcPr>
            <w:tcW w:w="6855" w:type="dxa"/>
            <w:shd w:val="clear" w:color="auto" w:fill="auto"/>
          </w:tcPr>
          <w:p w14:paraId="29DF1910" w14:textId="77777777" w:rsidR="00264EB8" w:rsidRPr="00D76B81" w:rsidRDefault="006F59B7" w:rsidP="006C6249">
            <w:pPr>
              <w:rPr>
                <w:lang w:val="fi-FI"/>
              </w:rPr>
            </w:pPr>
            <w:r w:rsidRPr="00D76B81">
              <w:rPr>
                <w:lang w:val="fi-FI"/>
              </w:rPr>
              <w:t>vakava palvelusrikkomus</w:t>
            </w:r>
          </w:p>
        </w:tc>
        <w:tc>
          <w:tcPr>
            <w:tcW w:w="895" w:type="dxa"/>
            <w:shd w:val="clear" w:color="auto" w:fill="auto"/>
          </w:tcPr>
          <w:p w14:paraId="6ED142D1" w14:textId="77777777" w:rsidR="00264EB8" w:rsidRPr="00D76B81" w:rsidRDefault="00264EB8" w:rsidP="006C6249">
            <w:pPr>
              <w:rPr>
                <w:lang w:val="fi-FI"/>
              </w:rPr>
            </w:pPr>
          </w:p>
        </w:tc>
      </w:tr>
      <w:tr w:rsidR="00264EB8" w:rsidRPr="00D76B81" w14:paraId="3F082DC5" w14:textId="77777777" w:rsidTr="00D76B81">
        <w:tc>
          <w:tcPr>
            <w:tcW w:w="766" w:type="dxa"/>
            <w:shd w:val="clear" w:color="auto" w:fill="auto"/>
          </w:tcPr>
          <w:p w14:paraId="49D1DD04" w14:textId="77777777" w:rsidR="00264EB8" w:rsidRPr="00D76B81" w:rsidRDefault="006F59B7" w:rsidP="006C6249">
            <w:pPr>
              <w:rPr>
                <w:lang w:val="fi-FI"/>
              </w:rPr>
            </w:pPr>
            <w:r w:rsidRPr="00D76B81">
              <w:rPr>
                <w:lang w:val="fi-FI"/>
              </w:rPr>
              <w:t>-1</w:t>
            </w:r>
          </w:p>
        </w:tc>
        <w:tc>
          <w:tcPr>
            <w:tcW w:w="6855" w:type="dxa"/>
            <w:shd w:val="clear" w:color="auto" w:fill="auto"/>
          </w:tcPr>
          <w:p w14:paraId="1318CAAE" w14:textId="77777777" w:rsidR="00264EB8" w:rsidRPr="00D76B81" w:rsidRDefault="006F59B7" w:rsidP="006C6249">
            <w:pPr>
              <w:rPr>
                <w:lang w:val="fi-FI"/>
              </w:rPr>
            </w:pPr>
            <w:r w:rsidRPr="00D76B81">
              <w:rPr>
                <w:lang w:val="fi-FI"/>
              </w:rPr>
              <w:t>memeetinen korruptio</w:t>
            </w:r>
          </w:p>
        </w:tc>
        <w:tc>
          <w:tcPr>
            <w:tcW w:w="895" w:type="dxa"/>
            <w:shd w:val="clear" w:color="auto" w:fill="auto"/>
          </w:tcPr>
          <w:p w14:paraId="39244217" w14:textId="77777777" w:rsidR="00264EB8" w:rsidRPr="00D76B81" w:rsidRDefault="00264EB8" w:rsidP="006C6249">
            <w:pPr>
              <w:rPr>
                <w:lang w:val="fi-FI"/>
              </w:rPr>
            </w:pPr>
          </w:p>
        </w:tc>
      </w:tr>
      <w:tr w:rsidR="00264EB8" w:rsidRPr="00D76B81" w14:paraId="08C1793B" w14:textId="77777777" w:rsidTr="00D76B81">
        <w:tc>
          <w:tcPr>
            <w:tcW w:w="766" w:type="dxa"/>
            <w:shd w:val="clear" w:color="auto" w:fill="auto"/>
          </w:tcPr>
          <w:p w14:paraId="37D0A7FF" w14:textId="77777777" w:rsidR="00264EB8" w:rsidRPr="00D76B81" w:rsidRDefault="007559E4" w:rsidP="006C6249">
            <w:pPr>
              <w:rPr>
                <w:lang w:val="fi-FI"/>
              </w:rPr>
            </w:pPr>
            <w:r w:rsidRPr="00D76B81">
              <w:rPr>
                <w:lang w:val="fi-FI"/>
              </w:rPr>
              <w:t>+1</w:t>
            </w:r>
          </w:p>
        </w:tc>
        <w:tc>
          <w:tcPr>
            <w:tcW w:w="6855" w:type="dxa"/>
            <w:shd w:val="clear" w:color="auto" w:fill="auto"/>
          </w:tcPr>
          <w:p w14:paraId="5AC9BBC6" w14:textId="77777777" w:rsidR="00264EB8" w:rsidRPr="00D76B81" w:rsidRDefault="007559E4" w:rsidP="006C6249">
            <w:pPr>
              <w:rPr>
                <w:lang w:val="fi-FI"/>
              </w:rPr>
            </w:pPr>
            <w:r w:rsidRPr="00D76B81">
              <w:rPr>
                <w:lang w:val="fi-FI"/>
              </w:rPr>
              <w:t>miehistön suosio: kerää miehistön tuki ja kunnioitus</w:t>
            </w:r>
          </w:p>
        </w:tc>
        <w:tc>
          <w:tcPr>
            <w:tcW w:w="895" w:type="dxa"/>
            <w:shd w:val="clear" w:color="auto" w:fill="auto"/>
          </w:tcPr>
          <w:p w14:paraId="0835887B" w14:textId="77777777" w:rsidR="00264EB8" w:rsidRPr="00D76B81" w:rsidRDefault="007559E4" w:rsidP="006C6249">
            <w:pPr>
              <w:rPr>
                <w:lang w:val="fi-FI"/>
              </w:rPr>
            </w:pPr>
            <w:r w:rsidRPr="00D76B81">
              <w:rPr>
                <w:lang w:val="fi-FI"/>
              </w:rPr>
              <w:t>3</w:t>
            </w:r>
          </w:p>
        </w:tc>
      </w:tr>
      <w:tr w:rsidR="00264EB8" w:rsidRPr="00767813" w14:paraId="7C8E8347" w14:textId="77777777" w:rsidTr="00D76B81">
        <w:tc>
          <w:tcPr>
            <w:tcW w:w="766" w:type="dxa"/>
            <w:shd w:val="clear" w:color="auto" w:fill="auto"/>
          </w:tcPr>
          <w:p w14:paraId="015475CC" w14:textId="77777777" w:rsidR="00264EB8" w:rsidRPr="00D76B81" w:rsidRDefault="007559E4" w:rsidP="006C6249">
            <w:pPr>
              <w:rPr>
                <w:lang w:val="fi-FI"/>
              </w:rPr>
            </w:pPr>
            <w:r w:rsidRPr="00D76B81">
              <w:rPr>
                <w:lang w:val="fi-FI"/>
              </w:rPr>
              <w:t>-1</w:t>
            </w:r>
          </w:p>
        </w:tc>
        <w:tc>
          <w:tcPr>
            <w:tcW w:w="6855" w:type="dxa"/>
            <w:shd w:val="clear" w:color="auto" w:fill="auto"/>
          </w:tcPr>
          <w:p w14:paraId="2037D0C7" w14:textId="77777777" w:rsidR="00264EB8" w:rsidRPr="00D76B81" w:rsidRDefault="007559E4" w:rsidP="006C6249">
            <w:pPr>
              <w:rPr>
                <w:lang w:val="fi-FI"/>
              </w:rPr>
            </w:pPr>
            <w:r w:rsidRPr="00D76B81">
              <w:rPr>
                <w:lang w:val="fi-FI"/>
              </w:rPr>
              <w:t>miehistön epäsuosio: ole inhottu alaistesi parissa</w:t>
            </w:r>
          </w:p>
        </w:tc>
        <w:tc>
          <w:tcPr>
            <w:tcW w:w="895" w:type="dxa"/>
            <w:shd w:val="clear" w:color="auto" w:fill="auto"/>
          </w:tcPr>
          <w:p w14:paraId="18512894" w14:textId="77777777" w:rsidR="00264EB8" w:rsidRPr="00D76B81" w:rsidRDefault="00264EB8" w:rsidP="006C6249">
            <w:pPr>
              <w:rPr>
                <w:lang w:val="fi-FI"/>
              </w:rPr>
            </w:pPr>
          </w:p>
        </w:tc>
      </w:tr>
      <w:tr w:rsidR="00264EB8" w:rsidRPr="00D76B81" w14:paraId="6A27D0FD" w14:textId="77777777" w:rsidTr="00D76B81">
        <w:tc>
          <w:tcPr>
            <w:tcW w:w="766" w:type="dxa"/>
            <w:shd w:val="clear" w:color="auto" w:fill="auto"/>
          </w:tcPr>
          <w:p w14:paraId="024F2442" w14:textId="77777777" w:rsidR="00264EB8" w:rsidRPr="00D76B81" w:rsidRDefault="007559E4" w:rsidP="006C6249">
            <w:pPr>
              <w:rPr>
                <w:lang w:val="fi-FI"/>
              </w:rPr>
            </w:pPr>
            <w:r w:rsidRPr="00D76B81">
              <w:rPr>
                <w:lang w:val="fi-FI"/>
              </w:rPr>
              <w:t>+3</w:t>
            </w:r>
          </w:p>
        </w:tc>
        <w:tc>
          <w:tcPr>
            <w:tcW w:w="6855" w:type="dxa"/>
            <w:shd w:val="clear" w:color="auto" w:fill="auto"/>
          </w:tcPr>
          <w:p w14:paraId="312EB199" w14:textId="77777777" w:rsidR="00264EB8" w:rsidRPr="00D76B81" w:rsidRDefault="007559E4" w:rsidP="007559E4">
            <w:pPr>
              <w:rPr>
                <w:lang w:val="fi-FI"/>
              </w:rPr>
            </w:pPr>
            <w:r w:rsidRPr="00D76B81">
              <w:rPr>
                <w:lang w:val="fi-FI"/>
              </w:rPr>
              <w:t>lateraalinen ajattelu: ole enemmän oikeassa kuin komentava upseerisi, saa oma näkemyksesi läpi ilman että komentava upseeri on vaarassa menettää kasvojaan tai ilman kurinpidollisia vaaroja</w:t>
            </w:r>
          </w:p>
        </w:tc>
        <w:tc>
          <w:tcPr>
            <w:tcW w:w="895" w:type="dxa"/>
            <w:shd w:val="clear" w:color="auto" w:fill="auto"/>
          </w:tcPr>
          <w:p w14:paraId="67600835" w14:textId="77777777" w:rsidR="00264EB8" w:rsidRPr="00D76B81" w:rsidRDefault="007559E4" w:rsidP="006C6249">
            <w:pPr>
              <w:rPr>
                <w:lang w:val="fi-FI"/>
              </w:rPr>
            </w:pPr>
            <w:r w:rsidRPr="00D76B81">
              <w:rPr>
                <w:lang w:val="fi-FI"/>
              </w:rPr>
              <w:t>3</w:t>
            </w:r>
          </w:p>
        </w:tc>
      </w:tr>
      <w:tr w:rsidR="00264EB8" w:rsidRPr="00D76B81" w14:paraId="477BD998" w14:textId="77777777" w:rsidTr="00D76B81">
        <w:tc>
          <w:tcPr>
            <w:tcW w:w="766" w:type="dxa"/>
            <w:shd w:val="clear" w:color="auto" w:fill="auto"/>
          </w:tcPr>
          <w:p w14:paraId="14895DCB" w14:textId="77777777" w:rsidR="00264EB8" w:rsidRPr="00D76B81" w:rsidRDefault="007559E4" w:rsidP="006C6249">
            <w:pPr>
              <w:rPr>
                <w:lang w:val="fi-FI"/>
              </w:rPr>
            </w:pPr>
            <w:r w:rsidRPr="00D76B81">
              <w:rPr>
                <w:lang w:val="fi-FI"/>
              </w:rPr>
              <w:t>+1</w:t>
            </w:r>
          </w:p>
        </w:tc>
        <w:tc>
          <w:tcPr>
            <w:tcW w:w="6855" w:type="dxa"/>
            <w:shd w:val="clear" w:color="auto" w:fill="auto"/>
          </w:tcPr>
          <w:p w14:paraId="74DFED17" w14:textId="77777777" w:rsidR="00264EB8" w:rsidRPr="00D76B81" w:rsidRDefault="007559E4" w:rsidP="007559E4">
            <w:pPr>
              <w:rPr>
                <w:lang w:val="fi-FI"/>
              </w:rPr>
            </w:pPr>
            <w:r w:rsidRPr="00D76B81">
              <w:rPr>
                <w:lang w:val="fi-FI"/>
              </w:rPr>
              <w:t>aloitekyky: huolehdi asioista itsenäisesti, ilman että komentava upseerisi edes huomaa että jotain pitää tehdä</w:t>
            </w:r>
          </w:p>
        </w:tc>
        <w:tc>
          <w:tcPr>
            <w:tcW w:w="895" w:type="dxa"/>
            <w:shd w:val="clear" w:color="auto" w:fill="auto"/>
          </w:tcPr>
          <w:p w14:paraId="4D977BF9" w14:textId="77777777" w:rsidR="00264EB8" w:rsidRPr="00D76B81" w:rsidRDefault="007559E4" w:rsidP="006C6249">
            <w:pPr>
              <w:rPr>
                <w:lang w:val="fi-FI"/>
              </w:rPr>
            </w:pPr>
            <w:r w:rsidRPr="00D76B81">
              <w:rPr>
                <w:lang w:val="fi-FI"/>
              </w:rPr>
              <w:t>2</w:t>
            </w:r>
          </w:p>
        </w:tc>
      </w:tr>
      <w:tr w:rsidR="00264EB8" w:rsidRPr="00D76B81" w14:paraId="5AE48717" w14:textId="77777777" w:rsidTr="00D76B81">
        <w:tc>
          <w:tcPr>
            <w:tcW w:w="766" w:type="dxa"/>
            <w:shd w:val="clear" w:color="auto" w:fill="auto"/>
          </w:tcPr>
          <w:p w14:paraId="755789C3" w14:textId="77777777" w:rsidR="00264EB8" w:rsidRPr="00D76B81" w:rsidRDefault="00DC0690" w:rsidP="006C6249">
            <w:pPr>
              <w:rPr>
                <w:lang w:val="fi-FI"/>
              </w:rPr>
            </w:pPr>
            <w:r w:rsidRPr="00D76B81">
              <w:rPr>
                <w:lang w:val="fi-FI"/>
              </w:rPr>
              <w:t>+2</w:t>
            </w:r>
          </w:p>
        </w:tc>
        <w:tc>
          <w:tcPr>
            <w:tcW w:w="6855" w:type="dxa"/>
            <w:shd w:val="clear" w:color="auto" w:fill="auto"/>
          </w:tcPr>
          <w:p w14:paraId="3A4CED1C" w14:textId="77777777" w:rsidR="00264EB8" w:rsidRPr="008D354A" w:rsidRDefault="00DC0690" w:rsidP="006C6249">
            <w:r w:rsidRPr="008D354A">
              <w:t>sankariteko: go above and beyond the call of duty</w:t>
            </w:r>
          </w:p>
        </w:tc>
        <w:tc>
          <w:tcPr>
            <w:tcW w:w="895" w:type="dxa"/>
            <w:shd w:val="clear" w:color="auto" w:fill="auto"/>
          </w:tcPr>
          <w:p w14:paraId="34311AF9" w14:textId="77777777" w:rsidR="00264EB8" w:rsidRPr="00D76B81" w:rsidRDefault="00DC0690" w:rsidP="006C6249">
            <w:pPr>
              <w:rPr>
                <w:lang w:val="fi-FI"/>
              </w:rPr>
            </w:pPr>
            <w:r w:rsidRPr="00D76B81">
              <w:rPr>
                <w:lang w:val="fi-FI"/>
              </w:rPr>
              <w:t>2</w:t>
            </w:r>
          </w:p>
        </w:tc>
      </w:tr>
      <w:tr w:rsidR="00264EB8" w:rsidRPr="00D76B81" w14:paraId="4B8C6752" w14:textId="77777777" w:rsidTr="00D76B81">
        <w:tc>
          <w:tcPr>
            <w:tcW w:w="766" w:type="dxa"/>
            <w:shd w:val="clear" w:color="auto" w:fill="auto"/>
          </w:tcPr>
          <w:p w14:paraId="0C1F65E2" w14:textId="77777777" w:rsidR="00264EB8" w:rsidRPr="00D76B81" w:rsidRDefault="00DC0690" w:rsidP="006C6249">
            <w:pPr>
              <w:rPr>
                <w:lang w:val="fi-FI"/>
              </w:rPr>
            </w:pPr>
            <w:r w:rsidRPr="00D76B81">
              <w:rPr>
                <w:lang w:val="fi-FI"/>
              </w:rPr>
              <w:t>-1</w:t>
            </w:r>
          </w:p>
        </w:tc>
        <w:tc>
          <w:tcPr>
            <w:tcW w:w="6855" w:type="dxa"/>
            <w:shd w:val="clear" w:color="auto" w:fill="auto"/>
          </w:tcPr>
          <w:p w14:paraId="2B94517D" w14:textId="77777777" w:rsidR="00264EB8" w:rsidRPr="00D76B81" w:rsidRDefault="00DC0690" w:rsidP="006C6249">
            <w:pPr>
              <w:rPr>
                <w:lang w:val="fi-FI"/>
              </w:rPr>
            </w:pPr>
            <w:r w:rsidRPr="00D76B81">
              <w:rPr>
                <w:lang w:val="fi-FI"/>
              </w:rPr>
              <w:t>uhkarohkeus</w:t>
            </w:r>
          </w:p>
        </w:tc>
        <w:tc>
          <w:tcPr>
            <w:tcW w:w="895" w:type="dxa"/>
            <w:shd w:val="clear" w:color="auto" w:fill="auto"/>
          </w:tcPr>
          <w:p w14:paraId="7406FFB3" w14:textId="77777777" w:rsidR="00264EB8" w:rsidRPr="00D76B81" w:rsidRDefault="00264EB8" w:rsidP="006C6249">
            <w:pPr>
              <w:rPr>
                <w:lang w:val="fi-FI"/>
              </w:rPr>
            </w:pPr>
          </w:p>
        </w:tc>
      </w:tr>
      <w:tr w:rsidR="00264EB8" w:rsidRPr="00D76B81" w14:paraId="176B2783" w14:textId="77777777" w:rsidTr="00D76B81">
        <w:tc>
          <w:tcPr>
            <w:tcW w:w="766" w:type="dxa"/>
            <w:shd w:val="clear" w:color="auto" w:fill="auto"/>
          </w:tcPr>
          <w:p w14:paraId="646480D7" w14:textId="77777777" w:rsidR="00264EB8" w:rsidRPr="00D76B81" w:rsidRDefault="00DC0690" w:rsidP="006C6249">
            <w:pPr>
              <w:rPr>
                <w:lang w:val="fi-FI"/>
              </w:rPr>
            </w:pPr>
            <w:r w:rsidRPr="00D76B81">
              <w:rPr>
                <w:lang w:val="fi-FI"/>
              </w:rPr>
              <w:t>-1</w:t>
            </w:r>
          </w:p>
        </w:tc>
        <w:tc>
          <w:tcPr>
            <w:tcW w:w="6855" w:type="dxa"/>
            <w:shd w:val="clear" w:color="auto" w:fill="auto"/>
          </w:tcPr>
          <w:p w14:paraId="7EAF9FF4" w14:textId="77777777" w:rsidR="00264EB8" w:rsidRPr="00D76B81" w:rsidRDefault="00264EB8" w:rsidP="006C6249">
            <w:pPr>
              <w:rPr>
                <w:lang w:val="fi-FI"/>
              </w:rPr>
            </w:pPr>
          </w:p>
        </w:tc>
        <w:tc>
          <w:tcPr>
            <w:tcW w:w="895" w:type="dxa"/>
            <w:shd w:val="clear" w:color="auto" w:fill="auto"/>
          </w:tcPr>
          <w:p w14:paraId="32984A67" w14:textId="77777777" w:rsidR="00264EB8" w:rsidRPr="00D76B81" w:rsidRDefault="00264EB8" w:rsidP="006C6249">
            <w:pPr>
              <w:rPr>
                <w:lang w:val="fi-FI"/>
              </w:rPr>
            </w:pPr>
          </w:p>
        </w:tc>
      </w:tr>
      <w:tr w:rsidR="00264EB8" w:rsidRPr="00D76B81" w14:paraId="4B101D21" w14:textId="77777777" w:rsidTr="00D76B81">
        <w:tc>
          <w:tcPr>
            <w:tcW w:w="766" w:type="dxa"/>
            <w:shd w:val="clear" w:color="auto" w:fill="auto"/>
          </w:tcPr>
          <w:p w14:paraId="04D79B1E" w14:textId="77777777" w:rsidR="00264EB8" w:rsidRPr="00D76B81" w:rsidRDefault="00264EB8" w:rsidP="006C6249">
            <w:pPr>
              <w:rPr>
                <w:lang w:val="fi-FI"/>
              </w:rPr>
            </w:pPr>
          </w:p>
        </w:tc>
        <w:tc>
          <w:tcPr>
            <w:tcW w:w="6855" w:type="dxa"/>
            <w:shd w:val="clear" w:color="auto" w:fill="auto"/>
          </w:tcPr>
          <w:p w14:paraId="5E668F29" w14:textId="77777777" w:rsidR="00264EB8" w:rsidRPr="00D76B81" w:rsidRDefault="00264EB8" w:rsidP="006C6249">
            <w:pPr>
              <w:rPr>
                <w:lang w:val="fi-FI"/>
              </w:rPr>
            </w:pPr>
          </w:p>
        </w:tc>
        <w:tc>
          <w:tcPr>
            <w:tcW w:w="895" w:type="dxa"/>
            <w:shd w:val="clear" w:color="auto" w:fill="auto"/>
          </w:tcPr>
          <w:p w14:paraId="1F8EF9C1" w14:textId="77777777" w:rsidR="00264EB8" w:rsidRPr="00D76B81" w:rsidRDefault="00264EB8" w:rsidP="006C6249">
            <w:pPr>
              <w:rPr>
                <w:lang w:val="fi-FI"/>
              </w:rPr>
            </w:pPr>
          </w:p>
        </w:tc>
      </w:tr>
    </w:tbl>
    <w:p w14:paraId="443A67C9" w14:textId="77777777" w:rsidR="00E326DD" w:rsidRDefault="00E326DD" w:rsidP="006C6249">
      <w:pPr>
        <w:rPr>
          <w:lang w:val="fi-FI"/>
        </w:rPr>
      </w:pPr>
    </w:p>
    <w:p w14:paraId="0FAC59F9" w14:textId="77777777" w:rsidR="001553B7" w:rsidRPr="00B252F7" w:rsidRDefault="004F4DA9" w:rsidP="00B252F7">
      <w:pPr>
        <w:pStyle w:val="Heading3"/>
        <w:numPr>
          <w:ilvl w:val="2"/>
          <w:numId w:val="13"/>
        </w:numPr>
      </w:pPr>
      <w:r>
        <w:t>Adios General</w:t>
      </w:r>
    </w:p>
    <w:p w14:paraId="620451AA" w14:textId="77777777" w:rsidR="002F27FD" w:rsidRDefault="002F27FD" w:rsidP="006C6249">
      <w:pPr>
        <w:rPr>
          <w:lang w:val="fi-FI"/>
        </w:rPr>
      </w:pPr>
      <w:r>
        <w:rPr>
          <w:lang w:val="fi-FI"/>
        </w:rPr>
        <w:t xml:space="preserve">Joulukuun puolivälissä Saint Sunniva viimein vapautetaan partiotehtävistä ja lähetetään takaisin Kallistolle. </w:t>
      </w:r>
      <w:r w:rsidR="00B909F5">
        <w:rPr>
          <w:lang w:val="fi-FI"/>
        </w:rPr>
        <w:t>Se on viettämässä joulun ja uudenvuoden Kallistolla.</w:t>
      </w:r>
    </w:p>
    <w:p w14:paraId="5ABDC70A" w14:textId="77777777" w:rsidR="002F27FD" w:rsidRDefault="002F27FD" w:rsidP="006C6249">
      <w:pPr>
        <w:rPr>
          <w:lang w:val="fi-FI"/>
        </w:rPr>
      </w:pPr>
    </w:p>
    <w:p w14:paraId="3D89B422" w14:textId="77777777" w:rsidR="00B252F7" w:rsidRDefault="00B252F7" w:rsidP="006C6249">
      <w:pPr>
        <w:rPr>
          <w:lang w:val="fi-FI"/>
        </w:rPr>
      </w:pPr>
      <w:r>
        <w:rPr>
          <w:lang w:val="fi-FI"/>
        </w:rPr>
        <w:t>42 kuukautta on tulossa täyteen vuosikurssilla 2142, ja matruuseilla sekä alikersa</w:t>
      </w:r>
      <w:r w:rsidR="004F4DA9">
        <w:rPr>
          <w:lang w:val="fi-FI"/>
        </w:rPr>
        <w:t>ntilla alkaa olla TJ-henkeä. 18 matruusia aloitti 3 vuotta sitten Saint Sunnivalla, ja nyt 6 lopettaa.</w:t>
      </w:r>
    </w:p>
    <w:p w14:paraId="66D04C99" w14:textId="77777777" w:rsidR="004F4DA9" w:rsidRDefault="004F4DA9" w:rsidP="006C6249">
      <w:pPr>
        <w:rPr>
          <w:lang w:val="fi-FI"/>
        </w:rPr>
      </w:pPr>
    </w:p>
    <w:p w14:paraId="60177806" w14:textId="77777777" w:rsidR="004F4DA9" w:rsidRDefault="004F4DA9" w:rsidP="004F4DA9">
      <w:pPr>
        <w:numPr>
          <w:ilvl w:val="0"/>
          <w:numId w:val="3"/>
        </w:numPr>
        <w:rPr>
          <w:lang w:val="fi-FI"/>
        </w:rPr>
      </w:pPr>
      <w:r>
        <w:rPr>
          <w:lang w:val="fi-FI"/>
        </w:rPr>
        <w:t>4 menehtyi Song Cai Flowerilla (Murrieta, Lubanca, Singh, Xiang)</w:t>
      </w:r>
    </w:p>
    <w:p w14:paraId="7F647457" w14:textId="77777777" w:rsidR="004F4DA9" w:rsidRDefault="004F4DA9" w:rsidP="004F4DA9">
      <w:pPr>
        <w:numPr>
          <w:ilvl w:val="0"/>
          <w:numId w:val="3"/>
        </w:numPr>
        <w:rPr>
          <w:lang w:val="fi-FI"/>
        </w:rPr>
      </w:pPr>
      <w:r>
        <w:rPr>
          <w:lang w:val="fi-FI"/>
        </w:rPr>
        <w:t xml:space="preserve">1 menehtyi </w:t>
      </w:r>
      <w:r w:rsidR="002F7A30">
        <w:rPr>
          <w:lang w:val="fi-FI"/>
        </w:rPr>
        <w:t>2142</w:t>
      </w:r>
      <w:r w:rsidR="00BC7733">
        <w:rPr>
          <w:lang w:val="fi-FI"/>
        </w:rPr>
        <w:t xml:space="preserve"> (Rovorrow</w:t>
      </w:r>
      <w:r w:rsidR="005C6FCA">
        <w:rPr>
          <w:lang w:val="fi-FI"/>
        </w:rPr>
        <w:t>; onnettomuus</w:t>
      </w:r>
      <w:r w:rsidR="00BC7733">
        <w:rPr>
          <w:lang w:val="fi-FI"/>
        </w:rPr>
        <w:t>)</w:t>
      </w:r>
    </w:p>
    <w:p w14:paraId="4BD0189A" w14:textId="77777777" w:rsidR="004F4DA9" w:rsidRDefault="00667224" w:rsidP="004F4DA9">
      <w:pPr>
        <w:numPr>
          <w:ilvl w:val="0"/>
          <w:numId w:val="3"/>
        </w:numPr>
        <w:rPr>
          <w:lang w:val="fi-FI"/>
        </w:rPr>
      </w:pPr>
      <w:r>
        <w:rPr>
          <w:lang w:val="fi-FI"/>
        </w:rPr>
        <w:t>5</w:t>
      </w:r>
      <w:r w:rsidR="004F4DA9">
        <w:rPr>
          <w:lang w:val="fi-FI"/>
        </w:rPr>
        <w:t xml:space="preserve"> lopetti</w:t>
      </w:r>
      <w:r>
        <w:rPr>
          <w:lang w:val="fi-FI"/>
        </w:rPr>
        <w:t xml:space="preserve"> (2 heti, 3</w:t>
      </w:r>
      <w:r w:rsidR="004F4DA9">
        <w:rPr>
          <w:lang w:val="fi-FI"/>
        </w:rPr>
        <w:t xml:space="preserve"> myöhemmin)</w:t>
      </w:r>
    </w:p>
    <w:p w14:paraId="094CB479" w14:textId="77777777" w:rsidR="004F4DA9" w:rsidRDefault="004F4DA9" w:rsidP="004F4DA9">
      <w:pPr>
        <w:numPr>
          <w:ilvl w:val="0"/>
          <w:numId w:val="3"/>
        </w:numPr>
        <w:rPr>
          <w:lang w:val="fi-FI"/>
        </w:rPr>
      </w:pPr>
      <w:r>
        <w:rPr>
          <w:lang w:val="fi-FI"/>
        </w:rPr>
        <w:t>3 otti henkilökohtaisista syistä viivityks</w:t>
      </w:r>
      <w:r w:rsidR="00401347">
        <w:rPr>
          <w:lang w:val="fi-FI"/>
        </w:rPr>
        <w:t>en</w:t>
      </w:r>
      <w:r w:rsidR="00BF674F">
        <w:rPr>
          <w:lang w:val="fi-FI"/>
        </w:rPr>
        <w:t xml:space="preserve"> (päätyivät muualle)</w:t>
      </w:r>
    </w:p>
    <w:p w14:paraId="5EB44858" w14:textId="77777777" w:rsidR="004F4DA9" w:rsidRDefault="00667224" w:rsidP="004F4DA9">
      <w:pPr>
        <w:numPr>
          <w:ilvl w:val="0"/>
          <w:numId w:val="3"/>
        </w:numPr>
        <w:rPr>
          <w:lang w:val="fi-FI"/>
        </w:rPr>
      </w:pPr>
      <w:r>
        <w:rPr>
          <w:lang w:val="fi-FI"/>
        </w:rPr>
        <w:t>5</w:t>
      </w:r>
      <w:r w:rsidR="004F4DA9">
        <w:rPr>
          <w:lang w:val="fi-FI"/>
        </w:rPr>
        <w:t xml:space="preserve"> siirtyi muualle</w:t>
      </w:r>
      <w:r>
        <w:rPr>
          <w:lang w:val="fi-FI"/>
        </w:rPr>
        <w:t xml:space="preserve"> (+5</w:t>
      </w:r>
      <w:r w:rsidR="00027169">
        <w:rPr>
          <w:lang w:val="fi-FI"/>
        </w:rPr>
        <w:t>)</w:t>
      </w:r>
    </w:p>
    <w:p w14:paraId="45482F43" w14:textId="77777777" w:rsidR="001C2250" w:rsidRDefault="001C2250" w:rsidP="004F4DA9">
      <w:pPr>
        <w:numPr>
          <w:ilvl w:val="0"/>
          <w:numId w:val="3"/>
        </w:numPr>
        <w:rPr>
          <w:lang w:val="fi-FI"/>
        </w:rPr>
      </w:pPr>
      <w:r>
        <w:rPr>
          <w:lang w:val="fi-FI"/>
        </w:rPr>
        <w:t>6 on jäljellä: Klebb, Arlan-Joster, Berg, Hjellegard, Larsen, Mireles</w:t>
      </w:r>
    </w:p>
    <w:p w14:paraId="7D49E844" w14:textId="77777777" w:rsidR="00B252F7" w:rsidRDefault="00B252F7" w:rsidP="006C6249">
      <w:pPr>
        <w:rPr>
          <w:lang w:val="fi-FI"/>
        </w:rPr>
      </w:pPr>
    </w:p>
    <w:p w14:paraId="17606B1F" w14:textId="77777777" w:rsidR="00007418" w:rsidRDefault="00007418" w:rsidP="006C6249">
      <w:pPr>
        <w:rPr>
          <w:lang w:val="fi-FI"/>
        </w:rPr>
      </w:pPr>
      <w:r>
        <w:rPr>
          <w:lang w:val="fi-FI"/>
        </w:rPr>
        <w:t xml:space="preserve">Viimeisessä käskynjaossa vuosikurssille antaa tervehdyksen amiraali Cuenovidal, </w:t>
      </w:r>
      <w:r>
        <w:rPr>
          <w:lang w:val="fi-FI"/>
        </w:rPr>
        <w:lastRenderedPageBreak/>
        <w:t>joka julistaa sotilaat kansalaisiksi. Viimeiset kunniamerkit jaetaan: Klebb saa San Cristobalin tähden ansioituneesta palvelusta vastuullisessa komentotehtävässä.</w:t>
      </w:r>
    </w:p>
    <w:p w14:paraId="68FA45D2" w14:textId="77777777" w:rsidR="00007418" w:rsidRDefault="00007418" w:rsidP="006C6249">
      <w:pPr>
        <w:rPr>
          <w:lang w:val="fi-FI"/>
        </w:rPr>
      </w:pPr>
    </w:p>
    <w:p w14:paraId="64558704" w14:textId="77777777" w:rsidR="00A8763C" w:rsidRDefault="00A8763C" w:rsidP="006C6249">
      <w:pPr>
        <w:rPr>
          <w:lang w:val="fi-FI"/>
        </w:rPr>
      </w:pPr>
      <w:r>
        <w:rPr>
          <w:lang w:val="fi-FI"/>
        </w:rPr>
        <w:t>"Atencion! Vuosikurssi 2142! Esitän Kalliston taistelulaivaston komentajan, amiraali Cuenovidalin, tervehdyksen!"</w:t>
      </w:r>
    </w:p>
    <w:p w14:paraId="40299CB7" w14:textId="77777777" w:rsidR="00A8763C" w:rsidRDefault="00A8763C" w:rsidP="006C6249">
      <w:pPr>
        <w:rPr>
          <w:lang w:val="fi-FI"/>
        </w:rPr>
      </w:pPr>
    </w:p>
    <w:p w14:paraId="176DE06A" w14:textId="77777777" w:rsidR="00A8763C" w:rsidRDefault="00A8763C" w:rsidP="006C6249">
      <w:pPr>
        <w:rPr>
          <w:lang w:val="fi-FI"/>
        </w:rPr>
      </w:pPr>
      <w:r>
        <w:rPr>
          <w:lang w:val="fi-FI"/>
        </w:rPr>
        <w:t>"Hyvää iltaa, sotilaat."</w:t>
      </w:r>
    </w:p>
    <w:p w14:paraId="6D47045E" w14:textId="77777777" w:rsidR="00A8763C" w:rsidRDefault="00A8763C" w:rsidP="006C6249">
      <w:pPr>
        <w:rPr>
          <w:lang w:val="fi-FI"/>
        </w:rPr>
      </w:pPr>
    </w:p>
    <w:p w14:paraId="587F7D63" w14:textId="77777777" w:rsidR="00A8763C" w:rsidRDefault="00A8763C" w:rsidP="006C6249">
      <w:pPr>
        <w:rPr>
          <w:lang w:val="fi-FI"/>
        </w:rPr>
      </w:pPr>
      <w:r>
        <w:rPr>
          <w:lang w:val="fi-FI"/>
        </w:rPr>
        <w:t xml:space="preserve">"Saint Sunnivan lähestyessä kotisatamaansa minun suuri kunniani on jakaa vielä yksi tunnustus vuoden 2142 saapumiserälle. Ansioituneesta palvelusta vastuullisessa komentotehtävässä, osoittaen huomattavaa kyvykkyyttä sekä oma-aloitteisuutta, </w:t>
      </w:r>
      <w:r w:rsidR="00C115E2">
        <w:rPr>
          <w:lang w:val="fi-FI"/>
        </w:rPr>
        <w:t xml:space="preserve">ratkoen edistyneitä ja vaikeita ongelmia, ja pitäen monimutkaisen järjestelmän toimintakykyisenä vaikeissa olosuhteissa, </w:t>
      </w:r>
      <w:r>
        <w:rPr>
          <w:lang w:val="fi-FI"/>
        </w:rPr>
        <w:t>San Cristobalin tähti on myönnetty kersantti Iain Klebbille."</w:t>
      </w:r>
    </w:p>
    <w:p w14:paraId="2DFA26E4" w14:textId="77777777" w:rsidR="00A8763C" w:rsidRDefault="00A8763C" w:rsidP="006C6249">
      <w:pPr>
        <w:rPr>
          <w:lang w:val="fi-FI"/>
        </w:rPr>
      </w:pPr>
    </w:p>
    <w:p w14:paraId="70B2D031" w14:textId="77777777" w:rsidR="00A8763C" w:rsidRDefault="00A8763C" w:rsidP="006C6249">
      <w:pPr>
        <w:rPr>
          <w:lang w:val="fi-FI"/>
        </w:rPr>
      </w:pPr>
      <w:r>
        <w:rPr>
          <w:lang w:val="fi-FI"/>
        </w:rPr>
        <w:t>"Kersantti Klebb, vuoden 2142 miehistö."</w:t>
      </w:r>
    </w:p>
    <w:p w14:paraId="16E9E010" w14:textId="77777777" w:rsidR="00A8763C" w:rsidRDefault="00A8763C" w:rsidP="006C6249">
      <w:pPr>
        <w:rPr>
          <w:lang w:val="fi-FI"/>
        </w:rPr>
      </w:pPr>
    </w:p>
    <w:p w14:paraId="25458DD2" w14:textId="77777777" w:rsidR="001C2250" w:rsidRDefault="00A8763C" w:rsidP="006C6249">
      <w:pPr>
        <w:rPr>
          <w:lang w:val="fi-FI"/>
        </w:rPr>
      </w:pPr>
      <w:r>
        <w:rPr>
          <w:lang w:val="fi-FI"/>
        </w:rPr>
        <w:t>"Sanotaan, että palkkio hyvin tehdystä työstä on uusi työ. Te olette tehneet saattaneet yhden työn kunnialla loppuun. Te olette palvelleet Tasav</w:t>
      </w:r>
      <w:r w:rsidR="004739F7">
        <w:rPr>
          <w:lang w:val="fi-FI"/>
        </w:rPr>
        <w:t>altaa ja ihmiskuntaa asepalveluksessa.</w:t>
      </w:r>
      <w:r>
        <w:rPr>
          <w:lang w:val="fi-FI"/>
        </w:rPr>
        <w:t xml:space="preserve"> </w:t>
      </w:r>
      <w:r w:rsidR="004739F7">
        <w:rPr>
          <w:lang w:val="fi-FI"/>
        </w:rPr>
        <w:t xml:space="preserve">Te </w:t>
      </w:r>
      <w:r>
        <w:rPr>
          <w:lang w:val="fi-FI"/>
        </w:rPr>
        <w:t xml:space="preserve">olette olleet valmiit puolustamaan niitä kaikkia uhkia vastaan, jopa henkenne uhalla. </w:t>
      </w:r>
      <w:r w:rsidR="004739F7">
        <w:rPr>
          <w:lang w:val="fi-FI"/>
        </w:rPr>
        <w:t>Henkenne uhalla -- ja t</w:t>
      </w:r>
      <w:r>
        <w:rPr>
          <w:lang w:val="fi-FI"/>
        </w:rPr>
        <w:t xml:space="preserve">e tiedätte, että tämä ei ole tyhjää sanahelinää. Niistä kahdeksastatoista, jotka </w:t>
      </w:r>
      <w:r w:rsidR="00353881">
        <w:rPr>
          <w:lang w:val="fi-FI"/>
        </w:rPr>
        <w:t>teidän vuosikurssiltanne astuivat</w:t>
      </w:r>
      <w:r>
        <w:rPr>
          <w:lang w:val="fi-FI"/>
        </w:rPr>
        <w:t xml:space="preserve"> Saint Sunnivalla palvelukseen kolme vuotta sitten</w:t>
      </w:r>
      <w:r w:rsidR="001C2250">
        <w:rPr>
          <w:lang w:val="fi-FI"/>
        </w:rPr>
        <w:t>,</w:t>
      </w:r>
      <w:r>
        <w:rPr>
          <w:lang w:val="fi-FI"/>
        </w:rPr>
        <w:t xml:space="preserve"> </w:t>
      </w:r>
      <w:r w:rsidR="001C2250">
        <w:rPr>
          <w:lang w:val="fi-FI"/>
        </w:rPr>
        <w:t>viisi on saanut viimeisen voitelun. Te kaikki tiesi</w:t>
      </w:r>
      <w:r w:rsidR="004739F7">
        <w:rPr>
          <w:lang w:val="fi-FI"/>
        </w:rPr>
        <w:t>tte tämän olevan mahdollista. S</w:t>
      </w:r>
      <w:r w:rsidR="001C2250">
        <w:rPr>
          <w:lang w:val="fi-FI"/>
        </w:rPr>
        <w:t xml:space="preserve">ilti te päätitte valita </w:t>
      </w:r>
      <w:r w:rsidR="00353881">
        <w:rPr>
          <w:lang w:val="fi-FI"/>
        </w:rPr>
        <w:t>kulkemanne tien. Silloinkin kun toverinne kaatuivat, te pysyitte sillä. Te tiesitte, että sama kohtalo voisi kohdata teitäkin, mutta te pysyitte lujina. Nyt tämä tie on viimein teidän osaltanne kuljettu päätökseen.</w:t>
      </w:r>
      <w:r w:rsidR="001C2250">
        <w:rPr>
          <w:lang w:val="fi-FI"/>
        </w:rPr>
        <w:t>"</w:t>
      </w:r>
    </w:p>
    <w:p w14:paraId="785E7A1E" w14:textId="77777777" w:rsidR="001C2250" w:rsidRDefault="001C2250" w:rsidP="006C6249">
      <w:pPr>
        <w:rPr>
          <w:lang w:val="fi-FI"/>
        </w:rPr>
      </w:pPr>
    </w:p>
    <w:p w14:paraId="5B7FC004" w14:textId="77777777" w:rsidR="001C2250" w:rsidRDefault="001C2250" w:rsidP="006C6249">
      <w:pPr>
        <w:rPr>
          <w:lang w:val="fi-FI"/>
        </w:rPr>
      </w:pPr>
      <w:r>
        <w:rPr>
          <w:lang w:val="fi-FI"/>
        </w:rPr>
        <w:t xml:space="preserve">"Tasavalta kiittää teitä, </w:t>
      </w:r>
      <w:r w:rsidR="004739F7">
        <w:rPr>
          <w:lang w:val="fi-FI"/>
        </w:rPr>
        <w:t>ja kiitokseksi antaa teille seuraavan työnne."</w:t>
      </w:r>
    </w:p>
    <w:p w14:paraId="4EF641AE" w14:textId="77777777" w:rsidR="004739F7" w:rsidRDefault="004739F7" w:rsidP="006C6249">
      <w:pPr>
        <w:rPr>
          <w:lang w:val="fi-FI"/>
        </w:rPr>
      </w:pPr>
    </w:p>
    <w:p w14:paraId="58427D16" w14:textId="77777777" w:rsidR="004739F7" w:rsidRPr="008D354A" w:rsidRDefault="004739F7" w:rsidP="006C6249">
      <w:r w:rsidRPr="008D354A">
        <w:t>"Iain Klebb, Per Arlan-Joster, Gerta Berg, Sam Hjellegard, Janna Larsen, Kaukel Mireles."</w:t>
      </w:r>
    </w:p>
    <w:p w14:paraId="09C59CC6" w14:textId="77777777" w:rsidR="004739F7" w:rsidRPr="008D354A" w:rsidRDefault="004739F7" w:rsidP="006C6249"/>
    <w:p w14:paraId="7D1BFAFE" w14:textId="77777777" w:rsidR="004739F7" w:rsidRDefault="004739F7" w:rsidP="006C6249">
      <w:pPr>
        <w:rPr>
          <w:lang w:val="fi-FI"/>
        </w:rPr>
      </w:pPr>
      <w:r>
        <w:rPr>
          <w:lang w:val="fi-FI"/>
        </w:rPr>
        <w:t>"</w:t>
      </w:r>
      <w:r w:rsidR="002D409C">
        <w:rPr>
          <w:lang w:val="fi-FI"/>
        </w:rPr>
        <w:t>Asemani</w:t>
      </w:r>
      <w:r>
        <w:rPr>
          <w:lang w:val="fi-FI"/>
        </w:rPr>
        <w:t xml:space="preserve"> suomin valtuuksin totean teidän nyt olevan Jupiterin Tasavallan kansalaisia. Tämä on etuoikeus,</w:t>
      </w:r>
      <w:r w:rsidR="00D46141">
        <w:rPr>
          <w:lang w:val="fi-FI"/>
        </w:rPr>
        <w:t xml:space="preserve"> todellakin,</w:t>
      </w:r>
      <w:r>
        <w:rPr>
          <w:lang w:val="fi-FI"/>
        </w:rPr>
        <w:t xml:space="preserve"> mutta se on myös </w:t>
      </w:r>
      <w:r w:rsidR="00353881">
        <w:rPr>
          <w:lang w:val="fi-FI"/>
        </w:rPr>
        <w:t>seuraava työnne</w:t>
      </w:r>
      <w:r>
        <w:rPr>
          <w:lang w:val="fi-FI"/>
        </w:rPr>
        <w:t xml:space="preserve">. Tasavallan kansalaisina te </w:t>
      </w:r>
      <w:r w:rsidR="00353881">
        <w:rPr>
          <w:lang w:val="fi-FI"/>
        </w:rPr>
        <w:t xml:space="preserve">olette valtakunta. Te olette ihmiskunta. </w:t>
      </w:r>
      <w:r w:rsidR="00B857E8">
        <w:rPr>
          <w:lang w:val="fi-FI"/>
        </w:rPr>
        <w:t>Te olette osoittaneet olevanne tämän vastuun arvoisia, ja nyt se annetaan teidän kannettavaksenne. Teidän tehtävänne on huolehtia, että ihmisyys selviää nykyisestä kriisistään, että se ohjautuu turvallisesti läpi kaikkien vaarojen, jota sitä voisi uhata, ja että meidän arvomme loistavat tulevaisuudessa yhtä kirkkaasti kuin nyt."</w:t>
      </w:r>
    </w:p>
    <w:p w14:paraId="3578E2C7" w14:textId="77777777" w:rsidR="00B857E8" w:rsidRDefault="00B857E8" w:rsidP="006C6249">
      <w:pPr>
        <w:rPr>
          <w:lang w:val="fi-FI"/>
        </w:rPr>
      </w:pPr>
    </w:p>
    <w:p w14:paraId="79A0B38C" w14:textId="77777777" w:rsidR="00B857E8" w:rsidRDefault="00B857E8" w:rsidP="006C6249">
      <w:pPr>
        <w:rPr>
          <w:lang w:val="fi-FI"/>
        </w:rPr>
      </w:pPr>
      <w:r>
        <w:rPr>
          <w:lang w:val="fi-FI"/>
        </w:rPr>
        <w:t>"Teidän edellinen palveluksenne oli pituudeltaan kolme ja puoli vuotta. Teidän seuraava palveluksenne jatkuu koko loppuikänne."</w:t>
      </w:r>
    </w:p>
    <w:p w14:paraId="2514F819" w14:textId="77777777" w:rsidR="00B857E8" w:rsidRDefault="00B857E8" w:rsidP="006C6249">
      <w:pPr>
        <w:rPr>
          <w:lang w:val="fi-FI"/>
        </w:rPr>
      </w:pPr>
    </w:p>
    <w:p w14:paraId="307EA2D6" w14:textId="77777777" w:rsidR="00B857E8" w:rsidRDefault="00B857E8" w:rsidP="006C6249">
      <w:pPr>
        <w:rPr>
          <w:lang w:val="fi-FI"/>
        </w:rPr>
      </w:pPr>
      <w:r>
        <w:rPr>
          <w:lang w:val="fi-FI"/>
        </w:rPr>
        <w:t>"Kansalaiset! Tasavalta kestää!"</w:t>
      </w:r>
    </w:p>
    <w:p w14:paraId="0539B7B9" w14:textId="77777777" w:rsidR="00A624CA" w:rsidRDefault="00A624CA" w:rsidP="006C6249">
      <w:pPr>
        <w:rPr>
          <w:lang w:val="fi-FI"/>
        </w:rPr>
      </w:pPr>
    </w:p>
    <w:p w14:paraId="1249EEBB" w14:textId="77777777" w:rsidR="00A72D36" w:rsidRPr="00A72D36" w:rsidRDefault="00A72D36" w:rsidP="006C6249">
      <w:pPr>
        <w:rPr>
          <w:lang w:val="fi-FI"/>
        </w:rPr>
      </w:pPr>
      <w:r>
        <w:rPr>
          <w:lang w:val="fi-FI"/>
        </w:rPr>
        <w:t xml:space="preserve">Tervehdyksen jälkeen Kaukel Mireles alkaa soittaa ja laulaa klassista TJ0-kappaletta </w:t>
      </w:r>
      <w:r>
        <w:rPr>
          <w:i/>
          <w:lang w:val="fi-FI"/>
        </w:rPr>
        <w:t>Adios General</w:t>
      </w:r>
      <w:r w:rsidR="00D64F31">
        <w:rPr>
          <w:lang w:val="fi-FI"/>
        </w:rPr>
        <w:t>, ja koko vuosikurssi yhtyy metakkaan.</w:t>
      </w:r>
    </w:p>
    <w:p w14:paraId="39582A17" w14:textId="77777777" w:rsidR="00A72D36" w:rsidRDefault="00A72D36" w:rsidP="006C6249">
      <w:pPr>
        <w:rPr>
          <w:lang w:val="fi-FI"/>
        </w:rPr>
      </w:pPr>
    </w:p>
    <w:p w14:paraId="06538A01" w14:textId="77777777" w:rsidR="001D53F3" w:rsidRDefault="00FF1EA6" w:rsidP="006C6249">
      <w:pPr>
        <w:rPr>
          <w:lang w:val="fi-FI"/>
        </w:rPr>
      </w:pPr>
      <w:r>
        <w:rPr>
          <w:lang w:val="fi-FI"/>
        </w:rPr>
        <w:t xml:space="preserve">Perinteisesti vuosikurssin upseeri päästäisi miehistön upseerikerholle juhlimaan, </w:t>
      </w:r>
      <w:r>
        <w:rPr>
          <w:lang w:val="fi-FI"/>
        </w:rPr>
        <w:lastRenderedPageBreak/>
        <w:t>mutta Murrieta on kuollut eikä voi päästää ketään mihinkään. Niinpä tämän tehtävän hoitaa Douglas.</w:t>
      </w:r>
      <w:r w:rsidR="00897493">
        <w:rPr>
          <w:lang w:val="fi-FI"/>
        </w:rPr>
        <w:t xml:space="preserve"> Upseerikerholla möykätään ja </w:t>
      </w:r>
      <w:r w:rsidR="00803C0D">
        <w:rPr>
          <w:lang w:val="fi-FI"/>
        </w:rPr>
        <w:t>soitetaan musiikkia</w:t>
      </w:r>
      <w:r w:rsidR="00F646E5">
        <w:rPr>
          <w:lang w:val="fi-FI"/>
        </w:rPr>
        <w:t>.</w:t>
      </w:r>
      <w:r w:rsidR="00792C45">
        <w:rPr>
          <w:lang w:val="fi-FI"/>
        </w:rPr>
        <w:t xml:space="preserve"> Douglas on juhlivinaan mukana, mutta kukaan ei oikeastaan pidä hänestä, ja hän tajuaa jossain vaiheessa lähteä ennenkuin Klebb ja hän joutuvat oikeasti tappeluun.</w:t>
      </w:r>
    </w:p>
    <w:p w14:paraId="4DE1ED14" w14:textId="77777777" w:rsidR="004C3A40" w:rsidRDefault="004C3A40" w:rsidP="006C6249">
      <w:pPr>
        <w:rPr>
          <w:lang w:val="fi-FI"/>
        </w:rPr>
      </w:pPr>
    </w:p>
    <w:p w14:paraId="6F50F240" w14:textId="77777777" w:rsidR="001D53F3" w:rsidRDefault="0007199E" w:rsidP="006C6249">
      <w:pPr>
        <w:rPr>
          <w:lang w:val="fi-FI"/>
        </w:rPr>
      </w:pPr>
      <w:r>
        <w:rPr>
          <w:lang w:val="fi-FI"/>
        </w:rPr>
        <w:t>Ovet avataan niille tyypeille, jotka haluavat tulla juhlimaan: sotilasarvo jätetään ovelle, viina virt</w:t>
      </w:r>
      <w:r w:rsidR="00CA1123">
        <w:rPr>
          <w:lang w:val="fi-FI"/>
        </w:rPr>
        <w:t>aa ja päihtyminen on sallittua.</w:t>
      </w:r>
    </w:p>
    <w:p w14:paraId="0F6A873A" w14:textId="77777777" w:rsidR="00B252F7" w:rsidRDefault="00B252F7" w:rsidP="006C6249">
      <w:pPr>
        <w:rPr>
          <w:lang w:val="fi-FI"/>
        </w:rPr>
      </w:pPr>
    </w:p>
    <w:p w14:paraId="04D266DC" w14:textId="77777777" w:rsidR="00A1517F" w:rsidRDefault="00D2550C" w:rsidP="00A1517F">
      <w:pPr>
        <w:pStyle w:val="Heading2"/>
        <w:numPr>
          <w:ilvl w:val="1"/>
          <w:numId w:val="13"/>
        </w:numPr>
        <w:rPr>
          <w:lang w:val="fi-FI"/>
        </w:rPr>
      </w:pPr>
      <w:r>
        <w:rPr>
          <w:lang w:val="fi-FI"/>
        </w:rPr>
        <w:t>FNGs (</w:t>
      </w:r>
      <w:r w:rsidR="00A1517F" w:rsidRPr="00A1517F">
        <w:rPr>
          <w:lang w:val="fi-FI"/>
        </w:rPr>
        <w:t>Vuosikurssi 2145</w:t>
      </w:r>
      <w:r>
        <w:rPr>
          <w:lang w:val="fi-FI"/>
        </w:rPr>
        <w:t>)</w:t>
      </w:r>
    </w:p>
    <w:p w14:paraId="16C0AE89" w14:textId="77777777" w:rsidR="00BB7D19" w:rsidRDefault="00BB7D19" w:rsidP="00BB7D19">
      <w:pPr>
        <w:rPr>
          <w:lang w:val="fi-FI"/>
        </w:rPr>
      </w:pPr>
      <w:r>
        <w:rPr>
          <w:b/>
          <w:lang w:val="fi-FI"/>
        </w:rPr>
        <w:t xml:space="preserve">Aika: </w:t>
      </w:r>
      <w:r>
        <w:rPr>
          <w:lang w:val="fi-FI"/>
        </w:rPr>
        <w:t>Tammi-helmikuu 2145</w:t>
      </w:r>
    </w:p>
    <w:p w14:paraId="78F4827A" w14:textId="77777777" w:rsidR="00BB7D19" w:rsidRPr="00BB7D19" w:rsidRDefault="00BB7D19" w:rsidP="00BB7D19">
      <w:pPr>
        <w:rPr>
          <w:lang w:val="fi-FI"/>
        </w:rPr>
      </w:pPr>
      <w:r>
        <w:rPr>
          <w:b/>
          <w:lang w:val="fi-FI"/>
        </w:rPr>
        <w:t xml:space="preserve">Paikka: </w:t>
      </w:r>
      <w:r>
        <w:rPr>
          <w:lang w:val="fi-FI"/>
        </w:rPr>
        <w:t>Jupiterin kuiden ympäristö</w:t>
      </w:r>
    </w:p>
    <w:p w14:paraId="573E71D0" w14:textId="77777777" w:rsidR="00BB7D19" w:rsidRDefault="00BB7D19" w:rsidP="00BB7D19">
      <w:pPr>
        <w:rPr>
          <w:lang w:val="fi-FI"/>
        </w:rPr>
      </w:pPr>
    </w:p>
    <w:p w14:paraId="11A11D32" w14:textId="77777777" w:rsidR="00C60D6C" w:rsidRDefault="005A00C0" w:rsidP="00BB7D19">
      <w:pPr>
        <w:rPr>
          <w:lang w:val="fi-FI"/>
        </w:rPr>
      </w:pPr>
      <w:r>
        <w:rPr>
          <w:lang w:val="fi-FI"/>
        </w:rPr>
        <w:t xml:space="preserve">Joulun </w:t>
      </w:r>
      <w:r w:rsidR="00FD77E2">
        <w:rPr>
          <w:lang w:val="fi-FI"/>
        </w:rPr>
        <w:t>aikana Saint Sunnivan sukkulat vaihdetaan</w:t>
      </w:r>
      <w:r w:rsidR="00C60D6C">
        <w:rPr>
          <w:lang w:val="fi-FI"/>
        </w:rPr>
        <w:t xml:space="preserve"> uusiin.</w:t>
      </w:r>
      <w:r w:rsidR="0093732A">
        <w:rPr>
          <w:lang w:val="fi-FI"/>
        </w:rPr>
        <w:t xml:space="preserve"> Conamara Cityssa Falk ja Iglesias käyvät kirurgiassa, ja asennuttavat itselleen kuoriniput.</w:t>
      </w:r>
      <w:r w:rsidR="002652AF">
        <w:rPr>
          <w:lang w:val="fi-FI"/>
        </w:rPr>
        <w:t xml:space="preserve"> Iglesias on asennuttanut itseensä myös unirytminsäätelijän.</w:t>
      </w:r>
    </w:p>
    <w:p w14:paraId="6CE9B877" w14:textId="77777777" w:rsidR="005A00C0" w:rsidRPr="00BB7D19" w:rsidRDefault="005A00C0" w:rsidP="00BB7D19">
      <w:pPr>
        <w:rPr>
          <w:lang w:val="fi-FI"/>
        </w:rPr>
      </w:pPr>
    </w:p>
    <w:p w14:paraId="5D569B00" w14:textId="77777777" w:rsidR="00A1517F" w:rsidRPr="00EA2F23" w:rsidRDefault="00A1517F" w:rsidP="00A1517F">
      <w:pPr>
        <w:rPr>
          <w:lang w:val="fi-FI"/>
        </w:rPr>
      </w:pPr>
      <w:r w:rsidRPr="00256287">
        <w:rPr>
          <w:lang w:val="fi-FI"/>
        </w:rPr>
        <w:t xml:space="preserve">Uusia matruuseja saapuu. </w:t>
      </w:r>
      <w:r w:rsidR="00A931C3">
        <w:rPr>
          <w:lang w:val="fi-FI"/>
        </w:rPr>
        <w:t xml:space="preserve">Saint Sunnivan miehistövajauksen vuoksi suuret määrät </w:t>
      </w:r>
      <w:r w:rsidR="004D205F">
        <w:rPr>
          <w:lang w:val="fi-FI"/>
        </w:rPr>
        <w:t>uusia matruuseja päätyy nimenomaan sinne.</w:t>
      </w:r>
      <w:r w:rsidR="00612AC1">
        <w:rPr>
          <w:lang w:val="fi-FI"/>
        </w:rPr>
        <w:t xml:space="preserve"> Vuoden 2145 vuosikurssilta Saint Sunnivalle ohjataan </w:t>
      </w:r>
      <w:r w:rsidR="00BC4D04">
        <w:rPr>
          <w:lang w:val="fi-FI"/>
        </w:rPr>
        <w:t>epätavallisen monia.</w:t>
      </w:r>
    </w:p>
    <w:p w14:paraId="5E852CE2" w14:textId="77777777" w:rsidR="009D77E9" w:rsidRDefault="009D77E9" w:rsidP="00A1517F">
      <w:pPr>
        <w:rPr>
          <w:lang w:val="fi-FI"/>
        </w:rPr>
      </w:pPr>
    </w:p>
    <w:p w14:paraId="3617CACB" w14:textId="77777777" w:rsidR="005A00C0" w:rsidRDefault="00153801" w:rsidP="00A1517F">
      <w:pPr>
        <w:rPr>
          <w:lang w:val="fi-FI"/>
        </w:rPr>
      </w:pPr>
      <w:r>
        <w:rPr>
          <w:lang w:val="fi-FI"/>
        </w:rPr>
        <w:t>Engeliä on laka</w:t>
      </w:r>
      <w:r w:rsidR="009122C6">
        <w:rPr>
          <w:lang w:val="fi-FI"/>
        </w:rPr>
        <w:t xml:space="preserve">nnut nappaamasta huoltohommat, ja hän on kaveriporukastaan selvästi luuserein. </w:t>
      </w:r>
      <w:r w:rsidR="002030A0">
        <w:rPr>
          <w:lang w:val="fi-FI"/>
        </w:rPr>
        <w:t>H</w:t>
      </w:r>
      <w:r w:rsidR="009122C6">
        <w:rPr>
          <w:lang w:val="fi-FI"/>
        </w:rPr>
        <w:t>än</w:t>
      </w:r>
      <w:r w:rsidR="002030A0">
        <w:rPr>
          <w:lang w:val="fi-FI"/>
        </w:rPr>
        <w:t xml:space="preserve"> hakee siirtoa asejärjestelmiin; Falkilta kysytään, haluaako hän tämän Ishaq Alghanin tilalle.</w:t>
      </w:r>
      <w:r w:rsidR="009122C6">
        <w:rPr>
          <w:lang w:val="fi-FI"/>
        </w:rPr>
        <w:t xml:space="preserve"> </w:t>
      </w:r>
      <w:r w:rsidR="00D13C65">
        <w:rPr>
          <w:lang w:val="fi-FI"/>
        </w:rPr>
        <w:t xml:space="preserve">Jos ei, Engel </w:t>
      </w:r>
      <w:r w:rsidR="009122C6">
        <w:rPr>
          <w:lang w:val="fi-FI"/>
        </w:rPr>
        <w:t>ottaa itselleen vuoden henkilökohtaista lykkäystä (vaikka on epäselvää, aikooko hän lainkaan tulla takaisin).</w:t>
      </w:r>
    </w:p>
    <w:p w14:paraId="49CBAEC7" w14:textId="77777777" w:rsidR="002030A0" w:rsidRDefault="002030A0" w:rsidP="00A1517F">
      <w:pPr>
        <w:rPr>
          <w:lang w:val="fi-FI"/>
        </w:rPr>
      </w:pPr>
    </w:p>
    <w:p w14:paraId="25FCEAC0" w14:textId="77777777" w:rsidR="005C4761" w:rsidRDefault="005C4761" w:rsidP="00A1517F">
      <w:pPr>
        <w:rPr>
          <w:lang w:val="fi-FI"/>
        </w:rPr>
      </w:pPr>
      <w:r>
        <w:rPr>
          <w:lang w:val="fi-FI"/>
        </w:rPr>
        <w:t>Kun uudet matruusit nousevat alukseen, kapteeni pitää heille puheen, kuten aina.</w:t>
      </w:r>
    </w:p>
    <w:p w14:paraId="72C69526" w14:textId="77777777" w:rsidR="00A04C7B" w:rsidRPr="00A04C7B" w:rsidRDefault="00A04C7B" w:rsidP="00A04C7B">
      <w:pPr>
        <w:spacing w:line="480" w:lineRule="auto"/>
        <w:rPr>
          <w:i/>
          <w:lang w:val="fi-FI"/>
        </w:rPr>
      </w:pPr>
    </w:p>
    <w:p w14:paraId="4754C4FF" w14:textId="77777777" w:rsidR="00A04C7B" w:rsidRPr="00A04C7B" w:rsidRDefault="00A04C7B" w:rsidP="00A04C7B">
      <w:pPr>
        <w:rPr>
          <w:i/>
          <w:lang w:val="fi-FI"/>
        </w:rPr>
      </w:pPr>
      <w:r w:rsidRPr="00A04C7B">
        <w:rPr>
          <w:i/>
          <w:lang w:val="fi-FI"/>
        </w:rPr>
        <w:t>"Kiitoksia. Lepo. Uudet matruusit, tervetuloa Saint Sunnivalle!</w:t>
      </w:r>
    </w:p>
    <w:p w14:paraId="1A163D96" w14:textId="77777777" w:rsidR="00A04C7B" w:rsidRPr="00A04C7B" w:rsidRDefault="00A04C7B" w:rsidP="00A04C7B">
      <w:pPr>
        <w:rPr>
          <w:i/>
          <w:lang w:val="fi-FI"/>
        </w:rPr>
      </w:pPr>
      <w:r w:rsidRPr="00A04C7B">
        <w:rPr>
          <w:i/>
          <w:lang w:val="fi-FI"/>
        </w:rPr>
        <w:t xml:space="preserve">On ilo nähdä, että aluksemme saa jälleen täyden miehityksen tasavallan tulevista kansalaisista. </w:t>
      </w:r>
      <w:r>
        <w:rPr>
          <w:i/>
          <w:lang w:val="fi-FI"/>
        </w:rPr>
        <w:t xml:space="preserve">Peruskoulutuskausi on nyt takanapäin, </w:t>
      </w:r>
      <w:r w:rsidRPr="00A04C7B">
        <w:rPr>
          <w:i/>
          <w:lang w:val="fi-FI"/>
        </w:rPr>
        <w:t xml:space="preserve">ja nyt edessä oleva erikoiskoulutusjakso sekä palvelus tulevat tarjoamaan </w:t>
      </w:r>
      <w:r>
        <w:rPr>
          <w:i/>
          <w:lang w:val="fi-FI"/>
        </w:rPr>
        <w:t>teille uusia haasteita. Ne vaativat teitä kasvamaan ja oppimaan paljon."</w:t>
      </w:r>
    </w:p>
    <w:p w14:paraId="624559E3" w14:textId="77777777" w:rsidR="00A04C7B" w:rsidRPr="00A04C7B" w:rsidRDefault="00A04C7B" w:rsidP="00A04C7B">
      <w:pPr>
        <w:rPr>
          <w:i/>
          <w:lang w:val="fi-FI"/>
        </w:rPr>
      </w:pPr>
    </w:p>
    <w:p w14:paraId="199654B9" w14:textId="77777777" w:rsidR="00A04C7B" w:rsidRPr="00A04C7B" w:rsidRDefault="00A04C7B" w:rsidP="00A04C7B">
      <w:pPr>
        <w:rPr>
          <w:i/>
          <w:lang w:val="fi-FI"/>
        </w:rPr>
      </w:pPr>
      <w:r>
        <w:rPr>
          <w:i/>
          <w:lang w:val="fi-FI"/>
        </w:rPr>
        <w:t>"Vaikka k</w:t>
      </w:r>
      <w:r w:rsidRPr="00A04C7B">
        <w:rPr>
          <w:i/>
          <w:lang w:val="fi-FI"/>
        </w:rPr>
        <w:t xml:space="preserve">oulutuksenne </w:t>
      </w:r>
      <w:r>
        <w:rPr>
          <w:i/>
          <w:lang w:val="fi-FI"/>
        </w:rPr>
        <w:t>jatkuu yhä, laivaanastumishetkestä eteenpäin te olette olleet sotilaita komennuksella</w:t>
      </w:r>
      <w:r w:rsidRPr="00A04C7B">
        <w:rPr>
          <w:i/>
          <w:lang w:val="fi-FI"/>
        </w:rPr>
        <w:t xml:space="preserve">. </w:t>
      </w:r>
      <w:r>
        <w:rPr>
          <w:i/>
          <w:lang w:val="fi-FI"/>
        </w:rPr>
        <w:t xml:space="preserve">Tehtävän ja vihollisen todellisuuden tulee näkyä </w:t>
      </w:r>
      <w:r w:rsidRPr="00A04C7B">
        <w:rPr>
          <w:i/>
          <w:lang w:val="fi-FI"/>
        </w:rPr>
        <w:t xml:space="preserve">teidän toiminnassanne. </w:t>
      </w:r>
      <w:r>
        <w:rPr>
          <w:i/>
          <w:lang w:val="fi-FI"/>
        </w:rPr>
        <w:t>Tässä saapumiserässä tavallistakin useampi teistä on kotoisin Ger∂riltä, ja kuten tiedätte, Saint Sunniva on Ger∂rin varuskunnan lippulaiva. Teidän erityisesti tulee olla sen arvoisia.</w:t>
      </w:r>
    </w:p>
    <w:p w14:paraId="373D0F54" w14:textId="77777777" w:rsidR="00A04C7B" w:rsidRPr="00A04C7B" w:rsidRDefault="00A04C7B" w:rsidP="00A04C7B">
      <w:pPr>
        <w:rPr>
          <w:i/>
          <w:lang w:val="fi-FI"/>
        </w:rPr>
      </w:pPr>
    </w:p>
    <w:p w14:paraId="3C81E65A" w14:textId="77777777" w:rsidR="00A04C7B" w:rsidRPr="00A04C7B" w:rsidRDefault="00A04C7B" w:rsidP="00A04C7B">
      <w:pPr>
        <w:rPr>
          <w:i/>
          <w:lang w:val="fi-FI"/>
        </w:rPr>
      </w:pPr>
      <w:r>
        <w:rPr>
          <w:i/>
          <w:lang w:val="fi-FI"/>
        </w:rPr>
        <w:t>"Saint</w:t>
      </w:r>
      <w:r w:rsidRPr="00A04C7B">
        <w:rPr>
          <w:i/>
          <w:lang w:val="fi-FI"/>
        </w:rPr>
        <w:t xml:space="preserve"> Sunniva on ollut toiminnassa </w:t>
      </w:r>
      <w:r w:rsidR="00944125">
        <w:rPr>
          <w:i/>
          <w:lang w:val="fi-FI"/>
        </w:rPr>
        <w:t>kuusi</w:t>
      </w:r>
      <w:r w:rsidRPr="00A04C7B">
        <w:rPr>
          <w:i/>
          <w:lang w:val="fi-FI"/>
        </w:rPr>
        <w:t xml:space="preserve"> vuotta ja selvinnyt sinä aikana monenlaisista </w:t>
      </w:r>
      <w:r>
        <w:rPr>
          <w:i/>
          <w:lang w:val="fi-FI"/>
        </w:rPr>
        <w:t>vaaroista</w:t>
      </w:r>
      <w:r w:rsidRPr="00A04C7B">
        <w:rPr>
          <w:i/>
          <w:lang w:val="fi-FI"/>
        </w:rPr>
        <w:t>. Viimeisen vuoden</w:t>
      </w:r>
      <w:r>
        <w:rPr>
          <w:i/>
          <w:lang w:val="fi-FI"/>
        </w:rPr>
        <w:t xml:space="preserve"> </w:t>
      </w:r>
      <w:r w:rsidRPr="00A04C7B">
        <w:rPr>
          <w:i/>
          <w:lang w:val="fi-FI"/>
        </w:rPr>
        <w:t xml:space="preserve">aikana olemme olleet </w:t>
      </w:r>
      <w:r w:rsidR="00F86F46">
        <w:rPr>
          <w:i/>
          <w:lang w:val="fi-FI"/>
        </w:rPr>
        <w:t>hyökkäysten</w:t>
      </w:r>
      <w:r w:rsidRPr="00A04C7B">
        <w:rPr>
          <w:i/>
          <w:lang w:val="fi-FI"/>
        </w:rPr>
        <w:t xml:space="preserve"> </w:t>
      </w:r>
      <w:r>
        <w:rPr>
          <w:i/>
          <w:lang w:val="fi-FI"/>
        </w:rPr>
        <w:t xml:space="preserve">kohteena ja osoittaneet, että meillä </w:t>
      </w:r>
      <w:r w:rsidRPr="00A04C7B">
        <w:rPr>
          <w:i/>
          <w:lang w:val="fi-FI"/>
        </w:rPr>
        <w:t>on laiva, joka selviää mistä tahansa. Viime kädessä tämä on jokaisen laivalla toimineen saumattoman yhtei</w:t>
      </w:r>
      <w:r>
        <w:rPr>
          <w:i/>
          <w:lang w:val="fi-FI"/>
        </w:rPr>
        <w:t>styön</w:t>
      </w:r>
      <w:r w:rsidR="00C47131">
        <w:rPr>
          <w:i/>
          <w:lang w:val="fi-FI"/>
        </w:rPr>
        <w:softHyphen/>
      </w:r>
      <w:r>
        <w:rPr>
          <w:i/>
          <w:lang w:val="fi-FI"/>
        </w:rPr>
        <w:t xml:space="preserve"> ja sankarihengen ansiota. Odotamme teiltä samaa."</w:t>
      </w:r>
    </w:p>
    <w:p w14:paraId="5E6EE68E" w14:textId="77777777" w:rsidR="00A04C7B" w:rsidRPr="00A04C7B" w:rsidRDefault="00A04C7B" w:rsidP="00A04C7B">
      <w:pPr>
        <w:rPr>
          <w:i/>
          <w:lang w:val="fi-FI"/>
        </w:rPr>
      </w:pPr>
    </w:p>
    <w:p w14:paraId="5F8FC9F3" w14:textId="77777777" w:rsidR="00A04C7B" w:rsidRPr="00A04C7B" w:rsidRDefault="00A04C7B" w:rsidP="00A04C7B">
      <w:pPr>
        <w:rPr>
          <w:i/>
          <w:lang w:val="fi-FI"/>
        </w:rPr>
      </w:pPr>
      <w:r>
        <w:rPr>
          <w:i/>
          <w:lang w:val="fi-FI"/>
        </w:rPr>
        <w:t>"</w:t>
      </w:r>
      <w:r w:rsidRPr="00A04C7B">
        <w:rPr>
          <w:i/>
          <w:lang w:val="fi-FI"/>
        </w:rPr>
        <w:t xml:space="preserve">Aluksen seuraava palveluskierros kestää 12 kuukautta. Näiden kuukausien aikana tulette oppimaan paljon itsestänne ja asetovereistanne. Te löydätte sisältänne </w:t>
      </w:r>
      <w:r w:rsidRPr="00A04C7B">
        <w:rPr>
          <w:i/>
          <w:lang w:val="fi-FI"/>
        </w:rPr>
        <w:lastRenderedPageBreak/>
        <w:t>voimavaroja, jollaisia ette tienneet olleen olemassakaan. Asetoveruus yhdistää, ja tulettekin muodostamaan ystävyyssuhteita, jotka kestävät läpi paitsi palvelusaikanne, myös</w:t>
      </w:r>
      <w:r>
        <w:rPr>
          <w:i/>
          <w:lang w:val="fi-FI"/>
        </w:rPr>
        <w:t xml:space="preserve"> sen jälkeisen ajan</w:t>
      </w:r>
      <w:r w:rsidRPr="00A04C7B">
        <w:rPr>
          <w:i/>
          <w:lang w:val="fi-FI"/>
        </w:rPr>
        <w:t>. Monelle teistä asepalvelus tarjoaa mahdollisuuden myös nähdä maailmaa ja saada uusia kokemuksia.</w:t>
      </w:r>
      <w:r>
        <w:rPr>
          <w:i/>
          <w:lang w:val="fi-FI"/>
        </w:rPr>
        <w:t>"</w:t>
      </w:r>
    </w:p>
    <w:p w14:paraId="2A434C7D" w14:textId="77777777" w:rsidR="00A04C7B" w:rsidRPr="00A04C7B" w:rsidRDefault="00A04C7B" w:rsidP="00A04C7B">
      <w:pPr>
        <w:rPr>
          <w:i/>
          <w:lang w:val="fi-FI"/>
        </w:rPr>
      </w:pPr>
    </w:p>
    <w:p w14:paraId="72DA2FBF" w14:textId="77777777" w:rsidR="00A04C7B" w:rsidRDefault="00856116" w:rsidP="00A04C7B">
      <w:pPr>
        <w:rPr>
          <w:i/>
          <w:lang w:val="fi-FI"/>
        </w:rPr>
      </w:pPr>
      <w:r>
        <w:rPr>
          <w:i/>
          <w:lang w:val="fi-FI"/>
        </w:rPr>
        <w:t>"</w:t>
      </w:r>
      <w:r w:rsidR="00A04C7B" w:rsidRPr="00A04C7B">
        <w:rPr>
          <w:i/>
          <w:lang w:val="fi-FI"/>
        </w:rPr>
        <w:t>Palvelus laivalla ei kuitenkaan ole pelkkää seikkailua, vaan myös kasvamista vastuun kantamiseen. Laivaannousu on teistä jokaiselle askel kohti Jupiterin tasavallan kansalaisuutta. St Sunnivalla palvelette tasavaltaa suojelemalla sitä vihollisilta, sen jälkeen kansalaisina toteutatte velvollisuutenne sitä kohtaan rakentajina."</w:t>
      </w:r>
    </w:p>
    <w:p w14:paraId="3766B882" w14:textId="77777777" w:rsidR="00856116" w:rsidRDefault="00856116" w:rsidP="00A04C7B">
      <w:pPr>
        <w:rPr>
          <w:i/>
          <w:lang w:val="fi-FI"/>
        </w:rPr>
      </w:pPr>
    </w:p>
    <w:p w14:paraId="7AC13275" w14:textId="77777777" w:rsidR="00856116" w:rsidRDefault="00856116" w:rsidP="00A04C7B">
      <w:pPr>
        <w:rPr>
          <w:i/>
          <w:lang w:val="fi-FI"/>
        </w:rPr>
      </w:pPr>
      <w:r>
        <w:rPr>
          <w:i/>
          <w:lang w:val="fi-FI"/>
        </w:rPr>
        <w:t>"Esittelen miehistöni. Luutnantti Qassim on varapäällikkö, XO ja sijaiseni kaikissa asioissa."</w:t>
      </w:r>
    </w:p>
    <w:p w14:paraId="60B9AD89" w14:textId="77777777" w:rsidR="00856116" w:rsidRDefault="00856116" w:rsidP="00A04C7B">
      <w:pPr>
        <w:rPr>
          <w:i/>
          <w:lang w:val="fi-FI"/>
        </w:rPr>
      </w:pPr>
    </w:p>
    <w:p w14:paraId="4E434480" w14:textId="77777777" w:rsidR="00856116" w:rsidRDefault="00856116" w:rsidP="00A1517F">
      <w:pPr>
        <w:rPr>
          <w:i/>
          <w:lang w:val="fi-FI"/>
        </w:rPr>
      </w:pPr>
      <w:r>
        <w:rPr>
          <w:i/>
          <w:lang w:val="fi-FI"/>
        </w:rPr>
        <w:t>"</w:t>
      </w:r>
      <w:r w:rsidR="00916DD3">
        <w:rPr>
          <w:i/>
          <w:lang w:val="fi-FI"/>
        </w:rPr>
        <w:t>Toimintoupseerit</w:t>
      </w:r>
      <w:r>
        <w:rPr>
          <w:i/>
          <w:lang w:val="fi-FI"/>
        </w:rPr>
        <w:t xml:space="preserve"> ovat luutnantti Jaramillo ja aliluutnantti Fjell. Jaramillo vastaa taistelujärjestelmistä, Fjell viestintä-, havainnointijärjestelmistä.</w:t>
      </w:r>
      <w:r w:rsidR="00916DD3">
        <w:rPr>
          <w:i/>
          <w:lang w:val="fi-FI"/>
        </w:rPr>
        <w:t xml:space="preserve"> Upseerikoulutettavat Douglas ja Guanchana toimivat heidän avustajinaan.</w:t>
      </w:r>
      <w:r>
        <w:rPr>
          <w:i/>
          <w:lang w:val="fi-FI"/>
        </w:rPr>
        <w:t>"</w:t>
      </w:r>
    </w:p>
    <w:p w14:paraId="05A7B347" w14:textId="77777777" w:rsidR="00856116" w:rsidRDefault="00856116" w:rsidP="00A1517F">
      <w:pPr>
        <w:rPr>
          <w:i/>
          <w:lang w:val="fi-FI"/>
        </w:rPr>
      </w:pPr>
    </w:p>
    <w:p w14:paraId="0D9556EE" w14:textId="77777777" w:rsidR="00856116" w:rsidRPr="00856116" w:rsidRDefault="00856116" w:rsidP="00A1517F">
      <w:pPr>
        <w:rPr>
          <w:i/>
          <w:lang w:val="fi-FI"/>
        </w:rPr>
      </w:pPr>
      <w:r>
        <w:rPr>
          <w:i/>
          <w:lang w:val="fi-FI"/>
        </w:rPr>
        <w:t>"</w:t>
      </w:r>
      <w:r w:rsidR="00916DD3">
        <w:rPr>
          <w:i/>
          <w:lang w:val="fi-FI"/>
        </w:rPr>
        <w:t xml:space="preserve">Ylipursimies Vandergraf huolehtii ruorista ja navigaatiosta. </w:t>
      </w:r>
      <w:r>
        <w:rPr>
          <w:i/>
          <w:lang w:val="fi-FI"/>
        </w:rPr>
        <w:t>Pursimies Ayez toimii Saint Sunnivan puosuna.</w:t>
      </w:r>
      <w:r w:rsidR="00916DD3">
        <w:rPr>
          <w:i/>
          <w:lang w:val="fi-FI"/>
        </w:rPr>
        <w:t xml:space="preserve"> Pursimies Vilén on konemestari."</w:t>
      </w:r>
    </w:p>
    <w:p w14:paraId="35349B6A" w14:textId="77777777" w:rsidR="005C4761" w:rsidRDefault="005C4761" w:rsidP="00A1517F">
      <w:pPr>
        <w:rPr>
          <w:lang w:val="fi-FI"/>
        </w:rPr>
      </w:pPr>
    </w:p>
    <w:p w14:paraId="3E3AF8C4" w14:textId="77777777" w:rsidR="00916DD3" w:rsidRDefault="0029097B" w:rsidP="00A1517F">
      <w:pPr>
        <w:rPr>
          <w:i/>
          <w:lang w:val="fi-FI"/>
        </w:rPr>
      </w:pPr>
      <w:r>
        <w:rPr>
          <w:i/>
          <w:lang w:val="fi-FI"/>
        </w:rPr>
        <w:t>"Perinteiden mukaisesti aloitamme palvelukierroksen Tasavallan avaruusjoukkojen taistelulaululla. Pursimies Ayez."</w:t>
      </w:r>
    </w:p>
    <w:p w14:paraId="77664713" w14:textId="77777777" w:rsidR="0029097B" w:rsidRDefault="0029097B" w:rsidP="00A1517F">
      <w:pPr>
        <w:rPr>
          <w:i/>
          <w:lang w:val="fi-FI"/>
        </w:rPr>
      </w:pPr>
    </w:p>
    <w:p w14:paraId="29C195DF" w14:textId="77777777" w:rsidR="0029097B" w:rsidRDefault="0029097B" w:rsidP="00A1517F">
      <w:pPr>
        <w:rPr>
          <w:i/>
          <w:lang w:val="fi-FI"/>
        </w:rPr>
      </w:pPr>
      <w:r>
        <w:rPr>
          <w:i/>
          <w:lang w:val="fi-FI"/>
        </w:rPr>
        <w:t>"ATENCION!"</w:t>
      </w:r>
    </w:p>
    <w:p w14:paraId="029F4A22" w14:textId="77777777" w:rsidR="0029097B" w:rsidRDefault="0029097B" w:rsidP="00A1517F">
      <w:pPr>
        <w:rPr>
          <w:i/>
          <w:lang w:val="fi-FI"/>
        </w:rPr>
      </w:pPr>
    </w:p>
    <w:p w14:paraId="33EB9DB8" w14:textId="77777777" w:rsidR="002030A0" w:rsidRPr="00762873" w:rsidRDefault="00000000" w:rsidP="00762873">
      <w:pPr>
        <w:rPr>
          <w:lang w:val="fi-FI"/>
        </w:rPr>
      </w:pPr>
      <w:hyperlink r:id="rId11" w:history="1">
        <w:r w:rsidR="0029097B" w:rsidRPr="0029097B">
          <w:rPr>
            <w:rStyle w:val="Hyperlink"/>
            <w:lang w:val="fi-FI"/>
          </w:rPr>
          <w:t>https://www.youtube.com/watch?v=TxWXkCughnM</w:t>
        </w:r>
      </w:hyperlink>
      <w:r w:rsidR="0029097B" w:rsidRPr="0029097B">
        <w:rPr>
          <w:lang w:val="fi-FI"/>
        </w:rPr>
        <w:t xml:space="preserve"> </w:t>
      </w:r>
    </w:p>
    <w:p w14:paraId="710E6B7E" w14:textId="77777777" w:rsidR="00FE7504" w:rsidRDefault="00FE7504" w:rsidP="00A1517F">
      <w:pPr>
        <w:rPr>
          <w:lang w:val="fi-FI"/>
        </w:rPr>
      </w:pPr>
    </w:p>
    <w:p w14:paraId="513EB4D6" w14:textId="77777777" w:rsidR="00C60D6C" w:rsidRPr="00C60D6C" w:rsidRDefault="00C60D6C" w:rsidP="00C60D6C">
      <w:pPr>
        <w:pStyle w:val="Heading3"/>
        <w:numPr>
          <w:ilvl w:val="2"/>
          <w:numId w:val="13"/>
        </w:numPr>
      </w:pPr>
      <w:r w:rsidRPr="00C60D6C">
        <w:t>Sosiaaliset kuviot</w:t>
      </w:r>
    </w:p>
    <w:p w14:paraId="6DAC5D84" w14:textId="77777777" w:rsidR="00C60D6C" w:rsidRDefault="00C60D6C" w:rsidP="00A1517F">
      <w:pPr>
        <w:rPr>
          <w:lang w:val="fi-FI"/>
        </w:rPr>
      </w:pPr>
      <w:r>
        <w:rPr>
          <w:lang w:val="fi-FI"/>
        </w:rPr>
        <w:t xml:space="preserve">Aluksella </w:t>
      </w:r>
      <w:r w:rsidR="002F71E4">
        <w:rPr>
          <w:lang w:val="fi-FI"/>
        </w:rPr>
        <w:t>on jäljellä seuraavat parisuhteet:</w:t>
      </w:r>
    </w:p>
    <w:p w14:paraId="088C80C0" w14:textId="77777777" w:rsidR="002F71E4" w:rsidRDefault="002F71E4" w:rsidP="00A1517F">
      <w:pPr>
        <w:rPr>
          <w:lang w:val="fi-FI"/>
        </w:rPr>
      </w:pPr>
    </w:p>
    <w:p w14:paraId="1133F987" w14:textId="77777777" w:rsidR="002F71E4" w:rsidRDefault="002F71E4" w:rsidP="00A1517F">
      <w:pPr>
        <w:rPr>
          <w:lang w:val="fi-FI"/>
        </w:rPr>
      </w:pPr>
      <w:r>
        <w:rPr>
          <w:lang w:val="fi-FI"/>
        </w:rPr>
        <w:t>Chemnitz-Nielson</w:t>
      </w:r>
      <w:r w:rsidR="00D25E50">
        <w:rPr>
          <w:lang w:val="fi-FI"/>
        </w:rPr>
        <w:t xml:space="preserve"> (julkinen, vähän kriisiytynyt</w:t>
      </w:r>
      <w:r w:rsidR="00A41C5B">
        <w:rPr>
          <w:lang w:val="fi-FI"/>
        </w:rPr>
        <w:t>, tosin Nielson olettaa, että Ishaq Alghani sai siirron jottei tämä tulisi pariskunnan väliin</w:t>
      </w:r>
      <w:r w:rsidR="00D25E50">
        <w:rPr>
          <w:lang w:val="fi-FI"/>
        </w:rPr>
        <w:t>)</w:t>
      </w:r>
    </w:p>
    <w:p w14:paraId="11F8773A" w14:textId="77777777" w:rsidR="00D25E50" w:rsidRDefault="00D25E50" w:rsidP="00A1517F">
      <w:pPr>
        <w:rPr>
          <w:lang w:val="fi-FI"/>
        </w:rPr>
      </w:pPr>
      <w:r>
        <w:rPr>
          <w:lang w:val="fi-FI"/>
        </w:rPr>
        <w:t>Scholl-Sepulveda (ei-julkinen)</w:t>
      </w:r>
    </w:p>
    <w:p w14:paraId="0402B4FB" w14:textId="77777777" w:rsidR="00D25E50" w:rsidRDefault="00D25E50" w:rsidP="00A1517F">
      <w:pPr>
        <w:rPr>
          <w:lang w:val="fi-FI"/>
        </w:rPr>
      </w:pPr>
      <w:r>
        <w:rPr>
          <w:lang w:val="fi-FI"/>
        </w:rPr>
        <w:t>Winnink-Alghani (</w:t>
      </w:r>
      <w:r w:rsidR="00F132DA">
        <w:rPr>
          <w:lang w:val="fi-FI"/>
        </w:rPr>
        <w:t>kvasijulkinen</w:t>
      </w:r>
      <w:r>
        <w:rPr>
          <w:lang w:val="fi-FI"/>
        </w:rPr>
        <w:t>)</w:t>
      </w:r>
    </w:p>
    <w:p w14:paraId="76E5AA8A" w14:textId="77777777" w:rsidR="00A04798" w:rsidRDefault="00A04798" w:rsidP="00A1517F">
      <w:pPr>
        <w:rPr>
          <w:lang w:val="fi-FI"/>
        </w:rPr>
      </w:pPr>
      <w:r>
        <w:rPr>
          <w:lang w:val="fi-FI"/>
        </w:rPr>
        <w:t>Santangeli - Binselah (ei-julkinen)</w:t>
      </w:r>
    </w:p>
    <w:p w14:paraId="63CC7A86" w14:textId="77777777" w:rsidR="00A04798" w:rsidRDefault="00A04798" w:rsidP="00A1517F">
      <w:pPr>
        <w:rPr>
          <w:lang w:val="fi-FI"/>
        </w:rPr>
      </w:pPr>
      <w:r>
        <w:rPr>
          <w:lang w:val="fi-FI"/>
        </w:rPr>
        <w:t>Orsson - Busques (ei-julkinen)</w:t>
      </w:r>
    </w:p>
    <w:p w14:paraId="36855367" w14:textId="77777777" w:rsidR="003577FE" w:rsidRDefault="003577FE" w:rsidP="00A1517F">
      <w:pPr>
        <w:rPr>
          <w:lang w:val="fi-FI"/>
        </w:rPr>
      </w:pPr>
      <w:r>
        <w:rPr>
          <w:lang w:val="fi-FI"/>
        </w:rPr>
        <w:t>Acosta - de Vooght (wtf</w:t>
      </w:r>
      <w:r w:rsidR="000443F4">
        <w:rPr>
          <w:lang w:val="fi-FI"/>
        </w:rPr>
        <w:t>, ei-julkinen</w:t>
      </w:r>
      <w:r>
        <w:rPr>
          <w:lang w:val="fi-FI"/>
        </w:rPr>
        <w:t>)</w:t>
      </w:r>
    </w:p>
    <w:p w14:paraId="33DD5F66" w14:textId="77777777" w:rsidR="00C60D6C" w:rsidRDefault="00C60D6C" w:rsidP="00A1517F">
      <w:pPr>
        <w:rPr>
          <w:lang w:val="fi-FI"/>
        </w:rPr>
      </w:pPr>
    </w:p>
    <w:p w14:paraId="4EA1A2BF" w14:textId="77777777" w:rsidR="003577FE" w:rsidRDefault="003577FE" w:rsidP="00A1517F">
      <w:pPr>
        <w:rPr>
          <w:lang w:val="fi-FI"/>
        </w:rPr>
      </w:pPr>
      <w:r>
        <w:rPr>
          <w:lang w:val="fi-FI"/>
        </w:rPr>
        <w:t>Uusi aalto mortteja tuo mukanaan</w:t>
      </w:r>
      <w:r w:rsidR="001F59AB">
        <w:rPr>
          <w:lang w:val="fi-FI"/>
        </w:rPr>
        <w:t xml:space="preserve"> seuraavat:</w:t>
      </w:r>
    </w:p>
    <w:p w14:paraId="29ED594C" w14:textId="77777777" w:rsidR="001F59AB" w:rsidRDefault="001F59AB" w:rsidP="00A1517F">
      <w:pPr>
        <w:rPr>
          <w:lang w:val="fi-FI"/>
        </w:rPr>
      </w:pPr>
    </w:p>
    <w:p w14:paraId="11877F45" w14:textId="77777777" w:rsidR="001F59AB" w:rsidRDefault="001F59AB" w:rsidP="00A1517F">
      <w:pPr>
        <w:rPr>
          <w:lang w:val="fi-FI"/>
        </w:rPr>
      </w:pPr>
      <w:r>
        <w:rPr>
          <w:lang w:val="fi-FI"/>
        </w:rPr>
        <w:t>London - Lindh (julkinen)</w:t>
      </w:r>
    </w:p>
    <w:p w14:paraId="162A388F" w14:textId="77777777" w:rsidR="001F59AB" w:rsidRDefault="001F59AB" w:rsidP="00A1517F">
      <w:pPr>
        <w:rPr>
          <w:lang w:val="fi-FI"/>
        </w:rPr>
      </w:pPr>
      <w:r>
        <w:rPr>
          <w:lang w:val="fi-FI"/>
        </w:rPr>
        <w:t>Ravn - tosi monta (suht julkinen)</w:t>
      </w:r>
    </w:p>
    <w:p w14:paraId="6CC88C28" w14:textId="77777777" w:rsidR="00A41C5B" w:rsidRDefault="00A41C5B" w:rsidP="00A1517F">
      <w:pPr>
        <w:rPr>
          <w:lang w:val="fi-FI"/>
        </w:rPr>
      </w:pPr>
    </w:p>
    <w:p w14:paraId="64B5BBF0" w14:textId="77777777" w:rsidR="00C97840" w:rsidRDefault="00C97840" w:rsidP="00A1517F">
      <w:pPr>
        <w:rPr>
          <w:lang w:val="fi-FI"/>
        </w:rPr>
      </w:pPr>
      <w:r>
        <w:rPr>
          <w:lang w:val="fi-FI"/>
        </w:rPr>
        <w:t>Aliupseerit eivät oikein ehdi hen</w:t>
      </w:r>
      <w:r w:rsidR="00B342DC">
        <w:rPr>
          <w:lang w:val="fi-FI"/>
        </w:rPr>
        <w:t>gata vanhojen kaveriensa kanssa. Jos joku yrittää, tämä näyttää</w:t>
      </w:r>
      <w:r w:rsidR="003C11FF">
        <w:rPr>
          <w:lang w:val="fi-FI"/>
        </w:rPr>
        <w:t xml:space="preserve"> helposti suosimiselta.</w:t>
      </w:r>
    </w:p>
    <w:p w14:paraId="2AF7C520" w14:textId="77777777" w:rsidR="00614BC1" w:rsidRDefault="00614BC1" w:rsidP="00A1517F">
      <w:pPr>
        <w:rPr>
          <w:lang w:val="fi-FI"/>
        </w:rPr>
      </w:pPr>
    </w:p>
    <w:p w14:paraId="7E52156B" w14:textId="77777777" w:rsidR="00614BC1" w:rsidRDefault="009A0E56" w:rsidP="00A1517F">
      <w:pPr>
        <w:rPr>
          <w:lang w:val="fi-FI"/>
        </w:rPr>
      </w:pPr>
      <w:r>
        <w:rPr>
          <w:lang w:val="fi-FI"/>
        </w:rPr>
        <w:t>De Vooght halu</w:t>
      </w:r>
      <w:r w:rsidR="00934EBB">
        <w:rPr>
          <w:lang w:val="fi-FI"/>
        </w:rPr>
        <w:t>aa keskustella Acostan kanssa ("</w:t>
      </w:r>
      <w:r w:rsidR="00222EFD">
        <w:rPr>
          <w:lang w:val="fi-FI"/>
        </w:rPr>
        <w:t>Catalina! S</w:t>
      </w:r>
      <w:r w:rsidR="00934EBB">
        <w:rPr>
          <w:lang w:val="fi-FI"/>
        </w:rPr>
        <w:t xml:space="preserve">en jälkeen mitä kävi sä </w:t>
      </w:r>
      <w:r w:rsidR="00934EBB">
        <w:rPr>
          <w:lang w:val="fi-FI"/>
        </w:rPr>
        <w:lastRenderedPageBreak/>
        <w:t>katosit ilmoittamatta viikoiksi jonnekin ihan muualle, aika töykeä veto</w:t>
      </w:r>
      <w:r w:rsidR="00457D1B">
        <w:rPr>
          <w:lang w:val="fi-FI"/>
        </w:rPr>
        <w:t>, what's with that / us</w:t>
      </w:r>
      <w:r w:rsidR="00934EBB">
        <w:rPr>
          <w:lang w:val="fi-FI"/>
        </w:rPr>
        <w:t>").</w:t>
      </w:r>
    </w:p>
    <w:p w14:paraId="2E0C9DF0" w14:textId="77777777" w:rsidR="00934EBB" w:rsidRDefault="00934EBB" w:rsidP="00A1517F">
      <w:pPr>
        <w:rPr>
          <w:lang w:val="fi-FI"/>
        </w:rPr>
      </w:pPr>
    </w:p>
    <w:p w14:paraId="3513C19A" w14:textId="77777777" w:rsidR="00FF74B5" w:rsidRPr="00FF74B5" w:rsidRDefault="00FF74B5" w:rsidP="00FF74B5">
      <w:pPr>
        <w:pStyle w:val="Heading4"/>
        <w:numPr>
          <w:ilvl w:val="3"/>
          <w:numId w:val="13"/>
        </w:numPr>
        <w:rPr>
          <w:lang w:val="fi-FI"/>
        </w:rPr>
      </w:pPr>
      <w:r w:rsidRPr="00FF74B5">
        <w:rPr>
          <w:lang w:val="fi-FI"/>
        </w:rPr>
        <w:t>Meininkejä</w:t>
      </w:r>
    </w:p>
    <w:p w14:paraId="51F6FA60" w14:textId="77777777" w:rsidR="003C6952" w:rsidRDefault="00FF74B5" w:rsidP="00A1517F">
      <w:pPr>
        <w:rPr>
          <w:lang w:val="fi-FI"/>
        </w:rPr>
      </w:pPr>
      <w:r>
        <w:rPr>
          <w:lang w:val="fi-FI"/>
        </w:rPr>
        <w:t xml:space="preserve">Texidor pitää hyttibileet. </w:t>
      </w:r>
    </w:p>
    <w:p w14:paraId="0AF00F04" w14:textId="77777777" w:rsidR="003C6952" w:rsidRDefault="003C6952" w:rsidP="00A1517F">
      <w:pPr>
        <w:rPr>
          <w:lang w:val="fi-FI"/>
        </w:rPr>
      </w:pPr>
    </w:p>
    <w:p w14:paraId="367CD3A3" w14:textId="77777777" w:rsidR="00265B10" w:rsidRDefault="00265B10" w:rsidP="00A1517F">
      <w:pPr>
        <w:rPr>
          <w:lang w:val="fi-FI"/>
        </w:rPr>
      </w:pPr>
      <w:r>
        <w:rPr>
          <w:lang w:val="fi-FI"/>
        </w:rPr>
        <w:t>Barrahan on pöllinyt Vettermolnin kaljat</w:t>
      </w:r>
      <w:r w:rsidR="00D35129">
        <w:rPr>
          <w:lang w:val="fi-FI"/>
        </w:rPr>
        <w:t xml:space="preserve"> (aikoi vain vilkaista niitä mut sitten tuli aliupseeri ja nyt laukku päätyi hänelle ja on vähän hädissään asiasta).</w:t>
      </w:r>
    </w:p>
    <w:p w14:paraId="6DCFDD1E" w14:textId="77777777" w:rsidR="00265B10" w:rsidRDefault="00265B10" w:rsidP="00A1517F">
      <w:pPr>
        <w:rPr>
          <w:lang w:val="fi-FI"/>
        </w:rPr>
      </w:pPr>
    </w:p>
    <w:p w14:paraId="5A62BDFC" w14:textId="77777777" w:rsidR="00FF74B5" w:rsidRDefault="00FF74B5" w:rsidP="00A1517F">
      <w:pPr>
        <w:rPr>
          <w:lang w:val="fi-FI"/>
        </w:rPr>
      </w:pPr>
      <w:r>
        <w:rPr>
          <w:lang w:val="fi-FI"/>
        </w:rPr>
        <w:t>Kneipz haastaa riitää ensimmäisen paskamaisen aliupseerin kanssa, tai jos muita ei löydy, Mastermanin.</w:t>
      </w:r>
    </w:p>
    <w:p w14:paraId="191F5094" w14:textId="77777777" w:rsidR="00222EFD" w:rsidRDefault="00222EFD" w:rsidP="00A1517F">
      <w:pPr>
        <w:rPr>
          <w:lang w:val="fi-FI"/>
        </w:rPr>
      </w:pPr>
    </w:p>
    <w:p w14:paraId="6163040C" w14:textId="77777777" w:rsidR="00222EFD" w:rsidRDefault="00222EFD" w:rsidP="00A1517F">
      <w:pPr>
        <w:rPr>
          <w:lang w:val="fi-FI"/>
        </w:rPr>
      </w:pPr>
      <w:r>
        <w:rPr>
          <w:lang w:val="fi-FI"/>
        </w:rPr>
        <w:t>Norrhjelm tahtoo uudelleenkoodata reaktorin softaa.</w:t>
      </w:r>
    </w:p>
    <w:p w14:paraId="2E9F28BC" w14:textId="77777777" w:rsidR="00222EFD" w:rsidRDefault="00222EFD" w:rsidP="00A1517F">
      <w:pPr>
        <w:rPr>
          <w:lang w:val="fi-FI"/>
        </w:rPr>
      </w:pPr>
    </w:p>
    <w:p w14:paraId="2AEA8F1D" w14:textId="77777777" w:rsidR="00222EFD" w:rsidRDefault="00222EFD" w:rsidP="00A1517F">
      <w:pPr>
        <w:rPr>
          <w:lang w:val="fi-FI"/>
        </w:rPr>
      </w:pPr>
      <w:r>
        <w:rPr>
          <w:lang w:val="fi-FI"/>
        </w:rPr>
        <w:t xml:space="preserve">Ravn </w:t>
      </w:r>
      <w:r w:rsidR="00522F97">
        <w:rPr>
          <w:lang w:val="fi-FI"/>
        </w:rPr>
        <w:t>koettaa pokata Iglesiasin.</w:t>
      </w:r>
    </w:p>
    <w:p w14:paraId="038104B6" w14:textId="77777777" w:rsidR="00FC4598" w:rsidRDefault="00FC4598" w:rsidP="00A1517F">
      <w:pPr>
        <w:rPr>
          <w:lang w:val="fi-FI"/>
        </w:rPr>
      </w:pPr>
    </w:p>
    <w:p w14:paraId="079E5DF0" w14:textId="77777777" w:rsidR="00FC4598" w:rsidRDefault="00FC4598" w:rsidP="00A1517F">
      <w:pPr>
        <w:rPr>
          <w:lang w:val="fi-FI"/>
        </w:rPr>
      </w:pPr>
      <w:r>
        <w:rPr>
          <w:lang w:val="fi-FI"/>
        </w:rPr>
        <w:t xml:space="preserve">Lavezzi </w:t>
      </w:r>
      <w:r w:rsidR="00E4111C">
        <w:rPr>
          <w:lang w:val="fi-FI"/>
        </w:rPr>
        <w:t>juonii takai</w:t>
      </w:r>
      <w:r w:rsidR="00943976">
        <w:rPr>
          <w:lang w:val="fi-FI"/>
        </w:rPr>
        <w:t>sinmaksua Falkille ja Acostalle, mutta tuskin realisoituu tässä pelissä.</w:t>
      </w:r>
    </w:p>
    <w:p w14:paraId="61866CEB" w14:textId="77777777" w:rsidR="006277EE" w:rsidRDefault="006277EE" w:rsidP="00A1517F">
      <w:pPr>
        <w:rPr>
          <w:lang w:val="fi-FI"/>
        </w:rPr>
      </w:pPr>
    </w:p>
    <w:p w14:paraId="7D0D5E11" w14:textId="77777777" w:rsidR="006277EE" w:rsidRDefault="006277EE" w:rsidP="00A1517F">
      <w:pPr>
        <w:rPr>
          <w:lang w:val="fi-FI"/>
        </w:rPr>
      </w:pPr>
      <w:r>
        <w:rPr>
          <w:lang w:val="fi-FI"/>
        </w:rPr>
        <w:t xml:space="preserve">London </w:t>
      </w:r>
      <w:r w:rsidR="002C251B">
        <w:rPr>
          <w:lang w:val="fi-FI"/>
        </w:rPr>
        <w:t>ja Winnink tappelevat</w:t>
      </w:r>
      <w:r w:rsidR="00D602C3">
        <w:rPr>
          <w:lang w:val="fi-FI"/>
        </w:rPr>
        <w:t>; London oli käyttämässä valtauskannen kuntosalilaitteita ja Winnink tuli gonahtelemaan siitä.</w:t>
      </w:r>
    </w:p>
    <w:p w14:paraId="04DEA532" w14:textId="77777777" w:rsidR="009A0E56" w:rsidRDefault="009A0E56" w:rsidP="00A1517F">
      <w:pPr>
        <w:rPr>
          <w:lang w:val="fi-FI"/>
        </w:rPr>
      </w:pPr>
    </w:p>
    <w:p w14:paraId="6C741BBE" w14:textId="77777777" w:rsidR="00FE7504" w:rsidRPr="00FE7504" w:rsidRDefault="005B37B8" w:rsidP="00FE7504">
      <w:pPr>
        <w:pStyle w:val="Heading3"/>
        <w:numPr>
          <w:ilvl w:val="2"/>
          <w:numId w:val="13"/>
        </w:numPr>
      </w:pPr>
      <w:r>
        <w:t>Rutiinit</w:t>
      </w:r>
    </w:p>
    <w:p w14:paraId="3D594B26" w14:textId="77777777" w:rsidR="00747FD8" w:rsidRDefault="00CE5622" w:rsidP="006C6249">
      <w:pPr>
        <w:rPr>
          <w:lang w:val="fi-FI"/>
        </w:rPr>
      </w:pPr>
      <w:r>
        <w:rPr>
          <w:lang w:val="fi-FI"/>
        </w:rPr>
        <w:t xml:space="preserve">Saint Sunniva on </w:t>
      </w:r>
      <w:r w:rsidR="00F92925">
        <w:rPr>
          <w:lang w:val="fi-FI"/>
        </w:rPr>
        <w:t>palannut partiokiertoon</w:t>
      </w:r>
      <w:r w:rsidR="005B099A">
        <w:rPr>
          <w:lang w:val="fi-FI"/>
        </w:rPr>
        <w:t xml:space="preserve">. Jupiterin kreikkalaisilla kiristyminen jatkuu, </w:t>
      </w:r>
      <w:r w:rsidR="009C7966">
        <w:rPr>
          <w:lang w:val="fi-FI"/>
        </w:rPr>
        <w:t xml:space="preserve">ja </w:t>
      </w:r>
      <w:r w:rsidR="00F5653C">
        <w:rPr>
          <w:lang w:val="fi-FI"/>
        </w:rPr>
        <w:t xml:space="preserve">troijalaisilla asiat ovat huonosti, kun ne ovat </w:t>
      </w:r>
      <w:r w:rsidR="00660B7C">
        <w:rPr>
          <w:lang w:val="fi-FI"/>
        </w:rPr>
        <w:t xml:space="preserve">lähempänä Saturnusta kuin Jupiteria. </w:t>
      </w:r>
      <w:r w:rsidR="004F4EF1">
        <w:rPr>
          <w:lang w:val="fi-FI"/>
        </w:rPr>
        <w:t>Viiden vuoden kuluttua kreikkalaisten kärki on Saturnuksen luona, ja tämän arvellaan olevan kohta, jossa Titan tekee siirtonsa. Sitä ennen Tasavalta tahtoo kreikkalaisten olevan hyvin puskuroitu</w:t>
      </w:r>
      <w:r w:rsidR="00F73FEA">
        <w:rPr>
          <w:lang w:val="fi-FI"/>
        </w:rPr>
        <w:t>ja</w:t>
      </w:r>
      <w:r w:rsidR="004F4EF1">
        <w:rPr>
          <w:lang w:val="fi-FI"/>
        </w:rPr>
        <w:t>.</w:t>
      </w:r>
    </w:p>
    <w:p w14:paraId="25A4C5DA" w14:textId="77777777" w:rsidR="000C3070" w:rsidRDefault="000C3070" w:rsidP="006C6249">
      <w:pPr>
        <w:rPr>
          <w:lang w:val="fi-FI"/>
        </w:rPr>
      </w:pPr>
    </w:p>
    <w:p w14:paraId="3D46F5E4" w14:textId="77777777" w:rsidR="000C3070" w:rsidRDefault="000C3070" w:rsidP="006C6249">
      <w:pPr>
        <w:rPr>
          <w:lang w:val="fi-FI"/>
        </w:rPr>
      </w:pPr>
      <w:r>
        <w:rPr>
          <w:lang w:val="fi-FI"/>
        </w:rPr>
        <w:t>Partiolaivue tarkastaa slingshottaavia aluksia. Useimmat (Volkov, Konsortio, Luna-Lagrange) päästetään eteenpän, pari ohjataan jäämään kiertoradalle määrittelemättömäksi ajaksi. Tullitarkastuksia tehdään.</w:t>
      </w:r>
    </w:p>
    <w:p w14:paraId="6654006C" w14:textId="77777777" w:rsidR="00E761D5" w:rsidRDefault="00E761D5" w:rsidP="006C6249">
      <w:pPr>
        <w:rPr>
          <w:lang w:val="fi-FI"/>
        </w:rPr>
      </w:pPr>
    </w:p>
    <w:p w14:paraId="3FA10BD9" w14:textId="77777777" w:rsidR="00E761D5" w:rsidRDefault="00E761D5" w:rsidP="006C6249">
      <w:pPr>
        <w:rPr>
          <w:lang w:val="fi-FI"/>
        </w:rPr>
      </w:pPr>
      <w:r>
        <w:rPr>
          <w:lang w:val="fi-FI"/>
        </w:rPr>
        <w:t xml:space="preserve">Mortit tekevät tyhmyyksiään. Aliupseerien tavoite on arvioida heitä ja </w:t>
      </w:r>
      <w:r w:rsidR="000A1B52">
        <w:rPr>
          <w:lang w:val="fi-FI"/>
        </w:rPr>
        <w:t>värvät</w:t>
      </w:r>
      <w:r w:rsidR="009C3BEE">
        <w:rPr>
          <w:lang w:val="fi-FI"/>
        </w:rPr>
        <w:t>ä sopivimpia koulutushaaroihin. Tyypillisesti siltaan ja asejärjestelmiin on kovin kilpailu.</w:t>
      </w:r>
    </w:p>
    <w:p w14:paraId="20504ACB" w14:textId="77777777" w:rsidR="002030A0" w:rsidRDefault="002030A0" w:rsidP="006C6249">
      <w:pPr>
        <w:rPr>
          <w:lang w:val="fi-FI"/>
        </w:rPr>
      </w:pPr>
    </w:p>
    <w:p w14:paraId="435201BF" w14:textId="77777777" w:rsidR="003C6952" w:rsidRDefault="003C6952" w:rsidP="006C6249">
      <w:pPr>
        <w:rPr>
          <w:lang w:val="fi-FI"/>
        </w:rPr>
      </w:pPr>
    </w:p>
    <w:p w14:paraId="3C19D879" w14:textId="77777777" w:rsidR="003C6952" w:rsidRDefault="003C6952" w:rsidP="006C6249">
      <w:pPr>
        <w:rPr>
          <w:lang w:val="fi-FI"/>
        </w:rPr>
      </w:pPr>
    </w:p>
    <w:p w14:paraId="46927CDD" w14:textId="77777777" w:rsidR="0002795E" w:rsidRPr="0002795E" w:rsidRDefault="0002795E" w:rsidP="0002795E">
      <w:pPr>
        <w:pStyle w:val="Heading4"/>
        <w:numPr>
          <w:ilvl w:val="3"/>
          <w:numId w:val="13"/>
        </w:numPr>
        <w:rPr>
          <w:lang w:val="fi-FI"/>
        </w:rPr>
      </w:pPr>
      <w:r w:rsidRPr="0002795E">
        <w:rPr>
          <w:lang w:val="fi-FI"/>
        </w:rPr>
        <w:t>Perehdytys: Lento</w:t>
      </w:r>
    </w:p>
    <w:p w14:paraId="7CCCFB21" w14:textId="77777777" w:rsidR="0002795E" w:rsidRPr="00016E74" w:rsidRDefault="008428ED" w:rsidP="006C6249">
      <w:pPr>
        <w:rPr>
          <w:vertAlign w:val="subscript"/>
          <w:lang w:val="fi-FI"/>
        </w:rPr>
      </w:pPr>
      <w:r>
        <w:rPr>
          <w:lang w:val="fi-FI"/>
        </w:rPr>
        <w:t>(</w:t>
      </w:r>
      <w:r w:rsidR="007E0756">
        <w:rPr>
          <w:lang w:val="fi-FI"/>
        </w:rPr>
        <w:t>de Vooght</w:t>
      </w:r>
      <w:r>
        <w:rPr>
          <w:lang w:val="fi-FI"/>
        </w:rPr>
        <w:t xml:space="preserve">, </w:t>
      </w:r>
      <w:r w:rsidR="001906CA">
        <w:rPr>
          <w:lang w:val="fi-FI"/>
        </w:rPr>
        <w:t>ylimielinen ja penseä</w:t>
      </w:r>
      <w:r>
        <w:rPr>
          <w:lang w:val="fi-FI"/>
        </w:rPr>
        <w:t>)</w:t>
      </w:r>
      <w:r w:rsidR="003850E0">
        <w:rPr>
          <w:lang w:val="fi-FI"/>
        </w:rPr>
        <w:softHyphen/>
      </w:r>
    </w:p>
    <w:p w14:paraId="5ECB20D0" w14:textId="77777777" w:rsidR="008428ED" w:rsidRDefault="008428ED" w:rsidP="006C6249">
      <w:pPr>
        <w:rPr>
          <w:lang w:val="fi-FI"/>
        </w:rPr>
      </w:pPr>
    </w:p>
    <w:p w14:paraId="31B6C745" w14:textId="77777777" w:rsidR="001906CA" w:rsidRDefault="001906CA" w:rsidP="008428ED">
      <w:pPr>
        <w:numPr>
          <w:ilvl w:val="0"/>
          <w:numId w:val="3"/>
        </w:numPr>
        <w:rPr>
          <w:lang w:val="fi-FI"/>
        </w:rPr>
      </w:pPr>
      <w:r>
        <w:rPr>
          <w:lang w:val="fi-FI"/>
        </w:rPr>
        <w:t xml:space="preserve">lepo. nimeni on de Vooght, </w:t>
      </w:r>
      <w:r w:rsidR="002C4672">
        <w:rPr>
          <w:lang w:val="fi-FI"/>
        </w:rPr>
        <w:t xml:space="preserve">olen </w:t>
      </w:r>
      <w:r w:rsidR="00932B9E">
        <w:rPr>
          <w:lang w:val="fi-FI"/>
        </w:rPr>
        <w:t xml:space="preserve">lento-au, </w:t>
      </w:r>
      <w:r>
        <w:rPr>
          <w:lang w:val="fi-FI"/>
        </w:rPr>
        <w:t>en ole teidän kaverinne</w:t>
      </w:r>
    </w:p>
    <w:p w14:paraId="4C0777A2" w14:textId="77777777" w:rsidR="008428ED" w:rsidRDefault="001906CA" w:rsidP="008428ED">
      <w:pPr>
        <w:numPr>
          <w:ilvl w:val="0"/>
          <w:numId w:val="3"/>
        </w:numPr>
        <w:rPr>
          <w:lang w:val="fi-FI"/>
        </w:rPr>
      </w:pPr>
      <w:r>
        <w:rPr>
          <w:lang w:val="fi-FI"/>
        </w:rPr>
        <w:t xml:space="preserve">Lento </w:t>
      </w:r>
      <w:r w:rsidR="008428ED">
        <w:rPr>
          <w:lang w:val="fi-FI"/>
        </w:rPr>
        <w:t>huolehtii siitä, että Saint Sunniva on siellä missä sen pitää olla</w:t>
      </w:r>
    </w:p>
    <w:p w14:paraId="55856C53" w14:textId="77777777" w:rsidR="008428ED" w:rsidRDefault="008428ED" w:rsidP="008428ED">
      <w:pPr>
        <w:numPr>
          <w:ilvl w:val="0"/>
          <w:numId w:val="3"/>
        </w:numPr>
        <w:rPr>
          <w:lang w:val="fi-FI"/>
        </w:rPr>
      </w:pPr>
      <w:r>
        <w:rPr>
          <w:lang w:val="fi-FI"/>
        </w:rPr>
        <w:t xml:space="preserve">navigointia, orbitaalilaskentaa, deltavee-optimointia - siis matematiikkaa ja </w:t>
      </w:r>
      <w:r>
        <w:rPr>
          <w:lang w:val="fi-FI"/>
        </w:rPr>
        <w:lastRenderedPageBreak/>
        <w:t>fysiikkaa</w:t>
      </w:r>
      <w:r w:rsidR="001906CA">
        <w:rPr>
          <w:lang w:val="fi-FI"/>
        </w:rPr>
        <w:t xml:space="preserve"> ja muita vaikeita sanoja</w:t>
      </w:r>
    </w:p>
    <w:p w14:paraId="7A998A42" w14:textId="77777777" w:rsidR="008428ED" w:rsidRDefault="008428ED" w:rsidP="008428ED">
      <w:pPr>
        <w:numPr>
          <w:ilvl w:val="0"/>
          <w:numId w:val="3"/>
        </w:numPr>
        <w:rPr>
          <w:lang w:val="fi-FI"/>
        </w:rPr>
      </w:pPr>
      <w:r>
        <w:rPr>
          <w:lang w:val="fi-FI"/>
        </w:rPr>
        <w:t>mutta myös: strategisen uhkakartan ylläpitämistä, tarkkaa telakoitumista toisiin aluksiin sekä nopeaa reagointia metallivetyraketeilla</w:t>
      </w:r>
    </w:p>
    <w:p w14:paraId="6F5A0B92" w14:textId="77777777" w:rsidR="008428ED" w:rsidRDefault="001906CA" w:rsidP="008428ED">
      <w:pPr>
        <w:numPr>
          <w:ilvl w:val="0"/>
          <w:numId w:val="3"/>
        </w:numPr>
        <w:rPr>
          <w:lang w:val="fi-FI"/>
        </w:rPr>
      </w:pPr>
      <w:r>
        <w:rPr>
          <w:lang w:val="fi-FI"/>
        </w:rPr>
        <w:t>pääsyvaatimuksena</w:t>
      </w:r>
      <w:r w:rsidR="008428ED">
        <w:rPr>
          <w:lang w:val="fi-FI"/>
        </w:rPr>
        <w:t xml:space="preserve"> </w:t>
      </w:r>
      <w:r>
        <w:rPr>
          <w:lang w:val="fi-FI"/>
        </w:rPr>
        <w:t xml:space="preserve">matemaattiset taidot ja </w:t>
      </w:r>
      <w:r w:rsidR="008428ED">
        <w:rPr>
          <w:lang w:val="fi-FI"/>
        </w:rPr>
        <w:t>hyvä kolmiulotteinen hahmottaminen</w:t>
      </w:r>
      <w:r w:rsidR="000D4A65">
        <w:rPr>
          <w:lang w:val="fi-FI"/>
        </w:rPr>
        <w:t>. hirvittää ajatellakin mitä se tarkoittaa teidän kaltaisille tolvanoille.</w:t>
      </w:r>
    </w:p>
    <w:p w14:paraId="6C7ADB25" w14:textId="77777777" w:rsidR="008428ED" w:rsidRDefault="008428ED" w:rsidP="008428ED">
      <w:pPr>
        <w:numPr>
          <w:ilvl w:val="0"/>
          <w:numId w:val="3"/>
        </w:numPr>
        <w:rPr>
          <w:lang w:val="fi-FI"/>
        </w:rPr>
      </w:pPr>
      <w:r>
        <w:rPr>
          <w:lang w:val="fi-FI"/>
        </w:rPr>
        <w:t xml:space="preserve">asemapaikkana komentosilta, tärkein työväline on pilotin </w:t>
      </w:r>
      <w:r w:rsidR="00834840">
        <w:rPr>
          <w:lang w:val="fi-FI"/>
        </w:rPr>
        <w:t>konsoli.</w:t>
      </w:r>
      <w:r>
        <w:rPr>
          <w:lang w:val="fi-FI"/>
        </w:rPr>
        <w:t xml:space="preserve"> kiertoratavektorit </w:t>
      </w:r>
      <w:r w:rsidR="00834840">
        <w:rPr>
          <w:lang w:val="fi-FI"/>
        </w:rPr>
        <w:t>tunkee uniin</w:t>
      </w:r>
      <w:r w:rsidR="00260E53">
        <w:rPr>
          <w:lang w:val="fi-FI"/>
        </w:rPr>
        <w:t>, pienilläkin mokilla voi olla massiivisen katastrofaaliset seuraukset,</w:t>
      </w:r>
      <w:r w:rsidR="00834840">
        <w:rPr>
          <w:lang w:val="fi-FI"/>
        </w:rPr>
        <w:t xml:space="preserve"> mutta eipä </w:t>
      </w:r>
      <w:r w:rsidR="00336C66">
        <w:rPr>
          <w:lang w:val="fi-FI"/>
        </w:rPr>
        <w:t xml:space="preserve">ainakaan </w:t>
      </w:r>
      <w:r w:rsidR="00834840">
        <w:rPr>
          <w:lang w:val="fi-FI"/>
        </w:rPr>
        <w:t xml:space="preserve">tarvitse juosta kiväärin kanssa </w:t>
      </w:r>
      <w:r w:rsidR="000D4A65">
        <w:rPr>
          <w:lang w:val="fi-FI"/>
        </w:rPr>
        <w:t xml:space="preserve">ampumassa </w:t>
      </w:r>
      <w:r w:rsidR="00F72751">
        <w:rPr>
          <w:lang w:val="fi-FI"/>
        </w:rPr>
        <w:t>naapureita</w:t>
      </w:r>
    </w:p>
    <w:p w14:paraId="40360511" w14:textId="77777777" w:rsidR="008428ED" w:rsidRDefault="008428ED" w:rsidP="008428ED">
      <w:pPr>
        <w:numPr>
          <w:ilvl w:val="0"/>
          <w:numId w:val="3"/>
        </w:numPr>
        <w:rPr>
          <w:lang w:val="fi-FI"/>
        </w:rPr>
      </w:pPr>
      <w:r>
        <w:rPr>
          <w:lang w:val="fi-FI"/>
        </w:rPr>
        <w:t>Saint Sunnivalla lennosta edetään yleensä aliupseeriksi</w:t>
      </w:r>
    </w:p>
    <w:p w14:paraId="736D22EE" w14:textId="77777777" w:rsidR="0049583C" w:rsidRDefault="000D4A65" w:rsidP="008428ED">
      <w:pPr>
        <w:numPr>
          <w:ilvl w:val="0"/>
          <w:numId w:val="3"/>
        </w:numPr>
        <w:rPr>
          <w:lang w:val="fi-FI"/>
        </w:rPr>
      </w:pPr>
      <w:r>
        <w:rPr>
          <w:lang w:val="fi-FI"/>
        </w:rPr>
        <w:t>kysyttävää?</w:t>
      </w:r>
    </w:p>
    <w:p w14:paraId="3CE208C9" w14:textId="77777777" w:rsidR="0002795E" w:rsidRDefault="0002795E" w:rsidP="006C6249">
      <w:pPr>
        <w:rPr>
          <w:lang w:val="fi-FI"/>
        </w:rPr>
      </w:pPr>
    </w:p>
    <w:p w14:paraId="4677D877" w14:textId="77777777" w:rsidR="00834840" w:rsidRPr="00834840" w:rsidRDefault="00834840" w:rsidP="00834840">
      <w:pPr>
        <w:pStyle w:val="Heading4"/>
        <w:numPr>
          <w:ilvl w:val="3"/>
          <w:numId w:val="13"/>
        </w:numPr>
        <w:rPr>
          <w:lang w:val="fi-FI"/>
        </w:rPr>
      </w:pPr>
      <w:r w:rsidRPr="00834840">
        <w:rPr>
          <w:lang w:val="fi-FI"/>
        </w:rPr>
        <w:t>Perehdytys: Sukkula</w:t>
      </w:r>
    </w:p>
    <w:p w14:paraId="7EB83813" w14:textId="77777777" w:rsidR="00834840" w:rsidRDefault="00834840" w:rsidP="006C6249">
      <w:pPr>
        <w:rPr>
          <w:lang w:val="fi-FI"/>
        </w:rPr>
      </w:pPr>
      <w:r>
        <w:rPr>
          <w:lang w:val="fi-FI"/>
        </w:rPr>
        <w:t xml:space="preserve">(Bogedal, </w:t>
      </w:r>
      <w:r w:rsidR="005C3574">
        <w:rPr>
          <w:lang w:val="fi-FI"/>
        </w:rPr>
        <w:t>aurinkolaseissa ja topgun-asenteella</w:t>
      </w:r>
      <w:r>
        <w:rPr>
          <w:lang w:val="fi-FI"/>
        </w:rPr>
        <w:t>)</w:t>
      </w:r>
    </w:p>
    <w:p w14:paraId="7C4C31DA" w14:textId="77777777" w:rsidR="00834840" w:rsidRDefault="00834840" w:rsidP="006C6249">
      <w:pPr>
        <w:rPr>
          <w:lang w:val="fi-FI"/>
        </w:rPr>
      </w:pPr>
    </w:p>
    <w:p w14:paraId="12216944" w14:textId="77777777" w:rsidR="00DB7120" w:rsidRDefault="00DB7120" w:rsidP="00834840">
      <w:pPr>
        <w:numPr>
          <w:ilvl w:val="0"/>
          <w:numId w:val="3"/>
        </w:numPr>
        <w:rPr>
          <w:lang w:val="fi-FI"/>
        </w:rPr>
      </w:pPr>
      <w:r>
        <w:rPr>
          <w:lang w:val="fi-FI"/>
        </w:rPr>
        <w:t>matruusi Bogedal</w:t>
      </w:r>
      <w:r w:rsidR="006545F6">
        <w:rPr>
          <w:lang w:val="fi-FI"/>
        </w:rPr>
        <w:t>, lennän sukkulaa</w:t>
      </w:r>
    </w:p>
    <w:p w14:paraId="26D00CED" w14:textId="77777777" w:rsidR="00834840" w:rsidRDefault="00834840" w:rsidP="00834840">
      <w:pPr>
        <w:numPr>
          <w:ilvl w:val="0"/>
          <w:numId w:val="3"/>
        </w:numPr>
        <w:rPr>
          <w:lang w:val="fi-FI"/>
        </w:rPr>
      </w:pPr>
      <w:r>
        <w:rPr>
          <w:lang w:val="fi-FI"/>
        </w:rPr>
        <w:t>ne lentoon hakevat jotka eivät ole riittävän aivopestyjä aliupseereiksi pääsevät sukkulalentäjiksi</w:t>
      </w:r>
    </w:p>
    <w:p w14:paraId="168CB4EB" w14:textId="77777777" w:rsidR="00834840" w:rsidRDefault="00834840" w:rsidP="00834840">
      <w:pPr>
        <w:numPr>
          <w:ilvl w:val="0"/>
          <w:numId w:val="3"/>
        </w:numPr>
        <w:rPr>
          <w:lang w:val="fi-FI"/>
        </w:rPr>
      </w:pPr>
      <w:r>
        <w:rPr>
          <w:lang w:val="fi-FI"/>
        </w:rPr>
        <w:t>vähän niinkuin lento, mutta vähemmän matematiikkaa ja enemmän käytännön kolmiulotteisia ongelmia</w:t>
      </w:r>
    </w:p>
    <w:p w14:paraId="2F056687" w14:textId="77777777" w:rsidR="00260E53" w:rsidRPr="00260E53" w:rsidRDefault="00260E53" w:rsidP="00260E53">
      <w:pPr>
        <w:numPr>
          <w:ilvl w:val="0"/>
          <w:numId w:val="3"/>
        </w:numPr>
        <w:rPr>
          <w:lang w:val="fi-FI"/>
        </w:rPr>
      </w:pPr>
      <w:r>
        <w:rPr>
          <w:lang w:val="fi-FI"/>
        </w:rPr>
        <w:t>jos olet aina halunnut lentää hernepyssyillä aseistettua ja pahvilla panssaroitua purkkia vihollisen tulituksen läpi LZ:lle ja takaisin, tämä on juuri etsimäsi homma. Se on sanoisinko enemmänkin jännittävää kuin tylsää</w:t>
      </w:r>
    </w:p>
    <w:p w14:paraId="7D3B03A2" w14:textId="77777777" w:rsidR="00834840" w:rsidRDefault="00834840" w:rsidP="00834840">
      <w:pPr>
        <w:numPr>
          <w:ilvl w:val="0"/>
          <w:numId w:val="3"/>
        </w:numPr>
        <w:rPr>
          <w:lang w:val="fi-FI"/>
        </w:rPr>
      </w:pPr>
      <w:r>
        <w:rPr>
          <w:lang w:val="fi-FI"/>
        </w:rPr>
        <w:t xml:space="preserve">sukkulalentäjä </w:t>
      </w:r>
      <w:r w:rsidR="00260E53">
        <w:rPr>
          <w:lang w:val="fi-FI"/>
        </w:rPr>
        <w:t xml:space="preserve">on rauhanajan taksikuski, omituisten telakointijärjestelmien tulkitsija ja täsmällinen kuriiri. se myös pudottaa </w:t>
      </w:r>
      <w:r>
        <w:rPr>
          <w:lang w:val="fi-FI"/>
        </w:rPr>
        <w:t xml:space="preserve">valtausmatruusit </w:t>
      </w:r>
      <w:r w:rsidR="00260E53">
        <w:rPr>
          <w:lang w:val="fi-FI"/>
        </w:rPr>
        <w:t>tulihelvettiin ja hakee eloonjääneet pois varttituntia myöhemmin, ja leikkii itse väliajan liikkuvaa maalia vihollisen ilmatorjunnalle</w:t>
      </w:r>
    </w:p>
    <w:p w14:paraId="5C075FB3" w14:textId="77777777" w:rsidR="00834840" w:rsidRDefault="004263EE" w:rsidP="00834840">
      <w:pPr>
        <w:numPr>
          <w:ilvl w:val="0"/>
          <w:numId w:val="3"/>
        </w:numPr>
        <w:rPr>
          <w:lang w:val="fi-FI"/>
        </w:rPr>
      </w:pPr>
      <w:r>
        <w:rPr>
          <w:lang w:val="fi-FI"/>
        </w:rPr>
        <w:t>tarvitaan tyyppejä, joilla on nopeat refleksit ja jotka ei ihan vähästä säikähdä</w:t>
      </w:r>
    </w:p>
    <w:p w14:paraId="21EF4DFD" w14:textId="77777777" w:rsidR="004263EE" w:rsidRDefault="004263EE" w:rsidP="0049583C">
      <w:pPr>
        <w:numPr>
          <w:ilvl w:val="0"/>
          <w:numId w:val="3"/>
        </w:numPr>
        <w:rPr>
          <w:lang w:val="fi-FI"/>
        </w:rPr>
      </w:pPr>
      <w:r>
        <w:rPr>
          <w:lang w:val="fi-FI"/>
        </w:rPr>
        <w:t xml:space="preserve">silloin kun ei olla lennossa, </w:t>
      </w:r>
      <w:r w:rsidR="00E6015F">
        <w:rPr>
          <w:lang w:val="fi-FI"/>
        </w:rPr>
        <w:t>vastataan yleensä silta-AU:lle</w:t>
      </w:r>
      <w:r w:rsidR="0049583C">
        <w:rPr>
          <w:lang w:val="fi-FI"/>
        </w:rPr>
        <w:t>, joka keksii kaikkea turhaa tekemistä</w:t>
      </w:r>
    </w:p>
    <w:p w14:paraId="748FB554" w14:textId="77777777" w:rsidR="0049583C" w:rsidRDefault="0049583C" w:rsidP="0049583C">
      <w:pPr>
        <w:numPr>
          <w:ilvl w:val="0"/>
          <w:numId w:val="3"/>
        </w:numPr>
        <w:rPr>
          <w:lang w:val="fi-FI"/>
        </w:rPr>
      </w:pPr>
      <w:r>
        <w:rPr>
          <w:lang w:val="fi-FI"/>
        </w:rPr>
        <w:t>mainitsinko jo, ettei tarvitse ruveta aliupseeriksi</w:t>
      </w:r>
    </w:p>
    <w:p w14:paraId="482C503A" w14:textId="77777777" w:rsidR="005C3574" w:rsidRDefault="005C3574" w:rsidP="0049583C">
      <w:pPr>
        <w:numPr>
          <w:ilvl w:val="0"/>
          <w:numId w:val="3"/>
        </w:numPr>
        <w:rPr>
          <w:lang w:val="fi-FI"/>
        </w:rPr>
      </w:pPr>
      <w:r>
        <w:rPr>
          <w:lang w:val="fi-FI"/>
        </w:rPr>
        <w:t>kysykää jos siltä tuntuu, nyt tai myöhemmin. jos tarjoat kaljan, kerron sankaritarinoita</w:t>
      </w:r>
    </w:p>
    <w:p w14:paraId="670E8C85" w14:textId="77777777" w:rsidR="005C3574" w:rsidRDefault="005C3574" w:rsidP="005C3574">
      <w:pPr>
        <w:rPr>
          <w:lang w:val="fi-FI"/>
        </w:rPr>
      </w:pPr>
    </w:p>
    <w:p w14:paraId="3431C726" w14:textId="77777777" w:rsidR="005C3574" w:rsidRPr="005C3574" w:rsidRDefault="005C3574" w:rsidP="005C3574">
      <w:pPr>
        <w:pStyle w:val="Heading4"/>
        <w:numPr>
          <w:ilvl w:val="3"/>
          <w:numId w:val="13"/>
        </w:numPr>
        <w:rPr>
          <w:lang w:val="fi-FI"/>
        </w:rPr>
      </w:pPr>
      <w:r w:rsidRPr="005C3574">
        <w:rPr>
          <w:lang w:val="fi-FI"/>
        </w:rPr>
        <w:t>Perehdytys: alusjärjestelmät</w:t>
      </w:r>
    </w:p>
    <w:p w14:paraId="74B1C7CE" w14:textId="77777777" w:rsidR="005C3574" w:rsidRDefault="005C3574" w:rsidP="005C3574">
      <w:pPr>
        <w:rPr>
          <w:lang w:val="fi-FI"/>
        </w:rPr>
      </w:pPr>
      <w:r>
        <w:rPr>
          <w:lang w:val="fi-FI"/>
        </w:rPr>
        <w:t xml:space="preserve">(Holst, </w:t>
      </w:r>
      <w:r w:rsidR="009F26C9">
        <w:rPr>
          <w:lang w:val="fi-FI"/>
        </w:rPr>
        <w:t>kyyninen</w:t>
      </w:r>
      <w:r>
        <w:rPr>
          <w:lang w:val="fi-FI"/>
        </w:rPr>
        <w:t xml:space="preserve"> ja tympiintynyt)</w:t>
      </w:r>
    </w:p>
    <w:p w14:paraId="634B2338" w14:textId="77777777" w:rsidR="005C3574" w:rsidRDefault="005C3574" w:rsidP="005C3574">
      <w:pPr>
        <w:rPr>
          <w:lang w:val="fi-FI"/>
        </w:rPr>
      </w:pPr>
    </w:p>
    <w:p w14:paraId="5492FF13" w14:textId="77777777" w:rsidR="00FD1992" w:rsidRDefault="00FD1992" w:rsidP="005C3574">
      <w:pPr>
        <w:numPr>
          <w:ilvl w:val="0"/>
          <w:numId w:val="3"/>
        </w:numPr>
        <w:rPr>
          <w:lang w:val="fi-FI"/>
        </w:rPr>
      </w:pPr>
      <w:r>
        <w:rPr>
          <w:lang w:val="fi-FI"/>
        </w:rPr>
        <w:t>lepo</w:t>
      </w:r>
      <w:r w:rsidR="009704F9">
        <w:rPr>
          <w:lang w:val="fi-FI"/>
        </w:rPr>
        <w:t>, kersantti Holst, alusjärjestelmien ryhmänjohtaja</w:t>
      </w:r>
      <w:r w:rsidR="00887D72">
        <w:rPr>
          <w:lang w:val="fi-FI"/>
        </w:rPr>
        <w:t xml:space="preserve">, ja monien teistä tuleva </w:t>
      </w:r>
      <w:r w:rsidR="00927F0E">
        <w:rPr>
          <w:lang w:val="fi-FI"/>
        </w:rPr>
        <w:t>päällikkö</w:t>
      </w:r>
    </w:p>
    <w:p w14:paraId="26504CAD" w14:textId="77777777" w:rsidR="005C3574" w:rsidRDefault="00836177" w:rsidP="005C3574">
      <w:pPr>
        <w:numPr>
          <w:ilvl w:val="0"/>
          <w:numId w:val="3"/>
        </w:numPr>
        <w:rPr>
          <w:lang w:val="fi-FI"/>
        </w:rPr>
      </w:pPr>
      <w:r>
        <w:rPr>
          <w:lang w:val="fi-FI"/>
        </w:rPr>
        <w:t>alusjärjestelmien kuhnurit</w:t>
      </w:r>
      <w:r w:rsidR="005C3574">
        <w:rPr>
          <w:lang w:val="fi-FI"/>
        </w:rPr>
        <w:t xml:space="preserve"> pitää huolta siitä, että tietokoneet laskee, life support </w:t>
      </w:r>
      <w:r w:rsidR="003B5D5B">
        <w:rPr>
          <w:lang w:val="fi-FI"/>
        </w:rPr>
        <w:t>hurisee</w:t>
      </w:r>
      <w:r w:rsidR="005C3574">
        <w:rPr>
          <w:lang w:val="fi-FI"/>
        </w:rPr>
        <w:t xml:space="preserve">, putket vetää, rahti </w:t>
      </w:r>
      <w:r w:rsidR="003B5D5B">
        <w:rPr>
          <w:lang w:val="fi-FI"/>
        </w:rPr>
        <w:t>liikkuu</w:t>
      </w:r>
      <w:r w:rsidR="005C3574">
        <w:rPr>
          <w:lang w:val="fi-FI"/>
        </w:rPr>
        <w:t>, hajonneet asiat korjataan ja yleensäkin että alus pysyy koossa</w:t>
      </w:r>
    </w:p>
    <w:p w14:paraId="719A5B57" w14:textId="77777777" w:rsidR="00FD1992" w:rsidRDefault="00FD1992" w:rsidP="005C3574">
      <w:pPr>
        <w:numPr>
          <w:ilvl w:val="0"/>
          <w:numId w:val="3"/>
        </w:numPr>
        <w:rPr>
          <w:lang w:val="fi-FI"/>
        </w:rPr>
      </w:pPr>
      <w:r>
        <w:rPr>
          <w:lang w:val="fi-FI"/>
        </w:rPr>
        <w:t>isommilla aluksilla on erikseen verstaat, tietotekniikka, logistiikka, life support yms, mutta täällä se kaikki on vaan alusjärjestelmiä. hommia riittää niin, ettei tarvitse oikeastaan koskaan nukkua</w:t>
      </w:r>
    </w:p>
    <w:p w14:paraId="49AF1848" w14:textId="77777777" w:rsidR="005C3574" w:rsidRDefault="00FD1992" w:rsidP="005C3574">
      <w:pPr>
        <w:numPr>
          <w:ilvl w:val="0"/>
          <w:numId w:val="3"/>
        </w:numPr>
        <w:rPr>
          <w:lang w:val="fi-FI"/>
        </w:rPr>
      </w:pPr>
      <w:r>
        <w:rPr>
          <w:lang w:val="fi-FI"/>
        </w:rPr>
        <w:t xml:space="preserve">kaivataan ennenkaikkea huolellisia tiimityöskentelijöitä joilla pysyy käsissä </w:t>
      </w:r>
      <w:r>
        <w:rPr>
          <w:lang w:val="fi-FI"/>
        </w:rPr>
        <w:lastRenderedPageBreak/>
        <w:t xml:space="preserve">työkalu kuin työkalu ja joilla on helvetin pitkä pinna. Joku asentoon hyppinen </w:t>
      </w:r>
      <w:r w:rsidR="004C6FBF">
        <w:rPr>
          <w:lang w:val="fi-FI"/>
        </w:rPr>
        <w:t xml:space="preserve">tai ammuntatarkkuus </w:t>
      </w:r>
      <w:r>
        <w:rPr>
          <w:lang w:val="fi-FI"/>
        </w:rPr>
        <w:t xml:space="preserve">on vähän toissijaista; alusjärjestelmät on niin kroonisen alimiehitetty, että me ollaan käytännössä </w:t>
      </w:r>
      <w:r w:rsidR="0077249C">
        <w:rPr>
          <w:lang w:val="fi-FI"/>
        </w:rPr>
        <w:t>kriisimoodissa</w:t>
      </w:r>
      <w:r>
        <w:rPr>
          <w:lang w:val="fi-FI"/>
        </w:rPr>
        <w:t xml:space="preserve"> silloinkin kun alus vaan kruisaa radallaan</w:t>
      </w:r>
      <w:r w:rsidR="0077249C">
        <w:rPr>
          <w:lang w:val="fi-FI"/>
        </w:rPr>
        <w:t>.</w:t>
      </w:r>
    </w:p>
    <w:p w14:paraId="5D436FC6" w14:textId="77777777" w:rsidR="00FD1992" w:rsidRDefault="00FD1992" w:rsidP="005C3574">
      <w:pPr>
        <w:numPr>
          <w:ilvl w:val="0"/>
          <w:numId w:val="3"/>
        </w:numPr>
        <w:rPr>
          <w:lang w:val="fi-FI"/>
        </w:rPr>
      </w:pPr>
      <w:r>
        <w:rPr>
          <w:lang w:val="fi-FI"/>
        </w:rPr>
        <w:t xml:space="preserve">tukikohtana on operaatio- ja logistiikkakannet, mutta oikeasti vietetään paljon aikaa mm. rahtitilassa, rahtikuilussa, </w:t>
      </w:r>
      <w:r w:rsidR="00CE34A1">
        <w:rPr>
          <w:lang w:val="fi-FI"/>
        </w:rPr>
        <w:t>jäähdytin</w:t>
      </w:r>
      <w:r w:rsidR="00A84AA1">
        <w:rPr>
          <w:lang w:val="fi-FI"/>
        </w:rPr>
        <w:t xml:space="preserve">siilossa, </w:t>
      </w:r>
      <w:r>
        <w:rPr>
          <w:lang w:val="fi-FI"/>
        </w:rPr>
        <w:t>rungon ulkopuolella ja muissa eksoottisissa osissa kosmosta</w:t>
      </w:r>
    </w:p>
    <w:p w14:paraId="7F23F52A" w14:textId="77777777" w:rsidR="00FD1992" w:rsidRDefault="00FD1992" w:rsidP="005C3574">
      <w:pPr>
        <w:numPr>
          <w:ilvl w:val="0"/>
          <w:numId w:val="3"/>
        </w:numPr>
        <w:rPr>
          <w:lang w:val="fi-FI"/>
        </w:rPr>
      </w:pPr>
      <w:r>
        <w:rPr>
          <w:lang w:val="fi-FI"/>
        </w:rPr>
        <w:t>jos on pätevä, ylenemispolku on olemassa; AU:ksi pääsee helposti, väitetään, että upseeriksikin kai joku on joskus ylentynyt</w:t>
      </w:r>
    </w:p>
    <w:p w14:paraId="21813E3A" w14:textId="77777777" w:rsidR="00FD1992" w:rsidRDefault="00FD1992" w:rsidP="005C3574">
      <w:pPr>
        <w:numPr>
          <w:ilvl w:val="0"/>
          <w:numId w:val="3"/>
        </w:numPr>
        <w:rPr>
          <w:lang w:val="fi-FI"/>
        </w:rPr>
      </w:pPr>
      <w:r>
        <w:rPr>
          <w:lang w:val="fi-FI"/>
        </w:rPr>
        <w:t>siinä se, onko kysyttävää?</w:t>
      </w:r>
    </w:p>
    <w:p w14:paraId="763CF52F" w14:textId="77777777" w:rsidR="005C3574" w:rsidRPr="0049583C" w:rsidRDefault="005C3574" w:rsidP="005C3574">
      <w:pPr>
        <w:rPr>
          <w:lang w:val="fi-FI"/>
        </w:rPr>
      </w:pPr>
    </w:p>
    <w:p w14:paraId="1B96FC2B" w14:textId="77777777" w:rsidR="00A93977" w:rsidRPr="009F26C9" w:rsidRDefault="009F26C9" w:rsidP="009F26C9">
      <w:pPr>
        <w:pStyle w:val="Heading4"/>
        <w:numPr>
          <w:ilvl w:val="3"/>
          <w:numId w:val="13"/>
        </w:numPr>
        <w:rPr>
          <w:lang w:val="fi-FI"/>
        </w:rPr>
      </w:pPr>
      <w:r w:rsidRPr="009F26C9">
        <w:rPr>
          <w:lang w:val="fi-FI"/>
        </w:rPr>
        <w:t>Perehdytys: lääkintä</w:t>
      </w:r>
    </w:p>
    <w:p w14:paraId="0A54CD46" w14:textId="77777777" w:rsidR="009F26C9" w:rsidRDefault="009F26C9" w:rsidP="006C6249">
      <w:pPr>
        <w:rPr>
          <w:lang w:val="fi-FI"/>
        </w:rPr>
      </w:pPr>
      <w:r>
        <w:rPr>
          <w:lang w:val="fi-FI"/>
        </w:rPr>
        <w:t xml:space="preserve">(Santangeli, </w:t>
      </w:r>
      <w:r w:rsidR="00836177">
        <w:rPr>
          <w:lang w:val="fi-FI"/>
        </w:rPr>
        <w:t>uneliaan rento)</w:t>
      </w:r>
    </w:p>
    <w:p w14:paraId="7253AD20" w14:textId="77777777" w:rsidR="00836177" w:rsidRDefault="00836177" w:rsidP="006C6249">
      <w:pPr>
        <w:rPr>
          <w:lang w:val="fi-FI"/>
        </w:rPr>
      </w:pPr>
    </w:p>
    <w:p w14:paraId="0F259565" w14:textId="77777777" w:rsidR="00836177" w:rsidRDefault="00836177" w:rsidP="00836177">
      <w:pPr>
        <w:numPr>
          <w:ilvl w:val="0"/>
          <w:numId w:val="3"/>
        </w:numPr>
        <w:rPr>
          <w:lang w:val="fi-FI"/>
        </w:rPr>
      </w:pPr>
      <w:r>
        <w:rPr>
          <w:lang w:val="fi-FI"/>
        </w:rPr>
        <w:t>jooh elikkäs, lääkintä, tuttavallisemmin voodoo</w:t>
      </w:r>
      <w:r w:rsidR="001232FC">
        <w:rPr>
          <w:lang w:val="fi-FI"/>
        </w:rPr>
        <w:t>, mä olen Santangeli, vanhempi lääkintämatruusi</w:t>
      </w:r>
    </w:p>
    <w:p w14:paraId="2FE10568" w14:textId="77777777" w:rsidR="00836177" w:rsidRDefault="00836177" w:rsidP="00836177">
      <w:pPr>
        <w:numPr>
          <w:ilvl w:val="0"/>
          <w:numId w:val="3"/>
        </w:numPr>
        <w:rPr>
          <w:lang w:val="fi-FI"/>
        </w:rPr>
      </w:pPr>
      <w:r>
        <w:rPr>
          <w:lang w:val="fi-FI"/>
        </w:rPr>
        <w:t xml:space="preserve">hoitaa </w:t>
      </w:r>
      <w:r w:rsidR="006F7429">
        <w:rPr>
          <w:lang w:val="fi-FI"/>
        </w:rPr>
        <w:t>kaiken nuhasta kokovartaloamputaatioon. Ei oo liioittelua - oon saanut kasan potilaita, joista oli jäljellä vain päät. Ovat vieläkin hengissä ja useimmat palveluksessa.</w:t>
      </w:r>
    </w:p>
    <w:p w14:paraId="669925B8" w14:textId="77777777" w:rsidR="006F7429" w:rsidRDefault="00AF4BC2" w:rsidP="00836177">
      <w:pPr>
        <w:numPr>
          <w:ilvl w:val="0"/>
          <w:numId w:val="3"/>
        </w:numPr>
        <w:rPr>
          <w:lang w:val="fi-FI"/>
        </w:rPr>
      </w:pPr>
      <w:r>
        <w:rPr>
          <w:lang w:val="fi-FI"/>
        </w:rPr>
        <w:t xml:space="preserve">ylenemisprospektit on lähinnä niille, joilla on oikeaa lääketieteellistä osaamista, mutta ne kyllä kaapataan tältä alukselta isommille varsin vikkelästi. </w:t>
      </w:r>
      <w:r w:rsidR="006F7429">
        <w:rPr>
          <w:lang w:val="fi-FI"/>
        </w:rPr>
        <w:t>lääkintäaliupseeria tai -upseeria ei Saint Sunnivalla yleensä ole, eikä siis oikeaa lääkäriäkään, itsekin siviilissä vain kemian opiskelija. useimmilla sotilailla on onneksi biomodit asennettuna, joten vammoista parannutaan suht hyvin</w:t>
      </w:r>
    </w:p>
    <w:p w14:paraId="1C48F3DD" w14:textId="77777777" w:rsidR="006F7429" w:rsidRDefault="006F7429" w:rsidP="00836177">
      <w:pPr>
        <w:numPr>
          <w:ilvl w:val="0"/>
          <w:numId w:val="3"/>
        </w:numPr>
        <w:rPr>
          <w:lang w:val="fi-FI"/>
        </w:rPr>
      </w:pPr>
      <w:r>
        <w:rPr>
          <w:lang w:val="fi-FI"/>
        </w:rPr>
        <w:t xml:space="preserve">joku luonnontieteellinen tausta tai kiinnostus on hyödyksi, muttei ihan välttämätön; kunhan osaa soveltaa lukemaansa ja </w:t>
      </w:r>
      <w:r w:rsidR="00AF4BC2">
        <w:rPr>
          <w:lang w:val="fi-FI"/>
        </w:rPr>
        <w:t>hyväksyy sen, että työ on mitä se on</w:t>
      </w:r>
      <w:r>
        <w:rPr>
          <w:lang w:val="fi-FI"/>
        </w:rPr>
        <w:t xml:space="preserve"> niin </w:t>
      </w:r>
      <w:r w:rsidR="00AD1AE6">
        <w:rPr>
          <w:lang w:val="fi-FI"/>
        </w:rPr>
        <w:t>hommat oppii tekemällä</w:t>
      </w:r>
    </w:p>
    <w:p w14:paraId="35C02DF7" w14:textId="77777777" w:rsidR="006F7429" w:rsidRDefault="006F7429" w:rsidP="00836177">
      <w:pPr>
        <w:numPr>
          <w:ilvl w:val="0"/>
          <w:numId w:val="3"/>
        </w:numPr>
        <w:rPr>
          <w:lang w:val="fi-FI"/>
        </w:rPr>
      </w:pPr>
      <w:r>
        <w:rPr>
          <w:lang w:val="fi-FI"/>
        </w:rPr>
        <w:t xml:space="preserve">asemapaikkana on </w:t>
      </w:r>
      <w:r w:rsidR="00AD1AE6">
        <w:rPr>
          <w:lang w:val="fi-FI"/>
        </w:rPr>
        <w:t>lääkintäkansi, jossa toimisto ja sairaala</w:t>
      </w:r>
      <w:r w:rsidR="00A86BCF">
        <w:rPr>
          <w:lang w:val="fi-FI"/>
        </w:rPr>
        <w:t>. siltaupseerit meitäkin komentaa.</w:t>
      </w:r>
    </w:p>
    <w:p w14:paraId="28B03DEA" w14:textId="77777777" w:rsidR="00AF4BC2" w:rsidRDefault="00AF4BC2" w:rsidP="00836177">
      <w:pPr>
        <w:numPr>
          <w:ilvl w:val="0"/>
          <w:numId w:val="3"/>
        </w:numPr>
        <w:rPr>
          <w:lang w:val="fi-FI"/>
        </w:rPr>
      </w:pPr>
      <w:r>
        <w:rPr>
          <w:lang w:val="fi-FI"/>
        </w:rPr>
        <w:t>haluutteko tietää jotain muuta?</w:t>
      </w:r>
    </w:p>
    <w:p w14:paraId="0C44040A" w14:textId="77777777" w:rsidR="009F26C9" w:rsidRDefault="009F26C9" w:rsidP="006C6249">
      <w:pPr>
        <w:rPr>
          <w:lang w:val="fi-FI"/>
        </w:rPr>
      </w:pPr>
    </w:p>
    <w:p w14:paraId="285BB8CB" w14:textId="77777777" w:rsidR="009F26C9" w:rsidRDefault="009F26C9" w:rsidP="006C6249">
      <w:pPr>
        <w:rPr>
          <w:lang w:val="fi-FI"/>
        </w:rPr>
      </w:pPr>
    </w:p>
    <w:p w14:paraId="61CD1052" w14:textId="77777777" w:rsidR="00A93977" w:rsidRPr="002D3881" w:rsidRDefault="00A93977" w:rsidP="006C6249">
      <w:pPr>
        <w:pStyle w:val="Heading3"/>
        <w:numPr>
          <w:ilvl w:val="2"/>
          <w:numId w:val="13"/>
        </w:numPr>
      </w:pPr>
      <w:r w:rsidRPr="00A93977">
        <w:t>Pelastustehtävä</w:t>
      </w:r>
    </w:p>
    <w:p w14:paraId="12F80C0F" w14:textId="77777777" w:rsidR="003506F4" w:rsidRDefault="00A93977" w:rsidP="006C6249">
      <w:pPr>
        <w:rPr>
          <w:lang w:val="fi-FI"/>
        </w:rPr>
      </w:pPr>
      <w:r>
        <w:rPr>
          <w:lang w:val="fi-FI"/>
        </w:rPr>
        <w:t>Keikka, jossa tarvitaan silta, valtaus, aseistus ja reaktori</w:t>
      </w:r>
      <w:r w:rsidR="00A65844">
        <w:rPr>
          <w:lang w:val="fi-FI"/>
        </w:rPr>
        <w:t>/alusjärjestelmät</w:t>
      </w:r>
      <w:r>
        <w:rPr>
          <w:lang w:val="fi-FI"/>
        </w:rPr>
        <w:t>.</w:t>
      </w:r>
    </w:p>
    <w:p w14:paraId="50F34F00" w14:textId="77777777" w:rsidR="003506F4" w:rsidRDefault="003506F4" w:rsidP="006C6249">
      <w:pPr>
        <w:rPr>
          <w:lang w:val="fi-FI"/>
        </w:rPr>
      </w:pPr>
    </w:p>
    <w:p w14:paraId="212A8BA4" w14:textId="77777777" w:rsidR="003506F4" w:rsidRDefault="005B193B" w:rsidP="006C6249">
      <w:pPr>
        <w:rPr>
          <w:lang w:val="fi-FI"/>
        </w:rPr>
      </w:pPr>
      <w:r>
        <w:rPr>
          <w:lang w:val="fi-FI"/>
        </w:rPr>
        <w:t xml:space="preserve">Konsortion alueella </w:t>
      </w:r>
      <w:r w:rsidR="0010184C">
        <w:rPr>
          <w:lang w:val="fi-FI"/>
        </w:rPr>
        <w:t xml:space="preserve">toimivan kämyisen </w:t>
      </w:r>
      <w:r w:rsidR="004A73C5">
        <w:rPr>
          <w:lang w:val="fi-FI"/>
        </w:rPr>
        <w:t xml:space="preserve">vestalaisen </w:t>
      </w:r>
      <w:r>
        <w:rPr>
          <w:lang w:val="fi-FI"/>
        </w:rPr>
        <w:t xml:space="preserve">lähes-autonomistisen </w:t>
      </w:r>
      <w:r w:rsidR="0010184C">
        <w:rPr>
          <w:lang w:val="fi-FI"/>
        </w:rPr>
        <w:t>pikkufirman</w:t>
      </w:r>
      <w:r w:rsidR="003506F4">
        <w:rPr>
          <w:lang w:val="fi-FI"/>
        </w:rPr>
        <w:t xml:space="preserve"> operoima matkustaja-alus </w:t>
      </w:r>
      <w:r w:rsidR="00EF4167">
        <w:rPr>
          <w:lang w:val="fi-FI"/>
        </w:rPr>
        <w:t xml:space="preserve">matkalla </w:t>
      </w:r>
      <w:r w:rsidR="00E370D7">
        <w:rPr>
          <w:lang w:val="fi-FI"/>
        </w:rPr>
        <w:t>Enceladukselle (Profundan habiin).</w:t>
      </w:r>
      <w:r w:rsidR="009E2F65">
        <w:rPr>
          <w:lang w:val="fi-FI"/>
        </w:rPr>
        <w:t xml:space="preserve"> Standard transport</w:t>
      </w:r>
      <w:r w:rsidR="009631F9">
        <w:rPr>
          <w:lang w:val="fi-FI"/>
        </w:rPr>
        <w:t xml:space="preserve"> nimeltään </w:t>
      </w:r>
      <w:r w:rsidR="00093B51" w:rsidRPr="00093B51">
        <w:rPr>
          <w:i/>
          <w:lang w:val="fi-FI"/>
        </w:rPr>
        <w:t>Baharia</w:t>
      </w:r>
      <w:r w:rsidR="0083526A">
        <w:rPr>
          <w:lang w:val="fi-FI"/>
        </w:rPr>
        <w:t>, 7</w:t>
      </w:r>
      <w:r w:rsidR="009E2F65">
        <w:rPr>
          <w:lang w:val="fi-FI"/>
        </w:rPr>
        <w:t xml:space="preserve"> hengen miehistö, 200 matkustajaa: kuolemanpelkoisia infugeita halvoissa mor</w:t>
      </w:r>
      <w:r w:rsidR="00093B51">
        <w:rPr>
          <w:lang w:val="fi-FI"/>
        </w:rPr>
        <w:t>feissa, 40 originaalia ihmistä.</w:t>
      </w:r>
      <w:r w:rsidR="0010184C">
        <w:rPr>
          <w:lang w:val="fi-FI"/>
        </w:rPr>
        <w:t xml:space="preserve"> Baharia on joutunut tekemään pientä diversiota sota-alusten kurssien vuoksi, ja nyt se on valittu tullitarkastukseenkin. </w:t>
      </w:r>
      <w:r w:rsidR="003F4DD1">
        <w:rPr>
          <w:lang w:val="fi-FI"/>
        </w:rPr>
        <w:t>Koska Baharialla menee muuten ihan liian hyvin, sen reaktori yskähtää ja sammuu, ja uudelleenkäynnistys aikaansaa räjähdyksen ja tulipalon.</w:t>
      </w:r>
    </w:p>
    <w:p w14:paraId="783BE7D8" w14:textId="77777777" w:rsidR="003F4DD1" w:rsidRDefault="003F4DD1" w:rsidP="006C6249">
      <w:pPr>
        <w:rPr>
          <w:lang w:val="fi-FI"/>
        </w:rPr>
      </w:pPr>
    </w:p>
    <w:p w14:paraId="2D3A3E6F" w14:textId="77777777" w:rsidR="003F4DD1" w:rsidRDefault="00950E14" w:rsidP="006C6249">
      <w:pPr>
        <w:rPr>
          <w:lang w:val="fi-FI"/>
        </w:rPr>
      </w:pPr>
      <w:r>
        <w:rPr>
          <w:lang w:val="fi-FI"/>
        </w:rPr>
        <w:t xml:space="preserve">Kapteeni, pääinsinööri ja egocastausfasiliteetit tuhoutuvat tulipalossa. </w:t>
      </w:r>
      <w:r w:rsidR="00DA1556">
        <w:rPr>
          <w:lang w:val="fi-FI"/>
        </w:rPr>
        <w:t>Eräs matkustajista</w:t>
      </w:r>
      <w:r w:rsidR="0022591B">
        <w:rPr>
          <w:lang w:val="fi-FI"/>
        </w:rPr>
        <w:t xml:space="preserve">, </w:t>
      </w:r>
      <w:r w:rsidR="003F59E3">
        <w:rPr>
          <w:lang w:val="fi-FI"/>
        </w:rPr>
        <w:t xml:space="preserve">albanialainen </w:t>
      </w:r>
      <w:r w:rsidR="004A40E3">
        <w:rPr>
          <w:lang w:val="fi-FI"/>
        </w:rPr>
        <w:t>ex-</w:t>
      </w:r>
      <w:r w:rsidR="0022591B">
        <w:rPr>
          <w:lang w:val="fi-FI"/>
        </w:rPr>
        <w:t>infug</w:t>
      </w:r>
      <w:r w:rsidR="006F41DC">
        <w:rPr>
          <w:lang w:val="fi-FI"/>
        </w:rPr>
        <w:t xml:space="preserve">ee </w:t>
      </w:r>
      <w:r w:rsidR="003F59E3" w:rsidRPr="004F0C91">
        <w:rPr>
          <w:b/>
          <w:i/>
          <w:lang w:val="fi-FI"/>
        </w:rPr>
        <w:t xml:space="preserve">Migen </w:t>
      </w:r>
      <w:r w:rsidR="004F0C91" w:rsidRPr="004F0C91">
        <w:rPr>
          <w:b/>
          <w:i/>
          <w:lang w:val="fi-FI"/>
        </w:rPr>
        <w:t>Bajramovic</w:t>
      </w:r>
      <w:r w:rsidR="00DA1556">
        <w:rPr>
          <w:lang w:val="fi-FI"/>
        </w:rPr>
        <w:t>, järjestää itsensä miehistön avuksi kaaoksessa. Migen</w:t>
      </w:r>
      <w:r w:rsidR="00BD4C56">
        <w:rPr>
          <w:lang w:val="fi-FI"/>
        </w:rPr>
        <w:t xml:space="preserve"> </w:t>
      </w:r>
      <w:r w:rsidR="00DA1556">
        <w:rPr>
          <w:lang w:val="fi-FI"/>
        </w:rPr>
        <w:t>v</w:t>
      </w:r>
      <w:r w:rsidR="006F41DC">
        <w:rPr>
          <w:lang w:val="fi-FI"/>
        </w:rPr>
        <w:t xml:space="preserve">ihaa Jupiterin junttaa (hänen vaimollaan ja lapsillaan ei </w:t>
      </w:r>
      <w:r w:rsidR="006F41DC">
        <w:rPr>
          <w:lang w:val="fi-FI"/>
        </w:rPr>
        <w:lastRenderedPageBreak/>
        <w:t xml:space="preserve">ollut kuorinippuja, he pelastuivat Maapallolta, mutta menehtyivät </w:t>
      </w:r>
      <w:r w:rsidR="008403DE">
        <w:rPr>
          <w:lang w:val="fi-FI"/>
        </w:rPr>
        <w:t>Reagan-habitaatin onnettomuudessa</w:t>
      </w:r>
      <w:r w:rsidR="00B3577F">
        <w:rPr>
          <w:lang w:val="fi-FI"/>
        </w:rPr>
        <w:t xml:space="preserve"> 2137</w:t>
      </w:r>
      <w:r w:rsidR="008403DE">
        <w:rPr>
          <w:lang w:val="fi-FI"/>
        </w:rPr>
        <w:t>)</w:t>
      </w:r>
      <w:r w:rsidR="00DA1556">
        <w:rPr>
          <w:lang w:val="fi-FI"/>
        </w:rPr>
        <w:t xml:space="preserve">, ja ajatus siitä, että nämä pelastavat hänet </w:t>
      </w:r>
      <w:r w:rsidR="00187C1A">
        <w:rPr>
          <w:lang w:val="fi-FI"/>
        </w:rPr>
        <w:t>on kestämätön</w:t>
      </w:r>
      <w:r w:rsidR="00DA1556">
        <w:rPr>
          <w:lang w:val="fi-FI"/>
        </w:rPr>
        <w:t>.</w:t>
      </w:r>
      <w:r w:rsidR="004F0C91">
        <w:rPr>
          <w:lang w:val="fi-FI"/>
        </w:rPr>
        <w:t xml:space="preserve"> Migen </w:t>
      </w:r>
      <w:r w:rsidR="00AD6694">
        <w:rPr>
          <w:lang w:val="fi-FI"/>
        </w:rPr>
        <w:t>ennemmin tuhoutuu ja vie jupiterilaisia mukanaan. Hän toivoisi, että häntä itseäänkään ei inkarnoida uudestaan. Hän lähettää Marsiin viestin seuraavalle inkarnaatiolleen, jotta tämä tietäisi kunniavelan olevan maksettu.</w:t>
      </w:r>
    </w:p>
    <w:p w14:paraId="2E79F0A2" w14:textId="77777777" w:rsidR="005A2FF6" w:rsidRDefault="005A2FF6" w:rsidP="006C6249">
      <w:pPr>
        <w:rPr>
          <w:lang w:val="fi-FI"/>
        </w:rPr>
      </w:pPr>
    </w:p>
    <w:p w14:paraId="17113532" w14:textId="77777777" w:rsidR="005A2FF6" w:rsidRDefault="005A2FF6" w:rsidP="006C6249">
      <w:pPr>
        <w:rPr>
          <w:lang w:val="fi-FI"/>
        </w:rPr>
      </w:pPr>
      <w:r>
        <w:rPr>
          <w:lang w:val="fi-FI"/>
        </w:rPr>
        <w:t>Joka tapauksessa aluksen viestintä lähetti automaattisesti hätäkutsun, ja tullitarkastusta varten kohti menevä Saint Sunniva on lähimpänä alusta.</w:t>
      </w:r>
      <w:r w:rsidR="00F93D57">
        <w:rPr>
          <w:lang w:val="fi-FI"/>
        </w:rPr>
        <w:t xml:space="preserve"> </w:t>
      </w:r>
      <w:r w:rsidR="001F691E">
        <w:rPr>
          <w:lang w:val="fi-FI"/>
        </w:rPr>
        <w:t>Sisällä matkustamon kehä on leikannu</w:t>
      </w:r>
      <w:r w:rsidR="00BD4C56">
        <w:rPr>
          <w:lang w:val="fi-FI"/>
        </w:rPr>
        <w:t>t kiinni, ja evakuointi pitää suorittaa lähikontaktilla.</w:t>
      </w:r>
    </w:p>
    <w:p w14:paraId="0A327770" w14:textId="77777777" w:rsidR="00021246" w:rsidRDefault="00021246" w:rsidP="006C6249">
      <w:pPr>
        <w:rPr>
          <w:lang w:val="fi-FI"/>
        </w:rPr>
      </w:pPr>
    </w:p>
    <w:p w14:paraId="4D1CC6F9" w14:textId="77777777" w:rsidR="00021246" w:rsidRPr="00021246" w:rsidRDefault="007B034B" w:rsidP="007B034B">
      <w:pPr>
        <w:pStyle w:val="Heading3"/>
        <w:numPr>
          <w:ilvl w:val="2"/>
          <w:numId w:val="13"/>
        </w:numPr>
      </w:pPr>
      <w:r>
        <w:t xml:space="preserve">   Baharia</w:t>
      </w:r>
    </w:p>
    <w:p w14:paraId="640A1CA4" w14:textId="77777777" w:rsidR="00021246" w:rsidRDefault="00021246" w:rsidP="006C6249">
      <w:pPr>
        <w:rPr>
          <w:lang w:val="fi-FI"/>
        </w:rPr>
      </w:pPr>
      <w:r w:rsidRPr="008D354A">
        <w:t>Baharia, Standard Transport</w:t>
      </w:r>
      <w:r w:rsidR="00CA134D" w:rsidRPr="008D354A">
        <w:t xml:space="preserve">. Mars - </w:t>
      </w:r>
      <w:r w:rsidR="003579CA" w:rsidRPr="008D354A">
        <w:t>Vesta</w:t>
      </w:r>
      <w:r w:rsidR="00CA134D" w:rsidRPr="008D354A">
        <w:t xml:space="preserve"> - </w:t>
      </w:r>
      <w:r w:rsidR="0076357E" w:rsidRPr="008D354A">
        <w:t xml:space="preserve">Lot 49 - </w:t>
      </w:r>
      <w:r w:rsidR="00CA134D" w:rsidRPr="008D354A">
        <w:t xml:space="preserve">(Jupiter slingshot -) </w:t>
      </w:r>
      <w:r w:rsidR="008C2118" w:rsidRPr="008D354A">
        <w:t>Locus - Enceladus</w:t>
      </w:r>
      <w:r w:rsidR="00DA452A" w:rsidRPr="008D354A">
        <w:t xml:space="preserve">. </w:t>
      </w:r>
      <w:r w:rsidR="00DA452A">
        <w:rPr>
          <w:lang w:val="fi-FI"/>
        </w:rPr>
        <w:t>On ollut matkalla nyt pari kuukautta, slingshotin jälkeen vielä toiset 2 kuukautta ennenkuin pääsee Saturnukseen saakka.</w:t>
      </w:r>
      <w:r w:rsidR="00E9537A">
        <w:rPr>
          <w:lang w:val="fi-FI"/>
        </w:rPr>
        <w:t xml:space="preserve"> Edellinen pysähdys oli </w:t>
      </w:r>
      <w:r w:rsidR="00542711">
        <w:rPr>
          <w:lang w:val="fi-FI"/>
        </w:rPr>
        <w:t xml:space="preserve">Lot 49:llä Vonarburg-Shadysiden naapurustossa, ja </w:t>
      </w:r>
      <w:r w:rsidR="00E15387">
        <w:rPr>
          <w:lang w:val="fi-FI"/>
        </w:rPr>
        <w:t xml:space="preserve">matka on jatkumassa kohti Enceladusta. </w:t>
      </w:r>
    </w:p>
    <w:p w14:paraId="72F9A5C7" w14:textId="77777777" w:rsidR="00021246" w:rsidRDefault="00021246" w:rsidP="006C6249">
      <w:pPr>
        <w:rPr>
          <w:lang w:val="fi-FI"/>
        </w:rPr>
      </w:pPr>
    </w:p>
    <w:p w14:paraId="6E59BA34" w14:textId="77777777" w:rsidR="00021246" w:rsidRDefault="00021246" w:rsidP="006C6249">
      <w:pPr>
        <w:rPr>
          <w:lang w:val="fi-FI"/>
        </w:rPr>
      </w:pPr>
      <w:r>
        <w:rPr>
          <w:lang w:val="fi-FI"/>
        </w:rPr>
        <w:t>pituus: 150 m</w:t>
      </w:r>
    </w:p>
    <w:p w14:paraId="034940ED" w14:textId="77777777" w:rsidR="00021246" w:rsidRDefault="006A05AE" w:rsidP="006C6249">
      <w:pPr>
        <w:rPr>
          <w:lang w:val="fi-FI"/>
        </w:rPr>
      </w:pPr>
      <w:r>
        <w:rPr>
          <w:lang w:val="fi-FI"/>
        </w:rPr>
        <w:t>rengasosa: r 45</w:t>
      </w:r>
      <w:r w:rsidR="00D95571">
        <w:rPr>
          <w:lang w:val="fi-FI"/>
        </w:rPr>
        <w:t xml:space="preserve"> </w:t>
      </w:r>
      <w:r w:rsidR="00021246">
        <w:rPr>
          <w:lang w:val="fi-FI"/>
        </w:rPr>
        <w:t>m</w:t>
      </w:r>
    </w:p>
    <w:p w14:paraId="2C4C6418" w14:textId="77777777" w:rsidR="00021246" w:rsidRDefault="0058437B" w:rsidP="006C6249">
      <w:pPr>
        <w:rPr>
          <w:lang w:val="fi-FI"/>
        </w:rPr>
      </w:pPr>
      <w:r>
        <w:rPr>
          <w:lang w:val="fi-FI"/>
        </w:rPr>
        <w:t xml:space="preserve">rpm: </w:t>
      </w:r>
      <w:r w:rsidR="006A05AE">
        <w:rPr>
          <w:lang w:val="fi-FI"/>
        </w:rPr>
        <w:t>2</w:t>
      </w:r>
    </w:p>
    <w:p w14:paraId="09A8B5B4" w14:textId="77777777" w:rsidR="00DE5D73" w:rsidRDefault="00DE5D73" w:rsidP="006C6249">
      <w:pPr>
        <w:rPr>
          <w:lang w:val="fi-FI"/>
        </w:rPr>
      </w:pPr>
      <w:r>
        <w:rPr>
          <w:lang w:val="fi-FI"/>
        </w:rPr>
        <w:t>painovoima: 0.2 G</w:t>
      </w:r>
    </w:p>
    <w:p w14:paraId="284F81B9" w14:textId="77777777" w:rsidR="00C40FD5" w:rsidRDefault="00C40FD5" w:rsidP="006C6249">
      <w:pPr>
        <w:rPr>
          <w:lang w:val="fi-FI"/>
        </w:rPr>
      </w:pPr>
    </w:p>
    <w:p w14:paraId="0D306D0D" w14:textId="77777777" w:rsidR="00C332E0" w:rsidRDefault="00C332E0" w:rsidP="006C6249">
      <w:pPr>
        <w:rPr>
          <w:lang w:val="fi-FI"/>
        </w:rPr>
      </w:pPr>
      <w:r>
        <w:rPr>
          <w:lang w:val="fi-FI"/>
        </w:rPr>
        <w:t xml:space="preserve">Rahti: </w:t>
      </w:r>
      <w:r w:rsidR="00FD60A6">
        <w:rPr>
          <w:lang w:val="fi-FI"/>
        </w:rPr>
        <w:t xml:space="preserve">Mineraaleja ja raaka-aineita, 200 matkustajaa (enimmäkseen Marsista, muuttamassa </w:t>
      </w:r>
      <w:r w:rsidR="00FB0A26">
        <w:rPr>
          <w:lang w:val="fi-FI"/>
        </w:rPr>
        <w:t>Profundalle</w:t>
      </w:r>
      <w:r w:rsidR="00FD60A6">
        <w:rPr>
          <w:lang w:val="fi-FI"/>
        </w:rPr>
        <w:t>)</w:t>
      </w:r>
      <w:r w:rsidR="00FB0A26">
        <w:rPr>
          <w:lang w:val="fi-FI"/>
        </w:rPr>
        <w:t>.</w:t>
      </w:r>
    </w:p>
    <w:p w14:paraId="15D45335" w14:textId="77777777" w:rsidR="00C332E0" w:rsidRDefault="00C332E0" w:rsidP="006C6249">
      <w:pPr>
        <w:rPr>
          <w:lang w:val="fi-FI"/>
        </w:rPr>
      </w:pPr>
    </w:p>
    <w:p w14:paraId="0D88D6AC" w14:textId="77777777" w:rsidR="00C332E0" w:rsidRDefault="00C332E0" w:rsidP="006C6249">
      <w:pPr>
        <w:rPr>
          <w:lang w:val="fi-FI"/>
        </w:rPr>
      </w:pPr>
    </w:p>
    <w:p w14:paraId="55A043B9" w14:textId="77777777" w:rsidR="00D72995" w:rsidRDefault="00C40FD5" w:rsidP="006C6249">
      <w:pPr>
        <w:rPr>
          <w:lang w:val="fi-FI"/>
        </w:rPr>
      </w:pPr>
      <w:r>
        <w:rPr>
          <w:lang w:val="fi-FI"/>
        </w:rPr>
        <w:t xml:space="preserve">Ei oikeaa aseistusta, suojalaserit ja pari ohjusta. Kuitenkin </w:t>
      </w:r>
      <w:r w:rsidR="00843A38">
        <w:rPr>
          <w:lang w:val="fi-FI"/>
        </w:rPr>
        <w:t>nanofabrikaattoreilla rakennetaan keinot siirtää</w:t>
      </w:r>
      <w:r w:rsidR="00D77742">
        <w:rPr>
          <w:lang w:val="fi-FI"/>
        </w:rPr>
        <w:t xml:space="preserve"> reaktorin tehoa lasertykkeihin, sekä raidetykki aluksen keskilinjaa pitkin. Samalla kun Bajramovic väittää koordinoivansa pelastusyrityksiä, hän </w:t>
      </w:r>
      <w:r w:rsidR="00992D3D">
        <w:rPr>
          <w:lang w:val="fi-FI"/>
        </w:rPr>
        <w:t xml:space="preserve">ohittaa lasertykkien suojajärjestelyt ja rakentaa aluksen selkärankaan raidetykin. Tämä ei tee siitä sota-alusta, mutta se antaa sille kapasiteetin ampua muutaman laukauksen, ja periaatteessa </w:t>
      </w:r>
      <w:r w:rsidR="007259C9">
        <w:rPr>
          <w:lang w:val="fi-FI"/>
        </w:rPr>
        <w:t xml:space="preserve">1 GW:n laserisku on häiritsevä. </w:t>
      </w:r>
    </w:p>
    <w:p w14:paraId="0052F5BD" w14:textId="77777777" w:rsidR="00D72995" w:rsidRDefault="00D72995" w:rsidP="006C6249">
      <w:pPr>
        <w:rPr>
          <w:lang w:val="fi-FI"/>
        </w:rPr>
      </w:pPr>
    </w:p>
    <w:p w14:paraId="09AA0BDC" w14:textId="77777777" w:rsidR="00C40FD5" w:rsidRDefault="007259C9" w:rsidP="006C6249">
      <w:pPr>
        <w:rPr>
          <w:lang w:val="fi-FI"/>
        </w:rPr>
      </w:pPr>
      <w:r>
        <w:rPr>
          <w:lang w:val="fi-FI"/>
        </w:rPr>
        <w:t>(Saint Sunnivaa se ei riitä kolkkaamaan</w:t>
      </w:r>
      <w:r w:rsidR="00155CC3">
        <w:rPr>
          <w:lang w:val="fi-FI"/>
        </w:rPr>
        <w:t xml:space="preserve">; 2000 km:n </w:t>
      </w:r>
      <w:r w:rsidR="00F51C1F">
        <w:rPr>
          <w:lang w:val="fi-FI"/>
        </w:rPr>
        <w:t>päästä se tekee 30 cm syvän ja 7</w:t>
      </w:r>
      <w:r w:rsidR="00155CC3">
        <w:rPr>
          <w:lang w:val="fi-FI"/>
        </w:rPr>
        <w:t xml:space="preserve"> cm halkai</w:t>
      </w:r>
      <w:r w:rsidR="00F51C1F">
        <w:rPr>
          <w:lang w:val="fi-FI"/>
        </w:rPr>
        <w:t>sijaltaan olevan aukon</w:t>
      </w:r>
      <w:r w:rsidR="00D72995">
        <w:rPr>
          <w:lang w:val="fi-FI"/>
        </w:rPr>
        <w:t xml:space="preserve"> 0.1s ajassa. Koska alus liikkuu, vaurio on kosmeettinen.</w:t>
      </w:r>
      <w:r>
        <w:rPr>
          <w:lang w:val="fi-FI"/>
        </w:rPr>
        <w:t>)</w:t>
      </w:r>
    </w:p>
    <w:p w14:paraId="5B95B33D" w14:textId="77777777" w:rsidR="00C40FD5" w:rsidRDefault="00C40FD5" w:rsidP="006C6249">
      <w:pPr>
        <w:rPr>
          <w:lang w:val="fi-FI"/>
        </w:rPr>
      </w:pPr>
    </w:p>
    <w:p w14:paraId="190A1BD8" w14:textId="77777777" w:rsidR="005E08B8" w:rsidRPr="005E08B8" w:rsidRDefault="00504DAA" w:rsidP="005E08B8">
      <w:pPr>
        <w:pStyle w:val="Heading3"/>
        <w:numPr>
          <w:ilvl w:val="2"/>
          <w:numId w:val="13"/>
        </w:numPr>
      </w:pPr>
      <w:r>
        <w:t>Ihmisiä Baharialla</w:t>
      </w:r>
    </w:p>
    <w:p w14:paraId="33DAFF37" w14:textId="77777777" w:rsidR="0050302A" w:rsidRPr="004B4E75" w:rsidRDefault="00163428" w:rsidP="006C6249">
      <w:pPr>
        <w:rPr>
          <w:lang w:val="fi-FI"/>
        </w:rPr>
      </w:pPr>
      <w:r>
        <w:rPr>
          <w:b/>
          <w:i/>
          <w:lang w:val="fi-FI"/>
        </w:rPr>
        <w:t xml:space="preserve">Rami bin Ioseph </w:t>
      </w:r>
      <w:r>
        <w:rPr>
          <w:lang w:val="fi-FI"/>
        </w:rPr>
        <w:t xml:space="preserve">oli Baharian kapteeni, splicermorfissa. Hän menehtyi onnettomuudessa, samoin kuin kakkospäällikkö </w:t>
      </w:r>
      <w:r>
        <w:rPr>
          <w:b/>
          <w:i/>
          <w:lang w:val="fi-FI"/>
        </w:rPr>
        <w:t>Miyako Sugase</w:t>
      </w:r>
      <w:r>
        <w:rPr>
          <w:lang w:val="fi-FI"/>
        </w:rPr>
        <w:t xml:space="preserve"> sekä konemestari </w:t>
      </w:r>
      <w:r>
        <w:rPr>
          <w:b/>
          <w:i/>
          <w:lang w:val="fi-FI"/>
        </w:rPr>
        <w:t>Namhla Tenzing</w:t>
      </w:r>
      <w:r>
        <w:rPr>
          <w:lang w:val="fi-FI"/>
        </w:rPr>
        <w:t>.</w:t>
      </w:r>
      <w:r>
        <w:rPr>
          <w:b/>
          <w:i/>
          <w:lang w:val="fi-FI"/>
        </w:rPr>
        <w:t xml:space="preserve"> </w:t>
      </w:r>
      <w:r w:rsidR="004B4E75">
        <w:rPr>
          <w:lang w:val="fi-FI"/>
        </w:rPr>
        <w:t xml:space="preserve">Lääkäri </w:t>
      </w:r>
      <w:r w:rsidR="004B4E75">
        <w:rPr>
          <w:b/>
          <w:i/>
          <w:lang w:val="fi-FI"/>
        </w:rPr>
        <w:t>Paul Omoto</w:t>
      </w:r>
      <w:r w:rsidR="004B4E75">
        <w:rPr>
          <w:lang w:val="fi-FI"/>
        </w:rPr>
        <w:t xml:space="preserve"> </w:t>
      </w:r>
      <w:r w:rsidR="00251D37">
        <w:rPr>
          <w:lang w:val="fi-FI"/>
        </w:rPr>
        <w:t xml:space="preserve">(hibernoid) </w:t>
      </w:r>
      <w:r w:rsidR="004B4E75">
        <w:rPr>
          <w:lang w:val="fi-FI"/>
        </w:rPr>
        <w:t>on pahoin vahingoittunut ja</w:t>
      </w:r>
      <w:r w:rsidR="005A00DC">
        <w:rPr>
          <w:lang w:val="fi-FI"/>
        </w:rPr>
        <w:t xml:space="preserve"> vajonnut hibernaatioon</w:t>
      </w:r>
      <w:r w:rsidR="006D2C5A">
        <w:rPr>
          <w:lang w:val="fi-FI"/>
        </w:rPr>
        <w:t xml:space="preserve"> toipuakseen</w:t>
      </w:r>
      <w:r w:rsidR="004B4E75">
        <w:rPr>
          <w:lang w:val="fi-FI"/>
        </w:rPr>
        <w:t>.</w:t>
      </w:r>
    </w:p>
    <w:p w14:paraId="737DC156" w14:textId="77777777" w:rsidR="0050302A" w:rsidRDefault="0050302A" w:rsidP="006C6249">
      <w:pPr>
        <w:rPr>
          <w:b/>
          <w:i/>
          <w:lang w:val="fi-FI"/>
        </w:rPr>
      </w:pPr>
    </w:p>
    <w:p w14:paraId="3A6EF0B6" w14:textId="77777777" w:rsidR="005E08B8" w:rsidRDefault="00F13FA9" w:rsidP="006C6249">
      <w:pPr>
        <w:rPr>
          <w:lang w:val="fi-FI"/>
        </w:rPr>
      </w:pPr>
      <w:r w:rsidRPr="00434DDB">
        <w:rPr>
          <w:b/>
          <w:i/>
          <w:lang w:val="fi-FI"/>
        </w:rPr>
        <w:t>Migen</w:t>
      </w:r>
      <w:r w:rsidR="00434DDB" w:rsidRPr="00434DDB">
        <w:rPr>
          <w:b/>
          <w:i/>
          <w:lang w:val="fi-FI"/>
        </w:rPr>
        <w:t xml:space="preserve"> Bajramovic</w:t>
      </w:r>
      <w:r>
        <w:rPr>
          <w:lang w:val="fi-FI"/>
        </w:rPr>
        <w:t xml:space="preserve"> oli Konsortion velkaorja, joka menehtyi Romahduksessa. Hän oli kuitenkin erittäin taitava insinööri, ja sellaisena hänet sukitettiin </w:t>
      </w:r>
      <w:r w:rsidR="00DE1B23">
        <w:rPr>
          <w:lang w:val="fi-FI"/>
        </w:rPr>
        <w:t xml:space="preserve">Lucky Star Corporationin toimesta </w:t>
      </w:r>
      <w:r w:rsidR="0093696D">
        <w:rPr>
          <w:lang w:val="fi-FI"/>
        </w:rPr>
        <w:t xml:space="preserve">tasokkaaseen </w:t>
      </w:r>
      <w:r w:rsidR="00D23810">
        <w:rPr>
          <w:lang w:val="fi-FI"/>
        </w:rPr>
        <w:t>Exalt-morfiin. Migen onnistui ostamaan sen itselleen vain parin vuoden työllä.</w:t>
      </w:r>
    </w:p>
    <w:p w14:paraId="4D154252" w14:textId="77777777" w:rsidR="00D23810" w:rsidRDefault="00D23810" w:rsidP="006C6249">
      <w:pPr>
        <w:rPr>
          <w:lang w:val="fi-FI"/>
        </w:rPr>
      </w:pPr>
    </w:p>
    <w:p w14:paraId="439E1337" w14:textId="77777777" w:rsidR="00D23810" w:rsidRDefault="00D23810" w:rsidP="006C6249">
      <w:pPr>
        <w:rPr>
          <w:lang w:val="fi-FI"/>
        </w:rPr>
      </w:pPr>
      <w:r>
        <w:rPr>
          <w:lang w:val="fi-FI"/>
        </w:rPr>
        <w:lastRenderedPageBreak/>
        <w:t>Migenin liittolainen on Baharian AGI</w:t>
      </w:r>
      <w:r w:rsidR="00434DDB">
        <w:rPr>
          <w:lang w:val="fi-FI"/>
        </w:rPr>
        <w:t xml:space="preserve"> </w:t>
      </w:r>
      <w:r w:rsidR="00434DDB">
        <w:rPr>
          <w:b/>
          <w:i/>
          <w:lang w:val="fi-FI"/>
        </w:rPr>
        <w:t xml:space="preserve">Dog of </w:t>
      </w:r>
      <w:r w:rsidR="00163428">
        <w:rPr>
          <w:b/>
          <w:i/>
          <w:lang w:val="fi-FI"/>
        </w:rPr>
        <w:t>Isthmus</w:t>
      </w:r>
      <w:r>
        <w:rPr>
          <w:lang w:val="fi-FI"/>
        </w:rPr>
        <w:t>, jonka muistipankit vioittuiv</w:t>
      </w:r>
      <w:r w:rsidR="00434DDB">
        <w:rPr>
          <w:lang w:val="fi-FI"/>
        </w:rPr>
        <w:t>a</w:t>
      </w:r>
      <w:r>
        <w:rPr>
          <w:lang w:val="fi-FI"/>
        </w:rPr>
        <w:t xml:space="preserve">t iskussa </w:t>
      </w:r>
      <w:r w:rsidR="00434DDB">
        <w:rPr>
          <w:lang w:val="fi-FI"/>
        </w:rPr>
        <w:t>ja jolle Migen syöttää disinformaatiota tilanteesta. Dog hyväksyy Migenin viestinnän siitä, että alus on taistelussa, ja että kohti tuleva jupiterilainen alus aikoo lopettaa sen. Tätä varten hän on antanut paljon turvatoimistaan Migenin käyttöön.</w:t>
      </w:r>
    </w:p>
    <w:p w14:paraId="2253ED23" w14:textId="77777777" w:rsidR="00434DDB" w:rsidRDefault="00434DDB" w:rsidP="006C6249">
      <w:pPr>
        <w:rPr>
          <w:lang w:val="fi-FI"/>
        </w:rPr>
      </w:pPr>
    </w:p>
    <w:p w14:paraId="08BD2E7C" w14:textId="77777777" w:rsidR="00434DDB" w:rsidRPr="00434DDB" w:rsidRDefault="00434DDB" w:rsidP="006C6249">
      <w:pPr>
        <w:rPr>
          <w:lang w:val="fi-FI"/>
        </w:rPr>
      </w:pPr>
      <w:r>
        <w:rPr>
          <w:b/>
          <w:i/>
          <w:lang w:val="fi-FI"/>
        </w:rPr>
        <w:t>Rudy Hirsch</w:t>
      </w:r>
      <w:r>
        <w:rPr>
          <w:lang w:val="fi-FI"/>
        </w:rPr>
        <w:t xml:space="preserve"> on aluksen </w:t>
      </w:r>
      <w:r w:rsidR="00674F88">
        <w:rPr>
          <w:lang w:val="fi-FI"/>
        </w:rPr>
        <w:t>purseri</w:t>
      </w:r>
      <w:r>
        <w:rPr>
          <w:lang w:val="fi-FI"/>
        </w:rPr>
        <w:t xml:space="preserve">, ja ainoa varsinaisesta miehistöstä, joka on yhä toimintakuntoinen. Hän on pelastanut kuoriniput tovereiltaan, ja keskittyy auttamaan matkustajia. Rudy on </w:t>
      </w:r>
      <w:r w:rsidR="004233D4">
        <w:rPr>
          <w:lang w:val="fi-FI"/>
        </w:rPr>
        <w:t>vestalainen</w:t>
      </w:r>
      <w:r w:rsidR="00941BEB">
        <w:rPr>
          <w:lang w:val="fi-FI"/>
        </w:rPr>
        <w:t xml:space="preserve"> </w:t>
      </w:r>
      <w:r w:rsidR="004233D4">
        <w:rPr>
          <w:lang w:val="fi-FI"/>
        </w:rPr>
        <w:t>ja käyttää ayah-podia avaruusmatkoilla.</w:t>
      </w:r>
      <w:r w:rsidR="00504DAA">
        <w:rPr>
          <w:lang w:val="fi-FI"/>
        </w:rPr>
        <w:t xml:space="preserve"> (Morfi on naispuolinen, Rudy vaihtaa sukupuoli-identiteettinsä naiseksi käyttäessään tätä.)</w:t>
      </w:r>
    </w:p>
    <w:p w14:paraId="5CAD0B8F" w14:textId="77777777" w:rsidR="005E08B8" w:rsidRDefault="005E08B8" w:rsidP="006C6249">
      <w:pPr>
        <w:rPr>
          <w:lang w:val="fi-FI"/>
        </w:rPr>
      </w:pPr>
    </w:p>
    <w:p w14:paraId="75A155D9" w14:textId="77777777" w:rsidR="00670EBE" w:rsidRPr="000E777F" w:rsidRDefault="000E777F" w:rsidP="000E777F">
      <w:pPr>
        <w:pStyle w:val="Heading3"/>
        <w:numPr>
          <w:ilvl w:val="2"/>
          <w:numId w:val="13"/>
        </w:numPr>
      </w:pPr>
      <w:r w:rsidRPr="000E777F">
        <w:t>Tapahtumien kulku</w:t>
      </w:r>
    </w:p>
    <w:p w14:paraId="49674B0F" w14:textId="77777777" w:rsidR="000E777F" w:rsidRDefault="000E777F" w:rsidP="006C6249">
      <w:pPr>
        <w:rPr>
          <w:lang w:val="fi-FI"/>
        </w:rPr>
      </w:pPr>
      <w:r>
        <w:rPr>
          <w:lang w:val="fi-FI"/>
        </w:rPr>
        <w:t>ma klo 19:00 Saint Sunniva antaa Baharialle määräyksen muuttaa kurssiaan ja valmistautua tullitarkastukseen</w:t>
      </w:r>
    </w:p>
    <w:p w14:paraId="1AB76794" w14:textId="77777777" w:rsidR="000E777F" w:rsidRDefault="000E777F" w:rsidP="006C6249">
      <w:pPr>
        <w:rPr>
          <w:lang w:val="fi-FI"/>
        </w:rPr>
      </w:pPr>
      <w:r>
        <w:rPr>
          <w:lang w:val="fi-FI"/>
        </w:rPr>
        <w:t>ma klo 22:30 Baharian reaktorissa käynnistyy ketjureaktio, joka johtaa räjähdyksiin</w:t>
      </w:r>
    </w:p>
    <w:p w14:paraId="090D462D" w14:textId="77777777" w:rsidR="000E777F" w:rsidRDefault="000E777F" w:rsidP="006C6249">
      <w:pPr>
        <w:rPr>
          <w:lang w:val="fi-FI"/>
        </w:rPr>
      </w:pPr>
      <w:r>
        <w:rPr>
          <w:lang w:val="fi-FI"/>
        </w:rPr>
        <w:t>ma klo 22:35 Mayday-viesti lähtee</w:t>
      </w:r>
    </w:p>
    <w:p w14:paraId="5D49E2AB" w14:textId="77777777" w:rsidR="000E777F" w:rsidRDefault="000E777F" w:rsidP="006C6249">
      <w:pPr>
        <w:rPr>
          <w:lang w:val="fi-FI"/>
        </w:rPr>
      </w:pPr>
      <w:r>
        <w:rPr>
          <w:lang w:val="fi-FI"/>
        </w:rPr>
        <w:t>ma klo 22:40 Saint Sunniva päättää vastata viestiin, ja lähtee kiihdyttämään kohti Bahariaa</w:t>
      </w:r>
    </w:p>
    <w:p w14:paraId="7689AE68" w14:textId="77777777" w:rsidR="000E777F" w:rsidRDefault="000E777F" w:rsidP="006C6249">
      <w:pPr>
        <w:rPr>
          <w:lang w:val="fi-FI"/>
        </w:rPr>
      </w:pPr>
      <w:r>
        <w:rPr>
          <w:lang w:val="fi-FI"/>
        </w:rPr>
        <w:t xml:space="preserve">ma klo 23:10 Migen Bajramovic </w:t>
      </w:r>
      <w:r w:rsidR="00002041">
        <w:rPr>
          <w:lang w:val="fi-FI"/>
        </w:rPr>
        <w:t>valtaa tietotekniikan ja ottaa komennon aluksen puolustusjärjestelmistä</w:t>
      </w:r>
    </w:p>
    <w:p w14:paraId="1AF4C864" w14:textId="77777777" w:rsidR="00002041" w:rsidRDefault="00002041" w:rsidP="006C6249">
      <w:pPr>
        <w:rPr>
          <w:lang w:val="fi-FI"/>
        </w:rPr>
      </w:pPr>
      <w:r>
        <w:rPr>
          <w:lang w:val="fi-FI"/>
        </w:rPr>
        <w:t>ti klo 00:15 Nanofabrikaattori määrätään tuottamaan aseistusta</w:t>
      </w:r>
    </w:p>
    <w:p w14:paraId="3BB85A80" w14:textId="77777777" w:rsidR="00887748" w:rsidRDefault="00E4060D" w:rsidP="006C6249">
      <w:pPr>
        <w:rPr>
          <w:lang w:val="fi-FI"/>
        </w:rPr>
      </w:pPr>
      <w:r>
        <w:rPr>
          <w:lang w:val="fi-FI"/>
        </w:rPr>
        <w:t>ti klo 06:00 Saint Sunniva saapuu muutaman tuhannen kilometrin päähän Baharianista</w:t>
      </w:r>
    </w:p>
    <w:p w14:paraId="2A74C6DB" w14:textId="77777777" w:rsidR="00417BA1" w:rsidRDefault="00724F87" w:rsidP="006C6249">
      <w:pPr>
        <w:rPr>
          <w:lang w:val="fi-FI"/>
        </w:rPr>
      </w:pPr>
      <w:r>
        <w:rPr>
          <w:lang w:val="fi-FI"/>
        </w:rPr>
        <w:t xml:space="preserve">ti klo 06:30 </w:t>
      </w:r>
      <w:r w:rsidR="00021B7A">
        <w:rPr>
          <w:lang w:val="fi-FI"/>
        </w:rPr>
        <w:t xml:space="preserve">Baharia </w:t>
      </w:r>
      <w:r w:rsidR="00785004">
        <w:rPr>
          <w:lang w:val="fi-FI"/>
        </w:rPr>
        <w:t xml:space="preserve">iskee elektronisen häirinnän päälle, </w:t>
      </w:r>
      <w:r w:rsidR="002653B8">
        <w:rPr>
          <w:lang w:val="fi-FI"/>
        </w:rPr>
        <w:t xml:space="preserve">sotkee sensoridronet hetkeksi, </w:t>
      </w:r>
      <w:r w:rsidR="00785004">
        <w:rPr>
          <w:lang w:val="fi-FI"/>
        </w:rPr>
        <w:t xml:space="preserve">ja </w:t>
      </w:r>
      <w:r w:rsidR="00174C08">
        <w:rPr>
          <w:lang w:val="fi-FI"/>
        </w:rPr>
        <w:t>avaa tulen.</w:t>
      </w:r>
    </w:p>
    <w:p w14:paraId="5CFD77AE" w14:textId="77777777" w:rsidR="007B034B" w:rsidRDefault="007B034B" w:rsidP="006C6249">
      <w:pPr>
        <w:rPr>
          <w:lang w:val="fi-FI"/>
        </w:rPr>
      </w:pPr>
    </w:p>
    <w:p w14:paraId="02E529ED" w14:textId="77777777" w:rsidR="00C03BC4" w:rsidRDefault="007B034B" w:rsidP="00C03BC4">
      <w:pPr>
        <w:rPr>
          <w:lang w:val="fi-FI"/>
        </w:rPr>
      </w:pPr>
      <w:r>
        <w:rPr>
          <w:lang w:val="fi-FI"/>
        </w:rPr>
        <w:t>Bajramovic on tekemässä symbolisen eleen, mutta sukkulan tuhoaminen ei riitä hänelle. Niinpä kun sukkula on ylittänyt puoli</w:t>
      </w:r>
      <w:r w:rsidR="00C03BC4">
        <w:rPr>
          <w:lang w:val="fi-FI"/>
        </w:rPr>
        <w:t>matkan, hän ampuu Saint Sunnivaa. Hän yrittää ensimmäiseksi kääntää alusta siten, että hänen raidetykkinsä osoittaa Saint</w:t>
      </w:r>
      <w:r w:rsidR="00883661">
        <w:rPr>
          <w:lang w:val="fi-FI"/>
        </w:rPr>
        <w:t xml:space="preserve"> Sunnivaan. Jos tämä onnistuu, 2</w:t>
      </w:r>
      <w:r w:rsidR="00C03BC4">
        <w:rPr>
          <w:lang w:val="fi-FI"/>
        </w:rPr>
        <w:t xml:space="preserve">000 km päästä tuleva </w:t>
      </w:r>
      <w:r w:rsidR="00AF0C41">
        <w:rPr>
          <w:lang w:val="fi-FI"/>
        </w:rPr>
        <w:t>raidetykin rypäs</w:t>
      </w:r>
      <w:r w:rsidR="00C03BC4">
        <w:rPr>
          <w:lang w:val="fi-FI"/>
        </w:rPr>
        <w:t xml:space="preserve"> </w:t>
      </w:r>
      <w:r w:rsidR="00AF0C41">
        <w:rPr>
          <w:lang w:val="fi-FI"/>
        </w:rPr>
        <w:t>laukaistaan</w:t>
      </w:r>
      <w:r w:rsidR="00A84AF3">
        <w:rPr>
          <w:lang w:val="fi-FI"/>
        </w:rPr>
        <w:t xml:space="preserve"> (10 km/s; </w:t>
      </w:r>
      <w:r w:rsidR="004B053A">
        <w:rPr>
          <w:lang w:val="fi-FI"/>
        </w:rPr>
        <w:t>3 minuutin lentoaika)</w:t>
      </w:r>
      <w:r w:rsidR="00AF0C41">
        <w:rPr>
          <w:lang w:val="fi-FI"/>
        </w:rPr>
        <w:t>. Jos ei,</w:t>
      </w:r>
      <w:r w:rsidR="00C03BC4">
        <w:rPr>
          <w:lang w:val="fi-FI"/>
        </w:rPr>
        <w:t xml:space="preserve"> 1 GW:n laserilla Saint Sunnivaa 1000 km päässä.</w:t>
      </w:r>
    </w:p>
    <w:p w14:paraId="2C86292A" w14:textId="77777777" w:rsidR="007B034B" w:rsidRDefault="007B034B" w:rsidP="006C6249">
      <w:pPr>
        <w:rPr>
          <w:lang w:val="fi-FI"/>
        </w:rPr>
      </w:pPr>
    </w:p>
    <w:p w14:paraId="31E5EF5A" w14:textId="77777777" w:rsidR="00B51B6D" w:rsidRDefault="00052681" w:rsidP="006C6249">
      <w:pPr>
        <w:rPr>
          <w:lang w:val="fi-FI"/>
        </w:rPr>
      </w:pPr>
      <w:r w:rsidRPr="003E1AC7">
        <w:rPr>
          <w:b/>
          <w:lang w:val="fi-FI"/>
        </w:rPr>
        <w:t>Haaste 1</w:t>
      </w:r>
      <w:r>
        <w:rPr>
          <w:lang w:val="fi-FI"/>
        </w:rPr>
        <w:t xml:space="preserve">: </w:t>
      </w:r>
      <w:r w:rsidR="00AF0C41">
        <w:rPr>
          <w:lang w:val="fi-FI"/>
        </w:rPr>
        <w:t>raidehaulikko</w:t>
      </w:r>
      <w:r w:rsidR="00554A2F">
        <w:rPr>
          <w:lang w:val="fi-FI"/>
        </w:rPr>
        <w:t xml:space="preserve"> (</w:t>
      </w:r>
      <w:r w:rsidR="004B4938">
        <w:rPr>
          <w:lang w:val="fi-FI"/>
        </w:rPr>
        <w:t>9</w:t>
      </w:r>
      <w:r w:rsidR="002D4A47">
        <w:rPr>
          <w:lang w:val="fi-FI"/>
        </w:rPr>
        <w:t xml:space="preserve"> kg keihäsrypäs joka jakautuu 9</w:t>
      </w:r>
      <w:r w:rsidR="00554A2F">
        <w:rPr>
          <w:lang w:val="fi-FI"/>
        </w:rPr>
        <w:t xml:space="preserve"> pienemmäksi keihääksi</w:t>
      </w:r>
      <w:r w:rsidR="004B4938">
        <w:rPr>
          <w:lang w:val="fi-FI"/>
        </w:rPr>
        <w:t xml:space="preserve"> - 1,2 m x 0,01 m x 0,01</w:t>
      </w:r>
      <w:r w:rsidR="00DA5769">
        <w:rPr>
          <w:lang w:val="fi-FI"/>
        </w:rPr>
        <w:t xml:space="preserve"> m</w:t>
      </w:r>
      <w:r w:rsidR="00554A2F">
        <w:rPr>
          <w:lang w:val="fi-FI"/>
        </w:rPr>
        <w:t>)</w:t>
      </w:r>
    </w:p>
    <w:p w14:paraId="5D1C17ED" w14:textId="77777777" w:rsidR="00052681" w:rsidRDefault="00052681" w:rsidP="00052681">
      <w:pPr>
        <w:numPr>
          <w:ilvl w:val="0"/>
          <w:numId w:val="3"/>
        </w:numPr>
        <w:rPr>
          <w:lang w:val="fi-FI"/>
        </w:rPr>
      </w:pPr>
      <w:r>
        <w:rPr>
          <w:lang w:val="fi-FI"/>
        </w:rPr>
        <w:t xml:space="preserve">ampujat: </w:t>
      </w:r>
      <w:r w:rsidR="00691B07">
        <w:rPr>
          <w:lang w:val="fi-FI"/>
        </w:rPr>
        <w:t>Falk 6, Masterman 4: huomaa pituusakselin kääntyvän Saint Sunnivaa kohti, voi pyytää väistöliikkeitä</w:t>
      </w:r>
    </w:p>
    <w:p w14:paraId="19CEBCD6" w14:textId="77777777" w:rsidR="00691B07" w:rsidRDefault="005D43A2" w:rsidP="00052681">
      <w:pPr>
        <w:numPr>
          <w:ilvl w:val="0"/>
          <w:numId w:val="3"/>
        </w:numPr>
        <w:rPr>
          <w:lang w:val="fi-FI"/>
        </w:rPr>
      </w:pPr>
      <w:r>
        <w:rPr>
          <w:lang w:val="fi-FI"/>
        </w:rPr>
        <w:t>sensorit: havaitsevat raidehaulit</w:t>
      </w:r>
    </w:p>
    <w:p w14:paraId="2B2F1A23" w14:textId="77777777" w:rsidR="00691B07" w:rsidRDefault="00691B07" w:rsidP="00691B07">
      <w:pPr>
        <w:numPr>
          <w:ilvl w:val="1"/>
          <w:numId w:val="3"/>
        </w:numPr>
        <w:rPr>
          <w:lang w:val="fi-FI"/>
        </w:rPr>
      </w:pPr>
      <w:r>
        <w:rPr>
          <w:lang w:val="fi-FI"/>
        </w:rPr>
        <w:t>5</w:t>
      </w:r>
      <w:r w:rsidR="006C3AEC">
        <w:rPr>
          <w:lang w:val="fi-FI"/>
        </w:rPr>
        <w:t>: lähtiessä (180</w:t>
      </w:r>
      <w:r>
        <w:rPr>
          <w:lang w:val="fi-FI"/>
        </w:rPr>
        <w:t xml:space="preserve"> sekuntia aikaa väistää)</w:t>
      </w:r>
    </w:p>
    <w:p w14:paraId="490A73A0" w14:textId="77777777" w:rsidR="00691B07" w:rsidRDefault="00691B07" w:rsidP="00691B07">
      <w:pPr>
        <w:numPr>
          <w:ilvl w:val="1"/>
          <w:numId w:val="3"/>
        </w:numPr>
        <w:rPr>
          <w:lang w:val="fi-FI"/>
        </w:rPr>
      </w:pPr>
      <w:r>
        <w:rPr>
          <w:lang w:val="fi-FI"/>
        </w:rPr>
        <w:t xml:space="preserve">8: </w:t>
      </w:r>
      <w:r w:rsidR="00554A2F">
        <w:rPr>
          <w:lang w:val="fi-FI"/>
        </w:rPr>
        <w:t xml:space="preserve">alkumatkasta </w:t>
      </w:r>
      <w:r w:rsidR="006C3AEC">
        <w:rPr>
          <w:lang w:val="fi-FI"/>
        </w:rPr>
        <w:t>(90</w:t>
      </w:r>
      <w:r w:rsidR="006F54D2">
        <w:rPr>
          <w:lang w:val="fi-FI"/>
        </w:rPr>
        <w:t xml:space="preserve"> sekuntia aikaa)</w:t>
      </w:r>
    </w:p>
    <w:p w14:paraId="3102A2D5" w14:textId="77777777" w:rsidR="006F54D2" w:rsidRDefault="006C3AEC" w:rsidP="00691B07">
      <w:pPr>
        <w:numPr>
          <w:ilvl w:val="1"/>
          <w:numId w:val="3"/>
        </w:numPr>
        <w:rPr>
          <w:lang w:val="fi-FI"/>
        </w:rPr>
      </w:pPr>
      <w:r>
        <w:rPr>
          <w:lang w:val="fi-FI"/>
        </w:rPr>
        <w:t>12: loppumatkasta (30</w:t>
      </w:r>
      <w:r w:rsidR="00554A2F">
        <w:rPr>
          <w:lang w:val="fi-FI"/>
        </w:rPr>
        <w:t xml:space="preserve"> sekuntia)</w:t>
      </w:r>
    </w:p>
    <w:p w14:paraId="4D2D99D3" w14:textId="77777777" w:rsidR="00554A2F" w:rsidRDefault="006C3AEC" w:rsidP="00691B07">
      <w:pPr>
        <w:numPr>
          <w:ilvl w:val="1"/>
          <w:numId w:val="3"/>
        </w:numPr>
        <w:rPr>
          <w:lang w:val="fi-FI"/>
        </w:rPr>
      </w:pPr>
      <w:r>
        <w:rPr>
          <w:lang w:val="fi-FI"/>
        </w:rPr>
        <w:t>15: lähipuolustusetäisyydeltä (10</w:t>
      </w:r>
      <w:r w:rsidR="00554A2F">
        <w:rPr>
          <w:lang w:val="fi-FI"/>
        </w:rPr>
        <w:t xml:space="preserve"> sekuntia)</w:t>
      </w:r>
    </w:p>
    <w:p w14:paraId="69730253" w14:textId="77777777" w:rsidR="00554A2F" w:rsidRDefault="00554A2F" w:rsidP="00554A2F">
      <w:pPr>
        <w:numPr>
          <w:ilvl w:val="0"/>
          <w:numId w:val="3"/>
        </w:numPr>
        <w:rPr>
          <w:lang w:val="fi-FI"/>
        </w:rPr>
      </w:pPr>
      <w:r>
        <w:rPr>
          <w:lang w:val="fi-FI"/>
        </w:rPr>
        <w:t>torjunta</w:t>
      </w:r>
    </w:p>
    <w:p w14:paraId="7C2D1FB6" w14:textId="77777777" w:rsidR="00554A2F" w:rsidRDefault="00554A2F" w:rsidP="00554A2F">
      <w:pPr>
        <w:numPr>
          <w:ilvl w:val="1"/>
          <w:numId w:val="3"/>
        </w:numPr>
        <w:rPr>
          <w:lang w:val="fi-FI"/>
        </w:rPr>
      </w:pPr>
      <w:r>
        <w:rPr>
          <w:lang w:val="fi-FI"/>
        </w:rPr>
        <w:t xml:space="preserve">ampuja: 8 tai alle saada lähipuolustuslaserin jyvälle, 1 </w:t>
      </w:r>
      <w:r w:rsidR="004D218D">
        <w:rPr>
          <w:lang w:val="fi-FI"/>
        </w:rPr>
        <w:t>yritys / sekunti</w:t>
      </w:r>
    </w:p>
    <w:p w14:paraId="6A268918" w14:textId="77777777" w:rsidR="00554A2F" w:rsidRDefault="00554A2F" w:rsidP="00554A2F">
      <w:pPr>
        <w:numPr>
          <w:ilvl w:val="0"/>
          <w:numId w:val="3"/>
        </w:numPr>
        <w:rPr>
          <w:lang w:val="fi-FI"/>
        </w:rPr>
      </w:pPr>
      <w:r>
        <w:rPr>
          <w:lang w:val="fi-FI"/>
        </w:rPr>
        <w:t>väistö: pilotointi, käänteinen heitto sensoreihin nähden</w:t>
      </w:r>
    </w:p>
    <w:p w14:paraId="636640D9" w14:textId="77777777" w:rsidR="00554A2F" w:rsidRDefault="00C02461" w:rsidP="00554A2F">
      <w:pPr>
        <w:numPr>
          <w:ilvl w:val="0"/>
          <w:numId w:val="3"/>
        </w:numPr>
        <w:rPr>
          <w:lang w:val="fi-FI"/>
        </w:rPr>
      </w:pPr>
      <w:r>
        <w:rPr>
          <w:lang w:val="fi-FI"/>
        </w:rPr>
        <w:t>osumia 0-3</w:t>
      </w:r>
      <w:r w:rsidR="00554A2F">
        <w:rPr>
          <w:lang w:val="fi-FI"/>
        </w:rPr>
        <w:t>, riippuen torjunnasta ja pilotoinnista</w:t>
      </w:r>
    </w:p>
    <w:p w14:paraId="64D2AA95" w14:textId="1CFF9CD1" w:rsidR="00930078" w:rsidRDefault="002F0161" w:rsidP="00554A2F">
      <w:pPr>
        <w:numPr>
          <w:ilvl w:val="1"/>
          <w:numId w:val="3"/>
        </w:numPr>
        <w:rPr>
          <w:lang w:val="fi-FI"/>
        </w:rPr>
      </w:pPr>
      <w:r>
        <w:rPr>
          <w:lang w:val="fi-FI"/>
        </w:rPr>
        <w:t xml:space="preserve">aluksi: </w:t>
      </w:r>
      <w:r w:rsidR="00011550">
        <w:rPr>
          <w:lang w:val="fi-FI"/>
        </w:rPr>
        <w:t>taka</w:t>
      </w:r>
      <w:r w:rsidR="00930078">
        <w:rPr>
          <w:lang w:val="fi-FI"/>
        </w:rPr>
        <w:t>kylki kohti ammuksia</w:t>
      </w:r>
    </w:p>
    <w:p w14:paraId="00E70999" w14:textId="77777777" w:rsidR="00554A2F" w:rsidRDefault="00930078" w:rsidP="00554A2F">
      <w:pPr>
        <w:numPr>
          <w:ilvl w:val="1"/>
          <w:numId w:val="3"/>
        </w:numPr>
        <w:rPr>
          <w:lang w:val="fi-FI"/>
        </w:rPr>
      </w:pPr>
      <w:r>
        <w:rPr>
          <w:lang w:val="fi-FI"/>
        </w:rPr>
        <w:t>pilotin optiot: väistää kokonaan, minimoida profiili, tarjota jokin osa aluksesta</w:t>
      </w:r>
      <w:r w:rsidR="002F0161">
        <w:rPr>
          <w:lang w:val="fi-FI"/>
        </w:rPr>
        <w:t xml:space="preserve"> </w:t>
      </w:r>
    </w:p>
    <w:p w14:paraId="3A67E289" w14:textId="77777777" w:rsidR="00B51B6D" w:rsidRDefault="00B51B6D" w:rsidP="006C6249">
      <w:pPr>
        <w:rPr>
          <w:lang w:val="fi-FI"/>
        </w:rPr>
      </w:pPr>
    </w:p>
    <w:p w14:paraId="3E6A8533" w14:textId="77777777" w:rsidR="00B51B6D" w:rsidRDefault="003D2ACD" w:rsidP="006C6249">
      <w:pPr>
        <w:rPr>
          <w:lang w:val="fi-FI"/>
        </w:rPr>
      </w:pPr>
      <w:r>
        <w:rPr>
          <w:lang w:val="fi-FI"/>
        </w:rPr>
        <w:lastRenderedPageBreak/>
        <w:t>Vahinko: 4m panssaripenetraatio</w:t>
      </w:r>
      <w:r w:rsidR="00436F0C">
        <w:rPr>
          <w:lang w:val="fi-FI"/>
        </w:rPr>
        <w:t>; 1m ulkopanssaria =</w:t>
      </w:r>
      <w:r w:rsidR="005C60CF">
        <w:rPr>
          <w:lang w:val="fi-FI"/>
        </w:rPr>
        <w:t xml:space="preserve"> 1m reaktoria =</w:t>
      </w:r>
      <w:r w:rsidR="00436F0C">
        <w:rPr>
          <w:lang w:val="fi-FI"/>
        </w:rPr>
        <w:t xml:space="preserve"> 2m kansien välistä materiaalia = 10 m satunnaista sisähöttöä</w:t>
      </w:r>
    </w:p>
    <w:p w14:paraId="1784DC42" w14:textId="77777777" w:rsidR="00EF022A" w:rsidRDefault="00EF022A" w:rsidP="006C6249">
      <w:pPr>
        <w:rPr>
          <w:lang w:val="fi-FI"/>
        </w:rPr>
      </w:pPr>
    </w:p>
    <w:p w14:paraId="5F028493" w14:textId="77777777" w:rsidR="00EF022A" w:rsidRDefault="00EF022A" w:rsidP="006C6249">
      <w:pPr>
        <w:rPr>
          <w:lang w:val="fi-FI"/>
        </w:rPr>
      </w:pPr>
      <w:r>
        <w:rPr>
          <w:lang w:val="fi-FI"/>
        </w:rPr>
        <w:t>Tangoissa on höttöistä materiaalia olevat irtoavat siivekkeet, joiden tarkoitus on viedä jäähdytyspaneeleja mukanaan jos ne osuvat niihin. Ne eivät mihinkään sitä kovempaan vaikuta mitenkään.</w:t>
      </w:r>
    </w:p>
    <w:p w14:paraId="7EA4E8DE" w14:textId="77777777" w:rsidR="003D2ACD" w:rsidRDefault="003D2ACD" w:rsidP="006C6249">
      <w:pPr>
        <w:rPr>
          <w:lang w:val="fi-FI"/>
        </w:rPr>
      </w:pPr>
    </w:p>
    <w:p w14:paraId="17869B51" w14:textId="77777777" w:rsidR="00161AD1" w:rsidRDefault="003E1AC7" w:rsidP="006C6249">
      <w:pPr>
        <w:rPr>
          <w:lang w:val="fi-FI"/>
        </w:rPr>
      </w:pPr>
      <w:r>
        <w:rPr>
          <w:b/>
          <w:lang w:val="fi-FI"/>
        </w:rPr>
        <w:t xml:space="preserve">Haaste 2: </w:t>
      </w:r>
      <w:r w:rsidR="00ED53EA">
        <w:rPr>
          <w:lang w:val="fi-FI"/>
        </w:rPr>
        <w:t xml:space="preserve">laserit. </w:t>
      </w:r>
    </w:p>
    <w:p w14:paraId="22011FE9" w14:textId="77777777" w:rsidR="00B51B6D" w:rsidRDefault="00ED53EA" w:rsidP="00161AD1">
      <w:pPr>
        <w:numPr>
          <w:ilvl w:val="0"/>
          <w:numId w:val="3"/>
        </w:numPr>
        <w:rPr>
          <w:lang w:val="fi-FI"/>
        </w:rPr>
      </w:pPr>
      <w:r>
        <w:rPr>
          <w:lang w:val="fi-FI"/>
        </w:rPr>
        <w:t>2000 km päästä 1 GW:n laser haihdutta</w:t>
      </w:r>
      <w:r w:rsidR="00161AD1">
        <w:rPr>
          <w:lang w:val="fi-FI"/>
        </w:rPr>
        <w:t>a 40 cm panssaria 4 cm alueelta</w:t>
      </w:r>
    </w:p>
    <w:p w14:paraId="2031EAF0" w14:textId="77777777" w:rsidR="00161AD1" w:rsidRDefault="00522726" w:rsidP="00161AD1">
      <w:pPr>
        <w:numPr>
          <w:ilvl w:val="0"/>
          <w:numId w:val="3"/>
        </w:numPr>
        <w:rPr>
          <w:lang w:val="fi-FI"/>
        </w:rPr>
      </w:pPr>
      <w:r>
        <w:rPr>
          <w:lang w:val="fi-FI"/>
        </w:rPr>
        <w:t xml:space="preserve">tämä ei riitä mistään läpäisemään </w:t>
      </w:r>
      <w:r w:rsidR="00375886">
        <w:rPr>
          <w:lang w:val="fi-FI"/>
        </w:rPr>
        <w:t xml:space="preserve">runkoa, mutta sillä voi </w:t>
      </w:r>
      <w:r w:rsidR="003C183B">
        <w:rPr>
          <w:lang w:val="fi-FI"/>
        </w:rPr>
        <w:t>rikkoa jäähdyttimiä, tykkitorneja ja pintajärjestelmiä</w:t>
      </w:r>
    </w:p>
    <w:p w14:paraId="360EC2FE" w14:textId="77777777" w:rsidR="007F03D0" w:rsidRDefault="006F5B35" w:rsidP="007F03D0">
      <w:pPr>
        <w:numPr>
          <w:ilvl w:val="0"/>
          <w:numId w:val="3"/>
        </w:numPr>
        <w:rPr>
          <w:lang w:val="fi-FI"/>
        </w:rPr>
      </w:pPr>
      <w:r>
        <w:rPr>
          <w:lang w:val="fi-FI"/>
        </w:rPr>
        <w:t>Saint Sunnivan laserit ovat suojattu pyörivällä panssarilla</w:t>
      </w:r>
      <w:r w:rsidR="007F03D0">
        <w:rPr>
          <w:lang w:val="fi-FI"/>
        </w:rPr>
        <w:t>, joka suojaa 99% osumista</w:t>
      </w:r>
    </w:p>
    <w:p w14:paraId="6F5B60E3" w14:textId="77777777" w:rsidR="007F03D0" w:rsidRPr="007F03D0" w:rsidRDefault="007F03D0" w:rsidP="007F03D0">
      <w:pPr>
        <w:numPr>
          <w:ilvl w:val="0"/>
          <w:numId w:val="3"/>
        </w:numPr>
        <w:rPr>
          <w:lang w:val="fi-FI"/>
        </w:rPr>
      </w:pPr>
      <w:r>
        <w:rPr>
          <w:lang w:val="fi-FI"/>
        </w:rPr>
        <w:t>laser voi ampua täydellä teholla muutaman kerran minuutissa</w:t>
      </w:r>
    </w:p>
    <w:p w14:paraId="1FA0E3C5" w14:textId="77777777" w:rsidR="00155892" w:rsidRDefault="00155892" w:rsidP="00155892">
      <w:pPr>
        <w:rPr>
          <w:lang w:val="fi-FI"/>
        </w:rPr>
      </w:pPr>
    </w:p>
    <w:p w14:paraId="7A4EC76B" w14:textId="77777777" w:rsidR="00155892" w:rsidRDefault="00155892" w:rsidP="00155892">
      <w:pPr>
        <w:rPr>
          <w:lang w:val="fi-FI"/>
        </w:rPr>
      </w:pPr>
    </w:p>
    <w:p w14:paraId="3B453F52" w14:textId="77777777" w:rsidR="00155892" w:rsidRDefault="00155892" w:rsidP="00155892">
      <w:pPr>
        <w:rPr>
          <w:lang w:val="fi-FI"/>
        </w:rPr>
      </w:pPr>
      <w:r>
        <w:rPr>
          <w:lang w:val="fi-FI"/>
        </w:rPr>
        <w:t>Saint Sunnivan vastaisku</w:t>
      </w:r>
    </w:p>
    <w:p w14:paraId="6A9AF28C" w14:textId="77777777" w:rsidR="00155892" w:rsidRDefault="00155892" w:rsidP="00155892">
      <w:pPr>
        <w:rPr>
          <w:lang w:val="fi-FI"/>
        </w:rPr>
      </w:pPr>
    </w:p>
    <w:p w14:paraId="5557C2D2" w14:textId="77777777" w:rsidR="00155892" w:rsidRDefault="0045468C" w:rsidP="00155892">
      <w:pPr>
        <w:rPr>
          <w:lang w:val="fi-FI"/>
        </w:rPr>
      </w:pPr>
      <w:r w:rsidRPr="0045468C">
        <w:rPr>
          <w:b/>
          <w:lang w:val="fi-FI"/>
        </w:rPr>
        <w:t>Vastaus 1</w:t>
      </w:r>
      <w:r>
        <w:rPr>
          <w:lang w:val="fi-FI"/>
        </w:rPr>
        <w:t>: Laser</w:t>
      </w:r>
    </w:p>
    <w:p w14:paraId="22D9C397" w14:textId="77777777" w:rsidR="0045468C" w:rsidRDefault="0045468C" w:rsidP="0045468C">
      <w:pPr>
        <w:numPr>
          <w:ilvl w:val="0"/>
          <w:numId w:val="3"/>
        </w:numPr>
        <w:rPr>
          <w:lang w:val="fi-FI"/>
        </w:rPr>
      </w:pPr>
      <w:r>
        <w:rPr>
          <w:lang w:val="fi-FI"/>
        </w:rPr>
        <w:t xml:space="preserve">5 GW:n laserpulssi </w:t>
      </w:r>
      <w:r w:rsidR="008E1EE1">
        <w:rPr>
          <w:lang w:val="fi-FI"/>
        </w:rPr>
        <w:t xml:space="preserve">korventaa 3 cm kokoisen ja 2m syvän reiän </w:t>
      </w:r>
      <w:r w:rsidR="00E04D34">
        <w:rPr>
          <w:lang w:val="fi-FI"/>
        </w:rPr>
        <w:t>Bahariaan</w:t>
      </w:r>
    </w:p>
    <w:p w14:paraId="17312E68" w14:textId="77777777" w:rsidR="00BE1817" w:rsidRDefault="001E36A4" w:rsidP="00BE1817">
      <w:pPr>
        <w:numPr>
          <w:ilvl w:val="0"/>
          <w:numId w:val="3"/>
        </w:numPr>
        <w:rPr>
          <w:lang w:val="fi-FI"/>
        </w:rPr>
      </w:pPr>
      <w:r>
        <w:rPr>
          <w:lang w:val="fi-FI"/>
        </w:rPr>
        <w:t xml:space="preserve">pelkästään laserilla Baharia voidaan </w:t>
      </w:r>
      <w:r w:rsidR="00C12CF6">
        <w:rPr>
          <w:lang w:val="fi-FI"/>
        </w:rPr>
        <w:t>kaivertaa suikaleiksi</w:t>
      </w:r>
    </w:p>
    <w:p w14:paraId="54CE083F" w14:textId="77777777" w:rsidR="00BE1817" w:rsidRPr="00BE1817" w:rsidRDefault="007F03D0" w:rsidP="00BE1817">
      <w:pPr>
        <w:numPr>
          <w:ilvl w:val="0"/>
          <w:numId w:val="3"/>
        </w:numPr>
        <w:rPr>
          <w:lang w:val="fi-FI"/>
        </w:rPr>
      </w:pPr>
      <w:r>
        <w:rPr>
          <w:lang w:val="fi-FI"/>
        </w:rPr>
        <w:t>laserilla voi ampua turvallisesti 2 kertaa minuutissa</w:t>
      </w:r>
    </w:p>
    <w:p w14:paraId="7F1F4920" w14:textId="77777777" w:rsidR="00522C51" w:rsidRDefault="00522C51" w:rsidP="006C6249">
      <w:pPr>
        <w:rPr>
          <w:lang w:val="fi-FI"/>
        </w:rPr>
      </w:pPr>
    </w:p>
    <w:p w14:paraId="6E455492" w14:textId="77777777" w:rsidR="003E1AC7" w:rsidRDefault="00654CB6" w:rsidP="006C6249">
      <w:pPr>
        <w:rPr>
          <w:lang w:val="fi-FI"/>
        </w:rPr>
      </w:pPr>
      <w:r w:rsidRPr="00654CB6">
        <w:rPr>
          <w:b/>
          <w:lang w:val="fi-FI"/>
        </w:rPr>
        <w:t>Vastaus 2</w:t>
      </w:r>
      <w:r>
        <w:rPr>
          <w:lang w:val="fi-FI"/>
        </w:rPr>
        <w:t>: Raidetykki</w:t>
      </w:r>
    </w:p>
    <w:p w14:paraId="74CA604B" w14:textId="77777777" w:rsidR="00654CB6" w:rsidRDefault="00654CB6" w:rsidP="00654CB6">
      <w:pPr>
        <w:numPr>
          <w:ilvl w:val="0"/>
          <w:numId w:val="3"/>
        </w:numPr>
        <w:rPr>
          <w:lang w:val="fi-FI"/>
        </w:rPr>
      </w:pPr>
      <w:r>
        <w:rPr>
          <w:lang w:val="fi-FI"/>
        </w:rPr>
        <w:t>jos Saint Sunniva saa käännettyä keulan kohti Bahariaa, se voi käytännössä pudottaa minkä tahansa Baharian järjestelmistä</w:t>
      </w:r>
    </w:p>
    <w:p w14:paraId="12DD15CF" w14:textId="77777777" w:rsidR="0070771A" w:rsidRDefault="0070771A" w:rsidP="00654CB6">
      <w:pPr>
        <w:numPr>
          <w:ilvl w:val="0"/>
          <w:numId w:val="3"/>
        </w:numPr>
        <w:rPr>
          <w:lang w:val="fi-FI"/>
        </w:rPr>
      </w:pPr>
      <w:r>
        <w:rPr>
          <w:lang w:val="fi-FI"/>
        </w:rPr>
        <w:t>ainoa torjuntakeino on, etttä Baharia on osunut Saint Sunnivan järjestelmiin tai raidetykin kiskoon</w:t>
      </w:r>
    </w:p>
    <w:p w14:paraId="469A63B7" w14:textId="77777777" w:rsidR="0070771A" w:rsidRDefault="0070771A" w:rsidP="0070771A">
      <w:pPr>
        <w:rPr>
          <w:lang w:val="fi-FI"/>
        </w:rPr>
      </w:pPr>
    </w:p>
    <w:p w14:paraId="2BF04231" w14:textId="77777777" w:rsidR="0070771A" w:rsidRDefault="0070771A" w:rsidP="0070771A">
      <w:pPr>
        <w:rPr>
          <w:lang w:val="fi-FI"/>
        </w:rPr>
      </w:pPr>
      <w:r w:rsidRPr="0070771A">
        <w:rPr>
          <w:b/>
          <w:lang w:val="fi-FI"/>
        </w:rPr>
        <w:t>Vastaus 3</w:t>
      </w:r>
      <w:r>
        <w:rPr>
          <w:lang w:val="fi-FI"/>
        </w:rPr>
        <w:t>: Ohjukset</w:t>
      </w:r>
    </w:p>
    <w:p w14:paraId="3B281C0E" w14:textId="77777777" w:rsidR="00522C51" w:rsidRDefault="007058E4" w:rsidP="00FE13CD">
      <w:pPr>
        <w:numPr>
          <w:ilvl w:val="0"/>
          <w:numId w:val="3"/>
        </w:numPr>
        <w:rPr>
          <w:lang w:val="fi-FI"/>
        </w:rPr>
      </w:pPr>
      <w:r>
        <w:rPr>
          <w:lang w:val="fi-FI"/>
        </w:rPr>
        <w:t>ampumalla yhden tai useamman ohjuksen Saint Sunniva pystyy tuhoamaan Baharian halutussa laajuudessa</w:t>
      </w:r>
    </w:p>
    <w:p w14:paraId="0CC91F27" w14:textId="77777777" w:rsidR="007058E4" w:rsidRDefault="00B65C7A" w:rsidP="00FE13CD">
      <w:pPr>
        <w:numPr>
          <w:ilvl w:val="0"/>
          <w:numId w:val="3"/>
        </w:numPr>
        <w:rPr>
          <w:lang w:val="fi-FI"/>
        </w:rPr>
      </w:pPr>
      <w:r>
        <w:rPr>
          <w:lang w:val="fi-FI"/>
        </w:rPr>
        <w:t xml:space="preserve">puolustuksena </w:t>
      </w:r>
      <w:r w:rsidR="00545418">
        <w:rPr>
          <w:lang w:val="fi-FI"/>
        </w:rPr>
        <w:t>ohjuksia voi yrittää ampua matkalla</w:t>
      </w:r>
    </w:p>
    <w:p w14:paraId="1ABCDB62" w14:textId="77777777" w:rsidR="00545418" w:rsidRDefault="00F84226" w:rsidP="00FE13CD">
      <w:pPr>
        <w:numPr>
          <w:ilvl w:val="0"/>
          <w:numId w:val="3"/>
        </w:numPr>
        <w:rPr>
          <w:lang w:val="fi-FI"/>
        </w:rPr>
      </w:pPr>
      <w:r>
        <w:rPr>
          <w:lang w:val="fi-FI"/>
        </w:rPr>
        <w:t>ohjus matkustaa 2000 km 1.5 minuutissa</w:t>
      </w:r>
      <w:r w:rsidR="00A02787">
        <w:rPr>
          <w:lang w:val="fi-FI"/>
        </w:rPr>
        <w:t>; Baharia voi koettaa kolme kertaa ampua sen alas</w:t>
      </w:r>
    </w:p>
    <w:p w14:paraId="5A390BA0" w14:textId="77777777" w:rsidR="00FE13CD" w:rsidRDefault="00FE13CD" w:rsidP="006C6249">
      <w:pPr>
        <w:rPr>
          <w:lang w:val="fi-FI"/>
        </w:rPr>
      </w:pPr>
    </w:p>
    <w:p w14:paraId="597FEED6" w14:textId="77777777" w:rsidR="00B51B6D" w:rsidRDefault="00B51B6D" w:rsidP="006C6249">
      <w:pPr>
        <w:rPr>
          <w:lang w:val="fi-FI"/>
        </w:rPr>
      </w:pPr>
    </w:p>
    <w:p w14:paraId="1BFA6F4C" w14:textId="77777777" w:rsidR="007B034B" w:rsidRDefault="004A2F6C" w:rsidP="006C6249">
      <w:pPr>
        <w:rPr>
          <w:lang w:val="fi-FI"/>
        </w:rPr>
      </w:pPr>
      <w:r>
        <w:rPr>
          <w:lang w:val="fi-FI"/>
        </w:rPr>
        <w:t>Silta:</w:t>
      </w:r>
    </w:p>
    <w:p w14:paraId="718C6B22" w14:textId="77777777" w:rsidR="004A2F6C" w:rsidRDefault="004A2F6C" w:rsidP="006C6249">
      <w:pPr>
        <w:rPr>
          <w:lang w:val="fi-FI"/>
        </w:rPr>
      </w:pPr>
    </w:p>
    <w:p w14:paraId="32F6DDDB" w14:textId="77777777" w:rsidR="004A2F6C" w:rsidRDefault="004A2F6C" w:rsidP="006C6249">
      <w:pPr>
        <w:rPr>
          <w:lang w:val="fi-FI"/>
        </w:rPr>
      </w:pPr>
      <w:r>
        <w:rPr>
          <w:lang w:val="fi-FI"/>
        </w:rPr>
        <w:t>Halkenhvad</w:t>
      </w:r>
    </w:p>
    <w:p w14:paraId="43A9E09E" w14:textId="77777777" w:rsidR="004A2F6C" w:rsidRDefault="004A2F6C" w:rsidP="006C6249">
      <w:pPr>
        <w:rPr>
          <w:lang w:val="fi-FI"/>
        </w:rPr>
      </w:pPr>
      <w:r>
        <w:rPr>
          <w:lang w:val="fi-FI"/>
        </w:rPr>
        <w:t>Qassim</w:t>
      </w:r>
    </w:p>
    <w:p w14:paraId="671AE0DE" w14:textId="77777777" w:rsidR="004A2F6C" w:rsidRDefault="004A2F6C" w:rsidP="006C6249">
      <w:pPr>
        <w:rPr>
          <w:lang w:val="fi-FI"/>
        </w:rPr>
      </w:pPr>
      <w:r>
        <w:rPr>
          <w:lang w:val="fi-FI"/>
        </w:rPr>
        <w:t>siltaupseeri: Iglesias</w:t>
      </w:r>
    </w:p>
    <w:p w14:paraId="0D318BD4" w14:textId="77777777" w:rsidR="004A2F6C" w:rsidRDefault="004A2F6C" w:rsidP="006C6249">
      <w:pPr>
        <w:rPr>
          <w:lang w:val="fi-FI"/>
        </w:rPr>
      </w:pPr>
      <w:r>
        <w:rPr>
          <w:lang w:val="fi-FI"/>
        </w:rPr>
        <w:t xml:space="preserve">sensorit: </w:t>
      </w:r>
      <w:r w:rsidR="00F662DF">
        <w:rPr>
          <w:lang w:val="fi-FI"/>
        </w:rPr>
        <w:t>Sepulveda, ??</w:t>
      </w:r>
    </w:p>
    <w:p w14:paraId="40CDFC10" w14:textId="77777777" w:rsidR="004A2F6C" w:rsidRDefault="00F662DF" w:rsidP="006C6249">
      <w:pPr>
        <w:rPr>
          <w:lang w:val="fi-FI"/>
        </w:rPr>
      </w:pPr>
      <w:r>
        <w:rPr>
          <w:lang w:val="fi-FI"/>
        </w:rPr>
        <w:t>viestintä: ?? [Hwang?]</w:t>
      </w:r>
    </w:p>
    <w:p w14:paraId="394BC68F" w14:textId="77777777" w:rsidR="00155ABB" w:rsidRPr="00FB3617" w:rsidRDefault="00F662DF" w:rsidP="006C6249">
      <w:pPr>
        <w:rPr>
          <w:lang w:val="en-GB"/>
        </w:rPr>
      </w:pPr>
      <w:r w:rsidRPr="00FB3617">
        <w:rPr>
          <w:lang w:val="en-GB"/>
        </w:rPr>
        <w:t>ampujat: Falk, ??</w:t>
      </w:r>
      <w:r w:rsidR="00086ED6" w:rsidRPr="00FB3617">
        <w:rPr>
          <w:lang w:val="en-GB"/>
        </w:rPr>
        <w:t xml:space="preserve"> [Masterman]</w:t>
      </w:r>
    </w:p>
    <w:p w14:paraId="2B0D2023" w14:textId="77777777" w:rsidR="004A2F6C" w:rsidRDefault="00E0599F" w:rsidP="006C6249">
      <w:pPr>
        <w:rPr>
          <w:lang w:val="fi-FI"/>
        </w:rPr>
      </w:pPr>
      <w:r w:rsidRPr="00FB3617">
        <w:rPr>
          <w:lang w:val="en-GB"/>
        </w:rPr>
        <w:t xml:space="preserve">pilotti: </w:t>
      </w:r>
      <w:r w:rsidR="00086ED6" w:rsidRPr="00FB3617">
        <w:rPr>
          <w:lang w:val="en-GB"/>
        </w:rPr>
        <w:t>de Vooght</w:t>
      </w:r>
      <w:r w:rsidR="00F314D7" w:rsidRPr="00FB3617">
        <w:rPr>
          <w:lang w:val="en-GB"/>
        </w:rPr>
        <w:t xml:space="preserve"> + koul. </w:t>
      </w:r>
      <w:r w:rsidR="00F314D7">
        <w:rPr>
          <w:lang w:val="fi-FI"/>
        </w:rPr>
        <w:t>Olano</w:t>
      </w:r>
    </w:p>
    <w:p w14:paraId="31969D6E" w14:textId="77777777" w:rsidR="004A2F6C" w:rsidRDefault="00086ED6" w:rsidP="006C6249">
      <w:pPr>
        <w:rPr>
          <w:lang w:val="fi-FI"/>
        </w:rPr>
      </w:pPr>
      <w:r>
        <w:rPr>
          <w:lang w:val="fi-FI"/>
        </w:rPr>
        <w:t>alusjärjestelmät: ??</w:t>
      </w:r>
    </w:p>
    <w:p w14:paraId="7A226012" w14:textId="77777777" w:rsidR="00086ED6" w:rsidRDefault="00086ED6" w:rsidP="006C6249">
      <w:pPr>
        <w:rPr>
          <w:lang w:val="fi-FI"/>
        </w:rPr>
      </w:pPr>
    </w:p>
    <w:p w14:paraId="13CC8DF3" w14:textId="77777777" w:rsidR="00086ED6" w:rsidRDefault="00086ED6" w:rsidP="006C6249">
      <w:pPr>
        <w:rPr>
          <w:lang w:val="fi-FI"/>
        </w:rPr>
      </w:pPr>
      <w:r>
        <w:rPr>
          <w:lang w:val="fi-FI"/>
        </w:rPr>
        <w:t>Konehuone:</w:t>
      </w:r>
    </w:p>
    <w:p w14:paraId="296E5D0C" w14:textId="77777777" w:rsidR="00086ED6" w:rsidRDefault="00086ED6" w:rsidP="006C6249">
      <w:pPr>
        <w:rPr>
          <w:lang w:val="fi-FI"/>
        </w:rPr>
      </w:pPr>
    </w:p>
    <w:p w14:paraId="09F470ED" w14:textId="77777777" w:rsidR="00086ED6" w:rsidRDefault="00086ED6" w:rsidP="006C6249">
      <w:pPr>
        <w:rPr>
          <w:lang w:val="fi-FI"/>
        </w:rPr>
      </w:pPr>
      <w:r>
        <w:rPr>
          <w:lang w:val="fi-FI"/>
        </w:rPr>
        <w:t>koneupseeri: Coleman [jos ei lähdössä korjaamaan reaktoria, tällöin Vilén]</w:t>
      </w:r>
    </w:p>
    <w:p w14:paraId="019CE63B" w14:textId="77777777" w:rsidR="00086ED6" w:rsidRDefault="00086ED6" w:rsidP="006C6249">
      <w:pPr>
        <w:rPr>
          <w:lang w:val="fi-FI"/>
        </w:rPr>
      </w:pPr>
      <w:r>
        <w:rPr>
          <w:lang w:val="fi-FI"/>
        </w:rPr>
        <w:t>operaattorit: Chemnitz, ?? [Norrhjelm]</w:t>
      </w:r>
    </w:p>
    <w:p w14:paraId="7B390666" w14:textId="77777777" w:rsidR="004A2F6C" w:rsidRDefault="004A2F6C" w:rsidP="006C6249">
      <w:pPr>
        <w:rPr>
          <w:lang w:val="fi-FI"/>
        </w:rPr>
      </w:pPr>
    </w:p>
    <w:p w14:paraId="55B77443" w14:textId="77777777" w:rsidR="00086ED6" w:rsidRDefault="00086ED6" w:rsidP="006C6249">
      <w:pPr>
        <w:rPr>
          <w:lang w:val="fi-FI"/>
        </w:rPr>
      </w:pPr>
      <w:r>
        <w:rPr>
          <w:lang w:val="fi-FI"/>
        </w:rPr>
        <w:t>Järjestelmät:</w:t>
      </w:r>
    </w:p>
    <w:p w14:paraId="79F4016F" w14:textId="77777777" w:rsidR="00086ED6" w:rsidRDefault="00086ED6" w:rsidP="006C6249">
      <w:pPr>
        <w:rPr>
          <w:lang w:val="fi-FI"/>
        </w:rPr>
      </w:pPr>
    </w:p>
    <w:p w14:paraId="20E7EA06" w14:textId="77777777" w:rsidR="00086ED6" w:rsidRDefault="00086ED6" w:rsidP="006C6249">
      <w:pPr>
        <w:rPr>
          <w:lang w:val="fi-FI"/>
        </w:rPr>
      </w:pPr>
      <w:r>
        <w:rPr>
          <w:lang w:val="fi-FI"/>
        </w:rPr>
        <w:t xml:space="preserve">järjjestelmäupseeri: </w:t>
      </w:r>
      <w:r w:rsidR="00022A82">
        <w:rPr>
          <w:lang w:val="fi-FI"/>
        </w:rPr>
        <w:t>Fjell</w:t>
      </w:r>
    </w:p>
    <w:p w14:paraId="7C09B4D4" w14:textId="77777777" w:rsidR="00022A82" w:rsidRDefault="00022A82" w:rsidP="006C6249">
      <w:pPr>
        <w:rPr>
          <w:lang w:val="fi-FI"/>
        </w:rPr>
      </w:pPr>
      <w:r>
        <w:rPr>
          <w:lang w:val="fi-FI"/>
        </w:rPr>
        <w:t>järjestelmäoperaatorit</w:t>
      </w:r>
      <w:r w:rsidR="00A06784">
        <w:rPr>
          <w:lang w:val="fi-FI"/>
        </w:rPr>
        <w:t>: Holst, Rapp, [Vettermoln],</w:t>
      </w:r>
      <w:r>
        <w:rPr>
          <w:lang w:val="fi-FI"/>
        </w:rPr>
        <w:t xml:space="preserve"> [Gonzales]</w:t>
      </w:r>
    </w:p>
    <w:p w14:paraId="1B6B2241" w14:textId="77777777" w:rsidR="004A2F6C" w:rsidRDefault="00022A82" w:rsidP="006C6249">
      <w:pPr>
        <w:rPr>
          <w:lang w:val="fi-FI"/>
        </w:rPr>
      </w:pPr>
      <w:r>
        <w:rPr>
          <w:lang w:val="fi-FI"/>
        </w:rPr>
        <w:t>vara-ampuja: Binselah</w:t>
      </w:r>
    </w:p>
    <w:p w14:paraId="780DC731" w14:textId="77777777" w:rsidR="00022A82" w:rsidRDefault="00022A82" w:rsidP="006C6249">
      <w:pPr>
        <w:rPr>
          <w:lang w:val="fi-FI"/>
        </w:rPr>
      </w:pPr>
    </w:p>
    <w:p w14:paraId="439F89C1" w14:textId="77777777" w:rsidR="004A2F6C" w:rsidRDefault="00877FB6" w:rsidP="006C6249">
      <w:pPr>
        <w:rPr>
          <w:lang w:val="fi-FI"/>
        </w:rPr>
      </w:pPr>
      <w:r>
        <w:rPr>
          <w:lang w:val="fi-FI"/>
        </w:rPr>
        <w:t>Sukkula:</w:t>
      </w:r>
    </w:p>
    <w:p w14:paraId="5A747AC4" w14:textId="77777777" w:rsidR="00877FB6" w:rsidRDefault="00877FB6" w:rsidP="006C6249">
      <w:pPr>
        <w:rPr>
          <w:lang w:val="fi-FI"/>
        </w:rPr>
      </w:pPr>
    </w:p>
    <w:p w14:paraId="4196A03F" w14:textId="77777777" w:rsidR="00877FB6" w:rsidRDefault="00BE4618" w:rsidP="006C6249">
      <w:pPr>
        <w:rPr>
          <w:lang w:val="fi-FI"/>
        </w:rPr>
      </w:pPr>
      <w:r>
        <w:rPr>
          <w:lang w:val="fi-FI"/>
        </w:rPr>
        <w:t>Pilotti: Bogedal</w:t>
      </w:r>
    </w:p>
    <w:p w14:paraId="4A8E7212" w14:textId="77777777" w:rsidR="00BE4618" w:rsidRDefault="00BE4618" w:rsidP="006C6249">
      <w:pPr>
        <w:rPr>
          <w:lang w:val="fi-FI"/>
        </w:rPr>
      </w:pPr>
      <w:r>
        <w:rPr>
          <w:lang w:val="fi-FI"/>
        </w:rPr>
        <w:t>Valtaus-AU: Acosta</w:t>
      </w:r>
    </w:p>
    <w:p w14:paraId="55BAE691" w14:textId="77777777" w:rsidR="00BE4618" w:rsidRDefault="00BE4618" w:rsidP="006C6249">
      <w:pPr>
        <w:rPr>
          <w:lang w:val="fi-FI"/>
        </w:rPr>
      </w:pPr>
      <w:r>
        <w:rPr>
          <w:lang w:val="fi-FI"/>
        </w:rPr>
        <w:t>Valtausryhmä: ??</w:t>
      </w:r>
    </w:p>
    <w:p w14:paraId="7E2C3432" w14:textId="77777777" w:rsidR="00BE4618" w:rsidRDefault="00BE4618" w:rsidP="006C6249">
      <w:pPr>
        <w:rPr>
          <w:lang w:val="fi-FI"/>
        </w:rPr>
      </w:pPr>
      <w:r>
        <w:rPr>
          <w:lang w:val="fi-FI"/>
        </w:rPr>
        <w:t>(mahd: reaktoriteknikko + apulainen)</w:t>
      </w:r>
    </w:p>
    <w:p w14:paraId="00DB551C" w14:textId="77777777" w:rsidR="00877FB6" w:rsidRDefault="00877FB6" w:rsidP="006C6249">
      <w:pPr>
        <w:rPr>
          <w:lang w:val="fi-FI"/>
        </w:rPr>
      </w:pPr>
    </w:p>
    <w:p w14:paraId="795CB8DC" w14:textId="77777777" w:rsidR="00877FB6" w:rsidRDefault="00F314D7" w:rsidP="006C6249">
      <w:pPr>
        <w:rPr>
          <w:lang w:val="fi-FI"/>
        </w:rPr>
      </w:pPr>
      <w:r>
        <w:rPr>
          <w:lang w:val="fi-FI"/>
        </w:rPr>
        <w:t xml:space="preserve">Lääkintä: Santangeli, </w:t>
      </w:r>
      <w:r w:rsidR="00C2788A">
        <w:rPr>
          <w:lang w:val="fi-FI"/>
        </w:rPr>
        <w:t>[koul. Sokolov]</w:t>
      </w:r>
    </w:p>
    <w:p w14:paraId="752CB7C5" w14:textId="77777777" w:rsidR="00F314D7" w:rsidRDefault="00F314D7" w:rsidP="006C6249">
      <w:pPr>
        <w:rPr>
          <w:lang w:val="fi-FI"/>
        </w:rPr>
      </w:pPr>
    </w:p>
    <w:p w14:paraId="4F9302DE" w14:textId="77777777" w:rsidR="009716F0" w:rsidRDefault="00864C5E" w:rsidP="006C6249">
      <w:pPr>
        <w:rPr>
          <w:lang w:val="fi-FI"/>
        </w:rPr>
      </w:pPr>
      <w:r>
        <w:rPr>
          <w:lang w:val="fi-FI"/>
        </w:rPr>
        <w:t>Logistiikkakansi</w:t>
      </w:r>
      <w:r w:rsidR="009716F0">
        <w:rPr>
          <w:lang w:val="fi-FI"/>
        </w:rPr>
        <w:t xml:space="preserve">: </w:t>
      </w:r>
      <w:r>
        <w:rPr>
          <w:lang w:val="fi-FI"/>
        </w:rPr>
        <w:t>Orsson, Grandalupo</w:t>
      </w:r>
    </w:p>
    <w:p w14:paraId="55E1D3B1" w14:textId="77777777" w:rsidR="009716F0" w:rsidRDefault="009716F0" w:rsidP="006C6249">
      <w:pPr>
        <w:rPr>
          <w:lang w:val="fi-FI"/>
        </w:rPr>
      </w:pPr>
    </w:p>
    <w:p w14:paraId="53830D5C" w14:textId="77777777" w:rsidR="00F314D7" w:rsidRPr="00FF649D" w:rsidRDefault="00F522C3" w:rsidP="006C6249">
      <w:r w:rsidRPr="00FF649D">
        <w:t>Unessa:</w:t>
      </w:r>
    </w:p>
    <w:p w14:paraId="65A45704" w14:textId="77777777" w:rsidR="000D4E6B" w:rsidRPr="00FF649D" w:rsidRDefault="000D4E6B" w:rsidP="006C6249"/>
    <w:p w14:paraId="6CAB1110" w14:textId="77777777" w:rsidR="000D4E6B" w:rsidRPr="008D354A" w:rsidRDefault="00F522C3" w:rsidP="006C6249">
      <w:r w:rsidRPr="008D354A">
        <w:t>Ayez</w:t>
      </w:r>
    </w:p>
    <w:p w14:paraId="79BA8021" w14:textId="77777777" w:rsidR="00F522C3" w:rsidRPr="008D354A" w:rsidRDefault="00F522C3" w:rsidP="006C6249">
      <w:r w:rsidRPr="008D354A">
        <w:t>Jaramillo</w:t>
      </w:r>
    </w:p>
    <w:p w14:paraId="02D272CB" w14:textId="77777777" w:rsidR="00A8178A" w:rsidRPr="008D354A" w:rsidRDefault="00A8178A" w:rsidP="006C6249">
      <w:r w:rsidRPr="008D354A">
        <w:t>Douglas</w:t>
      </w:r>
    </w:p>
    <w:p w14:paraId="5E8A9283" w14:textId="77777777" w:rsidR="00A8178A" w:rsidRPr="008D354A" w:rsidRDefault="00A8178A" w:rsidP="006C6249">
      <w:r w:rsidRPr="008D354A">
        <w:t>Valchak</w:t>
      </w:r>
    </w:p>
    <w:p w14:paraId="05239159" w14:textId="77777777" w:rsidR="00F522C3" w:rsidRPr="008D354A" w:rsidRDefault="00864C5E" w:rsidP="006C6249">
      <w:r w:rsidRPr="008D354A">
        <w:t>Busques</w:t>
      </w:r>
    </w:p>
    <w:p w14:paraId="408BC113" w14:textId="77777777" w:rsidR="00A8178A" w:rsidRPr="00EC412A" w:rsidRDefault="005155D5" w:rsidP="006C6249">
      <w:pPr>
        <w:rPr>
          <w:lang w:val="fi-FI"/>
        </w:rPr>
      </w:pPr>
      <w:r w:rsidRPr="00EC412A">
        <w:rPr>
          <w:lang w:val="fi-FI"/>
        </w:rPr>
        <w:t>Perrigos</w:t>
      </w:r>
    </w:p>
    <w:p w14:paraId="4C7AC327" w14:textId="77777777" w:rsidR="005155D5" w:rsidRPr="00EC412A" w:rsidRDefault="005155D5" w:rsidP="006C6249">
      <w:pPr>
        <w:rPr>
          <w:lang w:val="fi-FI"/>
        </w:rPr>
      </w:pPr>
    </w:p>
    <w:p w14:paraId="1C9D936D" w14:textId="77777777" w:rsidR="00A8178A" w:rsidRPr="00EC412A" w:rsidRDefault="00A8178A" w:rsidP="006C6249">
      <w:pPr>
        <w:rPr>
          <w:lang w:val="fi-FI"/>
        </w:rPr>
      </w:pPr>
      <w:r w:rsidRPr="00EC412A">
        <w:rPr>
          <w:lang w:val="fi-FI"/>
        </w:rPr>
        <w:t>Vapaalla:</w:t>
      </w:r>
    </w:p>
    <w:p w14:paraId="642D716C" w14:textId="77777777" w:rsidR="00A8178A" w:rsidRPr="00EC412A" w:rsidRDefault="00A8178A" w:rsidP="006C6249">
      <w:pPr>
        <w:rPr>
          <w:lang w:val="fi-FI"/>
        </w:rPr>
      </w:pPr>
    </w:p>
    <w:p w14:paraId="3E65183F" w14:textId="77777777" w:rsidR="00A8178A" w:rsidRDefault="00A8178A" w:rsidP="006C6249">
      <w:pPr>
        <w:rPr>
          <w:lang w:val="fi-FI"/>
        </w:rPr>
      </w:pPr>
      <w:r>
        <w:rPr>
          <w:lang w:val="fi-FI"/>
        </w:rPr>
        <w:t>Vandergraf (upseerikerho)</w:t>
      </w:r>
    </w:p>
    <w:p w14:paraId="476004D3" w14:textId="77777777" w:rsidR="00A8178A" w:rsidRDefault="00A8178A" w:rsidP="006C6249">
      <w:pPr>
        <w:rPr>
          <w:lang w:val="fi-FI"/>
        </w:rPr>
      </w:pPr>
      <w:r>
        <w:rPr>
          <w:lang w:val="fi-FI"/>
        </w:rPr>
        <w:t>Guanchana (upseerikerho)</w:t>
      </w:r>
    </w:p>
    <w:p w14:paraId="49A5E79F" w14:textId="77777777" w:rsidR="00A8178A" w:rsidRDefault="00A8178A" w:rsidP="006C6249">
      <w:pPr>
        <w:rPr>
          <w:lang w:val="fi-FI"/>
        </w:rPr>
      </w:pPr>
      <w:r>
        <w:rPr>
          <w:lang w:val="fi-FI"/>
        </w:rPr>
        <w:t>Olafsen (punttisali)</w:t>
      </w:r>
    </w:p>
    <w:p w14:paraId="7CB397D9" w14:textId="77777777" w:rsidR="00A8178A" w:rsidRDefault="009367DF" w:rsidP="006C6249">
      <w:pPr>
        <w:rPr>
          <w:lang w:val="fi-FI"/>
        </w:rPr>
      </w:pPr>
      <w:r>
        <w:rPr>
          <w:lang w:val="fi-FI"/>
        </w:rPr>
        <w:t xml:space="preserve">Vilén (upseerikerho, jos ei konehuoneessa) </w:t>
      </w:r>
    </w:p>
    <w:p w14:paraId="10D55EEA" w14:textId="77777777" w:rsidR="000D4E6B" w:rsidRDefault="000D4E6B" w:rsidP="006C6249">
      <w:pPr>
        <w:rPr>
          <w:lang w:val="fi-FI"/>
        </w:rPr>
      </w:pPr>
    </w:p>
    <w:p w14:paraId="64A6ECE1" w14:textId="77777777" w:rsidR="00F314D7" w:rsidRDefault="00F314D7" w:rsidP="006C6249">
      <w:pPr>
        <w:rPr>
          <w:lang w:val="fi-FI"/>
        </w:rPr>
      </w:pPr>
    </w:p>
    <w:p w14:paraId="72DA6494" w14:textId="77777777" w:rsidR="00F314D7" w:rsidRDefault="00F314D7" w:rsidP="006C6249">
      <w:pPr>
        <w:rPr>
          <w:lang w:val="fi-FI"/>
        </w:rPr>
      </w:pPr>
    </w:p>
    <w:p w14:paraId="3F5170BC" w14:textId="77777777" w:rsidR="00877FB6" w:rsidRDefault="00877FB6" w:rsidP="006C6249">
      <w:pPr>
        <w:rPr>
          <w:lang w:val="fi-FI"/>
        </w:rPr>
      </w:pPr>
    </w:p>
    <w:p w14:paraId="325EB696" w14:textId="77777777" w:rsidR="00D00793" w:rsidRPr="00D00793" w:rsidRDefault="00D00793" w:rsidP="006C6249">
      <w:pPr>
        <w:rPr>
          <w:b/>
          <w:i/>
          <w:lang w:val="fi-FI"/>
        </w:rPr>
      </w:pPr>
    </w:p>
    <w:p w14:paraId="768F6D9C" w14:textId="77777777" w:rsidR="00A1517F" w:rsidRDefault="009476F8" w:rsidP="009476F8">
      <w:pPr>
        <w:pStyle w:val="Heading2"/>
        <w:numPr>
          <w:ilvl w:val="1"/>
          <w:numId w:val="13"/>
        </w:numPr>
        <w:rPr>
          <w:lang w:val="fi-FI"/>
        </w:rPr>
      </w:pPr>
      <w:r w:rsidRPr="009476F8">
        <w:rPr>
          <w:lang w:val="fi-FI"/>
        </w:rPr>
        <w:t>Kiristymistä</w:t>
      </w:r>
    </w:p>
    <w:p w14:paraId="776CE0B2" w14:textId="77777777" w:rsidR="003430BE" w:rsidRDefault="003430BE" w:rsidP="003430BE">
      <w:pPr>
        <w:rPr>
          <w:lang w:val="fi-FI"/>
        </w:rPr>
      </w:pPr>
      <w:r>
        <w:rPr>
          <w:b/>
          <w:lang w:val="fi-FI"/>
        </w:rPr>
        <w:t xml:space="preserve">Aika: </w:t>
      </w:r>
      <w:r>
        <w:rPr>
          <w:lang w:val="fi-FI"/>
        </w:rPr>
        <w:t>H</w:t>
      </w:r>
      <w:r w:rsidR="00091F0A">
        <w:rPr>
          <w:lang w:val="fi-FI"/>
        </w:rPr>
        <w:t>elmi-maaliskuu</w:t>
      </w:r>
      <w:r>
        <w:rPr>
          <w:lang w:val="fi-FI"/>
        </w:rPr>
        <w:t xml:space="preserve"> 2145</w:t>
      </w:r>
    </w:p>
    <w:p w14:paraId="26F50394" w14:textId="77777777" w:rsidR="003430BE" w:rsidRPr="003430BE" w:rsidRDefault="003430BE" w:rsidP="003430BE">
      <w:pPr>
        <w:rPr>
          <w:lang w:val="fi-FI"/>
        </w:rPr>
      </w:pPr>
      <w:r>
        <w:rPr>
          <w:b/>
          <w:lang w:val="fi-FI"/>
        </w:rPr>
        <w:t xml:space="preserve">Paikka: </w:t>
      </w:r>
      <w:r>
        <w:rPr>
          <w:lang w:val="fi-FI"/>
        </w:rPr>
        <w:t>Kalliston kiertorata</w:t>
      </w:r>
    </w:p>
    <w:p w14:paraId="2097026F" w14:textId="77777777" w:rsidR="003430BE" w:rsidRPr="003430BE" w:rsidRDefault="003430BE" w:rsidP="003430BE">
      <w:pPr>
        <w:rPr>
          <w:lang w:val="fi-FI"/>
        </w:rPr>
      </w:pPr>
    </w:p>
    <w:p w14:paraId="5C45229B" w14:textId="77777777" w:rsidR="00D820A4" w:rsidRDefault="00D820A4" w:rsidP="00D820A4">
      <w:pPr>
        <w:pStyle w:val="Heading3"/>
        <w:numPr>
          <w:ilvl w:val="2"/>
          <w:numId w:val="13"/>
        </w:numPr>
      </w:pPr>
      <w:r>
        <w:lastRenderedPageBreak/>
        <w:t>Ayez ja Iglesias</w:t>
      </w:r>
    </w:p>
    <w:p w14:paraId="634D7CAF" w14:textId="77777777" w:rsidR="00D820A4" w:rsidRDefault="00D820A4" w:rsidP="00D820A4">
      <w:pPr>
        <w:rPr>
          <w:lang w:val="fi-FI"/>
        </w:rPr>
      </w:pPr>
      <w:r>
        <w:rPr>
          <w:lang w:val="fi-FI"/>
        </w:rPr>
        <w:t>Ayez kehuu ensin Iglesiasta pelastusoperaation onnistumisesta. Sitten hän puhuu Iglesiasille koneaivoista, ihmismielen kopioista ja memeettisistä vaaroista, vähemmän sotilaallisesti ja enemmän isällisesti. Hän sanoo, että kyberaivoiset olennot saattavat näyttää inhimillisiltä, mutta minkään arvion mukaan ne eivät sitä ole: niissä on keinotekoisiin aivoihin kopioitu käytösmalli ihmisistä, ja niiden antropomorfisoiminen on vaarallista.</w:t>
      </w:r>
    </w:p>
    <w:p w14:paraId="2EB52064" w14:textId="77777777" w:rsidR="00D820A4" w:rsidRDefault="00D820A4" w:rsidP="00D820A4">
      <w:pPr>
        <w:rPr>
          <w:lang w:val="fi-FI"/>
        </w:rPr>
      </w:pPr>
    </w:p>
    <w:p w14:paraId="75A8557F" w14:textId="77777777" w:rsidR="00762873" w:rsidRPr="003430BE" w:rsidRDefault="003430BE" w:rsidP="00435AE9">
      <w:pPr>
        <w:pStyle w:val="Heading3"/>
        <w:numPr>
          <w:ilvl w:val="2"/>
          <w:numId w:val="13"/>
        </w:numPr>
      </w:pPr>
      <w:r w:rsidRPr="003430BE">
        <w:t>Matruusit ruotuun</w:t>
      </w:r>
    </w:p>
    <w:p w14:paraId="55E4D9AE" w14:textId="77777777" w:rsidR="00762873" w:rsidRDefault="004D303D" w:rsidP="00762873">
      <w:pPr>
        <w:rPr>
          <w:lang w:val="fi-FI"/>
        </w:rPr>
      </w:pPr>
      <w:r>
        <w:rPr>
          <w:lang w:val="fi-FI"/>
        </w:rPr>
        <w:t>Helmikuun puolivälstä alkaen</w:t>
      </w:r>
      <w:r w:rsidR="00762873">
        <w:rPr>
          <w:lang w:val="fi-FI"/>
        </w:rPr>
        <w:t xml:space="preserve"> mortteja aletaan hakea koulutushaaroihin. Jako on seuraava:</w:t>
      </w:r>
    </w:p>
    <w:p w14:paraId="477FBB75" w14:textId="77777777" w:rsidR="00762873" w:rsidRDefault="00762873" w:rsidP="00762873">
      <w:pPr>
        <w:rPr>
          <w:lang w:val="fi-FI"/>
        </w:rPr>
      </w:pPr>
    </w:p>
    <w:p w14:paraId="0A4749C7" w14:textId="77777777" w:rsidR="00857314" w:rsidRDefault="00762873" w:rsidP="00762873">
      <w:pPr>
        <w:rPr>
          <w:lang w:val="fi-FI"/>
        </w:rPr>
      </w:pPr>
      <w:r>
        <w:rPr>
          <w:lang w:val="fi-FI"/>
        </w:rPr>
        <w:t>Alusjärjestelmät - 6-8 paikkaa</w:t>
      </w:r>
    </w:p>
    <w:p w14:paraId="6BE61BB3" w14:textId="77777777" w:rsidR="00857314" w:rsidRDefault="00857314" w:rsidP="00857314">
      <w:pPr>
        <w:numPr>
          <w:ilvl w:val="0"/>
          <w:numId w:val="3"/>
        </w:numPr>
        <w:rPr>
          <w:b/>
          <w:lang w:val="fi-FI"/>
        </w:rPr>
      </w:pPr>
      <w:r w:rsidRPr="00F34918">
        <w:rPr>
          <w:b/>
          <w:lang w:val="fi-FI"/>
        </w:rPr>
        <w:t>Vettermoln, Olano</w:t>
      </w:r>
    </w:p>
    <w:p w14:paraId="75C19C02" w14:textId="77777777" w:rsidR="00DE498A" w:rsidRPr="00F34918" w:rsidRDefault="00DE498A" w:rsidP="00857314">
      <w:pPr>
        <w:numPr>
          <w:ilvl w:val="0"/>
          <w:numId w:val="3"/>
        </w:numPr>
        <w:rPr>
          <w:b/>
          <w:lang w:val="fi-FI"/>
        </w:rPr>
      </w:pPr>
      <w:r>
        <w:rPr>
          <w:lang w:val="fi-FI"/>
        </w:rPr>
        <w:t>hakevat de Arcio, Sokolov, Dimangas</w:t>
      </w:r>
      <w:r w:rsidR="008A07D0">
        <w:rPr>
          <w:lang w:val="fi-FI"/>
        </w:rPr>
        <w:t>*</w:t>
      </w:r>
      <w:r>
        <w:rPr>
          <w:lang w:val="fi-FI"/>
        </w:rPr>
        <w:t xml:space="preserve">, </w:t>
      </w:r>
      <w:r w:rsidR="006121D7">
        <w:rPr>
          <w:lang w:val="fi-FI"/>
        </w:rPr>
        <w:t>Jansen</w:t>
      </w:r>
      <w:r w:rsidR="006158F9">
        <w:rPr>
          <w:lang w:val="fi-FI"/>
        </w:rPr>
        <w:t>, Ravn</w:t>
      </w:r>
      <w:r w:rsidR="008A07D0">
        <w:rPr>
          <w:lang w:val="fi-FI"/>
        </w:rPr>
        <w:t>#</w:t>
      </w:r>
      <w:r w:rsidR="007D7581">
        <w:rPr>
          <w:lang w:val="fi-FI"/>
        </w:rPr>
        <w:t>, al-Hamar</w:t>
      </w:r>
    </w:p>
    <w:p w14:paraId="1F8AEDD7" w14:textId="77777777" w:rsidR="00762873" w:rsidRDefault="00762873" w:rsidP="00762873">
      <w:pPr>
        <w:rPr>
          <w:lang w:val="fi-FI"/>
        </w:rPr>
      </w:pPr>
      <w:r>
        <w:rPr>
          <w:lang w:val="fi-FI"/>
        </w:rPr>
        <w:t>Asejärjestelmät - 3-5 paikkaa</w:t>
      </w:r>
    </w:p>
    <w:p w14:paraId="2FD32759" w14:textId="77777777" w:rsidR="00C1535F" w:rsidRPr="008D354A" w:rsidRDefault="00C1535F" w:rsidP="00C1535F">
      <w:pPr>
        <w:numPr>
          <w:ilvl w:val="0"/>
          <w:numId w:val="3"/>
        </w:numPr>
      </w:pPr>
      <w:r w:rsidRPr="008D354A">
        <w:t>hakevat al-Hamar, Lavezzi, Masterman, Lindh, Abelló, Gonzales</w:t>
      </w:r>
      <w:r w:rsidR="00DE498A" w:rsidRPr="008D354A">
        <w:t>, de Arcio</w:t>
      </w:r>
    </w:p>
    <w:p w14:paraId="52995DCB" w14:textId="77777777" w:rsidR="00762873" w:rsidRDefault="00762873" w:rsidP="00762873">
      <w:pPr>
        <w:rPr>
          <w:lang w:val="fi-FI"/>
        </w:rPr>
      </w:pPr>
      <w:r>
        <w:rPr>
          <w:lang w:val="fi-FI"/>
        </w:rPr>
        <w:t>Valtaus - 3-5 paikkaa</w:t>
      </w:r>
    </w:p>
    <w:p w14:paraId="60B01421" w14:textId="77777777" w:rsidR="00DE498A" w:rsidRPr="008D354A" w:rsidRDefault="00DE498A" w:rsidP="00DE498A">
      <w:pPr>
        <w:numPr>
          <w:ilvl w:val="0"/>
          <w:numId w:val="3"/>
        </w:numPr>
      </w:pPr>
      <w:r w:rsidRPr="008D354A">
        <w:t>hakevat Kneipz, London, de Arcio</w:t>
      </w:r>
      <w:r w:rsidR="003F785A" w:rsidRPr="008D354A">
        <w:t>, Lavezzi</w:t>
      </w:r>
    </w:p>
    <w:p w14:paraId="5E011898" w14:textId="77777777" w:rsidR="00762873" w:rsidRDefault="00762873" w:rsidP="00762873">
      <w:pPr>
        <w:rPr>
          <w:lang w:val="fi-FI"/>
        </w:rPr>
      </w:pPr>
      <w:r>
        <w:rPr>
          <w:lang w:val="fi-FI"/>
        </w:rPr>
        <w:t>Silta - 1-2 paikkaa</w:t>
      </w:r>
    </w:p>
    <w:p w14:paraId="6B195A8E" w14:textId="77777777" w:rsidR="00857314" w:rsidRDefault="00857314" w:rsidP="00857314">
      <w:pPr>
        <w:numPr>
          <w:ilvl w:val="0"/>
          <w:numId w:val="3"/>
        </w:numPr>
        <w:rPr>
          <w:lang w:val="fi-FI"/>
        </w:rPr>
      </w:pPr>
      <w:r>
        <w:rPr>
          <w:lang w:val="fi-FI"/>
        </w:rPr>
        <w:t>hakevat Masterman</w:t>
      </w:r>
      <w:r w:rsidR="00F76032">
        <w:rPr>
          <w:lang w:val="fi-FI"/>
        </w:rPr>
        <w:t>* (Valchak)</w:t>
      </w:r>
      <w:r>
        <w:rPr>
          <w:lang w:val="fi-FI"/>
        </w:rPr>
        <w:t>, Abelló</w:t>
      </w:r>
      <w:r w:rsidR="00C1535F">
        <w:rPr>
          <w:lang w:val="fi-FI"/>
        </w:rPr>
        <w:t>, Lindh, Awardahila</w:t>
      </w:r>
      <w:r w:rsidR="00DE498A">
        <w:rPr>
          <w:lang w:val="fi-FI"/>
        </w:rPr>
        <w:t>, Lavezzi</w:t>
      </w:r>
    </w:p>
    <w:p w14:paraId="46B3E389" w14:textId="77777777" w:rsidR="00762873" w:rsidRDefault="00762873" w:rsidP="00762873">
      <w:pPr>
        <w:rPr>
          <w:lang w:val="fi-FI"/>
        </w:rPr>
      </w:pPr>
      <w:r>
        <w:rPr>
          <w:lang w:val="fi-FI"/>
        </w:rPr>
        <w:t>Sukkula - 1 paikka</w:t>
      </w:r>
    </w:p>
    <w:p w14:paraId="7E2CD29C" w14:textId="77777777" w:rsidR="00F34918" w:rsidRPr="00F34918" w:rsidRDefault="00F34918" w:rsidP="00F34918">
      <w:pPr>
        <w:numPr>
          <w:ilvl w:val="0"/>
          <w:numId w:val="3"/>
        </w:numPr>
        <w:rPr>
          <w:b/>
          <w:lang w:val="fi-FI"/>
        </w:rPr>
      </w:pPr>
      <w:r w:rsidRPr="00F34918">
        <w:rPr>
          <w:b/>
          <w:lang w:val="fi-FI"/>
        </w:rPr>
        <w:t>Hwang</w:t>
      </w:r>
    </w:p>
    <w:p w14:paraId="1898B4B1" w14:textId="77777777" w:rsidR="00762873" w:rsidRDefault="00762873" w:rsidP="00762873">
      <w:pPr>
        <w:rPr>
          <w:lang w:val="fi-FI"/>
        </w:rPr>
      </w:pPr>
      <w:r>
        <w:rPr>
          <w:lang w:val="fi-FI"/>
        </w:rPr>
        <w:t>Lääkintä - 1 paikka</w:t>
      </w:r>
    </w:p>
    <w:p w14:paraId="3558B442" w14:textId="77777777" w:rsidR="00C1535F" w:rsidRPr="008D354A" w:rsidRDefault="00C1535F" w:rsidP="00C1535F">
      <w:pPr>
        <w:numPr>
          <w:ilvl w:val="0"/>
          <w:numId w:val="3"/>
        </w:numPr>
      </w:pPr>
      <w:r w:rsidRPr="008D354A">
        <w:t>hakevat Sokolov, de Arcio</w:t>
      </w:r>
      <w:r w:rsidR="00621BD6" w:rsidRPr="008D354A">
        <w:t xml:space="preserve">, </w:t>
      </w:r>
      <w:r w:rsidR="00BA7D32" w:rsidRPr="008D354A">
        <w:t>Gonzales</w:t>
      </w:r>
      <w:r w:rsidR="006121D7" w:rsidRPr="008D354A">
        <w:t>, Texidor</w:t>
      </w:r>
      <w:r w:rsidR="00AC0F24" w:rsidRPr="008D354A">
        <w:t xml:space="preserve">, </w:t>
      </w:r>
      <w:r w:rsidR="006E2E4E" w:rsidRPr="008D354A">
        <w:t>Ravn</w:t>
      </w:r>
      <w:r w:rsidR="00DA007A" w:rsidRPr="008D354A">
        <w:t>, Awardahila</w:t>
      </w:r>
      <w:r w:rsidR="00BF045F" w:rsidRPr="008D354A">
        <w:t>, Dimangas</w:t>
      </w:r>
    </w:p>
    <w:p w14:paraId="2708062B" w14:textId="77777777" w:rsidR="00762873" w:rsidRDefault="00762873" w:rsidP="00762873">
      <w:pPr>
        <w:rPr>
          <w:lang w:val="fi-FI"/>
        </w:rPr>
      </w:pPr>
      <w:r>
        <w:rPr>
          <w:lang w:val="fi-FI"/>
        </w:rPr>
        <w:t>Reaktori - 1 paikka</w:t>
      </w:r>
    </w:p>
    <w:p w14:paraId="79E17051" w14:textId="77777777" w:rsidR="00DE498A" w:rsidRDefault="00DE498A" w:rsidP="00DE498A">
      <w:pPr>
        <w:numPr>
          <w:ilvl w:val="0"/>
          <w:numId w:val="3"/>
        </w:numPr>
        <w:rPr>
          <w:lang w:val="fi-FI"/>
        </w:rPr>
      </w:pPr>
      <w:r>
        <w:rPr>
          <w:lang w:val="fi-FI"/>
        </w:rPr>
        <w:t>hakevat Norrhjelm</w:t>
      </w:r>
      <w:r w:rsidR="00B018C1">
        <w:rPr>
          <w:lang w:val="fi-FI"/>
        </w:rPr>
        <w:t>*</w:t>
      </w:r>
      <w:r>
        <w:rPr>
          <w:lang w:val="fi-FI"/>
        </w:rPr>
        <w:t>, Dimangas, Grandalupo</w:t>
      </w:r>
    </w:p>
    <w:p w14:paraId="589EC551" w14:textId="77777777" w:rsidR="00762873" w:rsidRDefault="008A07D0" w:rsidP="00762873">
      <w:pPr>
        <w:rPr>
          <w:lang w:val="fi-FI"/>
        </w:rPr>
      </w:pPr>
      <w:r>
        <w:rPr>
          <w:lang w:val="fi-FI"/>
        </w:rPr>
        <w:t>Lento - 0-1 paikkaa</w:t>
      </w:r>
    </w:p>
    <w:p w14:paraId="5E0491DC" w14:textId="77777777" w:rsidR="00C1535F" w:rsidRPr="008D354A" w:rsidRDefault="00C1535F" w:rsidP="00C1535F">
      <w:pPr>
        <w:numPr>
          <w:ilvl w:val="0"/>
          <w:numId w:val="3"/>
        </w:numPr>
      </w:pPr>
      <w:r w:rsidRPr="008D354A">
        <w:t>hakevat Dimangas, Lindh, Texidor</w:t>
      </w:r>
      <w:r w:rsidR="00DE498A" w:rsidRPr="008D354A">
        <w:t>, Norrhjelm</w:t>
      </w:r>
      <w:r w:rsidR="00EB6FDE" w:rsidRPr="008D354A">
        <w:t>*</w:t>
      </w:r>
      <w:r w:rsidR="0050551D" w:rsidRPr="008D354A">
        <w:t>, Awardahila</w:t>
      </w:r>
      <w:r w:rsidR="00E81A92">
        <w:t>, Grandalupo</w:t>
      </w:r>
    </w:p>
    <w:p w14:paraId="705C922A" w14:textId="77777777" w:rsidR="00762873" w:rsidRPr="008D354A" w:rsidRDefault="00762873" w:rsidP="00762873"/>
    <w:p w14:paraId="2A604F05" w14:textId="77777777" w:rsidR="00EB6FDE" w:rsidRDefault="00EB6FDE" w:rsidP="00762873">
      <w:pPr>
        <w:rPr>
          <w:lang w:val="fi-FI"/>
        </w:rPr>
      </w:pPr>
      <w:r>
        <w:rPr>
          <w:lang w:val="fi-FI"/>
        </w:rPr>
        <w:t>*:llä merkityillä on valitsijoiden tuki</w:t>
      </w:r>
    </w:p>
    <w:p w14:paraId="4BC42CBC" w14:textId="77777777" w:rsidR="00EB6FDE" w:rsidRDefault="008A07D0" w:rsidP="00762873">
      <w:pPr>
        <w:rPr>
          <w:lang w:val="fi-FI"/>
        </w:rPr>
      </w:pPr>
      <w:r>
        <w:rPr>
          <w:lang w:val="fi-FI"/>
        </w:rPr>
        <w:t xml:space="preserve">#:llä merkittyä valitsija </w:t>
      </w:r>
      <w:r w:rsidRPr="003F785A">
        <w:rPr>
          <w:u w:val="single"/>
          <w:lang w:val="fi-FI"/>
        </w:rPr>
        <w:t>ei</w:t>
      </w:r>
      <w:r>
        <w:rPr>
          <w:lang w:val="fi-FI"/>
        </w:rPr>
        <w:t xml:space="preserve"> halua</w:t>
      </w:r>
    </w:p>
    <w:p w14:paraId="3FF511CC" w14:textId="77777777" w:rsidR="008A07D0" w:rsidRDefault="008A07D0" w:rsidP="00762873">
      <w:pPr>
        <w:rPr>
          <w:lang w:val="fi-FI"/>
        </w:rPr>
      </w:pPr>
    </w:p>
    <w:p w14:paraId="37B88F5C" w14:textId="77777777" w:rsidR="00762873" w:rsidRDefault="00762873" w:rsidP="00762873">
      <w:pPr>
        <w:rPr>
          <w:lang w:val="fi-FI"/>
        </w:rPr>
      </w:pPr>
      <w:r>
        <w:rPr>
          <w:lang w:val="fi-FI"/>
        </w:rPr>
        <w:t>Jo ennen tätä ensimmäinen on varmaan saanut tarpeekseen koko hommasta ja lähtenyt kotiin. (Barrahan tai Texidor).</w:t>
      </w:r>
    </w:p>
    <w:p w14:paraId="3E608481" w14:textId="77777777" w:rsidR="00762873" w:rsidRDefault="00762873" w:rsidP="00762873">
      <w:pPr>
        <w:rPr>
          <w:lang w:val="fi-FI"/>
        </w:rPr>
      </w:pPr>
    </w:p>
    <w:p w14:paraId="17C818AA" w14:textId="77777777" w:rsidR="00762873" w:rsidRDefault="00762873" w:rsidP="00762873">
      <w:pPr>
        <w:rPr>
          <w:lang w:val="fi-FI"/>
        </w:rPr>
      </w:pPr>
      <w:r>
        <w:rPr>
          <w:lang w:val="fi-FI"/>
        </w:rPr>
        <w:t>Aliupseerit voivat koettaa vaikuttaa paikkoihin, joihin ihmiset hakevat. Heillä on +2 ja -2 jaettavana omiin aloihinsa.</w:t>
      </w:r>
    </w:p>
    <w:p w14:paraId="7266F664" w14:textId="77777777" w:rsidR="009476F8" w:rsidRDefault="009476F8" w:rsidP="006C6249">
      <w:pPr>
        <w:rPr>
          <w:lang w:val="fi-FI"/>
        </w:rPr>
      </w:pPr>
    </w:p>
    <w:p w14:paraId="730742DA" w14:textId="77777777" w:rsidR="00435AE9" w:rsidRPr="00435AE9" w:rsidRDefault="00435AE9" w:rsidP="00435AE9">
      <w:pPr>
        <w:pStyle w:val="Heading3"/>
        <w:numPr>
          <w:ilvl w:val="2"/>
          <w:numId w:val="13"/>
        </w:numPr>
      </w:pPr>
      <w:r w:rsidRPr="00435AE9">
        <w:t>Kavereiden puuhat</w:t>
      </w:r>
    </w:p>
    <w:p w14:paraId="789C8E04" w14:textId="77777777" w:rsidR="00435AE9" w:rsidRDefault="005823D1" w:rsidP="006C6249">
      <w:pPr>
        <w:rPr>
          <w:lang w:val="fi-FI"/>
        </w:rPr>
      </w:pPr>
      <w:r w:rsidRPr="001C1EDB">
        <w:rPr>
          <w:b/>
          <w:i/>
          <w:lang w:val="fi-FI"/>
        </w:rPr>
        <w:t>Julieta Abello</w:t>
      </w:r>
      <w:r>
        <w:rPr>
          <w:lang w:val="fi-FI"/>
        </w:rPr>
        <w:t xml:space="preserve"> </w:t>
      </w:r>
      <w:r w:rsidR="009D3241">
        <w:rPr>
          <w:lang w:val="fi-FI"/>
        </w:rPr>
        <w:t>tähtää ensisijaisesti sillalle</w:t>
      </w:r>
      <w:r w:rsidR="00155CEC">
        <w:rPr>
          <w:lang w:val="fi-FI"/>
        </w:rPr>
        <w:t xml:space="preserve">. Hänen kaverinsa Awardahila pyrkii sinne myös, </w:t>
      </w:r>
      <w:r w:rsidR="00DC3960">
        <w:rPr>
          <w:lang w:val="fi-FI"/>
        </w:rPr>
        <w:t>mutta Julietan mielestä ei ole yhtä hyvä valinta: Gujna on ky</w:t>
      </w:r>
      <w:r w:rsidR="00814141">
        <w:rPr>
          <w:lang w:val="fi-FI"/>
        </w:rPr>
        <w:t>llä fiksu, muttei kovin rohkea.</w:t>
      </w:r>
      <w:r w:rsidR="001C1EDB">
        <w:rPr>
          <w:lang w:val="fi-FI"/>
        </w:rPr>
        <w:t xml:space="preserve"> Kotipuolessa Julieta on myös huomannut Gerdrin politiikan heilahduksen, muttei kauheasti pidä siitä</w:t>
      </w:r>
      <w:r w:rsidR="00795602">
        <w:rPr>
          <w:lang w:val="fi-FI"/>
        </w:rPr>
        <w:t xml:space="preserve">; hänestä Tasavallan protektoraatti on ihanteellinen asema, koska ilman sitä hän pelkää, että Ger∂r luisuisi hyodenilaiseen </w:t>
      </w:r>
      <w:r w:rsidR="00795602">
        <w:rPr>
          <w:lang w:val="fi-FI"/>
        </w:rPr>
        <w:lastRenderedPageBreak/>
        <w:t>militarismiin.</w:t>
      </w:r>
      <w:r w:rsidR="00CA49B5">
        <w:rPr>
          <w:lang w:val="fi-FI"/>
        </w:rPr>
        <w:t xml:space="preserve"> Julieta myös epäilee päätyneensä Saint Sunnivalle, koska Iosef</w:t>
      </w:r>
      <w:r w:rsidR="008A3CB2">
        <w:rPr>
          <w:lang w:val="fi-FI"/>
        </w:rPr>
        <w:t>-veli</w:t>
      </w:r>
      <w:r w:rsidR="00CA49B5">
        <w:rPr>
          <w:lang w:val="fi-FI"/>
        </w:rPr>
        <w:t xml:space="preserve"> tahtoi hänet pois pääalukselta.</w:t>
      </w:r>
    </w:p>
    <w:p w14:paraId="29013427" w14:textId="77777777" w:rsidR="00CA49B5" w:rsidRDefault="00CA49B5" w:rsidP="006C6249">
      <w:pPr>
        <w:rPr>
          <w:lang w:val="fi-FI"/>
        </w:rPr>
      </w:pPr>
    </w:p>
    <w:p w14:paraId="2E3A8A05" w14:textId="77777777" w:rsidR="00437DD5" w:rsidRDefault="001B2F1E" w:rsidP="006C6249">
      <w:pPr>
        <w:rPr>
          <w:lang w:val="fi-FI"/>
        </w:rPr>
      </w:pPr>
      <w:r>
        <w:rPr>
          <w:b/>
          <w:i/>
          <w:lang w:val="fi-FI"/>
        </w:rPr>
        <w:t>Jacob Lindh</w:t>
      </w:r>
      <w:r>
        <w:rPr>
          <w:lang w:val="fi-FI"/>
        </w:rPr>
        <w:t xml:space="preserve"> on myös kiinnostunut siltapestistä, tai asepestistä jos sillalle ei pääse.</w:t>
      </w:r>
      <w:r w:rsidR="009A543E">
        <w:rPr>
          <w:lang w:val="fi-FI"/>
        </w:rPr>
        <w:t xml:space="preserve"> Hänen kiinnostuksensa viestintään ja media-alaan ovat vieneet häneltä paljon huomiota, ja hän on Arne Falkin lailla tarkkaillut Tasavallan vaikutuskeinoja sotilaisiinsa.</w:t>
      </w:r>
      <w:r w:rsidR="00E53334">
        <w:rPr>
          <w:lang w:val="fi-FI"/>
        </w:rPr>
        <w:t xml:space="preserve"> Hänen </w:t>
      </w:r>
      <w:r w:rsidR="00F82177">
        <w:rPr>
          <w:lang w:val="fi-FI"/>
        </w:rPr>
        <w:t>myötätuntonsa</w:t>
      </w:r>
      <w:r w:rsidR="00E53334">
        <w:rPr>
          <w:lang w:val="fi-FI"/>
        </w:rPr>
        <w:t xml:space="preserve"> </w:t>
      </w:r>
      <w:r w:rsidR="000906BD">
        <w:rPr>
          <w:lang w:val="fi-FI"/>
        </w:rPr>
        <w:t xml:space="preserve">on ehdottomasti itsenäisyyttä haluavien puolella, ja jos hän olisi tiennyt mihin suuntaan tilanne kotona edistyy, hän ei olisi välttämättä lähtenyt sotilaspalvelukseen. </w:t>
      </w:r>
      <w:r w:rsidR="00437DD5">
        <w:rPr>
          <w:lang w:val="fi-FI"/>
        </w:rPr>
        <w:t xml:space="preserve">LiquidState on </w:t>
      </w:r>
      <w:r w:rsidR="007555D0">
        <w:rPr>
          <w:lang w:val="fi-FI"/>
        </w:rPr>
        <w:t>rakentanut AR-todellisuuspeliä Gammelgruven ja Östra Väggin (Ny Oslon) välisiin huoltokäytäviin; pelissä sosialistiset avaruusolennot koettavat tarjota ihmiskunnalle psyykkisiä kykyjä.</w:t>
      </w:r>
    </w:p>
    <w:p w14:paraId="16CDB118" w14:textId="77777777" w:rsidR="00437DD5" w:rsidRDefault="00437DD5" w:rsidP="006C6249">
      <w:pPr>
        <w:rPr>
          <w:lang w:val="fi-FI"/>
        </w:rPr>
      </w:pPr>
    </w:p>
    <w:p w14:paraId="6C0F9FF0" w14:textId="77777777" w:rsidR="00CA49B5" w:rsidRDefault="00437DD5" w:rsidP="006C6249">
      <w:pPr>
        <w:rPr>
          <w:lang w:val="fi-FI"/>
        </w:rPr>
      </w:pPr>
      <w:r>
        <w:rPr>
          <w:lang w:val="fi-FI"/>
        </w:rPr>
        <w:t>Jacob on hyvin kiinnostunut Falkin kuorinipusta, ja haluaa mielellään keskustella tämän mielifilosofisista implikaatioista</w:t>
      </w:r>
      <w:r w:rsidR="00D75F6C">
        <w:rPr>
          <w:lang w:val="fi-FI"/>
        </w:rPr>
        <w:t xml:space="preserve"> (hänen oma suhtautumisensa mielensiirtoon on kriittinen, muttei fanaattinen)</w:t>
      </w:r>
      <w:r>
        <w:rPr>
          <w:lang w:val="fi-FI"/>
        </w:rPr>
        <w:t xml:space="preserve">. </w:t>
      </w:r>
      <w:r w:rsidR="00D074A2">
        <w:rPr>
          <w:lang w:val="fi-FI"/>
        </w:rPr>
        <w:t>Hän on myös hitusen huolissaan Sarahin rämäpääasenteesta ja innosta lähteä valtausryhmään: toki sotilaspalvelus on vaarallista, mutta valtaus on kai kaikkein vaarallisin paikka.</w:t>
      </w:r>
      <w:r w:rsidR="00925860">
        <w:rPr>
          <w:lang w:val="fi-FI"/>
        </w:rPr>
        <w:t xml:space="preserve"> Hän toivoo, että voisi jotenkin ylipuhua tyttönsä tästä.</w:t>
      </w:r>
    </w:p>
    <w:p w14:paraId="2E779933" w14:textId="77777777" w:rsidR="00110113" w:rsidRDefault="00110113" w:rsidP="006C6249">
      <w:pPr>
        <w:rPr>
          <w:lang w:val="fi-FI"/>
        </w:rPr>
      </w:pPr>
    </w:p>
    <w:p w14:paraId="3D3CF94B" w14:textId="77777777" w:rsidR="00110113" w:rsidRDefault="003D6BC1" w:rsidP="006C6249">
      <w:pPr>
        <w:rPr>
          <w:lang w:val="fi-FI"/>
        </w:rPr>
      </w:pPr>
      <w:r>
        <w:rPr>
          <w:b/>
          <w:i/>
          <w:lang w:val="fi-FI"/>
        </w:rPr>
        <w:t>Sarah London</w:t>
      </w:r>
      <w:r>
        <w:rPr>
          <w:lang w:val="fi-FI"/>
        </w:rPr>
        <w:t xml:space="preserve"> inhosi Texidoria jo ennen palvelukseen astumista, ja piti tämän videoita tuotettuna roskana. Hänen mielipiteensä ei ole juurikaan muttunut.</w:t>
      </w:r>
      <w:r w:rsidR="006D028D">
        <w:rPr>
          <w:lang w:val="fi-FI"/>
        </w:rPr>
        <w:t xml:space="preserve"> Toistaiseksi hänellä on kuitenkin ollut palveluksessa yllättävän hauskaa, jopa niin paljon että Jacob on vähän huolissaan hänestä.</w:t>
      </w:r>
      <w:r w:rsidR="00CF66BC">
        <w:rPr>
          <w:lang w:val="fi-FI"/>
        </w:rPr>
        <w:t xml:space="preserve"> Sarahin meininki</w:t>
      </w:r>
      <w:r w:rsidR="00925860">
        <w:rPr>
          <w:lang w:val="fi-FI"/>
        </w:rPr>
        <w:t xml:space="preserve"> </w:t>
      </w:r>
      <w:r w:rsidR="00C755CA">
        <w:rPr>
          <w:lang w:val="fi-FI"/>
        </w:rPr>
        <w:t>peruskoulutuskauden aikana</w:t>
      </w:r>
      <w:r w:rsidR="002C39A9">
        <w:rPr>
          <w:lang w:val="fi-FI"/>
        </w:rPr>
        <w:t xml:space="preserve"> on ollut </w:t>
      </w:r>
      <w:r w:rsidR="00C755CA">
        <w:rPr>
          <w:lang w:val="fi-FI"/>
        </w:rPr>
        <w:t>reipasta</w:t>
      </w:r>
      <w:r w:rsidR="002C39A9">
        <w:rPr>
          <w:lang w:val="fi-FI"/>
        </w:rPr>
        <w:t xml:space="preserve">: alokasajan palkka oli ihan okei, joskin se meni suunnilleen </w:t>
      </w:r>
      <w:r w:rsidR="005D7D56">
        <w:rPr>
          <w:lang w:val="fi-FI"/>
        </w:rPr>
        <w:t>yhtä nopeasti kuin tulikin.</w:t>
      </w:r>
    </w:p>
    <w:p w14:paraId="67347BD3" w14:textId="77777777" w:rsidR="00253731" w:rsidRDefault="00253731" w:rsidP="006C6249">
      <w:pPr>
        <w:rPr>
          <w:lang w:val="fi-FI"/>
        </w:rPr>
      </w:pPr>
    </w:p>
    <w:p w14:paraId="637F35BA" w14:textId="77777777" w:rsidR="00253731" w:rsidRDefault="00253731" w:rsidP="006C6249">
      <w:pPr>
        <w:rPr>
          <w:lang w:val="fi-FI"/>
        </w:rPr>
      </w:pPr>
      <w:r>
        <w:rPr>
          <w:lang w:val="fi-FI"/>
        </w:rPr>
        <w:t xml:space="preserve">Sarah on kiintynyt Jacobiin, mutta ihmissuhteen ensimmäiset säröt ovat ilmestyneet: Jacob on hieman liian järkipuhuva Sarahin makuun. </w:t>
      </w:r>
      <w:r w:rsidR="00A44C42">
        <w:rPr>
          <w:lang w:val="fi-FI"/>
        </w:rPr>
        <w:t>Sarah ei kuiten</w:t>
      </w:r>
      <w:r w:rsidR="00ED5B17">
        <w:rPr>
          <w:lang w:val="fi-FI"/>
        </w:rPr>
        <w:t>kaan itse vielä tiedosta asiaa.</w:t>
      </w:r>
      <w:r w:rsidR="00822FDD">
        <w:rPr>
          <w:lang w:val="fi-FI"/>
        </w:rPr>
        <w:t xml:space="preserve"> Hänelle on kuitenkin jo nyt selvää, ettei hän halua olla kenenkään kaverinsa alaisena, ja tarvitsee pomon, joka on ensisijaisesti hänelle alikersantti. Tämänkin vuoksi valtaus sopisi hänelle parhaiten.</w:t>
      </w:r>
    </w:p>
    <w:p w14:paraId="223D05E0" w14:textId="77777777" w:rsidR="00A65987" w:rsidRDefault="00A65987" w:rsidP="006C6249">
      <w:pPr>
        <w:rPr>
          <w:lang w:val="fi-FI"/>
        </w:rPr>
      </w:pPr>
    </w:p>
    <w:p w14:paraId="1A172C08" w14:textId="77777777" w:rsidR="0046607B" w:rsidRDefault="008445C7" w:rsidP="006C6249">
      <w:pPr>
        <w:rPr>
          <w:lang w:val="fi-FI"/>
        </w:rPr>
      </w:pPr>
      <w:r>
        <w:rPr>
          <w:b/>
          <w:i/>
          <w:lang w:val="fi-FI"/>
        </w:rPr>
        <w:t xml:space="preserve">Piotr Sokolov </w:t>
      </w:r>
      <w:r w:rsidR="00B70746">
        <w:rPr>
          <w:lang w:val="fi-FI"/>
        </w:rPr>
        <w:t>on viihtynyt peruskoulutuksessa hyvin: hänelle kerrottiin mitä pitää tehdä ja monesti se oli fyysistä. Ainoastaan kielet ovat hänelle ongelma, koskapa hän ei vieläkään osaa espanjaa kovin loistavasti. Onneksi Saint Sunnivalla useimmat puhuvat skandinaavia.</w:t>
      </w:r>
      <w:r w:rsidR="0046607B">
        <w:rPr>
          <w:lang w:val="fi-FI"/>
        </w:rPr>
        <w:t xml:space="preserve"> </w:t>
      </w:r>
    </w:p>
    <w:p w14:paraId="0600F797" w14:textId="77777777" w:rsidR="0046607B" w:rsidRDefault="0046607B" w:rsidP="006C6249">
      <w:pPr>
        <w:rPr>
          <w:lang w:val="fi-FI"/>
        </w:rPr>
      </w:pPr>
    </w:p>
    <w:p w14:paraId="6E2716AC" w14:textId="77777777" w:rsidR="00A65987" w:rsidRPr="00B70746" w:rsidRDefault="0046607B" w:rsidP="006C6249">
      <w:pPr>
        <w:rPr>
          <w:lang w:val="fi-FI"/>
        </w:rPr>
      </w:pPr>
      <w:r>
        <w:rPr>
          <w:lang w:val="fi-FI"/>
        </w:rPr>
        <w:t xml:space="preserve">Piotrille koulutushaaran valinta on varsinainen ongelma. Hänellä ei ole alusjärjestelmämatruusin teknistä silmää tai valtausmatruusin aggressiota, eikä minkäänlaista kunnianhimoakaan. </w:t>
      </w:r>
      <w:r w:rsidR="00F63664">
        <w:rPr>
          <w:lang w:val="fi-FI"/>
        </w:rPr>
        <w:t>Aseistuksessa hän pärjäisi varmaan hyvin, mutta hän näkee sen liian vaativana itselleen; lääkinnässä häntä huolettaa kielitaidon puute.</w:t>
      </w:r>
      <w:r w:rsidR="00A16DE7">
        <w:rPr>
          <w:lang w:val="fi-FI"/>
        </w:rPr>
        <w:t xml:space="preserve"> Hän on myös typerän ihastunut Texidoriin.</w:t>
      </w:r>
    </w:p>
    <w:p w14:paraId="6C9DB4E0" w14:textId="77777777" w:rsidR="005823D1" w:rsidRDefault="005823D1" w:rsidP="006C6249">
      <w:pPr>
        <w:rPr>
          <w:lang w:val="fi-FI"/>
        </w:rPr>
      </w:pPr>
    </w:p>
    <w:p w14:paraId="7930E0E5" w14:textId="77777777" w:rsidR="001E61A1" w:rsidRPr="00067861" w:rsidRDefault="00067861" w:rsidP="006C6249">
      <w:pPr>
        <w:rPr>
          <w:lang w:val="fi-FI"/>
        </w:rPr>
      </w:pPr>
      <w:r>
        <w:rPr>
          <w:b/>
          <w:i/>
          <w:lang w:val="fi-FI"/>
        </w:rPr>
        <w:t>Damian Lavezzi</w:t>
      </w:r>
      <w:r>
        <w:rPr>
          <w:lang w:val="fi-FI"/>
        </w:rPr>
        <w:t xml:space="preserve"> on alkanut jo kerätä ympärilleen jengiä. de Arcio on jonkinlainen lihas, Gonzales kanssakriminaali.</w:t>
      </w:r>
    </w:p>
    <w:p w14:paraId="6330A434" w14:textId="77777777" w:rsidR="00067861" w:rsidRDefault="00067861" w:rsidP="006C6249">
      <w:pPr>
        <w:rPr>
          <w:lang w:val="fi-FI"/>
        </w:rPr>
      </w:pPr>
    </w:p>
    <w:p w14:paraId="5C185833" w14:textId="77777777" w:rsidR="00067861" w:rsidRDefault="00067861" w:rsidP="006C6249">
      <w:pPr>
        <w:rPr>
          <w:lang w:val="fi-FI"/>
        </w:rPr>
      </w:pPr>
    </w:p>
    <w:p w14:paraId="2CFC794A" w14:textId="77777777" w:rsidR="001E61A1" w:rsidRPr="001E61A1" w:rsidRDefault="001E61A1" w:rsidP="001E61A1">
      <w:pPr>
        <w:pStyle w:val="Heading3"/>
        <w:numPr>
          <w:ilvl w:val="2"/>
          <w:numId w:val="13"/>
        </w:numPr>
      </w:pPr>
      <w:r w:rsidRPr="001E61A1">
        <w:lastRenderedPageBreak/>
        <w:t>Evakuaatiota</w:t>
      </w:r>
    </w:p>
    <w:p w14:paraId="6CC5E0C6" w14:textId="77777777" w:rsidR="001E61A1" w:rsidRPr="002228AB" w:rsidRDefault="002228AB" w:rsidP="006C6249">
      <w:pPr>
        <w:rPr>
          <w:lang w:val="fi-FI"/>
        </w:rPr>
      </w:pPr>
      <w:r>
        <w:rPr>
          <w:lang w:val="fi-FI"/>
        </w:rPr>
        <w:t>121</w:t>
      </w:r>
      <w:r w:rsidR="001E61A1">
        <w:rPr>
          <w:lang w:val="fi-FI"/>
        </w:rPr>
        <w:t xml:space="preserve"> transih</w:t>
      </w:r>
      <w:r w:rsidR="007C4135">
        <w:rPr>
          <w:lang w:val="fi-FI"/>
        </w:rPr>
        <w:t xml:space="preserve">mistä on pelastettu Baharialta; näistä 30 </w:t>
      </w:r>
      <w:r>
        <w:rPr>
          <w:lang w:val="fi-FI"/>
        </w:rPr>
        <w:t xml:space="preserve">on alkuperäisiä ihmisiä. Tämän lisäksi mukaan on saatu 37 kuorinippua. Miehistön jäsenistä pelastettu on ainoastaan purseri </w:t>
      </w:r>
      <w:r w:rsidRPr="002228AB">
        <w:rPr>
          <w:b/>
          <w:i/>
          <w:lang w:val="fi-FI"/>
        </w:rPr>
        <w:t>Rudy Hirsch</w:t>
      </w:r>
      <w:r>
        <w:rPr>
          <w:lang w:val="fi-FI"/>
        </w:rPr>
        <w:t xml:space="preserve"> (jolla on lääkäri Paul Omoton kuorinippu).</w:t>
      </w:r>
    </w:p>
    <w:p w14:paraId="7E4D0469" w14:textId="77777777" w:rsidR="00A93977" w:rsidRDefault="00A93977" w:rsidP="00A93977">
      <w:pPr>
        <w:rPr>
          <w:lang w:val="fi-FI"/>
        </w:rPr>
      </w:pPr>
    </w:p>
    <w:p w14:paraId="6BAF3357" w14:textId="77777777" w:rsidR="005C7A60" w:rsidRDefault="0039073B" w:rsidP="00A93977">
      <w:pPr>
        <w:rPr>
          <w:lang w:val="fi-FI"/>
        </w:rPr>
      </w:pPr>
      <w:r>
        <w:rPr>
          <w:lang w:val="fi-FI"/>
        </w:rPr>
        <w:t xml:space="preserve">Ayez pelasti </w:t>
      </w:r>
      <w:r w:rsidR="00803541">
        <w:rPr>
          <w:lang w:val="fi-FI"/>
        </w:rPr>
        <w:t>ensimmäiset 40, Iglesias loput.</w:t>
      </w:r>
      <w:r w:rsidR="00D56706">
        <w:rPr>
          <w:lang w:val="fi-FI"/>
        </w:rPr>
        <w:t xml:space="preserve"> </w:t>
      </w:r>
    </w:p>
    <w:p w14:paraId="3B5192E8" w14:textId="77777777" w:rsidR="00803541" w:rsidRDefault="00803541" w:rsidP="00A93977">
      <w:pPr>
        <w:rPr>
          <w:lang w:val="fi-FI"/>
        </w:rPr>
      </w:pPr>
    </w:p>
    <w:p w14:paraId="437DA353" w14:textId="77777777" w:rsidR="00803541" w:rsidRDefault="00D56706" w:rsidP="00A93977">
      <w:pPr>
        <w:rPr>
          <w:lang w:val="fi-FI"/>
        </w:rPr>
      </w:pPr>
      <w:r>
        <w:rPr>
          <w:lang w:val="fi-FI"/>
        </w:rPr>
        <w:t xml:space="preserve">40 henkeä on heittämällä arvioitu alkuperäisiksi ihmisiksi. </w:t>
      </w:r>
    </w:p>
    <w:p w14:paraId="45EF8736" w14:textId="77777777" w:rsidR="00464496" w:rsidRDefault="00464496" w:rsidP="00A93977">
      <w:pPr>
        <w:rPr>
          <w:lang w:val="fi-FI"/>
        </w:rPr>
      </w:pPr>
    </w:p>
    <w:p w14:paraId="1122F737" w14:textId="77777777" w:rsidR="00464496" w:rsidRDefault="00E2678D" w:rsidP="00464496">
      <w:pPr>
        <w:numPr>
          <w:ilvl w:val="0"/>
          <w:numId w:val="3"/>
        </w:numPr>
        <w:rPr>
          <w:lang w:val="fi-FI"/>
        </w:rPr>
      </w:pPr>
      <w:r>
        <w:rPr>
          <w:lang w:val="fi-FI"/>
        </w:rPr>
        <w:t>10</w:t>
      </w:r>
      <w:r w:rsidR="00464496">
        <w:rPr>
          <w:lang w:val="fi-FI"/>
        </w:rPr>
        <w:t xml:space="preserve"> ihmistä on sijo</w:t>
      </w:r>
      <w:r w:rsidR="000A37CF">
        <w:rPr>
          <w:lang w:val="fi-FI"/>
        </w:rPr>
        <w:t>itettu selliosastoon (6 lasta, 4</w:t>
      </w:r>
      <w:r w:rsidR="00464496">
        <w:rPr>
          <w:lang w:val="fi-FI"/>
        </w:rPr>
        <w:t xml:space="preserve"> aikuista)</w:t>
      </w:r>
    </w:p>
    <w:p w14:paraId="0572AF3C" w14:textId="77777777" w:rsidR="0099538D" w:rsidRDefault="0099538D" w:rsidP="0099538D">
      <w:pPr>
        <w:numPr>
          <w:ilvl w:val="1"/>
          <w:numId w:val="3"/>
        </w:numPr>
        <w:rPr>
          <w:lang w:val="fi-FI"/>
        </w:rPr>
      </w:pPr>
      <w:r>
        <w:rPr>
          <w:lang w:val="fi-FI"/>
        </w:rPr>
        <w:t>selli 1: isä ja kaksi lasta Marsista</w:t>
      </w:r>
    </w:p>
    <w:p w14:paraId="1BB93165" w14:textId="77777777" w:rsidR="0099538D" w:rsidRDefault="0099538D" w:rsidP="0099538D">
      <w:pPr>
        <w:numPr>
          <w:ilvl w:val="1"/>
          <w:numId w:val="3"/>
        </w:numPr>
        <w:rPr>
          <w:lang w:val="fi-FI"/>
        </w:rPr>
      </w:pPr>
      <w:r>
        <w:rPr>
          <w:lang w:val="fi-FI"/>
        </w:rPr>
        <w:t>selli 2 äiti ja lapsi Marsista, isä ja lapsi Marsista [splicers]</w:t>
      </w:r>
    </w:p>
    <w:p w14:paraId="2AA8A3B1" w14:textId="77777777" w:rsidR="0099538D" w:rsidRDefault="0099538D" w:rsidP="0099538D">
      <w:pPr>
        <w:numPr>
          <w:ilvl w:val="1"/>
          <w:numId w:val="3"/>
        </w:numPr>
        <w:rPr>
          <w:lang w:val="fi-FI"/>
        </w:rPr>
      </w:pPr>
      <w:r>
        <w:rPr>
          <w:lang w:val="fi-FI"/>
        </w:rPr>
        <w:t>selli 3: äiti ja kaksi lasta Luna-Lagrangesta [splicers]</w:t>
      </w:r>
    </w:p>
    <w:p w14:paraId="229C9964" w14:textId="77777777" w:rsidR="00464496" w:rsidRDefault="00464496" w:rsidP="00464496">
      <w:pPr>
        <w:numPr>
          <w:ilvl w:val="0"/>
          <w:numId w:val="3"/>
        </w:numPr>
        <w:rPr>
          <w:lang w:val="fi-FI"/>
        </w:rPr>
      </w:pPr>
      <w:r>
        <w:rPr>
          <w:lang w:val="fi-FI"/>
        </w:rPr>
        <w:t>4 on prosessoitu lääkinnän kautta</w:t>
      </w:r>
      <w:r w:rsidR="00E97138">
        <w:rPr>
          <w:lang w:val="fi-FI"/>
        </w:rPr>
        <w:t xml:space="preserve"> (3 flat, 1 splicer)</w:t>
      </w:r>
    </w:p>
    <w:p w14:paraId="6CB54DDE" w14:textId="77777777" w:rsidR="00945439" w:rsidRDefault="000A37CF" w:rsidP="00464496">
      <w:pPr>
        <w:numPr>
          <w:ilvl w:val="0"/>
          <w:numId w:val="3"/>
        </w:numPr>
        <w:rPr>
          <w:lang w:val="fi-FI"/>
        </w:rPr>
      </w:pPr>
      <w:r>
        <w:rPr>
          <w:lang w:val="fi-FI"/>
        </w:rPr>
        <w:t>26</w:t>
      </w:r>
      <w:r w:rsidR="00945439">
        <w:rPr>
          <w:lang w:val="fi-FI"/>
        </w:rPr>
        <w:t xml:space="preserve"> on viety rahtikannelle</w:t>
      </w:r>
    </w:p>
    <w:p w14:paraId="027934DD" w14:textId="77777777" w:rsidR="00945439" w:rsidRDefault="00077E79" w:rsidP="0045628F">
      <w:pPr>
        <w:numPr>
          <w:ilvl w:val="0"/>
          <w:numId w:val="3"/>
        </w:numPr>
        <w:rPr>
          <w:lang w:val="fi-FI"/>
        </w:rPr>
      </w:pPr>
      <w:r>
        <w:rPr>
          <w:lang w:val="fi-FI"/>
        </w:rPr>
        <w:t>25</w:t>
      </w:r>
      <w:r w:rsidR="0045628F">
        <w:rPr>
          <w:lang w:val="fi-FI"/>
        </w:rPr>
        <w:t xml:space="preserve"> ei-alkuperäistä orgaanista on myös sijoitettu rahtikannelle</w:t>
      </w:r>
    </w:p>
    <w:p w14:paraId="7EEDB575" w14:textId="77777777" w:rsidR="00077E79" w:rsidRDefault="00077E79" w:rsidP="0045628F">
      <w:pPr>
        <w:numPr>
          <w:ilvl w:val="0"/>
          <w:numId w:val="3"/>
        </w:numPr>
        <w:rPr>
          <w:lang w:val="fi-FI"/>
        </w:rPr>
      </w:pPr>
      <w:r>
        <w:rPr>
          <w:lang w:val="fi-FI"/>
        </w:rPr>
        <w:t xml:space="preserve">35 podia </w:t>
      </w:r>
      <w:r w:rsidR="008053B5">
        <w:rPr>
          <w:lang w:val="fi-FI"/>
        </w:rPr>
        <w:t>jää rahtikonttiin aluksen ulkopuolelle</w:t>
      </w:r>
    </w:p>
    <w:p w14:paraId="00574C09" w14:textId="77777777" w:rsidR="00803541" w:rsidRDefault="00EB064B" w:rsidP="00EB064B">
      <w:pPr>
        <w:numPr>
          <w:ilvl w:val="0"/>
          <w:numId w:val="3"/>
        </w:numPr>
        <w:rPr>
          <w:lang w:val="fi-FI"/>
        </w:rPr>
      </w:pPr>
      <w:r>
        <w:rPr>
          <w:lang w:val="fi-FI"/>
        </w:rPr>
        <w:t>21 synteettistä jää rahtikonttiin aluksen ulkopuolelle</w:t>
      </w:r>
    </w:p>
    <w:p w14:paraId="300CA97F" w14:textId="77777777" w:rsidR="005C7A60" w:rsidRDefault="005C7A60" w:rsidP="00A93977">
      <w:pPr>
        <w:rPr>
          <w:lang w:val="fi-FI"/>
        </w:rPr>
      </w:pPr>
    </w:p>
    <w:p w14:paraId="70CF37C4" w14:textId="77777777" w:rsidR="00873E88" w:rsidRDefault="00435AE9" w:rsidP="00A93977">
      <w:pPr>
        <w:rPr>
          <w:lang w:val="fi-FI"/>
        </w:rPr>
      </w:pPr>
      <w:r>
        <w:rPr>
          <w:lang w:val="fi-FI"/>
        </w:rPr>
        <w:t>Jaramillon linja on, että y</w:t>
      </w:r>
      <w:r w:rsidR="002101BC">
        <w:rPr>
          <w:lang w:val="fi-FI"/>
        </w:rPr>
        <w:t>ksikään synteet</w:t>
      </w:r>
      <w:r w:rsidR="00077E79">
        <w:rPr>
          <w:lang w:val="fi-FI"/>
        </w:rPr>
        <w:t>tinen ei astu Saint Sunnivalle, ja Jaramillon lähtöoletus on, että näistä otetaan kuoriniput irti ja ne sammutetaan.</w:t>
      </w:r>
    </w:p>
    <w:p w14:paraId="589B3F21" w14:textId="77777777" w:rsidR="008276B3" w:rsidRDefault="008276B3" w:rsidP="00A93977">
      <w:pPr>
        <w:rPr>
          <w:lang w:val="fi-FI"/>
        </w:rPr>
      </w:pPr>
    </w:p>
    <w:p w14:paraId="56D1C89A" w14:textId="77777777" w:rsidR="00BD6CB4" w:rsidRDefault="00BD6CB4" w:rsidP="00A93977">
      <w:pPr>
        <w:rPr>
          <w:lang w:val="fi-FI"/>
        </w:rPr>
      </w:pPr>
      <w:r>
        <w:rPr>
          <w:lang w:val="fi-FI"/>
        </w:rPr>
        <w:t>Ayez haluaa ilmaista tämän hieman pehmeämmin.</w:t>
      </w:r>
      <w:r w:rsidR="001D0439">
        <w:rPr>
          <w:lang w:val="fi-FI"/>
        </w:rPr>
        <w:t xml:space="preserve"> </w:t>
      </w:r>
    </w:p>
    <w:p w14:paraId="4909A033" w14:textId="77777777" w:rsidR="00BD6CB4" w:rsidRDefault="00BD6CB4" w:rsidP="00A93977">
      <w:pPr>
        <w:rPr>
          <w:lang w:val="fi-FI"/>
        </w:rPr>
      </w:pPr>
    </w:p>
    <w:p w14:paraId="11539FB8" w14:textId="77777777" w:rsidR="008276B3" w:rsidRDefault="003525F4" w:rsidP="00A93977">
      <w:pPr>
        <w:rPr>
          <w:lang w:val="fi-FI"/>
        </w:rPr>
      </w:pPr>
      <w:r>
        <w:rPr>
          <w:lang w:val="fi-FI"/>
        </w:rPr>
        <w:t>Synteettisten kohteluun</w:t>
      </w:r>
      <w:r w:rsidR="008276B3">
        <w:rPr>
          <w:lang w:val="fi-FI"/>
        </w:rPr>
        <w:t xml:space="preserve"> on yksi poikkeus: Rudy Hirsch, jota kapteeni tahtoo haastatella.</w:t>
      </w:r>
    </w:p>
    <w:p w14:paraId="50230B7E" w14:textId="77777777" w:rsidR="00400701" w:rsidRDefault="00400701" w:rsidP="00A93977">
      <w:pPr>
        <w:rPr>
          <w:lang w:val="fi-FI"/>
        </w:rPr>
      </w:pPr>
    </w:p>
    <w:p w14:paraId="6B7CBCB5" w14:textId="77777777" w:rsidR="00400701" w:rsidRDefault="00400701" w:rsidP="00A93977">
      <w:pPr>
        <w:rPr>
          <w:lang w:val="fi-FI"/>
        </w:rPr>
      </w:pPr>
      <w:r>
        <w:rPr>
          <w:lang w:val="fi-FI"/>
        </w:rPr>
        <w:t xml:space="preserve">Rahtikontit ovat 11m x 2m x 2m; </w:t>
      </w:r>
      <w:r w:rsidR="00B44F9A">
        <w:rPr>
          <w:lang w:val="fi-FI"/>
        </w:rPr>
        <w:t>podeista kullekin on 1.2 m^3 tilaa.</w:t>
      </w:r>
      <w:r w:rsidR="00BF41ED">
        <w:rPr>
          <w:lang w:val="fi-FI"/>
        </w:rPr>
        <w:t xml:space="preserve"> Podien konttiin on liitetty pikkuinen modulaarinen ilmalukko.</w:t>
      </w:r>
    </w:p>
    <w:p w14:paraId="2B606716" w14:textId="77777777" w:rsidR="00C2596B" w:rsidRDefault="00C2596B" w:rsidP="00A93977">
      <w:pPr>
        <w:rPr>
          <w:lang w:val="fi-FI"/>
        </w:rPr>
      </w:pPr>
    </w:p>
    <w:p w14:paraId="2C5F903C" w14:textId="77777777" w:rsidR="00C2596B" w:rsidRDefault="00C04F8B" w:rsidP="00A93977">
      <w:pPr>
        <w:rPr>
          <w:lang w:val="fi-FI"/>
        </w:rPr>
      </w:pPr>
      <w:r>
        <w:rPr>
          <w:lang w:val="fi-FI"/>
        </w:rPr>
        <w:t>Flexibottiin sukittuneella</w:t>
      </w:r>
      <w:r w:rsidR="00C2596B">
        <w:rPr>
          <w:lang w:val="fi-FI"/>
        </w:rPr>
        <w:t xml:space="preserve"> on etälaitteiston nappaama tallenne Migenin viestistä itselleen Vestalla. </w:t>
      </w:r>
      <w:r w:rsidR="003E01F3">
        <w:rPr>
          <w:lang w:val="fi-FI"/>
        </w:rPr>
        <w:t>Astridsdottir tuo tämän asiaa pohtivien tietoon.</w:t>
      </w:r>
      <w:r w:rsidR="00484A12">
        <w:rPr>
          <w:lang w:val="fi-FI"/>
        </w:rPr>
        <w:t xml:space="preserve"> </w:t>
      </w:r>
    </w:p>
    <w:p w14:paraId="692D0E15" w14:textId="77777777" w:rsidR="00873E88" w:rsidRDefault="00873E88" w:rsidP="00A93977">
      <w:pPr>
        <w:rPr>
          <w:lang w:val="fi-FI"/>
        </w:rPr>
      </w:pPr>
    </w:p>
    <w:p w14:paraId="008235FE" w14:textId="77777777" w:rsidR="002D22FC" w:rsidRDefault="002D22FC" w:rsidP="00A93977">
      <w:pPr>
        <w:rPr>
          <w:lang w:val="fi-FI"/>
        </w:rPr>
      </w:pPr>
      <w:r>
        <w:rPr>
          <w:lang w:val="fi-FI"/>
        </w:rPr>
        <w:t>Acosta määrätään jä</w:t>
      </w:r>
      <w:r w:rsidR="009D1C6F">
        <w:rPr>
          <w:lang w:val="fi-FI"/>
        </w:rPr>
        <w:t>rjestämään vartio rahtikannelle. Detaljit jätetään hänelle.</w:t>
      </w:r>
    </w:p>
    <w:p w14:paraId="1E5DF624" w14:textId="77777777" w:rsidR="00AB1664" w:rsidRDefault="00AB1664" w:rsidP="00AB1664">
      <w:pPr>
        <w:rPr>
          <w:lang w:val="fi-FI"/>
        </w:rPr>
      </w:pPr>
    </w:p>
    <w:p w14:paraId="15B884A5" w14:textId="77777777" w:rsidR="00AB1664" w:rsidRPr="00105279" w:rsidRDefault="00AB1664" w:rsidP="00435AE9">
      <w:pPr>
        <w:pStyle w:val="Heading3"/>
        <w:numPr>
          <w:ilvl w:val="2"/>
          <w:numId w:val="13"/>
        </w:numPr>
      </w:pPr>
      <w:r w:rsidRPr="00105279">
        <w:t>Evakuoitujen kohtalo</w:t>
      </w:r>
    </w:p>
    <w:p w14:paraId="62C56A72" w14:textId="77777777" w:rsidR="00AB1664" w:rsidRDefault="003618FC" w:rsidP="00A93977">
      <w:pPr>
        <w:rPr>
          <w:lang w:val="fi-FI"/>
        </w:rPr>
      </w:pPr>
      <w:r>
        <w:rPr>
          <w:lang w:val="fi-FI"/>
        </w:rPr>
        <w:t>40 mahdollisesti</w:t>
      </w:r>
      <w:r w:rsidR="000F7476">
        <w:rPr>
          <w:lang w:val="fi-FI"/>
        </w:rPr>
        <w:t xml:space="preserve"> orig</w:t>
      </w:r>
      <w:r>
        <w:rPr>
          <w:lang w:val="fi-FI"/>
        </w:rPr>
        <w:t>inaalin ihmisen (oikeasti 31</w:t>
      </w:r>
      <w:r w:rsidR="000F7476">
        <w:rPr>
          <w:lang w:val="fi-FI"/>
        </w:rPr>
        <w:t xml:space="preserve">:lle, mutta tämä ei ole heti selvää) </w:t>
      </w:r>
      <w:r>
        <w:rPr>
          <w:lang w:val="fi-FI"/>
        </w:rPr>
        <w:t xml:space="preserve">tila pitää selvittää. </w:t>
      </w:r>
      <w:r w:rsidR="00C04F8B">
        <w:rPr>
          <w:lang w:val="fi-FI"/>
        </w:rPr>
        <w:t>Originaaleille halutaan t</w:t>
      </w:r>
      <w:r w:rsidR="00FD2934">
        <w:rPr>
          <w:lang w:val="fi-FI"/>
        </w:rPr>
        <w:t xml:space="preserve">arjota asettumista Tasavaltaan. Normaalisti muuttajien on aloitettava asepalvelus </w:t>
      </w:r>
      <w:r w:rsidR="00D308A9">
        <w:rPr>
          <w:lang w:val="fi-FI"/>
        </w:rPr>
        <w:t>6 kk sisällä muutosta, mutta erityisistä syistä tästä voidaan poiketa. Alle 16-vuotiaan lapsen vanhemmat saavat asua Tasvallassa siviileinä siihen saakka, kunnes lapsi täyttää 16, lapset käytännössä ikuisesti. Muitakin lykkäyssyitä voi olla</w:t>
      </w:r>
      <w:r w:rsidR="00510753">
        <w:rPr>
          <w:lang w:val="fi-FI"/>
        </w:rPr>
        <w:t>; korkeakoulututkinto tai muu ammattitaito hyödylliseksi katsotulla alalla kuului näihin.</w:t>
      </w:r>
    </w:p>
    <w:p w14:paraId="4A9177F5" w14:textId="77777777" w:rsidR="00510753" w:rsidRDefault="00510753" w:rsidP="00A93977">
      <w:pPr>
        <w:rPr>
          <w:lang w:val="fi-FI"/>
        </w:rPr>
      </w:pPr>
    </w:p>
    <w:p w14:paraId="49B3E0BF" w14:textId="77777777" w:rsidR="00510753" w:rsidRDefault="00795E01" w:rsidP="00A93977">
      <w:pPr>
        <w:rPr>
          <w:lang w:val="fi-FI"/>
        </w:rPr>
      </w:pPr>
      <w:r>
        <w:rPr>
          <w:lang w:val="fi-FI"/>
        </w:rPr>
        <w:t xml:space="preserve">Douglas määrää aliupseerit suorittamaan haastatteluja. </w:t>
      </w:r>
      <w:r w:rsidR="00510753">
        <w:rPr>
          <w:lang w:val="fi-FI"/>
        </w:rPr>
        <w:t>Evakuoiduilta halutaan ainakin seuraavat tiedot:</w:t>
      </w:r>
    </w:p>
    <w:p w14:paraId="14C1EB10" w14:textId="77777777" w:rsidR="00707CF8" w:rsidRDefault="00707CF8" w:rsidP="00A93977">
      <w:pPr>
        <w:rPr>
          <w:lang w:val="fi-FI"/>
        </w:rPr>
      </w:pPr>
    </w:p>
    <w:p w14:paraId="6E6378F6" w14:textId="77777777" w:rsidR="00510753" w:rsidRDefault="00510753" w:rsidP="00510753">
      <w:pPr>
        <w:numPr>
          <w:ilvl w:val="0"/>
          <w:numId w:val="3"/>
        </w:numPr>
        <w:rPr>
          <w:lang w:val="fi-FI"/>
        </w:rPr>
      </w:pPr>
      <w:r>
        <w:rPr>
          <w:lang w:val="fi-FI"/>
        </w:rPr>
        <w:lastRenderedPageBreak/>
        <w:t>miksi olit muuttamassa Profundalle</w:t>
      </w:r>
    </w:p>
    <w:p w14:paraId="79245F63" w14:textId="77777777" w:rsidR="000E29A5" w:rsidRDefault="000E29A5" w:rsidP="000E29A5">
      <w:pPr>
        <w:numPr>
          <w:ilvl w:val="1"/>
          <w:numId w:val="3"/>
        </w:numPr>
        <w:rPr>
          <w:lang w:val="fi-FI"/>
        </w:rPr>
      </w:pPr>
      <w:r>
        <w:rPr>
          <w:lang w:val="fi-FI"/>
        </w:rPr>
        <w:t>useimpien syynä on osakeanti: he ovat menossa töihin, aikeenaan muutamassa vuodessa maksaa osakkuutensa takaisin</w:t>
      </w:r>
    </w:p>
    <w:p w14:paraId="036C5A12" w14:textId="77777777" w:rsidR="009F050D" w:rsidRDefault="009F050D" w:rsidP="009F050D">
      <w:pPr>
        <w:numPr>
          <w:ilvl w:val="0"/>
          <w:numId w:val="3"/>
        </w:numPr>
        <w:rPr>
          <w:lang w:val="fi-FI"/>
        </w:rPr>
      </w:pPr>
      <w:r>
        <w:rPr>
          <w:lang w:val="fi-FI"/>
        </w:rPr>
        <w:t>onko sinulla aiempaa kontaktia Autonomistiliiton jäsenhabien kanssa?</w:t>
      </w:r>
    </w:p>
    <w:p w14:paraId="6EC816D0" w14:textId="77777777" w:rsidR="009F050D" w:rsidRDefault="009F050D" w:rsidP="009F050D">
      <w:pPr>
        <w:numPr>
          <w:ilvl w:val="1"/>
          <w:numId w:val="3"/>
        </w:numPr>
        <w:rPr>
          <w:lang w:val="fi-FI"/>
        </w:rPr>
      </w:pPr>
      <w:r>
        <w:rPr>
          <w:lang w:val="fi-FI"/>
        </w:rPr>
        <w:t>juuri kenelläkään ei ole, ja ne joilla on eivät tahdo myöntää</w:t>
      </w:r>
    </w:p>
    <w:p w14:paraId="0D202533" w14:textId="77777777" w:rsidR="00196FD7" w:rsidRDefault="00196FD7" w:rsidP="00196FD7">
      <w:pPr>
        <w:numPr>
          <w:ilvl w:val="0"/>
          <w:numId w:val="3"/>
        </w:numPr>
        <w:rPr>
          <w:lang w:val="fi-FI"/>
        </w:rPr>
      </w:pPr>
      <w:r>
        <w:rPr>
          <w:lang w:val="fi-FI"/>
        </w:rPr>
        <w:t>oletko tietoinen, että ihminen alkuperäisessä syntymäkehossaan voi muuttaa Jupiterin tasavaltaan, ja että jokainen voi suorittaa asepalveluksen saadakseen Tasavallan kansalaisuuden?</w:t>
      </w:r>
    </w:p>
    <w:p w14:paraId="253FBDEA" w14:textId="77777777" w:rsidR="00B53878" w:rsidRDefault="00B53878" w:rsidP="00B53878">
      <w:pPr>
        <w:numPr>
          <w:ilvl w:val="1"/>
          <w:numId w:val="3"/>
        </w:numPr>
        <w:rPr>
          <w:lang w:val="fi-FI"/>
        </w:rPr>
      </w:pPr>
      <w:r>
        <w:rPr>
          <w:lang w:val="fi-FI"/>
        </w:rPr>
        <w:t>joku kysyy, miksi alkuperäisessä syntymäkehossaan</w:t>
      </w:r>
    </w:p>
    <w:p w14:paraId="1965902E" w14:textId="77777777" w:rsidR="00E867EF" w:rsidRDefault="00E867EF" w:rsidP="009B1437">
      <w:pPr>
        <w:rPr>
          <w:lang w:val="fi-FI"/>
        </w:rPr>
      </w:pPr>
    </w:p>
    <w:p w14:paraId="6858E3D7" w14:textId="77777777" w:rsidR="00707CF8" w:rsidRDefault="00707CF8" w:rsidP="009B1437">
      <w:pPr>
        <w:rPr>
          <w:lang w:val="fi-FI"/>
        </w:rPr>
      </w:pPr>
      <w:r>
        <w:rPr>
          <w:lang w:val="fi-FI"/>
        </w:rPr>
        <w:t>Haastatteluiden tarkoitus on varmistaa, ettei Migen Bajramovicin liittolaisia ole evakuoitujen joukossa.</w:t>
      </w:r>
    </w:p>
    <w:p w14:paraId="3529929C" w14:textId="77777777" w:rsidR="00707CF8" w:rsidRDefault="00707CF8" w:rsidP="009B1437">
      <w:pPr>
        <w:rPr>
          <w:lang w:val="fi-FI"/>
        </w:rPr>
      </w:pPr>
    </w:p>
    <w:p w14:paraId="16EA4CE8" w14:textId="77777777" w:rsidR="007A73EB" w:rsidRDefault="00C207C3" w:rsidP="009B1437">
      <w:pPr>
        <w:rPr>
          <w:lang w:val="fi-FI"/>
        </w:rPr>
      </w:pPr>
      <w:r>
        <w:rPr>
          <w:lang w:val="fi-FI"/>
        </w:rPr>
        <w:t xml:space="preserve">Haastattelutilaksi on valittu </w:t>
      </w:r>
      <w:r w:rsidR="00C9499C">
        <w:rPr>
          <w:lang w:val="fi-FI"/>
        </w:rPr>
        <w:t xml:space="preserve">valtauskannen </w:t>
      </w:r>
      <w:r w:rsidR="007A73EB">
        <w:rPr>
          <w:lang w:val="fi-FI"/>
        </w:rPr>
        <w:t>halli, josta sopiva tila on erotettu sermeillä. Selliin vietyjä haastatellaan kappelissa</w:t>
      </w:r>
      <w:r w:rsidR="004B2CA2">
        <w:rPr>
          <w:lang w:val="fi-FI"/>
        </w:rPr>
        <w:t>, ja perheitä haastatellaan yhdessä</w:t>
      </w:r>
      <w:r w:rsidR="007A73EB">
        <w:rPr>
          <w:lang w:val="fi-FI"/>
        </w:rPr>
        <w:t>.</w:t>
      </w:r>
      <w:r w:rsidR="000954D3">
        <w:rPr>
          <w:lang w:val="fi-FI"/>
        </w:rPr>
        <w:t xml:space="preserve"> Haastatteluja suorittavat kaikki aliupseerit; kullekin tulee 5 haastattelua.</w:t>
      </w:r>
      <w:r w:rsidR="00D45A02">
        <w:rPr>
          <w:lang w:val="fi-FI"/>
        </w:rPr>
        <w:t xml:space="preserve"> Tavoite on saada </w:t>
      </w:r>
      <w:r w:rsidR="0014051F">
        <w:rPr>
          <w:lang w:val="fi-FI"/>
        </w:rPr>
        <w:t>kaikki tulokkaat haastateltua 12</w:t>
      </w:r>
      <w:r w:rsidR="00D45A02">
        <w:rPr>
          <w:lang w:val="fi-FI"/>
        </w:rPr>
        <w:t xml:space="preserve"> tunnissa.</w:t>
      </w:r>
      <w:r w:rsidR="00AD41B9">
        <w:rPr>
          <w:lang w:val="fi-FI"/>
        </w:rPr>
        <w:t xml:space="preserve"> (Holst </w:t>
      </w:r>
      <w:r w:rsidR="000C6B7E">
        <w:rPr>
          <w:lang w:val="fi-FI"/>
        </w:rPr>
        <w:t>sanoo suoraan, ett</w:t>
      </w:r>
      <w:r w:rsidR="00AD41B9">
        <w:rPr>
          <w:lang w:val="fi-FI"/>
        </w:rPr>
        <w:t>ei aio haastatella ketään; hänen prioriteettinsa on korjaustöissä.</w:t>
      </w:r>
      <w:r w:rsidR="00DA7D39">
        <w:rPr>
          <w:lang w:val="fi-FI"/>
        </w:rPr>
        <w:t xml:space="preserve"> Douglas ei, tietenkään, ota tätä hyvin.</w:t>
      </w:r>
      <w:r w:rsidR="00AD41B9">
        <w:rPr>
          <w:lang w:val="fi-FI"/>
        </w:rPr>
        <w:t>)</w:t>
      </w:r>
    </w:p>
    <w:p w14:paraId="359518C7" w14:textId="77777777" w:rsidR="00136EF1" w:rsidRDefault="00136EF1" w:rsidP="009B1437">
      <w:pPr>
        <w:rPr>
          <w:lang w:val="fi-FI"/>
        </w:rPr>
      </w:pPr>
    </w:p>
    <w:p w14:paraId="33E4627C" w14:textId="77777777" w:rsidR="00DA7D39" w:rsidRDefault="00286C40" w:rsidP="009B1437">
      <w:pPr>
        <w:rPr>
          <w:lang w:val="fi-FI"/>
        </w:rPr>
      </w:pPr>
      <w:r>
        <w:rPr>
          <w:lang w:val="fi-FI"/>
        </w:rPr>
        <w:t>Muutamalla marsilaisella jopa on harkinnassa Tasavaltaan muuttaminen</w:t>
      </w:r>
      <w:r w:rsidR="00017BC9">
        <w:rPr>
          <w:lang w:val="fi-FI"/>
        </w:rPr>
        <w:t>. Konsortion viestinnässä Jupiterin junta on epäinhimillinen ja luonnevikainen, mutta Ayezin "</w:t>
      </w:r>
      <w:r w:rsidR="0083322C">
        <w:rPr>
          <w:lang w:val="fi-FI"/>
        </w:rPr>
        <w:t>perheet ja flatit</w:t>
      </w:r>
      <w:r w:rsidR="00017BC9">
        <w:rPr>
          <w:lang w:val="fi-FI"/>
        </w:rPr>
        <w:t xml:space="preserve"> ensin" -pelastus jo</w:t>
      </w:r>
      <w:r w:rsidR="0083322C">
        <w:rPr>
          <w:lang w:val="fi-FI"/>
        </w:rPr>
        <w:t>pa löysi vastakaikua monilta - nämä olivat kuitenkin heikoimpia morfeja ja alttiimpia onnettomuudelle.</w:t>
      </w:r>
    </w:p>
    <w:p w14:paraId="5BA300DE" w14:textId="77777777" w:rsidR="00DA7D39" w:rsidRDefault="00DA7D39" w:rsidP="009B1437">
      <w:pPr>
        <w:rPr>
          <w:lang w:val="fi-FI"/>
        </w:rPr>
      </w:pPr>
    </w:p>
    <w:p w14:paraId="17652BFA" w14:textId="77777777" w:rsidR="00D82FEC" w:rsidRDefault="00F35F98" w:rsidP="009B1437">
      <w:pPr>
        <w:rPr>
          <w:lang w:val="fi-FI"/>
        </w:rPr>
      </w:pPr>
      <w:r>
        <w:rPr>
          <w:lang w:val="fi-FI"/>
        </w:rPr>
        <w:t>Evakuoidut toimitetaan</w:t>
      </w:r>
      <w:r w:rsidR="00A37348">
        <w:rPr>
          <w:lang w:val="fi-FI"/>
        </w:rPr>
        <w:t xml:space="preserve"> </w:t>
      </w:r>
      <w:r w:rsidR="00856F78">
        <w:rPr>
          <w:lang w:val="fi-FI"/>
        </w:rPr>
        <w:t xml:space="preserve">Ganymedelle, Liberty Stationille odottamaan </w:t>
      </w:r>
      <w:r>
        <w:rPr>
          <w:lang w:val="fi-FI"/>
        </w:rPr>
        <w:t>kuljetusta eteenpäin. Enceladukselle saa sieltä kyydin Volkovi</w:t>
      </w:r>
      <w:r w:rsidR="00CC1187">
        <w:rPr>
          <w:lang w:val="fi-FI"/>
        </w:rPr>
        <w:t xml:space="preserve">n aluksella melko vaivattomasti; Locukselle vähän vaikeammin. </w:t>
      </w:r>
      <w:r w:rsidR="00093D4C">
        <w:rPr>
          <w:lang w:val="fi-FI"/>
        </w:rPr>
        <w:t xml:space="preserve">Tasavallalla ei ole mitään aikomuksia </w:t>
      </w:r>
      <w:r w:rsidR="00D24427">
        <w:rPr>
          <w:lang w:val="fi-FI"/>
        </w:rPr>
        <w:t>kohdella ketään pelastetuista huonosti, mutta oikeasti podeilla ja synteettisillä kokemus voi olla vähän karu. Uplifteja kohdellaan omaisuutena, mutta koska nämä eivät ole aikeissa jäädä Tasavaltaan, asia on oikeastaan aika samantekevä.</w:t>
      </w:r>
    </w:p>
    <w:p w14:paraId="1F54DBCE" w14:textId="77777777" w:rsidR="00D82FEC" w:rsidRDefault="00D82FEC" w:rsidP="009B1437">
      <w:pPr>
        <w:rPr>
          <w:lang w:val="fi-FI"/>
        </w:rPr>
      </w:pPr>
    </w:p>
    <w:p w14:paraId="15813A57" w14:textId="77777777" w:rsidR="00BF41ED" w:rsidRPr="00D820A4" w:rsidRDefault="00D820A4" w:rsidP="00D820A4">
      <w:pPr>
        <w:pStyle w:val="Heading4"/>
        <w:numPr>
          <w:ilvl w:val="3"/>
          <w:numId w:val="13"/>
        </w:numPr>
        <w:rPr>
          <w:lang w:val="fi-FI"/>
        </w:rPr>
      </w:pPr>
      <w:r w:rsidRPr="00D820A4">
        <w:rPr>
          <w:lang w:val="fi-FI"/>
        </w:rPr>
        <w:t>Migenin viesti</w:t>
      </w:r>
    </w:p>
    <w:p w14:paraId="19A7E08B" w14:textId="77777777" w:rsidR="00D820A4" w:rsidRDefault="00D820A4" w:rsidP="00A93977">
      <w:pPr>
        <w:rPr>
          <w:lang w:val="fi-FI"/>
        </w:rPr>
      </w:pPr>
      <w:r>
        <w:rPr>
          <w:lang w:val="fi-FI"/>
        </w:rPr>
        <w:t>Migen Bajramovicin viesti on osoitettu hänen omalle kopiolleen.</w:t>
      </w:r>
      <w:r w:rsidR="00573CF9">
        <w:rPr>
          <w:lang w:val="fi-FI"/>
        </w:rPr>
        <w:t xml:space="preserve"> Se on AR-kuvatallenne, kolmiulotteinen kokovartaloviesti, jossa exalt-kehossa oleva Migen puhuu nopeasti.</w:t>
      </w:r>
    </w:p>
    <w:p w14:paraId="585DEC2B" w14:textId="77777777" w:rsidR="00D820A4" w:rsidRDefault="00D820A4" w:rsidP="00A93977">
      <w:pPr>
        <w:rPr>
          <w:lang w:val="fi-FI"/>
        </w:rPr>
      </w:pPr>
    </w:p>
    <w:p w14:paraId="263A05E3" w14:textId="77777777" w:rsidR="00D820A4" w:rsidRDefault="00D820A4" w:rsidP="00A93977">
      <w:pPr>
        <w:rPr>
          <w:lang w:val="fi-FI"/>
        </w:rPr>
      </w:pPr>
      <w:r>
        <w:rPr>
          <w:lang w:val="fi-FI"/>
        </w:rPr>
        <w:t>Hän kertoo, että hän on nyt kuollut jo toisen kerran, kuten hän kuoli Maapallon tuhoutuessa. Nyt alkaa hänen kolmas elämänsä. Hänen tulee aloittaa se tietäen, että hänen edellinen versionsa on kostanut Jupiterin juntalle vaimonsa</w:t>
      </w:r>
      <w:r w:rsidR="001F4032">
        <w:rPr>
          <w:lang w:val="fi-FI"/>
        </w:rPr>
        <w:t xml:space="preserve"> ja lastensa </w:t>
      </w:r>
      <w:r w:rsidR="00186761">
        <w:rPr>
          <w:lang w:val="fi-FI"/>
        </w:rPr>
        <w:t>kohtalon</w:t>
      </w:r>
      <w:r w:rsidR="001F4032">
        <w:rPr>
          <w:lang w:val="fi-FI"/>
        </w:rPr>
        <w:t>.</w:t>
      </w:r>
      <w:r w:rsidR="008B00A0">
        <w:rPr>
          <w:lang w:val="fi-FI"/>
        </w:rPr>
        <w:t xml:space="preserve"> Hän toivoo, että tämä tieto auttaa </w:t>
      </w:r>
      <w:r w:rsidR="006B74DE">
        <w:rPr>
          <w:lang w:val="fi-FI"/>
        </w:rPr>
        <w:t>häntä lähtemään eteenpäin - minne hän päättääkin sitten mennä.</w:t>
      </w:r>
    </w:p>
    <w:p w14:paraId="1B00AE42" w14:textId="77777777" w:rsidR="00857314" w:rsidRPr="00714ECF" w:rsidRDefault="00714ECF" w:rsidP="00714ECF">
      <w:pPr>
        <w:pStyle w:val="Heading3"/>
        <w:numPr>
          <w:ilvl w:val="2"/>
          <w:numId w:val="13"/>
        </w:numPr>
      </w:pPr>
      <w:r w:rsidRPr="00714ECF">
        <w:t>Tukijoukot</w:t>
      </w:r>
    </w:p>
    <w:p w14:paraId="0429D6D3" w14:textId="77777777" w:rsidR="00714ECF" w:rsidRDefault="00714ECF" w:rsidP="00BF41ED">
      <w:pPr>
        <w:rPr>
          <w:lang w:val="fi-FI"/>
        </w:rPr>
      </w:pPr>
      <w:r>
        <w:rPr>
          <w:lang w:val="fi-FI"/>
        </w:rPr>
        <w:t xml:space="preserve">Jupiterin avaruusjoukot saapuvat tukemaan Saint Sunnivaa korjauksessa, hylynkorjuussa ja evakuoinnissa. Ensimmäisenä paikalle ehtii </w:t>
      </w:r>
      <w:r w:rsidR="00584413">
        <w:rPr>
          <w:lang w:val="fi-FI"/>
        </w:rPr>
        <w:t>Keskisten kuiden laivaston</w:t>
      </w:r>
      <w:r>
        <w:rPr>
          <w:lang w:val="fi-FI"/>
        </w:rPr>
        <w:t xml:space="preserve"> </w:t>
      </w:r>
      <w:r w:rsidR="00584413">
        <w:rPr>
          <w:lang w:val="fi-FI"/>
        </w:rPr>
        <w:t>1</w:t>
      </w:r>
      <w:r w:rsidR="00B87DCD">
        <w:rPr>
          <w:lang w:val="fi-FI"/>
        </w:rPr>
        <w:t xml:space="preserve">. </w:t>
      </w:r>
      <w:r w:rsidR="00584413">
        <w:rPr>
          <w:lang w:val="fi-FI"/>
        </w:rPr>
        <w:t xml:space="preserve">nopean iskun laivueen </w:t>
      </w:r>
      <w:r w:rsidR="00B87DCD">
        <w:rPr>
          <w:lang w:val="fi-FI"/>
        </w:rPr>
        <w:t xml:space="preserve">korvetti </w:t>
      </w:r>
      <w:r w:rsidR="00B87DCD">
        <w:rPr>
          <w:i/>
          <w:lang w:val="fi-FI"/>
        </w:rPr>
        <w:t>Rio Blanca</w:t>
      </w:r>
      <w:r w:rsidR="00B87DCD">
        <w:rPr>
          <w:lang w:val="fi-FI"/>
        </w:rPr>
        <w:t>, joka on palaamassa saattotehtävältä</w:t>
      </w:r>
      <w:r w:rsidR="00CE4DCE">
        <w:rPr>
          <w:lang w:val="fi-FI"/>
        </w:rPr>
        <w:t xml:space="preserve"> Saint Joan of Arcille</w:t>
      </w:r>
      <w:r w:rsidR="00B87DCD">
        <w:rPr>
          <w:lang w:val="fi-FI"/>
        </w:rPr>
        <w:t xml:space="preserve">. Rio Blanca on pikkuinen Powell-luokan alus, </w:t>
      </w:r>
      <w:r w:rsidR="00B87DCD">
        <w:rPr>
          <w:lang w:val="fi-FI"/>
        </w:rPr>
        <w:lastRenderedPageBreak/>
        <w:t xml:space="preserve">jolla on kokonaan varusmiehistä koostuva </w:t>
      </w:r>
      <w:r w:rsidR="00DC1F24">
        <w:rPr>
          <w:lang w:val="fi-FI"/>
        </w:rPr>
        <w:t xml:space="preserve">miehistö. Sitä komentaa korvetinkapteeni (aliluutnantti) </w:t>
      </w:r>
      <w:r w:rsidR="00DC1F24">
        <w:rPr>
          <w:b/>
          <w:i/>
          <w:lang w:val="fi-FI"/>
        </w:rPr>
        <w:t>Wakalla</w:t>
      </w:r>
      <w:r w:rsidR="00DC1F24">
        <w:rPr>
          <w:lang w:val="fi-FI"/>
        </w:rPr>
        <w:t xml:space="preserve">, ja hänen XO:naan palvelee lentäjä, alikersantti </w:t>
      </w:r>
      <w:r w:rsidR="00DC1F24">
        <w:rPr>
          <w:b/>
          <w:i/>
          <w:lang w:val="fi-FI"/>
        </w:rPr>
        <w:t>Dachoff</w:t>
      </w:r>
      <w:r w:rsidR="00DC1F24">
        <w:rPr>
          <w:lang w:val="fi-FI"/>
        </w:rPr>
        <w:t xml:space="preserve"> (aiemmin Saint Sunnivalla)</w:t>
      </w:r>
      <w:r w:rsidR="00847244">
        <w:rPr>
          <w:lang w:val="fi-FI"/>
        </w:rPr>
        <w:t xml:space="preserve">. Muut aliupseerit ovat alusjärjestelmissä palveleva </w:t>
      </w:r>
      <w:r w:rsidR="00E25B68">
        <w:rPr>
          <w:b/>
          <w:i/>
          <w:lang w:val="fi-FI"/>
        </w:rPr>
        <w:t>Nizerevo</w:t>
      </w:r>
      <w:r w:rsidR="00847244">
        <w:rPr>
          <w:lang w:val="fi-FI"/>
        </w:rPr>
        <w:t xml:space="preserve"> (joka vastaa myös reaktorista) sekä aseistuksessa toimiva </w:t>
      </w:r>
      <w:r w:rsidR="00E25B68">
        <w:rPr>
          <w:b/>
          <w:i/>
          <w:lang w:val="fi-FI"/>
        </w:rPr>
        <w:t>Santamonte</w:t>
      </w:r>
      <w:r w:rsidR="00847244">
        <w:rPr>
          <w:lang w:val="fi-FI"/>
        </w:rPr>
        <w:t xml:space="preserve">. Rio Blancan tehtävä on </w:t>
      </w:r>
      <w:r w:rsidR="00B54A4D">
        <w:rPr>
          <w:lang w:val="fi-FI"/>
        </w:rPr>
        <w:t xml:space="preserve">toimia puolustustukena, sekä ottaa sisään joitakin evakuoituja. Se on partiolentonsa loppupäässä, joten </w:t>
      </w:r>
      <w:r w:rsidR="00C633F9">
        <w:rPr>
          <w:lang w:val="fi-FI"/>
        </w:rPr>
        <w:t>sillä on rahtikannella tilaa.</w:t>
      </w:r>
      <w:r w:rsidR="00C04372">
        <w:rPr>
          <w:lang w:val="fi-FI"/>
        </w:rPr>
        <w:t xml:space="preserve"> Se pystyttää väliaikaisilmalukon ja on valmis ottamaan sisään 15 </w:t>
      </w:r>
      <w:r w:rsidR="002D22FC">
        <w:rPr>
          <w:lang w:val="fi-FI"/>
        </w:rPr>
        <w:t>evakuoitavaa.</w:t>
      </w:r>
      <w:r w:rsidR="00E25B68">
        <w:rPr>
          <w:lang w:val="fi-FI"/>
        </w:rPr>
        <w:t xml:space="preserve"> Wakalla ottaa mitä kehotetaan.</w:t>
      </w:r>
    </w:p>
    <w:p w14:paraId="5422FCA5" w14:textId="77777777" w:rsidR="00847244" w:rsidRDefault="00847244" w:rsidP="00BF41ED">
      <w:pPr>
        <w:rPr>
          <w:lang w:val="fi-FI"/>
        </w:rPr>
      </w:pPr>
    </w:p>
    <w:p w14:paraId="5D433549" w14:textId="77777777" w:rsidR="00714ECF" w:rsidRDefault="00847244" w:rsidP="00BF41ED">
      <w:pPr>
        <w:rPr>
          <w:lang w:val="fi-FI"/>
        </w:rPr>
      </w:pPr>
      <w:r>
        <w:rPr>
          <w:lang w:val="fi-FI"/>
        </w:rPr>
        <w:t xml:space="preserve">48 tuntia katastrofin jälkeen paikalle saapuu </w:t>
      </w:r>
      <w:r w:rsidR="0099213B">
        <w:rPr>
          <w:lang w:val="fi-FI"/>
        </w:rPr>
        <w:t xml:space="preserve">Kalliston </w:t>
      </w:r>
      <w:r w:rsidR="00492F2B">
        <w:rPr>
          <w:lang w:val="fi-FI"/>
        </w:rPr>
        <w:t>taistelulaivaston</w:t>
      </w:r>
      <w:r w:rsidR="0099213B">
        <w:rPr>
          <w:lang w:val="fi-FI"/>
        </w:rPr>
        <w:t xml:space="preserve"> </w:t>
      </w:r>
      <w:r>
        <w:rPr>
          <w:lang w:val="fi-FI"/>
        </w:rPr>
        <w:t xml:space="preserve">17. taistelulaivueen kevyt taisteluristeilijä </w:t>
      </w:r>
      <w:r>
        <w:rPr>
          <w:i/>
          <w:lang w:val="fi-FI"/>
        </w:rPr>
        <w:t>Saint Iocastina</w:t>
      </w:r>
      <w:r>
        <w:rPr>
          <w:lang w:val="fi-FI"/>
        </w:rPr>
        <w:t xml:space="preserve">, jonka tehtävä on </w:t>
      </w:r>
      <w:r w:rsidR="008D354A">
        <w:rPr>
          <w:lang w:val="fi-FI"/>
        </w:rPr>
        <w:t xml:space="preserve">turvata hylkytavaran talteenottoa. </w:t>
      </w:r>
      <w:r w:rsidR="00780E6A">
        <w:rPr>
          <w:lang w:val="fi-FI"/>
        </w:rPr>
        <w:t xml:space="preserve">Komentajakapteeni </w:t>
      </w:r>
      <w:r w:rsidR="00780E6A" w:rsidRPr="009C7E93">
        <w:rPr>
          <w:b/>
          <w:i/>
          <w:lang w:val="fi-FI"/>
        </w:rPr>
        <w:t>Howard</w:t>
      </w:r>
      <w:r w:rsidR="00780E6A">
        <w:rPr>
          <w:b/>
          <w:lang w:val="fi-FI"/>
        </w:rPr>
        <w:t xml:space="preserve"> </w:t>
      </w:r>
      <w:r w:rsidR="00F22D4F" w:rsidRPr="00F22D4F">
        <w:rPr>
          <w:lang w:val="fi-FI"/>
        </w:rPr>
        <w:t xml:space="preserve">pystyy </w:t>
      </w:r>
      <w:r w:rsidR="00F22D4F">
        <w:rPr>
          <w:lang w:val="fi-FI"/>
        </w:rPr>
        <w:t>evakuoimaan kaikki evakuointia tarvitsevat. Howardin ja Halkenhvadin välillä syntyy neuvottelu siitä, kuka evakuoi mitäkin.</w:t>
      </w:r>
      <w:r w:rsidR="00C50707">
        <w:rPr>
          <w:lang w:val="fi-FI"/>
        </w:rPr>
        <w:t xml:space="preserve"> Halkenhvadin seuraava kohde on Lysithea.</w:t>
      </w:r>
      <w:r w:rsidR="00D86AEC">
        <w:rPr>
          <w:lang w:val="fi-FI"/>
        </w:rPr>
        <w:t xml:space="preserve"> </w:t>
      </w:r>
      <w:r w:rsidR="00ED3088">
        <w:rPr>
          <w:lang w:val="fi-FI"/>
        </w:rPr>
        <w:t xml:space="preserve">Saint Iocastinan </w:t>
      </w:r>
      <w:r w:rsidR="00492F2B">
        <w:rPr>
          <w:lang w:val="fi-FI"/>
        </w:rPr>
        <w:t xml:space="preserve">lääkintäaliupseeri </w:t>
      </w:r>
      <w:r w:rsidR="00262FC8">
        <w:rPr>
          <w:b/>
          <w:i/>
          <w:lang w:val="fi-FI"/>
        </w:rPr>
        <w:t>Beaugard</w:t>
      </w:r>
      <w:r w:rsidR="00492F2B">
        <w:rPr>
          <w:lang w:val="fi-FI"/>
        </w:rPr>
        <w:t xml:space="preserve"> käy Saint Sunnivalla</w:t>
      </w:r>
      <w:r w:rsidR="001775EF">
        <w:rPr>
          <w:lang w:val="fi-FI"/>
        </w:rPr>
        <w:t xml:space="preserve"> vilkaisemassa evakuoitujen tilaa. </w:t>
      </w:r>
      <w:r w:rsidR="00211345">
        <w:rPr>
          <w:lang w:val="fi-FI"/>
        </w:rPr>
        <w:t>Hän voi samalla kertoa kauhutarinoita marraskuun 2143 roskaväkialuksesta, jossa tietokonevirus oli korventanut sadan transihmisen päät.</w:t>
      </w:r>
    </w:p>
    <w:p w14:paraId="76600835" w14:textId="77777777" w:rsidR="005F5A87" w:rsidRDefault="005F5A87" w:rsidP="00BF41ED">
      <w:pPr>
        <w:rPr>
          <w:lang w:val="fi-FI"/>
        </w:rPr>
      </w:pPr>
    </w:p>
    <w:p w14:paraId="5D27DF86" w14:textId="77777777" w:rsidR="005F5A87" w:rsidRPr="0002346C" w:rsidRDefault="0002346C" w:rsidP="0002346C">
      <w:pPr>
        <w:pStyle w:val="Heading3"/>
        <w:numPr>
          <w:ilvl w:val="2"/>
          <w:numId w:val="13"/>
        </w:numPr>
      </w:pPr>
      <w:r w:rsidRPr="0002346C">
        <w:t>Aavistuksia ongelmista</w:t>
      </w:r>
    </w:p>
    <w:p w14:paraId="5DB704B3" w14:textId="77777777" w:rsidR="0002346C" w:rsidRDefault="0002346C" w:rsidP="00BF41ED">
      <w:pPr>
        <w:rPr>
          <w:lang w:val="fi-FI"/>
        </w:rPr>
      </w:pPr>
      <w:r>
        <w:rPr>
          <w:lang w:val="fi-FI"/>
        </w:rPr>
        <w:t xml:space="preserve">JSFI on tullut siihen tulokseen, että Miorylla on vaarallinen JAC:n solu. Se on jo lähettänyt paikalle pari tiedusteluasiantuntijaa, </w:t>
      </w:r>
      <w:r w:rsidR="000A434B">
        <w:rPr>
          <w:lang w:val="fi-FI"/>
        </w:rPr>
        <w:t xml:space="preserve">mutta pelkää habitaatin CDC:n olevan JAC:n läpitunkema. Koska CDC ei pääasiassa ole luotettava liittolainen, </w:t>
      </w:r>
      <w:r w:rsidR="007F6A70">
        <w:rPr>
          <w:lang w:val="fi-FI"/>
        </w:rPr>
        <w:t xml:space="preserve">JSFI pyrkii saamaan paikalle avaruusjoukkojen </w:t>
      </w:r>
      <w:r w:rsidR="00323577">
        <w:rPr>
          <w:lang w:val="fi-FI"/>
        </w:rPr>
        <w:t>komppanian.</w:t>
      </w:r>
    </w:p>
    <w:p w14:paraId="513C2BE1" w14:textId="77777777" w:rsidR="00BC0CDD" w:rsidRDefault="00BC0CDD" w:rsidP="00BF41ED">
      <w:pPr>
        <w:rPr>
          <w:lang w:val="fi-FI"/>
        </w:rPr>
      </w:pPr>
    </w:p>
    <w:p w14:paraId="0C6C4350" w14:textId="77777777" w:rsidR="00BC0CDD" w:rsidRDefault="008D6AD3" w:rsidP="00BF41ED">
      <w:pPr>
        <w:rPr>
          <w:lang w:val="fi-FI"/>
        </w:rPr>
      </w:pPr>
      <w:r>
        <w:rPr>
          <w:lang w:val="fi-FI"/>
        </w:rPr>
        <w:t>Ion avaruusjalkaväen suurin osasto</w:t>
      </w:r>
      <w:r w:rsidR="00BC0CDD">
        <w:rPr>
          <w:lang w:val="fi-FI"/>
        </w:rPr>
        <w:t xml:space="preserve"> on kuitenkin jo</w:t>
      </w:r>
      <w:r w:rsidR="008D6505">
        <w:rPr>
          <w:lang w:val="fi-FI"/>
        </w:rPr>
        <w:t xml:space="preserve"> pari kuukautta ollut</w:t>
      </w:r>
      <w:r w:rsidR="00BC0CDD">
        <w:rPr>
          <w:lang w:val="fi-FI"/>
        </w:rPr>
        <w:t xml:space="preserve"> matkalla kreikkalaisille rauhoittaakseen siellä olevia levottomia habeja. </w:t>
      </w:r>
      <w:r w:rsidR="003F1976">
        <w:rPr>
          <w:lang w:val="fi-FI"/>
        </w:rPr>
        <w:t xml:space="preserve">Ulompien kuiden laivasto olisi alueen puolelta paras vaihtoehto, mutta </w:t>
      </w:r>
      <w:r w:rsidR="00142DAF">
        <w:rPr>
          <w:lang w:val="fi-FI"/>
        </w:rPr>
        <w:t>näillä aluksilla jokaisella on miorylaisia upseereja ja miehistöä, ja vaikka näiden ei oletetakaan olevan JAC:in soluttamia, pidetään mahdollisena, että Miorylla asiat menevät rumaksi, ja tällöin on parempi jättää selvittely muille.</w:t>
      </w:r>
      <w:r w:rsidR="00D41486">
        <w:rPr>
          <w:lang w:val="fi-FI"/>
        </w:rPr>
        <w:t xml:space="preserve"> Lisäksi Keskisten kuiden laivaston amiraali Kennedyn veli on Miorylla.</w:t>
      </w:r>
    </w:p>
    <w:p w14:paraId="305F0F1B" w14:textId="77777777" w:rsidR="004810E3" w:rsidRDefault="004810E3" w:rsidP="00BF41ED">
      <w:pPr>
        <w:rPr>
          <w:lang w:val="fi-FI"/>
        </w:rPr>
      </w:pPr>
    </w:p>
    <w:p w14:paraId="49D35DBE" w14:textId="77777777" w:rsidR="004810E3" w:rsidRPr="00847244" w:rsidRDefault="004810E3" w:rsidP="00BF41ED">
      <w:pPr>
        <w:rPr>
          <w:lang w:val="fi-FI"/>
        </w:rPr>
      </w:pPr>
      <w:r>
        <w:rPr>
          <w:lang w:val="fi-FI"/>
        </w:rPr>
        <w:t xml:space="preserve">Niinpä Kalliston taistelulaivasto </w:t>
      </w:r>
      <w:r w:rsidR="006E705C">
        <w:rPr>
          <w:lang w:val="fi-FI"/>
        </w:rPr>
        <w:t>valitaan teh</w:t>
      </w:r>
      <w:r w:rsidR="00B87B9E">
        <w:rPr>
          <w:lang w:val="fi-FI"/>
        </w:rPr>
        <w:t>tävään.</w:t>
      </w:r>
      <w:r w:rsidR="00BC167C">
        <w:rPr>
          <w:lang w:val="fi-FI"/>
        </w:rPr>
        <w:t xml:space="preserve"> Saint Sunniva on käynyt Miorylla aiemminkin, </w:t>
      </w:r>
      <w:r w:rsidR="004D042B">
        <w:rPr>
          <w:lang w:val="fi-FI"/>
        </w:rPr>
        <w:t>joten Jaramillo saa toimeksiannon neuvotella kapteenin kanssa mahdollisuudesta liittyä Miorylle suuntaavaan ryhmään.</w:t>
      </w:r>
      <w:r w:rsidR="008874DB">
        <w:rPr>
          <w:lang w:val="fi-FI"/>
        </w:rPr>
        <w:t xml:space="preserve"> Halkenhvad ottaa tehtävän </w:t>
      </w:r>
      <w:r w:rsidR="00BA21B1">
        <w:rPr>
          <w:lang w:val="fi-FI"/>
        </w:rPr>
        <w:t>vastaan, ja alkaa kaavailla reittiä kohti Miorya.</w:t>
      </w:r>
      <w:r w:rsidR="00A107E4">
        <w:rPr>
          <w:lang w:val="fi-FI"/>
        </w:rPr>
        <w:t xml:space="preserve"> Sinne pääsisi 120 tunnissa täydellä poltolla, mutta tämä ei ole tavoite. Sen sijaan välipisteeksi valitaan </w:t>
      </w:r>
      <w:r w:rsidR="00EA5663">
        <w:rPr>
          <w:lang w:val="fi-FI"/>
        </w:rPr>
        <w:t xml:space="preserve">Lysithea ja sen Friedman-habitaatti. </w:t>
      </w:r>
      <w:r w:rsidR="00DE1CB5">
        <w:rPr>
          <w:lang w:val="fi-FI"/>
        </w:rPr>
        <w:t>Siellä sovitaan tapaaminen</w:t>
      </w:r>
      <w:r w:rsidR="008D6AD3">
        <w:rPr>
          <w:lang w:val="fi-FI"/>
        </w:rPr>
        <w:t xml:space="preserve"> Ion avaruusjalkaväkeä kuljettavan 15. tukilaivueen </w:t>
      </w:r>
      <w:r w:rsidR="00BA62BB">
        <w:rPr>
          <w:lang w:val="fi-FI"/>
        </w:rPr>
        <w:t>fregatin kanssa.</w:t>
      </w:r>
    </w:p>
    <w:p w14:paraId="4CC0212F" w14:textId="77777777" w:rsidR="00BF41ED" w:rsidRDefault="00BF41ED" w:rsidP="00BF41ED">
      <w:pPr>
        <w:rPr>
          <w:lang w:val="fi-FI"/>
        </w:rPr>
      </w:pPr>
    </w:p>
    <w:p w14:paraId="01C5D5C7" w14:textId="77777777" w:rsidR="00543D30" w:rsidRPr="00543D30" w:rsidRDefault="00543D30" w:rsidP="00543D30">
      <w:pPr>
        <w:pStyle w:val="Heading3"/>
        <w:numPr>
          <w:ilvl w:val="2"/>
          <w:numId w:val="13"/>
        </w:numPr>
      </w:pPr>
      <w:r w:rsidRPr="00543D30">
        <w:t>Hylkytavaraa</w:t>
      </w:r>
    </w:p>
    <w:p w14:paraId="1DA6F4A2" w14:textId="77777777" w:rsidR="00A064F6" w:rsidRDefault="00543D30" w:rsidP="00BF41ED">
      <w:pPr>
        <w:rPr>
          <w:lang w:val="fi-FI"/>
        </w:rPr>
      </w:pPr>
      <w:r>
        <w:rPr>
          <w:lang w:val="fi-FI"/>
        </w:rPr>
        <w:t>Hylyn puhdistaminen kä</w:t>
      </w:r>
      <w:r w:rsidR="009E5B3F">
        <w:rPr>
          <w:lang w:val="fi-FI"/>
        </w:rPr>
        <w:t xml:space="preserve">ynnistyy oikeastaan saman tien; kapteeni Howard vetää Saint Iocastinalla Baharian jäänteet vakaammalle kiertoradalle. </w:t>
      </w:r>
      <w:r w:rsidR="009363E0">
        <w:rPr>
          <w:lang w:val="fi-FI"/>
        </w:rPr>
        <w:t>Baharian status sotasaaliina on epäselvä: Baharian omistaja on vest</w:t>
      </w:r>
      <w:r w:rsidR="005341AE">
        <w:rPr>
          <w:lang w:val="fi-FI"/>
        </w:rPr>
        <w:t xml:space="preserve">alainen kuljetuskonglomeraatti, joka haluaa aluksensa takaisin. </w:t>
      </w:r>
      <w:r w:rsidR="00A064F6">
        <w:rPr>
          <w:lang w:val="fi-FI"/>
        </w:rPr>
        <w:t>Tasvalta taas katsoo aluksen olevan rikoksentekoväline ja sellaisena kuuluvan heille.</w:t>
      </w:r>
    </w:p>
    <w:p w14:paraId="2903AD51" w14:textId="77777777" w:rsidR="00A064F6" w:rsidRDefault="00A064F6" w:rsidP="00BF41ED">
      <w:pPr>
        <w:rPr>
          <w:lang w:val="fi-FI"/>
        </w:rPr>
      </w:pPr>
    </w:p>
    <w:p w14:paraId="0D1CCB54" w14:textId="77777777" w:rsidR="00BF41ED" w:rsidRDefault="00A064F6" w:rsidP="00BF41ED">
      <w:pPr>
        <w:rPr>
          <w:lang w:val="fi-FI"/>
        </w:rPr>
      </w:pPr>
      <w:r>
        <w:rPr>
          <w:lang w:val="fi-FI"/>
        </w:rPr>
        <w:lastRenderedPageBreak/>
        <w:t>Vestalla Migen Bajramovicin backup aktivoituu, kun varmuuskopio</w:t>
      </w:r>
      <w:r w:rsidR="00F8095C">
        <w:rPr>
          <w:lang w:val="fi-FI"/>
        </w:rPr>
        <w:t xml:space="preserve">innista huolehtiva Fortress Savings saa signaalin, joka ilmaisee Bajramovicin menehtyneen. Vakuutettuna Bajramovic sukitetaan spliceriin, mutta pian tämän jälkeen Vestan viranomaiset ottavat hänet huostaan. </w:t>
      </w:r>
      <w:r w:rsidR="006679EB">
        <w:rPr>
          <w:lang w:val="fi-FI"/>
        </w:rPr>
        <w:t>Tasavalta vaatii luovutusta</w:t>
      </w:r>
      <w:r w:rsidR="00A8109B">
        <w:rPr>
          <w:lang w:val="fi-FI"/>
        </w:rPr>
        <w:t>,</w:t>
      </w:r>
      <w:r w:rsidR="006679EB">
        <w:rPr>
          <w:lang w:val="fi-FI"/>
        </w:rPr>
        <w:t xml:space="preserve"> ja Vesta ilmaisee ensin tutkivansa, onko tällä forkilla mitään osallisuutta rikokseen.</w:t>
      </w:r>
      <w:r w:rsidR="00A8109B">
        <w:rPr>
          <w:lang w:val="fi-FI"/>
        </w:rPr>
        <w:t xml:space="preserve"> Vyyhti käy varsin sekavaksi.</w:t>
      </w:r>
    </w:p>
    <w:p w14:paraId="24B11342" w14:textId="77777777" w:rsidR="00105279" w:rsidRDefault="00105279" w:rsidP="00BF41ED">
      <w:pPr>
        <w:rPr>
          <w:lang w:val="fi-FI"/>
        </w:rPr>
      </w:pPr>
    </w:p>
    <w:p w14:paraId="383C983A" w14:textId="77777777" w:rsidR="00435AE9" w:rsidRPr="00A85FE3" w:rsidRDefault="00A85FE3" w:rsidP="00A85FE3">
      <w:pPr>
        <w:pStyle w:val="Heading3"/>
        <w:numPr>
          <w:ilvl w:val="2"/>
          <w:numId w:val="13"/>
        </w:numPr>
      </w:pPr>
      <w:r w:rsidRPr="00A85FE3">
        <w:t>Sotahuhuja</w:t>
      </w:r>
    </w:p>
    <w:p w14:paraId="07A8CD54" w14:textId="77777777" w:rsidR="00A85FE3" w:rsidRPr="00766A05" w:rsidRDefault="00A85FE3" w:rsidP="00BF41ED">
      <w:pPr>
        <w:rPr>
          <w:lang w:val="fi-FI"/>
        </w:rPr>
      </w:pPr>
      <w:r>
        <w:rPr>
          <w:lang w:val="fi-FI"/>
        </w:rPr>
        <w:t xml:space="preserve">Kreikkalaisille suunnannut Ulompien kuiden laivasto sekä Ion avaruusjalkaväki on ajautumassa ensimmäiseen konfliktiin. Navigaatiokarttojen lukijat voivat havaita, että 30. partiolaivueen taisteluristeilijä </w:t>
      </w:r>
      <w:r w:rsidRPr="00A85FE3">
        <w:rPr>
          <w:i/>
          <w:lang w:val="fi-FI"/>
        </w:rPr>
        <w:t>Saint Giles</w:t>
      </w:r>
      <w:r>
        <w:rPr>
          <w:i/>
          <w:lang w:val="fi-FI"/>
        </w:rPr>
        <w:t xml:space="preserve"> </w:t>
      </w:r>
      <w:r>
        <w:rPr>
          <w:lang w:val="fi-FI"/>
        </w:rPr>
        <w:t xml:space="preserve">on nokkapokassa </w:t>
      </w:r>
      <w:r w:rsidR="00766A05">
        <w:rPr>
          <w:lang w:val="fi-FI"/>
        </w:rPr>
        <w:t xml:space="preserve">Sabate Swarmin hävittäjä </w:t>
      </w:r>
      <w:r w:rsidR="00766A05">
        <w:rPr>
          <w:i/>
          <w:lang w:val="fi-FI"/>
        </w:rPr>
        <w:t>Repo Man</w:t>
      </w:r>
      <w:r w:rsidR="00766A05">
        <w:rPr>
          <w:lang w:val="fi-FI"/>
        </w:rPr>
        <w:t xml:space="preserve">in kanssa. Ne ottavat yhteen maaliskuun alussa, mikäli jokin ei muutu. </w:t>
      </w:r>
    </w:p>
    <w:p w14:paraId="71D9C456" w14:textId="77777777" w:rsidR="00435AE9" w:rsidRDefault="00435AE9" w:rsidP="00BF41ED">
      <w:pPr>
        <w:rPr>
          <w:lang w:val="fi-FI"/>
        </w:rPr>
      </w:pPr>
    </w:p>
    <w:p w14:paraId="4A4E199E" w14:textId="77777777" w:rsidR="006F1172" w:rsidRPr="00BF41ED" w:rsidRDefault="006F1172" w:rsidP="00BF41ED">
      <w:pPr>
        <w:rPr>
          <w:lang w:val="fi-FI"/>
        </w:rPr>
      </w:pPr>
    </w:p>
    <w:p w14:paraId="31399E56" w14:textId="77777777" w:rsidR="009476F8" w:rsidRDefault="00CA562D" w:rsidP="009476F8">
      <w:pPr>
        <w:pStyle w:val="Heading2"/>
        <w:numPr>
          <w:ilvl w:val="1"/>
          <w:numId w:val="13"/>
        </w:numPr>
        <w:rPr>
          <w:lang w:val="fi-FI"/>
        </w:rPr>
      </w:pPr>
      <w:r>
        <w:rPr>
          <w:lang w:val="fi-FI"/>
        </w:rPr>
        <w:t>Friedman</w:t>
      </w:r>
    </w:p>
    <w:p w14:paraId="0A7C1E37" w14:textId="77777777" w:rsidR="00873E88" w:rsidRDefault="00873E88" w:rsidP="00873E88">
      <w:pPr>
        <w:rPr>
          <w:lang w:val="fi-FI"/>
        </w:rPr>
      </w:pPr>
      <w:r>
        <w:rPr>
          <w:b/>
          <w:lang w:val="fi-FI"/>
        </w:rPr>
        <w:t xml:space="preserve">Aika: </w:t>
      </w:r>
      <w:r>
        <w:rPr>
          <w:lang w:val="fi-FI"/>
        </w:rPr>
        <w:t>Maaliskuu 2145</w:t>
      </w:r>
    </w:p>
    <w:p w14:paraId="569FD6B5" w14:textId="77777777" w:rsidR="00F777CF" w:rsidRDefault="00F777CF" w:rsidP="00873E88">
      <w:pPr>
        <w:rPr>
          <w:lang w:val="fi-FI"/>
        </w:rPr>
      </w:pPr>
      <w:r>
        <w:rPr>
          <w:b/>
          <w:lang w:val="fi-FI"/>
        </w:rPr>
        <w:t xml:space="preserve">Paikka: </w:t>
      </w:r>
      <w:r w:rsidR="00555231">
        <w:rPr>
          <w:lang w:val="fi-FI"/>
        </w:rPr>
        <w:t>Lysithea, Friedman-habi</w:t>
      </w:r>
    </w:p>
    <w:p w14:paraId="4CFCB678" w14:textId="77777777" w:rsidR="007C5663" w:rsidRPr="007C5663" w:rsidRDefault="007C5663" w:rsidP="00873E88">
      <w:pPr>
        <w:rPr>
          <w:lang w:val="fi-FI"/>
        </w:rPr>
      </w:pPr>
      <w:r w:rsidRPr="007C5663">
        <w:rPr>
          <w:b/>
          <w:lang w:val="fi-FI"/>
        </w:rPr>
        <w:t>Matkat:</w:t>
      </w:r>
      <w:r>
        <w:rPr>
          <w:b/>
          <w:lang w:val="fi-FI"/>
        </w:rPr>
        <w:t xml:space="preserve"> </w:t>
      </w:r>
      <w:r>
        <w:rPr>
          <w:lang w:val="fi-FI"/>
        </w:rPr>
        <w:t>Lysithea - Miory, 0,10453 AU / 5 vrk</w:t>
      </w:r>
    </w:p>
    <w:p w14:paraId="15F0F5D5" w14:textId="77777777" w:rsidR="00873E88" w:rsidRDefault="00873E88" w:rsidP="00873E88">
      <w:pPr>
        <w:rPr>
          <w:lang w:val="fi-FI"/>
        </w:rPr>
      </w:pPr>
    </w:p>
    <w:p w14:paraId="5813B6DB" w14:textId="77777777" w:rsidR="002034B8" w:rsidRDefault="002034B8" w:rsidP="00873E88">
      <w:pPr>
        <w:rPr>
          <w:lang w:val="fi-FI"/>
        </w:rPr>
      </w:pPr>
    </w:p>
    <w:p w14:paraId="075ADE88" w14:textId="77777777" w:rsidR="002034B8" w:rsidRPr="002034B8" w:rsidRDefault="002034B8" w:rsidP="002034B8">
      <w:pPr>
        <w:pStyle w:val="Heading3"/>
        <w:numPr>
          <w:ilvl w:val="2"/>
          <w:numId w:val="13"/>
        </w:numPr>
      </w:pPr>
      <w:r w:rsidRPr="002034B8">
        <w:t>Aktuaalinen skenaario</w:t>
      </w:r>
    </w:p>
    <w:p w14:paraId="4417BB42" w14:textId="77777777" w:rsidR="002034B8" w:rsidRDefault="002034B8" w:rsidP="00873E88">
      <w:pPr>
        <w:rPr>
          <w:lang w:val="fi-FI"/>
        </w:rPr>
      </w:pPr>
    </w:p>
    <w:p w14:paraId="5D77A120" w14:textId="77777777" w:rsidR="00873E88" w:rsidRPr="00873E88" w:rsidRDefault="00873E88" w:rsidP="00873E88">
      <w:pPr>
        <w:rPr>
          <w:lang w:val="fi-FI"/>
        </w:rPr>
      </w:pPr>
    </w:p>
    <w:p w14:paraId="516D33C6" w14:textId="77777777" w:rsidR="00F46BA8" w:rsidRPr="00DB65BA" w:rsidRDefault="009476F8" w:rsidP="006C6249">
      <w:pPr>
        <w:rPr>
          <w:lang w:val="fi-FI"/>
        </w:rPr>
      </w:pPr>
      <w:r w:rsidRPr="008D354A">
        <w:t>H</w:t>
      </w:r>
      <w:r w:rsidR="0055278A">
        <w:t>ot bunking with Io Astromarine.</w:t>
      </w:r>
      <w:r w:rsidR="00F46BA8">
        <w:t xml:space="preserve"> </w:t>
      </w:r>
      <w:r w:rsidR="00F46BA8" w:rsidRPr="00DB65BA">
        <w:rPr>
          <w:lang w:val="fi-FI"/>
        </w:rPr>
        <w:t xml:space="preserve">Tyhjiä punkkia matruuseille </w:t>
      </w:r>
      <w:r w:rsidR="00DB65BA" w:rsidRPr="00DB65BA">
        <w:rPr>
          <w:lang w:val="fi-FI"/>
        </w:rPr>
        <w:t>14</w:t>
      </w:r>
      <w:r w:rsidR="00DB65BA">
        <w:rPr>
          <w:lang w:val="fi-FI"/>
        </w:rPr>
        <w:t>/24</w:t>
      </w:r>
      <w:r w:rsidR="00DB65BA" w:rsidRPr="00DB65BA">
        <w:rPr>
          <w:lang w:val="fi-FI"/>
        </w:rPr>
        <w:t>, aliupseereille 4/2, upseerille 1.</w:t>
      </w:r>
    </w:p>
    <w:p w14:paraId="65680307" w14:textId="77777777" w:rsidR="00D348B0" w:rsidRDefault="00D348B0" w:rsidP="006C6249">
      <w:pPr>
        <w:rPr>
          <w:lang w:val="fi-FI"/>
        </w:rPr>
      </w:pPr>
    </w:p>
    <w:p w14:paraId="6249040D" w14:textId="77777777" w:rsidR="00200371" w:rsidRDefault="00BA62BB" w:rsidP="006C6249">
      <w:pPr>
        <w:rPr>
          <w:lang w:val="fi-FI"/>
        </w:rPr>
      </w:pPr>
      <w:r>
        <w:rPr>
          <w:lang w:val="fi-FI"/>
        </w:rPr>
        <w:t xml:space="preserve">Friedmanilla suoritetaan perushuoltoa. </w:t>
      </w:r>
      <w:r w:rsidR="00DE4392">
        <w:rPr>
          <w:lang w:val="fi-FI"/>
        </w:rPr>
        <w:t>Friedmanilla kohdataan myös Keskisten kuiden laivaston 1</w:t>
      </w:r>
      <w:r w:rsidR="009852DE">
        <w:rPr>
          <w:lang w:val="fi-FI"/>
        </w:rPr>
        <w:t>5</w:t>
      </w:r>
      <w:r w:rsidR="00DE4392">
        <w:rPr>
          <w:lang w:val="fi-FI"/>
        </w:rPr>
        <w:t xml:space="preserve">. </w:t>
      </w:r>
      <w:r w:rsidR="009852DE">
        <w:rPr>
          <w:lang w:val="fi-FI"/>
        </w:rPr>
        <w:t>tuki</w:t>
      </w:r>
      <w:r w:rsidR="00DE4392">
        <w:rPr>
          <w:lang w:val="fi-FI"/>
        </w:rPr>
        <w:t xml:space="preserve">laivueen fregatti Tumbes, joka on pudottanut kyydistään joukkueen Ion avaruusjalkaväkeä. 4. avaruusrynnäkkölaivueen joukkue koostuu </w:t>
      </w:r>
      <w:r w:rsidR="006C3C67">
        <w:rPr>
          <w:lang w:val="fi-FI"/>
        </w:rPr>
        <w:t xml:space="preserve">paljolti </w:t>
      </w:r>
      <w:r w:rsidR="00DE4392">
        <w:rPr>
          <w:lang w:val="fi-FI"/>
        </w:rPr>
        <w:t>rikollisista, jotka ovat käyttäytyneet riittävän hyvin päästäkseen pois rangaistuslaivueesta</w:t>
      </w:r>
      <w:r w:rsidR="00530A4D">
        <w:rPr>
          <w:lang w:val="fi-FI"/>
        </w:rPr>
        <w:t xml:space="preserve"> koulutushaaran valitessaan</w:t>
      </w:r>
      <w:r w:rsidR="00DE4392">
        <w:rPr>
          <w:lang w:val="fi-FI"/>
        </w:rPr>
        <w:t>. 24 hengen joukkuetta komentaa luutnantti</w:t>
      </w:r>
      <w:r w:rsidR="00EE35AD">
        <w:rPr>
          <w:lang w:val="fi-FI"/>
        </w:rPr>
        <w:t xml:space="preserve"> </w:t>
      </w:r>
      <w:r w:rsidR="002034B8">
        <w:rPr>
          <w:b/>
          <w:i/>
          <w:lang w:val="fi-FI"/>
        </w:rPr>
        <w:t>Samuel Garand</w:t>
      </w:r>
      <w:r w:rsidR="00DE4392">
        <w:rPr>
          <w:lang w:val="fi-FI"/>
        </w:rPr>
        <w:t>; alaisena hänellä on 2 varusmies</w:t>
      </w:r>
      <w:r w:rsidR="0071122E">
        <w:rPr>
          <w:lang w:val="fi-FI"/>
        </w:rPr>
        <w:t>ali</w:t>
      </w:r>
      <w:r w:rsidR="00DE4392">
        <w:rPr>
          <w:lang w:val="fi-FI"/>
        </w:rPr>
        <w:t>kersanttia</w:t>
      </w:r>
      <w:r w:rsidR="0079641F">
        <w:rPr>
          <w:lang w:val="fi-FI"/>
        </w:rPr>
        <w:t xml:space="preserve"> (</w:t>
      </w:r>
      <w:r w:rsidR="002034B8">
        <w:rPr>
          <w:b/>
          <w:i/>
          <w:lang w:val="fi-FI"/>
        </w:rPr>
        <w:t>Zuburg</w:t>
      </w:r>
      <w:r w:rsidR="0079641F">
        <w:rPr>
          <w:lang w:val="fi-FI"/>
        </w:rPr>
        <w:t xml:space="preserve"> ja </w:t>
      </w:r>
      <w:r w:rsidR="002034B8">
        <w:rPr>
          <w:b/>
          <w:i/>
          <w:lang w:val="fi-FI"/>
        </w:rPr>
        <w:t>Diaz</w:t>
      </w:r>
      <w:r w:rsidR="0079641F">
        <w:rPr>
          <w:lang w:val="fi-FI"/>
        </w:rPr>
        <w:t>)</w:t>
      </w:r>
      <w:r w:rsidR="00DE4392">
        <w:rPr>
          <w:lang w:val="fi-FI"/>
        </w:rPr>
        <w:t>, joista kummallak</w:t>
      </w:r>
      <w:r w:rsidR="002034B8">
        <w:rPr>
          <w:lang w:val="fi-FI"/>
        </w:rPr>
        <w:t>in on 11</w:t>
      </w:r>
      <w:r w:rsidR="00DE4392">
        <w:rPr>
          <w:lang w:val="fi-FI"/>
        </w:rPr>
        <w:t xml:space="preserve"> hengen ryhmä. Lisäksi joukkueeseen kuuluu lääkintämies.</w:t>
      </w:r>
    </w:p>
    <w:p w14:paraId="262D3EC4" w14:textId="77777777" w:rsidR="00BA62BB" w:rsidRDefault="00BA62BB" w:rsidP="006C6249">
      <w:pPr>
        <w:rPr>
          <w:lang w:val="fi-FI"/>
        </w:rPr>
      </w:pPr>
    </w:p>
    <w:p w14:paraId="30CDA917" w14:textId="77777777" w:rsidR="00BA62BB" w:rsidRDefault="000327D0" w:rsidP="006C6249">
      <w:pPr>
        <w:rPr>
          <w:lang w:val="fi-FI"/>
        </w:rPr>
      </w:pPr>
      <w:r>
        <w:rPr>
          <w:lang w:val="fi-FI"/>
        </w:rPr>
        <w:t xml:space="preserve">Pari sotilasta avaruusjalkaväestä on kuitenkin </w:t>
      </w:r>
      <w:r w:rsidR="002E0A4E">
        <w:rPr>
          <w:lang w:val="fi-FI"/>
        </w:rPr>
        <w:t>kadonnut.</w:t>
      </w:r>
    </w:p>
    <w:p w14:paraId="5CDCA08F" w14:textId="77777777" w:rsidR="000327D0" w:rsidRDefault="000327D0" w:rsidP="006C6249">
      <w:pPr>
        <w:rPr>
          <w:lang w:val="fi-FI"/>
        </w:rPr>
      </w:pPr>
    </w:p>
    <w:p w14:paraId="1708798D" w14:textId="77777777" w:rsidR="007A2BEC" w:rsidRDefault="00695608" w:rsidP="0073463A">
      <w:pPr>
        <w:pStyle w:val="Heading3"/>
        <w:numPr>
          <w:ilvl w:val="2"/>
          <w:numId w:val="13"/>
        </w:numPr>
      </w:pPr>
      <w:r>
        <w:t>Hukassa</w:t>
      </w:r>
    </w:p>
    <w:p w14:paraId="3B2BC368" w14:textId="77777777" w:rsidR="000900FF" w:rsidRDefault="00D33DEE" w:rsidP="000900FF">
      <w:pPr>
        <w:rPr>
          <w:lang w:val="fi-FI"/>
        </w:rPr>
      </w:pPr>
      <w:r>
        <w:rPr>
          <w:lang w:val="fi-FI"/>
        </w:rPr>
        <w:t xml:space="preserve">Aliupseereilla on ollut melkoinen ryyppy päällä. Friedmanin noin kolme baaria ovat tulleet tutuiksi, ja majoitukseksi on keksitty </w:t>
      </w:r>
      <w:r w:rsidR="00341EFC">
        <w:rPr>
          <w:lang w:val="fi-FI"/>
        </w:rPr>
        <w:t xml:space="preserve">keskuskuplan </w:t>
      </w:r>
      <w:r w:rsidR="00B43123">
        <w:rPr>
          <w:lang w:val="fi-FI"/>
        </w:rPr>
        <w:t xml:space="preserve">hotelli. </w:t>
      </w:r>
      <w:r w:rsidR="004174C7">
        <w:rPr>
          <w:lang w:val="fi-FI"/>
        </w:rPr>
        <w:t>Erään baarin ulkopuolella kuitenkin puhkeaa tappelu</w:t>
      </w:r>
      <w:r w:rsidR="00A27360">
        <w:rPr>
          <w:lang w:val="fi-FI"/>
        </w:rPr>
        <w:t xml:space="preserve">, kun merijalkaväki on </w:t>
      </w:r>
      <w:r w:rsidR="00194F8D">
        <w:rPr>
          <w:lang w:val="fi-FI"/>
        </w:rPr>
        <w:t xml:space="preserve">dissannut </w:t>
      </w:r>
      <w:r w:rsidR="00A34633">
        <w:rPr>
          <w:lang w:val="fi-FI"/>
        </w:rPr>
        <w:t xml:space="preserve">pyhää Urbanoa. </w:t>
      </w:r>
      <w:r w:rsidR="003C57F5">
        <w:rPr>
          <w:lang w:val="fi-FI"/>
        </w:rPr>
        <w:t>Tusina paikallista ja kymmenkunta merijalkaväen so</w:t>
      </w:r>
      <w:r w:rsidR="00586414">
        <w:rPr>
          <w:lang w:val="fi-FI"/>
        </w:rPr>
        <w:t xml:space="preserve">tilasta ottaa yhteen </w:t>
      </w:r>
      <w:r w:rsidR="00586414">
        <w:rPr>
          <w:lang w:val="fi-FI"/>
        </w:rPr>
        <w:lastRenderedPageBreak/>
        <w:t>paljain käsin. Paril</w:t>
      </w:r>
      <w:r w:rsidR="008221B7">
        <w:rPr>
          <w:lang w:val="fi-FI"/>
        </w:rPr>
        <w:t>la friedmanilaisella on veitsiä, joita he saattavat päätyä käyttämään.</w:t>
      </w:r>
      <w:r w:rsidR="00D449C2">
        <w:rPr>
          <w:lang w:val="fi-FI"/>
        </w:rPr>
        <w:t xml:space="preserve"> CDC puuttuu yhteenottoon rov</w:t>
      </w:r>
      <w:r w:rsidR="00B115EF">
        <w:rPr>
          <w:lang w:val="fi-FI"/>
        </w:rPr>
        <w:t>erdroneilla. Mikroaaltokuumentimet ja nopeasti hajautuva kyynelkaasu pysäyttävät taistelun alle minuuti sen alkamisen jälkeen.</w:t>
      </w:r>
    </w:p>
    <w:p w14:paraId="18F43491" w14:textId="77777777" w:rsidR="00B43123" w:rsidRDefault="00B43123" w:rsidP="000900FF">
      <w:pPr>
        <w:rPr>
          <w:lang w:val="fi-FI"/>
        </w:rPr>
      </w:pPr>
    </w:p>
    <w:p w14:paraId="6B915299" w14:textId="77777777" w:rsidR="00B43123" w:rsidRDefault="001B3F3C" w:rsidP="000900FF">
      <w:pPr>
        <w:rPr>
          <w:lang w:val="fi-FI"/>
        </w:rPr>
      </w:pPr>
      <w:r>
        <w:rPr>
          <w:lang w:val="fi-FI"/>
        </w:rPr>
        <w:t>Tappeluita kuitenkin puhkeaa uudelleen pitkin yötä ja iltaa.</w:t>
      </w:r>
      <w:r w:rsidR="00647819">
        <w:rPr>
          <w:lang w:val="fi-FI"/>
        </w:rPr>
        <w:t xml:space="preserve"> Guanchana tuo aamuyöstä</w:t>
      </w:r>
      <w:r w:rsidR="00F67F2A">
        <w:rPr>
          <w:lang w:val="fi-FI"/>
        </w:rPr>
        <w:t xml:space="preserve"> aliupseereille</w:t>
      </w:r>
      <w:r w:rsidR="00647819">
        <w:rPr>
          <w:lang w:val="fi-FI"/>
        </w:rPr>
        <w:t xml:space="preserve"> </w:t>
      </w:r>
      <w:r w:rsidR="006753DE">
        <w:rPr>
          <w:lang w:val="fi-FI"/>
        </w:rPr>
        <w:t xml:space="preserve">viestin, että </w:t>
      </w:r>
      <w:r w:rsidR="00521E0F">
        <w:rPr>
          <w:lang w:val="fi-FI"/>
        </w:rPr>
        <w:t>St. Gilesin ja Repo Manin swarmit ovat kohdanneet ja avanneet tulen, ja että Tasavalta on nyt sodassa Autonomistiliiton kanssa. Tarvetta keskeyttää sotilaiden viikonloppuvapaata ei ole, julkinen tiedonanto saapunee maana</w:t>
      </w:r>
      <w:r w:rsidR="00377B49">
        <w:rPr>
          <w:lang w:val="fi-FI"/>
        </w:rPr>
        <w:t xml:space="preserve">ntaina tai sunnuntai-iltana. </w:t>
      </w:r>
      <w:r w:rsidR="00F67F2A">
        <w:rPr>
          <w:lang w:val="fi-FI"/>
        </w:rPr>
        <w:t>Kuitenkin on hyvä katsella hieman miehistön perään ja vahtia, ettei kukaan joudu pahoihin vaikeuksiin.</w:t>
      </w:r>
      <w:r w:rsidR="00753B05">
        <w:rPr>
          <w:lang w:val="fi-FI"/>
        </w:rPr>
        <w:t xml:space="preserve"> Guanchana mainitsee myös, että </w:t>
      </w:r>
      <w:r w:rsidR="00CB4994">
        <w:rPr>
          <w:lang w:val="fi-FI"/>
        </w:rPr>
        <w:t>paikalliseen viestintäverkkoon ei tule luottaa, ja jopa sotilasviestintäverkkoon tule</w:t>
      </w:r>
      <w:r w:rsidR="005B41C2">
        <w:rPr>
          <w:lang w:val="fi-FI"/>
        </w:rPr>
        <w:t xml:space="preserve">e Friedmanilla suhtautua varoen (tosin hän pitää tätä vainoharhaisuutena). Hän osaa myös sanoa, että Saint Sunniva tuskin on lähdössä kreikkalaisten suuntaan; he olivat siellä jo </w:t>
      </w:r>
      <w:r w:rsidR="00BB1C42">
        <w:rPr>
          <w:lang w:val="fi-FI"/>
        </w:rPr>
        <w:t xml:space="preserve">syksyllä </w:t>
      </w:r>
      <w:r w:rsidR="005B41C2">
        <w:rPr>
          <w:lang w:val="fi-FI"/>
        </w:rPr>
        <w:t xml:space="preserve">tämän kriisin alussa, ja </w:t>
      </w:r>
      <w:r w:rsidR="00BB1C42">
        <w:rPr>
          <w:lang w:val="fi-FI"/>
        </w:rPr>
        <w:t xml:space="preserve">heiltä kestäisi Lysithealta kuukausi päästä edes alueen rajoille. </w:t>
      </w:r>
      <w:r w:rsidR="00C87A3C">
        <w:rPr>
          <w:lang w:val="fi-FI"/>
        </w:rPr>
        <w:t xml:space="preserve">Guanchana arvelee, että </w:t>
      </w:r>
      <w:r w:rsidR="00C64C22">
        <w:rPr>
          <w:lang w:val="fi-FI"/>
        </w:rPr>
        <w:t>alukset, jotka tähän kierrokseen osallistuvat, ovat jo paikalla tai matkalla.</w:t>
      </w:r>
    </w:p>
    <w:p w14:paraId="411AB310" w14:textId="77777777" w:rsidR="000900FF" w:rsidRPr="000900FF" w:rsidRDefault="000900FF" w:rsidP="000900FF">
      <w:pPr>
        <w:rPr>
          <w:lang w:val="fi-FI"/>
        </w:rPr>
      </w:pPr>
    </w:p>
    <w:p w14:paraId="385453D7" w14:textId="77777777" w:rsidR="0073463A" w:rsidRDefault="0071122E" w:rsidP="006C6249">
      <w:pPr>
        <w:rPr>
          <w:lang w:val="fi-FI"/>
        </w:rPr>
      </w:pPr>
      <w:r>
        <w:rPr>
          <w:lang w:val="fi-FI"/>
        </w:rPr>
        <w:t>Alik</w:t>
      </w:r>
      <w:r w:rsidR="0079641F">
        <w:rPr>
          <w:lang w:val="fi-FI"/>
        </w:rPr>
        <w:t xml:space="preserve">ersantti </w:t>
      </w:r>
      <w:r w:rsidR="00F14F65">
        <w:rPr>
          <w:lang w:val="fi-FI"/>
        </w:rPr>
        <w:t>Diaz</w:t>
      </w:r>
      <w:r w:rsidR="0079641F">
        <w:rPr>
          <w:lang w:val="fi-FI"/>
        </w:rPr>
        <w:t xml:space="preserve"> tulee </w:t>
      </w:r>
      <w:r w:rsidR="00777911">
        <w:rPr>
          <w:lang w:val="fi-FI"/>
        </w:rPr>
        <w:t>sunnuntaiaamun</w:t>
      </w:r>
      <w:r w:rsidR="004561CF">
        <w:rPr>
          <w:lang w:val="fi-FI"/>
        </w:rPr>
        <w:t>a</w:t>
      </w:r>
      <w:r w:rsidR="00777911">
        <w:rPr>
          <w:lang w:val="fi-FI"/>
        </w:rPr>
        <w:t xml:space="preserve"> </w:t>
      </w:r>
      <w:r w:rsidR="0079641F">
        <w:rPr>
          <w:lang w:val="fi-FI"/>
        </w:rPr>
        <w:t xml:space="preserve">puhumaan </w:t>
      </w:r>
      <w:r w:rsidR="00F97D2F">
        <w:rPr>
          <w:lang w:val="fi-FI"/>
        </w:rPr>
        <w:t xml:space="preserve">jonkun Saint Sunnivan alikersantin kanssa. </w:t>
      </w:r>
      <w:r w:rsidR="00777911">
        <w:rPr>
          <w:lang w:val="fi-FI"/>
        </w:rPr>
        <w:t>Hänen kymmenestä sotilaastaan kaksi on kadonnut johonkin. Oletettavasti heillä on jäänyt ryyppy päälle, mutta yhteysaluksen pitäisi lähteä 12 tunnin kuluttua.</w:t>
      </w:r>
      <w:r>
        <w:rPr>
          <w:lang w:val="fi-FI"/>
        </w:rPr>
        <w:t xml:space="preserve"> </w:t>
      </w:r>
      <w:r w:rsidR="00F14F65">
        <w:rPr>
          <w:lang w:val="fi-FI"/>
        </w:rPr>
        <w:t>Diaz</w:t>
      </w:r>
      <w:r>
        <w:rPr>
          <w:lang w:val="fi-FI"/>
        </w:rPr>
        <w:t xml:space="preserve"> ei tahdo sotilaidensa joutuvan vaikeuksiin, eikä liioin menettää pisteitä omassa upseerikisassaan. Sekä hän että </w:t>
      </w:r>
      <w:r w:rsidR="00F14F65">
        <w:rPr>
          <w:lang w:val="fi-FI"/>
        </w:rPr>
        <w:t xml:space="preserve">Zuburg </w:t>
      </w:r>
      <w:r>
        <w:rPr>
          <w:lang w:val="fi-FI"/>
        </w:rPr>
        <w:t>pyrkivät luutnantiksi, ja oletettavaa on, että vain toinen heistä tullaan ylentämään.</w:t>
      </w:r>
      <w:r w:rsidR="00BC7053">
        <w:rPr>
          <w:lang w:val="fi-FI"/>
        </w:rPr>
        <w:t xml:space="preserve"> Diaz on myös saanut luutnantiltaan kuulla, että </w:t>
      </w:r>
      <w:r w:rsidR="00CF618C">
        <w:rPr>
          <w:lang w:val="fi-FI"/>
        </w:rPr>
        <w:t>sota on alkamassa.</w:t>
      </w:r>
    </w:p>
    <w:p w14:paraId="16212F95" w14:textId="77777777" w:rsidR="0012564B" w:rsidRDefault="0012564B" w:rsidP="006C6249">
      <w:pPr>
        <w:rPr>
          <w:lang w:val="fi-FI"/>
        </w:rPr>
      </w:pPr>
    </w:p>
    <w:p w14:paraId="122B1DC1" w14:textId="77777777" w:rsidR="0012564B" w:rsidRDefault="0012564B" w:rsidP="006C6249">
      <w:pPr>
        <w:rPr>
          <w:lang w:val="fi-FI"/>
        </w:rPr>
      </w:pPr>
      <w:r>
        <w:rPr>
          <w:lang w:val="fi-FI"/>
        </w:rPr>
        <w:t>Kadonneet sotilaat ovat Iolta peräisin olevat Dolcevita ja Invierno.</w:t>
      </w:r>
      <w:r w:rsidR="00B8529A">
        <w:rPr>
          <w:lang w:val="fi-FI"/>
        </w:rPr>
        <w:t xml:space="preserve"> Molemmat p</w:t>
      </w:r>
      <w:r w:rsidR="003334C9">
        <w:rPr>
          <w:lang w:val="fi-FI"/>
        </w:rPr>
        <w:t>äättivät lähteä iskemään miehiä.</w:t>
      </w:r>
    </w:p>
    <w:p w14:paraId="1B21388D" w14:textId="77777777" w:rsidR="003334C9" w:rsidRDefault="003334C9" w:rsidP="006C6249">
      <w:pPr>
        <w:rPr>
          <w:lang w:val="fi-FI"/>
        </w:rPr>
      </w:pPr>
    </w:p>
    <w:p w14:paraId="64833EFB" w14:textId="77777777" w:rsidR="003334C9" w:rsidRPr="003334C9" w:rsidRDefault="003334C9" w:rsidP="003334C9">
      <w:pPr>
        <w:pStyle w:val="Heading3"/>
        <w:numPr>
          <w:ilvl w:val="2"/>
          <w:numId w:val="13"/>
        </w:numPr>
      </w:pPr>
      <w:r w:rsidRPr="003334C9">
        <w:t>JAC up Lysithea</w:t>
      </w:r>
    </w:p>
    <w:p w14:paraId="1A140125" w14:textId="77777777" w:rsidR="003334C9" w:rsidRDefault="003334C9" w:rsidP="006C6249">
      <w:pPr>
        <w:rPr>
          <w:lang w:val="fi-FI"/>
        </w:rPr>
      </w:pPr>
      <w:r>
        <w:rPr>
          <w:lang w:val="fi-FI"/>
        </w:rPr>
        <w:t xml:space="preserve">Lysithealla on toiminut jo parin vuoden ajan </w:t>
      </w:r>
      <w:r w:rsidR="002D78C6">
        <w:rPr>
          <w:lang w:val="fi-FI"/>
        </w:rPr>
        <w:t>ärhäkkä</w:t>
      </w:r>
      <w:r>
        <w:rPr>
          <w:lang w:val="fi-FI"/>
        </w:rPr>
        <w:t xml:space="preserve"> JAC:n solu. </w:t>
      </w:r>
      <w:r w:rsidR="00156670">
        <w:rPr>
          <w:lang w:val="fi-FI"/>
        </w:rPr>
        <w:t>Friedmanin kuvernööri</w:t>
      </w:r>
      <w:r>
        <w:rPr>
          <w:lang w:val="fi-FI"/>
        </w:rPr>
        <w:t xml:space="preserve"> vaikenee asiasta eikä tahdo tiedon leviävän</w:t>
      </w:r>
      <w:r w:rsidR="0009682A">
        <w:rPr>
          <w:lang w:val="fi-FI"/>
        </w:rPr>
        <w:t xml:space="preserve"> muualle Tasavaltaan</w:t>
      </w:r>
      <w:r>
        <w:rPr>
          <w:lang w:val="fi-FI"/>
        </w:rPr>
        <w:t>, mutta oikeasti neljän turhautuneen nuoren ryhmä toimii hyödyllisinä idiootteina organisoidulle kumoustoiminnalle.</w:t>
      </w:r>
    </w:p>
    <w:p w14:paraId="0C7CB9BE" w14:textId="77777777" w:rsidR="00340D09" w:rsidRDefault="00340D09" w:rsidP="006C6249">
      <w:pPr>
        <w:rPr>
          <w:lang w:val="fi-FI"/>
        </w:rPr>
      </w:pPr>
    </w:p>
    <w:p w14:paraId="27EE6493" w14:textId="77777777" w:rsidR="00340D09" w:rsidRDefault="00340D09" w:rsidP="006C6249">
      <w:pPr>
        <w:rPr>
          <w:lang w:val="fi-FI"/>
        </w:rPr>
      </w:pPr>
      <w:r>
        <w:rPr>
          <w:lang w:val="fi-FI"/>
        </w:rPr>
        <w:t xml:space="preserve">Mioryn vallankaappauksen alla JAC:in halki on kulkenut kuiskauskampanjana toive, että </w:t>
      </w:r>
      <w:r w:rsidR="00B61D10">
        <w:rPr>
          <w:lang w:val="fi-FI"/>
        </w:rPr>
        <w:t xml:space="preserve">Jupiterin avaruusjoukkojen toimintaa vaikeutetaan. Virallisesti tämän oletetaan olevan reaktio sotakiehuntaan </w:t>
      </w:r>
      <w:r w:rsidR="0010312C">
        <w:rPr>
          <w:lang w:val="fi-FI"/>
        </w:rPr>
        <w:t>kreikkalaisilla</w:t>
      </w:r>
      <w:r w:rsidR="00412E6D">
        <w:rPr>
          <w:lang w:val="fi-FI"/>
        </w:rPr>
        <w:t>, mutta monet aktiivit ovat epäilleet, että takana on muutakin.</w:t>
      </w:r>
    </w:p>
    <w:p w14:paraId="7F9517DE" w14:textId="77777777" w:rsidR="00412E6D" w:rsidRDefault="00412E6D" w:rsidP="006C6249">
      <w:pPr>
        <w:rPr>
          <w:lang w:val="fi-FI"/>
        </w:rPr>
      </w:pPr>
    </w:p>
    <w:p w14:paraId="15C18FE5" w14:textId="77777777" w:rsidR="00412E6D" w:rsidRPr="00FB5478" w:rsidRDefault="00ED16A4" w:rsidP="006C6249">
      <w:pPr>
        <w:rPr>
          <w:lang w:val="fi-FI"/>
        </w:rPr>
      </w:pPr>
      <w:r>
        <w:rPr>
          <w:lang w:val="fi-FI"/>
        </w:rPr>
        <w:t xml:space="preserve">Lysithean JAC-porukan eräänlainen johtaja, </w:t>
      </w:r>
      <w:r w:rsidR="005E46A9">
        <w:rPr>
          <w:b/>
          <w:i/>
          <w:lang w:val="fi-FI"/>
        </w:rPr>
        <w:t>Soraya Vallejo</w:t>
      </w:r>
      <w:r w:rsidR="005E46A9">
        <w:rPr>
          <w:lang w:val="fi-FI"/>
        </w:rPr>
        <w:t xml:space="preserve">, </w:t>
      </w:r>
      <w:r w:rsidR="006940F9">
        <w:rPr>
          <w:lang w:val="fi-FI"/>
        </w:rPr>
        <w:t xml:space="preserve">on ryhtynyt sanoista tekoihin. </w:t>
      </w:r>
      <w:r w:rsidR="002E0A4E">
        <w:rPr>
          <w:lang w:val="fi-FI"/>
        </w:rPr>
        <w:t xml:space="preserve">Kaksi avaruusjalkaväen </w:t>
      </w:r>
      <w:r w:rsidR="0009682A">
        <w:rPr>
          <w:lang w:val="fi-FI"/>
        </w:rPr>
        <w:t>sotilasta irrallaan muusta jouk</w:t>
      </w:r>
      <w:r w:rsidR="00454EBD">
        <w:rPr>
          <w:lang w:val="fi-FI"/>
        </w:rPr>
        <w:t>osta muodostaa sopivan kohteen. Houkutellaan pois, koetetaan iskeä ja agitoida, mahdollisesti yllytään väkivaltaan ja ehkä murhaan.</w:t>
      </w:r>
      <w:r w:rsidR="00BF0EEF">
        <w:rPr>
          <w:lang w:val="fi-FI"/>
        </w:rPr>
        <w:t xml:space="preserve"> </w:t>
      </w:r>
      <w:r w:rsidR="00EA5127">
        <w:rPr>
          <w:b/>
          <w:i/>
          <w:lang w:val="fi-FI"/>
        </w:rPr>
        <w:t>Pedro Cois</w:t>
      </w:r>
      <w:r w:rsidR="00BF0EEF">
        <w:rPr>
          <w:lang w:val="fi-FI"/>
        </w:rPr>
        <w:t xml:space="preserve"> toimii honeypottina.</w:t>
      </w:r>
      <w:r w:rsidR="00C714BB">
        <w:rPr>
          <w:lang w:val="fi-FI"/>
        </w:rPr>
        <w:t xml:space="preserve"> Yksi ryhmästä, </w:t>
      </w:r>
      <w:r w:rsidR="00EA5127">
        <w:rPr>
          <w:b/>
          <w:i/>
          <w:lang w:val="fi-FI"/>
        </w:rPr>
        <w:t>Roberto Veron</w:t>
      </w:r>
      <w:r w:rsidR="00FB5478">
        <w:rPr>
          <w:lang w:val="fi-FI"/>
        </w:rPr>
        <w:t>, on palvellut 10 kuukautta JSF:ssä, ja tietää vähän siitä, miten</w:t>
      </w:r>
      <w:r w:rsidR="0053724A">
        <w:rPr>
          <w:lang w:val="fi-FI"/>
        </w:rPr>
        <w:t xml:space="preserve"> sotilasorganisaatio ajattelee.</w:t>
      </w:r>
    </w:p>
    <w:p w14:paraId="3DB9FB90" w14:textId="77777777" w:rsidR="00454EBD" w:rsidRDefault="00454EBD" w:rsidP="006C6249">
      <w:pPr>
        <w:rPr>
          <w:lang w:val="fi-FI"/>
        </w:rPr>
      </w:pPr>
    </w:p>
    <w:p w14:paraId="22F4A612" w14:textId="77777777" w:rsidR="007A2BEC" w:rsidRDefault="00DC533F" w:rsidP="006C6249">
      <w:pPr>
        <w:rPr>
          <w:lang w:val="fi-FI"/>
        </w:rPr>
      </w:pPr>
      <w:r>
        <w:rPr>
          <w:lang w:val="fi-FI"/>
        </w:rPr>
        <w:t xml:space="preserve">Kaksikko on juotettu hirveään känniin ja kuljetettu rikkinäisen valvonnan läpi </w:t>
      </w:r>
      <w:r w:rsidR="006A0D7C">
        <w:rPr>
          <w:lang w:val="fi-FI"/>
        </w:rPr>
        <w:t xml:space="preserve">putkistoon. </w:t>
      </w:r>
      <w:r w:rsidR="00423D09">
        <w:rPr>
          <w:lang w:val="fi-FI"/>
        </w:rPr>
        <w:t xml:space="preserve">Heiltä kysellään sotilasasioita, mutta eiväthän he tiedä mistään mitään. </w:t>
      </w:r>
      <w:r w:rsidR="00322B3F">
        <w:rPr>
          <w:lang w:val="fi-FI"/>
        </w:rPr>
        <w:lastRenderedPageBreak/>
        <w:t xml:space="preserve">Lopulta </w:t>
      </w:r>
      <w:r w:rsidR="00D270D5">
        <w:rPr>
          <w:lang w:val="fi-FI"/>
        </w:rPr>
        <w:t xml:space="preserve">JAC:n solu jakautuu erimielisyyteen siitä, mitä </w:t>
      </w:r>
      <w:r w:rsidR="006227D6">
        <w:rPr>
          <w:lang w:val="fi-FI"/>
        </w:rPr>
        <w:t xml:space="preserve">Inviernolle ja Dolcevitalle pitäisi tehdä. Pari kovan linjan kaveria ovat valmiit murhaamaan heidät, </w:t>
      </w:r>
      <w:r w:rsidR="005C08F7">
        <w:rPr>
          <w:lang w:val="fi-FI"/>
        </w:rPr>
        <w:t xml:space="preserve">mutta epäillään, että solu ei selviäisi tästä. </w:t>
      </w:r>
      <w:r w:rsidR="004C5CCB">
        <w:rPr>
          <w:lang w:val="fi-FI"/>
        </w:rPr>
        <w:t>Toisaalta, käynnissä on kuitenkin sota.</w:t>
      </w:r>
      <w:r w:rsidR="00FA3D03">
        <w:rPr>
          <w:lang w:val="fi-FI"/>
        </w:rPr>
        <w:t xml:space="preserve"> Pedro Coisin mielestä kaksi kuollutta sotilasta ei vaikuta sotakoneistoon mihinkään, mutta </w:t>
      </w:r>
      <w:r w:rsidR="00337EAD">
        <w:rPr>
          <w:lang w:val="fi-FI"/>
        </w:rPr>
        <w:t xml:space="preserve">vaikutelma siitä, että sotilaat ovat hajottaneet Friedmanilla jotain tärkeää toimii paremmin. </w:t>
      </w:r>
    </w:p>
    <w:p w14:paraId="1E93C374" w14:textId="77777777" w:rsidR="00BA62BB" w:rsidRDefault="00BA62BB" w:rsidP="006C6249">
      <w:pPr>
        <w:rPr>
          <w:lang w:val="fi-FI"/>
        </w:rPr>
      </w:pPr>
    </w:p>
    <w:p w14:paraId="25BDF47C" w14:textId="77777777" w:rsidR="00200371" w:rsidRDefault="00DB4CD3" w:rsidP="006C6249">
      <w:pPr>
        <w:rPr>
          <w:lang w:val="fi-FI"/>
        </w:rPr>
      </w:pPr>
      <w:r>
        <w:rPr>
          <w:lang w:val="fi-FI"/>
        </w:rPr>
        <w:t xml:space="preserve">Lopulta </w:t>
      </w:r>
      <w:r w:rsidR="00D301F1">
        <w:rPr>
          <w:lang w:val="fi-FI"/>
        </w:rPr>
        <w:t xml:space="preserve">Soraya vakuuttaa muut siitä, että </w:t>
      </w:r>
      <w:r>
        <w:rPr>
          <w:lang w:val="fi-FI"/>
        </w:rPr>
        <w:t xml:space="preserve">kaksikko </w:t>
      </w:r>
      <w:r w:rsidR="00D301F1">
        <w:rPr>
          <w:lang w:val="fi-FI"/>
        </w:rPr>
        <w:t xml:space="preserve">jätetään </w:t>
      </w:r>
      <w:r>
        <w:rPr>
          <w:lang w:val="fi-FI"/>
        </w:rPr>
        <w:t>kuolemaan vialliseen ilmalukkoon, heidän sinne sulkemisensa kuvataan, ja tämä päätetään julkistaa</w:t>
      </w:r>
      <w:r w:rsidR="00CF7D94">
        <w:rPr>
          <w:lang w:val="fi-FI"/>
        </w:rPr>
        <w:t xml:space="preserve"> parin päivän kuluttua</w:t>
      </w:r>
      <w:r>
        <w:rPr>
          <w:lang w:val="fi-FI"/>
        </w:rPr>
        <w:t xml:space="preserve">. </w:t>
      </w:r>
      <w:r w:rsidR="00EA5127">
        <w:rPr>
          <w:lang w:val="fi-FI"/>
        </w:rPr>
        <w:t>Roberto</w:t>
      </w:r>
      <w:r>
        <w:rPr>
          <w:lang w:val="fi-FI"/>
        </w:rPr>
        <w:t xml:space="preserve"> </w:t>
      </w:r>
      <w:r w:rsidR="00D301F1">
        <w:rPr>
          <w:lang w:val="fi-FI"/>
        </w:rPr>
        <w:t>tulee kuitenkin toisiin ajatuksiin</w:t>
      </w:r>
      <w:r>
        <w:rPr>
          <w:lang w:val="fi-FI"/>
        </w:rPr>
        <w:t xml:space="preserve">, ja käy vuotamassa </w:t>
      </w:r>
      <w:r w:rsidR="002F6F93">
        <w:rPr>
          <w:lang w:val="fi-FI"/>
        </w:rPr>
        <w:t>sotilaiden sijainnin lähiverkkoa käyttäen jollekin aliupseereista. Tämän jälkeen heillä on noin tunti aikaa hankkiutua paikalle ja pelastaa Invierno sekä Dolcevita.</w:t>
      </w:r>
    </w:p>
    <w:p w14:paraId="03590D7F" w14:textId="77777777" w:rsidR="00C361CD" w:rsidRDefault="00C361CD" w:rsidP="006C6249">
      <w:pPr>
        <w:rPr>
          <w:lang w:val="fi-FI"/>
        </w:rPr>
      </w:pPr>
    </w:p>
    <w:p w14:paraId="0A676974" w14:textId="77777777" w:rsidR="00C361CD" w:rsidRPr="00CF7D94" w:rsidRDefault="00C361CD" w:rsidP="006C6249">
      <w:pPr>
        <w:rPr>
          <w:lang w:val="fi-FI"/>
        </w:rPr>
      </w:pPr>
      <w:r>
        <w:rPr>
          <w:lang w:val="fi-FI"/>
        </w:rPr>
        <w:t xml:space="preserve">Valojärjestelmäkontrollin kredentiaaleilla </w:t>
      </w:r>
      <w:r w:rsidR="00CF7D94">
        <w:rPr>
          <w:lang w:val="fi-FI"/>
        </w:rPr>
        <w:t xml:space="preserve">jonkun aliupseerin puhelimeen tulee viesti: </w:t>
      </w:r>
      <w:r w:rsidR="00CF7D94">
        <w:rPr>
          <w:i/>
          <w:lang w:val="fi-FI"/>
        </w:rPr>
        <w:t>"2 sotilastanne on ilmalukossa KN87"</w:t>
      </w:r>
      <w:r w:rsidR="00CF7D94">
        <w:rPr>
          <w:lang w:val="fi-FI"/>
        </w:rPr>
        <w:t xml:space="preserve">. </w:t>
      </w:r>
    </w:p>
    <w:p w14:paraId="3C452FFA" w14:textId="77777777" w:rsidR="00DB4CD3" w:rsidRDefault="00DB4CD3" w:rsidP="006C6249">
      <w:pPr>
        <w:rPr>
          <w:lang w:val="fi-FI"/>
        </w:rPr>
      </w:pPr>
    </w:p>
    <w:p w14:paraId="454E636F" w14:textId="77777777" w:rsidR="00BD1440" w:rsidRDefault="00BD1440" w:rsidP="006C6249">
      <w:pPr>
        <w:rPr>
          <w:lang w:val="fi-FI"/>
        </w:rPr>
      </w:pPr>
      <w:r>
        <w:rPr>
          <w:lang w:val="fi-FI"/>
        </w:rPr>
        <w:t xml:space="preserve">Ilmalukko KN87 sijaitsee reitillä luolaan, jossa ei tällä hetkellä pidetä viinitarhaa (koska sen materiaali oli liian höttöistä). KN-sektori on </w:t>
      </w:r>
      <w:r w:rsidR="007D3795">
        <w:rPr>
          <w:lang w:val="fi-FI"/>
        </w:rPr>
        <w:t>periaatteessa life supportin puitteissa, koska hetkellä millä hyvänsä viinitarhan kunnostusprojekti saattaa alkaa.</w:t>
      </w:r>
      <w:r w:rsidR="0064069D">
        <w:rPr>
          <w:lang w:val="fi-FI"/>
        </w:rPr>
        <w:t xml:space="preserve"> </w:t>
      </w:r>
      <w:r w:rsidR="00DE3502">
        <w:rPr>
          <w:lang w:val="fi-FI"/>
        </w:rPr>
        <w:t xml:space="preserve">Keskuskupolista </w:t>
      </w:r>
      <w:r w:rsidR="00A32437">
        <w:rPr>
          <w:lang w:val="fi-FI"/>
        </w:rPr>
        <w:t xml:space="preserve">sinne on 400 metrin matka, enimmäkseen kevyen teollisuusalueen </w:t>
      </w:r>
      <w:r w:rsidR="00BF0EEF">
        <w:rPr>
          <w:lang w:val="fi-FI"/>
        </w:rPr>
        <w:t xml:space="preserve">ja työväenluokkaisen asuinalueen läpi. Periaatteessa nämä voi kiertää oikaisemalla huoltotunnelista, mikäli sinne on pääsy </w:t>
      </w:r>
      <w:r w:rsidR="00EA5127">
        <w:rPr>
          <w:lang w:val="fi-FI"/>
        </w:rPr>
        <w:t>(Pedro</w:t>
      </w:r>
      <w:r w:rsidR="00F953B4">
        <w:rPr>
          <w:lang w:val="fi-FI"/>
        </w:rPr>
        <w:t xml:space="preserve"> </w:t>
      </w:r>
      <w:r w:rsidR="00EA5127">
        <w:rPr>
          <w:lang w:val="fi-FI"/>
        </w:rPr>
        <w:t xml:space="preserve">Coisilla </w:t>
      </w:r>
      <w:r w:rsidR="00F953B4">
        <w:rPr>
          <w:lang w:val="fi-FI"/>
        </w:rPr>
        <w:t>on.)</w:t>
      </w:r>
      <w:r w:rsidR="00796DBC">
        <w:rPr>
          <w:lang w:val="fi-FI"/>
        </w:rPr>
        <w:t xml:space="preserve"> Matka KN87:lle </w:t>
      </w:r>
      <w:r w:rsidR="00D90EB7">
        <w:rPr>
          <w:lang w:val="fi-FI"/>
        </w:rPr>
        <w:t>on eksyttävä ja hankala: ainakin kaksi isoa ilmalukkoa on huoltosyistä suljettu.</w:t>
      </w:r>
      <w:r w:rsidR="0030557F">
        <w:rPr>
          <w:lang w:val="fi-FI"/>
        </w:rPr>
        <w:t xml:space="preserve"> </w:t>
      </w:r>
      <w:r w:rsidR="00713423">
        <w:rPr>
          <w:lang w:val="fi-FI"/>
        </w:rPr>
        <w:t xml:space="preserve">Lisäksi reitillä on ainakin yksi CDC:n roversphere, jota miehittävä CDC:n miliisi </w:t>
      </w:r>
      <w:r w:rsidR="003860AC">
        <w:rPr>
          <w:b/>
          <w:i/>
          <w:lang w:val="fi-FI"/>
        </w:rPr>
        <w:t>Rosamaria Galas</w:t>
      </w:r>
      <w:r w:rsidR="00325923">
        <w:rPr>
          <w:lang w:val="fi-FI"/>
        </w:rPr>
        <w:t xml:space="preserve"> </w:t>
      </w:r>
      <w:r w:rsidR="00713423">
        <w:rPr>
          <w:lang w:val="fi-FI"/>
        </w:rPr>
        <w:t>ei aio päästää tappelu</w:t>
      </w:r>
      <w:r w:rsidR="00257F84">
        <w:rPr>
          <w:lang w:val="fi-FI"/>
        </w:rPr>
        <w:t>n jälkeen vierailevia sotilaita minnekään.</w:t>
      </w:r>
    </w:p>
    <w:p w14:paraId="6B497C74" w14:textId="77777777" w:rsidR="00BD1440" w:rsidRDefault="00BD1440" w:rsidP="006C6249">
      <w:pPr>
        <w:rPr>
          <w:lang w:val="fi-FI"/>
        </w:rPr>
      </w:pPr>
    </w:p>
    <w:p w14:paraId="7D3853E4" w14:textId="77777777" w:rsidR="00200371" w:rsidRDefault="0064069D" w:rsidP="006C6249">
      <w:pPr>
        <w:rPr>
          <w:lang w:val="fi-FI"/>
        </w:rPr>
      </w:pPr>
      <w:r>
        <w:rPr>
          <w:lang w:val="fi-FI"/>
        </w:rPr>
        <w:t xml:space="preserve">Pelastuksen (oletetusti) </w:t>
      </w:r>
      <w:r w:rsidR="00F728FE">
        <w:rPr>
          <w:lang w:val="fi-FI"/>
        </w:rPr>
        <w:t xml:space="preserve">jälkeen heidän pitää päättää, mitä he tekevät </w:t>
      </w:r>
      <w:r w:rsidR="00204252">
        <w:rPr>
          <w:lang w:val="fi-FI"/>
        </w:rPr>
        <w:t xml:space="preserve">asioille. Invierno ja Dolcevita muistavat keskustelleensa </w:t>
      </w:r>
      <w:r w:rsidR="00A55597">
        <w:rPr>
          <w:lang w:val="fi-FI"/>
        </w:rPr>
        <w:t>paikallisten</w:t>
      </w:r>
      <w:r w:rsidR="005D3B39">
        <w:rPr>
          <w:lang w:val="fi-FI"/>
        </w:rPr>
        <w:t xml:space="preserve"> kundien </w:t>
      </w:r>
      <w:r w:rsidR="00A55597">
        <w:rPr>
          <w:lang w:val="fi-FI"/>
        </w:rPr>
        <w:t xml:space="preserve">kanssa ja näiden tarjonneen heille drinkkejä. </w:t>
      </w:r>
      <w:r w:rsidR="00716F8C">
        <w:rPr>
          <w:lang w:val="fi-FI"/>
        </w:rPr>
        <w:t>Jossain vaiheessa Invierno sanoo epäilleensä tyypeillä olleen autonomistisympatioita, mutta olleensa siihen mennessä jo tosi humalassa.</w:t>
      </w:r>
    </w:p>
    <w:p w14:paraId="74F74571" w14:textId="77777777" w:rsidR="00873E88" w:rsidRDefault="00873E88" w:rsidP="00873E88">
      <w:pPr>
        <w:rPr>
          <w:lang w:val="fi-FI"/>
        </w:rPr>
      </w:pPr>
    </w:p>
    <w:p w14:paraId="4D2FE461" w14:textId="77777777" w:rsidR="00873E88" w:rsidRDefault="00716F8C" w:rsidP="00873E88">
      <w:pPr>
        <w:rPr>
          <w:lang w:val="fi-FI"/>
        </w:rPr>
      </w:pPr>
      <w:r>
        <w:rPr>
          <w:lang w:val="fi-FI"/>
        </w:rPr>
        <w:t xml:space="preserve">Anarkistien ensimmäinen oletus on, että joku vain löysi sotilaat. </w:t>
      </w:r>
      <w:r w:rsidR="001673EA">
        <w:rPr>
          <w:lang w:val="fi-FI"/>
        </w:rPr>
        <w:t xml:space="preserve">Sen sijaan ilmalukon </w:t>
      </w:r>
      <w:r w:rsidR="00004779">
        <w:rPr>
          <w:lang w:val="fi-FI"/>
        </w:rPr>
        <w:t>minkäänlainen vilkaisu osoittaa, että sen ilman CO2-pito</w:t>
      </w:r>
      <w:r w:rsidR="005516C7">
        <w:rPr>
          <w:lang w:val="fi-FI"/>
        </w:rPr>
        <w:t xml:space="preserve">isuutta on kasvatettu oikeasti, ja että ilmaa olisi riittänyt ilmalukossa kahdelle sotilaalle </w:t>
      </w:r>
      <w:r w:rsidR="00EB6E08">
        <w:rPr>
          <w:lang w:val="fi-FI"/>
        </w:rPr>
        <w:t xml:space="preserve">yli </w:t>
      </w:r>
      <w:r w:rsidR="00FF5C4C">
        <w:rPr>
          <w:lang w:val="fi-FI"/>
        </w:rPr>
        <w:t xml:space="preserve">12 tunniksi. Toki täällä on poltettu </w:t>
      </w:r>
      <w:r w:rsidR="0048213E">
        <w:rPr>
          <w:lang w:val="fi-FI"/>
        </w:rPr>
        <w:t>savukkeitakin (jot</w:t>
      </w:r>
      <w:r w:rsidR="001C6899">
        <w:rPr>
          <w:lang w:val="fi-FI"/>
        </w:rPr>
        <w:t xml:space="preserve">ka ovat Friedmanilla laittomia), mutta sittenkin, tämän ei olisi oikeasti pitänyt </w:t>
      </w:r>
      <w:r w:rsidR="001C5187">
        <w:rPr>
          <w:lang w:val="fi-FI"/>
        </w:rPr>
        <w:t>ta</w:t>
      </w:r>
      <w:r w:rsidR="00B522FE">
        <w:rPr>
          <w:lang w:val="fi-FI"/>
        </w:rPr>
        <w:t xml:space="preserve">pahtua, ei </w:t>
      </w:r>
      <w:r w:rsidR="00B07674">
        <w:rPr>
          <w:lang w:val="fi-FI"/>
        </w:rPr>
        <w:t>vain</w:t>
      </w:r>
      <w:r w:rsidR="00B522FE">
        <w:rPr>
          <w:lang w:val="fi-FI"/>
        </w:rPr>
        <w:t xml:space="preserve"> </w:t>
      </w:r>
      <w:r w:rsidR="00742A36">
        <w:rPr>
          <w:lang w:val="fi-FI"/>
        </w:rPr>
        <w:t xml:space="preserve">parissa </w:t>
      </w:r>
      <w:r w:rsidR="00B522FE">
        <w:rPr>
          <w:lang w:val="fi-FI"/>
        </w:rPr>
        <w:t>tunnissa.</w:t>
      </w:r>
      <w:r w:rsidR="00141F41">
        <w:rPr>
          <w:lang w:val="fi-FI"/>
        </w:rPr>
        <w:t xml:space="preserve"> </w:t>
      </w:r>
      <w:r w:rsidR="00EC3DCE">
        <w:rPr>
          <w:lang w:val="fi-FI"/>
        </w:rPr>
        <w:t>Tapahtuma voisi olla omituinen onnettomuus, tai sitten ei.</w:t>
      </w:r>
    </w:p>
    <w:p w14:paraId="41593F78" w14:textId="77777777" w:rsidR="00716F8C" w:rsidRDefault="00716F8C" w:rsidP="00873E88">
      <w:pPr>
        <w:rPr>
          <w:lang w:val="fi-FI"/>
        </w:rPr>
      </w:pPr>
    </w:p>
    <w:p w14:paraId="17E4BD75" w14:textId="77777777" w:rsidR="00E42F1C" w:rsidRPr="00E42F1C" w:rsidRDefault="00E42F1C" w:rsidP="00E42F1C">
      <w:pPr>
        <w:pStyle w:val="Heading3"/>
        <w:numPr>
          <w:ilvl w:val="2"/>
          <w:numId w:val="13"/>
        </w:numPr>
      </w:pPr>
      <w:r w:rsidRPr="00E42F1C">
        <w:t>Viikonloppuvapaa</w:t>
      </w:r>
    </w:p>
    <w:p w14:paraId="3D44E355" w14:textId="77777777" w:rsidR="00E42F1C" w:rsidRDefault="00E42F1C" w:rsidP="00873E88">
      <w:pPr>
        <w:rPr>
          <w:lang w:val="fi-FI"/>
        </w:rPr>
      </w:pPr>
      <w:r>
        <w:rPr>
          <w:lang w:val="fi-FI"/>
        </w:rPr>
        <w:t>Texidor voittaa baarivisassa ison pullon kallista viiniä. Siitä saisi Ger∂rillä $600</w:t>
      </w:r>
      <w:r w:rsidR="006E60D9">
        <w:rPr>
          <w:lang w:val="fi-FI"/>
        </w:rPr>
        <w:t>, joten hän aikoo salakuljettaa sen Saint Sunnivalle jotenkin.</w:t>
      </w:r>
    </w:p>
    <w:p w14:paraId="16D205B4" w14:textId="77777777" w:rsidR="004D6927" w:rsidRDefault="004D6927" w:rsidP="00873E88">
      <w:pPr>
        <w:rPr>
          <w:lang w:val="fi-FI"/>
        </w:rPr>
      </w:pPr>
    </w:p>
    <w:p w14:paraId="12318B5B" w14:textId="77777777" w:rsidR="004B307A" w:rsidRDefault="004D6927" w:rsidP="00873E88">
      <w:pPr>
        <w:rPr>
          <w:lang w:val="fi-FI"/>
        </w:rPr>
      </w:pPr>
      <w:r>
        <w:rPr>
          <w:lang w:val="fi-FI"/>
        </w:rPr>
        <w:t>15 kilometrin päässä Friedmanista Lysithean pinnan alla on sinne joskus crashannut vanhan tankkerin ohjausyksikkö</w:t>
      </w:r>
      <w:r w:rsidR="00202523">
        <w:rPr>
          <w:lang w:val="fi-FI"/>
        </w:rPr>
        <w:t xml:space="preserve">. </w:t>
      </w:r>
      <w:r w:rsidR="00321BCE">
        <w:rPr>
          <w:lang w:val="fi-FI"/>
        </w:rPr>
        <w:t xml:space="preserve">JAC on kunnostanut sen ja tehnyt siitä </w:t>
      </w:r>
      <w:r w:rsidR="00173B62">
        <w:rPr>
          <w:lang w:val="fi-FI"/>
        </w:rPr>
        <w:t>pakopaikan ja tukikohdan</w:t>
      </w:r>
      <w:r w:rsidR="00202523">
        <w:rPr>
          <w:lang w:val="fi-FI"/>
        </w:rPr>
        <w:t>; siellä vanha fuusio</w:t>
      </w:r>
      <w:r w:rsidR="00455ACB">
        <w:rPr>
          <w:lang w:val="fi-FI"/>
        </w:rPr>
        <w:t xml:space="preserve"> </w:t>
      </w:r>
      <w:r w:rsidR="00202523">
        <w:rPr>
          <w:lang w:val="fi-FI"/>
        </w:rPr>
        <w:t>Puolimatkassa sinne on hylätty kupu, jossa säilytetään hätätarvikkeita ja muutamia akkuja.</w:t>
      </w:r>
      <w:r w:rsidR="00AC4FBD">
        <w:rPr>
          <w:lang w:val="fi-FI"/>
        </w:rPr>
        <w:t xml:space="preserve"> JAC:in lisäksi tätä käyttää myös paikallinen UR:n solu.</w:t>
      </w:r>
    </w:p>
    <w:p w14:paraId="11BBE80B" w14:textId="77777777" w:rsidR="004B307A" w:rsidRDefault="004B307A" w:rsidP="00873E88">
      <w:pPr>
        <w:rPr>
          <w:lang w:val="fi-FI"/>
        </w:rPr>
      </w:pPr>
    </w:p>
    <w:p w14:paraId="70C1BA7F" w14:textId="77777777" w:rsidR="004D6927" w:rsidRDefault="00455ACB" w:rsidP="00873E88">
      <w:pPr>
        <w:rPr>
          <w:lang w:val="fi-FI"/>
        </w:rPr>
      </w:pPr>
      <w:r>
        <w:rPr>
          <w:lang w:val="fi-FI"/>
        </w:rPr>
        <w:lastRenderedPageBreak/>
        <w:t xml:space="preserve">Olano jättää dead-droppiin </w:t>
      </w:r>
      <w:r w:rsidR="0059665A">
        <w:rPr>
          <w:lang w:val="fi-FI"/>
        </w:rPr>
        <w:t>viestejä paikallisille</w:t>
      </w:r>
      <w:r w:rsidR="00724E52">
        <w:rPr>
          <w:lang w:val="fi-FI"/>
        </w:rPr>
        <w:t>.</w:t>
      </w:r>
      <w:r w:rsidR="007C4249">
        <w:rPr>
          <w:lang w:val="fi-FI"/>
        </w:rPr>
        <w:t xml:space="preserve"> </w:t>
      </w:r>
      <w:r w:rsidR="00BB7D4B">
        <w:rPr>
          <w:lang w:val="fi-FI"/>
        </w:rPr>
        <w:t xml:space="preserve">UG-leffateatteri vanhassa kaivoksessa, jossa katsotaan jupiterilaisille suunnattua propagandaviihdettä (valmistettu Locuksella), festaria pyörittää </w:t>
      </w:r>
      <w:r w:rsidR="000A1EB6" w:rsidRPr="000A1EB6">
        <w:rPr>
          <w:b/>
          <w:i/>
          <w:lang w:val="fi-FI"/>
        </w:rPr>
        <w:t>Viola Sancobar</w:t>
      </w:r>
      <w:r w:rsidR="000A1EB6">
        <w:rPr>
          <w:lang w:val="fi-FI"/>
        </w:rPr>
        <w:t xml:space="preserve"> -niminen JAC-sympatisoija.</w:t>
      </w:r>
      <w:r w:rsidR="00067B3C">
        <w:rPr>
          <w:lang w:val="fi-FI"/>
        </w:rPr>
        <w:t xml:space="preserve"> Violalla ei ole mitään tekemistä </w:t>
      </w:r>
      <w:r w:rsidR="00903FFE">
        <w:rPr>
          <w:lang w:val="fi-FI"/>
        </w:rPr>
        <w:t>Dolcevitan ja Inviernon kaappaamisen kanssa, mutta hän kyllä tuntee sen tehneet ihmiset.</w:t>
      </w:r>
      <w:r w:rsidR="00A35685">
        <w:rPr>
          <w:lang w:val="fi-FI"/>
        </w:rPr>
        <w:t xml:space="preserve"> Tarjolla on häkellyttäviä </w:t>
      </w:r>
      <w:r w:rsidR="00954709">
        <w:rPr>
          <w:lang w:val="fi-FI"/>
        </w:rPr>
        <w:t>historiallisia ja futuristisia spektaakkeleita, sekä yksinkertaisia draamoja brinker-elämästä.</w:t>
      </w:r>
      <w:r w:rsidR="006C5032">
        <w:rPr>
          <w:lang w:val="fi-FI"/>
        </w:rPr>
        <w:t xml:space="preserve"> Leffafestarilla kokonaisuudessaan on </w:t>
      </w:r>
      <w:r w:rsidR="005A0D0A">
        <w:rPr>
          <w:lang w:val="fi-FI"/>
        </w:rPr>
        <w:t>50 ihmistä - 3 järjestäjää, 30 paikallista, 12 sotilasta ja 2 muuta turistia.</w:t>
      </w:r>
    </w:p>
    <w:p w14:paraId="531C856F" w14:textId="77777777" w:rsidR="005A0D0A" w:rsidRDefault="005A0D0A" w:rsidP="00873E88">
      <w:pPr>
        <w:rPr>
          <w:lang w:val="fi-FI"/>
        </w:rPr>
      </w:pPr>
    </w:p>
    <w:p w14:paraId="0837D15D" w14:textId="77777777" w:rsidR="005A0D0A" w:rsidRPr="002C51B8" w:rsidRDefault="005A0D0A" w:rsidP="00873E88">
      <w:pPr>
        <w:rPr>
          <w:b/>
          <w:i/>
          <w:lang w:val="fi-FI"/>
        </w:rPr>
      </w:pPr>
      <w:r>
        <w:rPr>
          <w:lang w:val="fi-FI"/>
        </w:rPr>
        <w:t>F</w:t>
      </w:r>
      <w:r w:rsidR="00D6092E">
        <w:rPr>
          <w:lang w:val="fi-FI"/>
        </w:rPr>
        <w:t xml:space="preserve">estarilippu maksaa 10 dollaria. </w:t>
      </w:r>
      <w:r w:rsidR="002546D0">
        <w:rPr>
          <w:lang w:val="fi-FI"/>
        </w:rPr>
        <w:t>Ohessa voi ostaa pi</w:t>
      </w:r>
      <w:r w:rsidR="001108AF">
        <w:rPr>
          <w:lang w:val="fi-FI"/>
        </w:rPr>
        <w:t>meää viinaa ja satunnaista safkaa. Lisäksi tarjolla on, halusi tai ei, autonmistipropagandaa.</w:t>
      </w:r>
      <w:r w:rsidR="00882C46">
        <w:rPr>
          <w:lang w:val="fi-FI"/>
        </w:rPr>
        <w:t xml:space="preserve"> Festareilla on muuten </w:t>
      </w:r>
      <w:r w:rsidR="00882C46" w:rsidRPr="00882C46">
        <w:rPr>
          <w:b/>
          <w:i/>
          <w:lang w:val="fi-FI"/>
        </w:rPr>
        <w:t>Olano</w:t>
      </w:r>
      <w:r w:rsidR="00882C46">
        <w:rPr>
          <w:lang w:val="fi-FI"/>
        </w:rPr>
        <w:t xml:space="preserve">, </w:t>
      </w:r>
      <w:r w:rsidR="00882C46" w:rsidRPr="00882C46">
        <w:rPr>
          <w:b/>
          <w:i/>
          <w:lang w:val="fi-FI"/>
        </w:rPr>
        <w:t>MacKay</w:t>
      </w:r>
      <w:r w:rsidR="00882C46">
        <w:rPr>
          <w:lang w:val="fi-FI"/>
        </w:rPr>
        <w:t xml:space="preserve">, </w:t>
      </w:r>
      <w:r w:rsidR="00882C46" w:rsidRPr="00882C46">
        <w:rPr>
          <w:b/>
          <w:i/>
          <w:lang w:val="fi-FI"/>
        </w:rPr>
        <w:t>Dimangas</w:t>
      </w:r>
      <w:r w:rsidR="00882C46">
        <w:rPr>
          <w:lang w:val="fi-FI"/>
        </w:rPr>
        <w:t xml:space="preserve">, </w:t>
      </w:r>
      <w:r w:rsidR="00882C46" w:rsidRPr="00882C46">
        <w:rPr>
          <w:b/>
          <w:i/>
          <w:lang w:val="fi-FI"/>
        </w:rPr>
        <w:t>Awardahila</w:t>
      </w:r>
      <w:r w:rsidR="002C51B8">
        <w:rPr>
          <w:lang w:val="fi-FI"/>
        </w:rPr>
        <w:t xml:space="preserve">, </w:t>
      </w:r>
      <w:r w:rsidR="002C51B8">
        <w:rPr>
          <w:b/>
          <w:i/>
          <w:lang w:val="fi-FI"/>
        </w:rPr>
        <w:t>Texidor, Hwang, Nielson, Chemnitz, Vettermoln</w:t>
      </w:r>
      <w:r w:rsidR="00A31973">
        <w:rPr>
          <w:b/>
          <w:i/>
          <w:lang w:val="fi-FI"/>
        </w:rPr>
        <w:t>, al-Hamar</w:t>
      </w:r>
      <w:r w:rsidR="00A94341">
        <w:rPr>
          <w:b/>
          <w:i/>
          <w:lang w:val="fi-FI"/>
        </w:rPr>
        <w:t>, Grandalupo</w:t>
      </w:r>
      <w:r w:rsidR="00A31973">
        <w:rPr>
          <w:b/>
          <w:i/>
          <w:lang w:val="fi-FI"/>
        </w:rPr>
        <w:t>.</w:t>
      </w:r>
    </w:p>
    <w:p w14:paraId="60678EB0" w14:textId="77777777" w:rsidR="00E42F1C" w:rsidRDefault="00E42F1C" w:rsidP="00873E88">
      <w:pPr>
        <w:rPr>
          <w:lang w:val="fi-FI"/>
        </w:rPr>
      </w:pPr>
    </w:p>
    <w:p w14:paraId="7FD9CEB9" w14:textId="77777777" w:rsidR="00716F8C" w:rsidRPr="006350AF" w:rsidRDefault="006350AF" w:rsidP="006350AF">
      <w:pPr>
        <w:pStyle w:val="Heading3"/>
        <w:numPr>
          <w:ilvl w:val="2"/>
          <w:numId w:val="13"/>
        </w:numPr>
      </w:pPr>
      <w:r w:rsidRPr="006350AF">
        <w:t>Julieta</w:t>
      </w:r>
    </w:p>
    <w:p w14:paraId="61DC98C6" w14:textId="77777777" w:rsidR="006350AF" w:rsidRDefault="006350AF" w:rsidP="00873E88">
      <w:pPr>
        <w:rPr>
          <w:lang w:val="fi-FI"/>
        </w:rPr>
      </w:pPr>
      <w:r>
        <w:rPr>
          <w:lang w:val="fi-FI"/>
        </w:rPr>
        <w:t>Julieta Abelló haluaa jutella Iglesiasin kanssa Friedmanin tapahtumista.</w:t>
      </w:r>
    </w:p>
    <w:p w14:paraId="66DDD0A6" w14:textId="77777777" w:rsidR="006350AF" w:rsidRDefault="006350AF" w:rsidP="00873E88">
      <w:pPr>
        <w:rPr>
          <w:lang w:val="fi-FI"/>
        </w:rPr>
      </w:pPr>
    </w:p>
    <w:p w14:paraId="669A5FA5" w14:textId="77777777" w:rsidR="006350AF" w:rsidRPr="006C3F81" w:rsidRDefault="00BF2703" w:rsidP="00873E88">
      <w:pPr>
        <w:rPr>
          <w:lang w:val="fi-FI"/>
        </w:rPr>
      </w:pPr>
      <w:r>
        <w:rPr>
          <w:lang w:val="fi-FI"/>
        </w:rPr>
        <w:t xml:space="preserve">Kalliston taistelulaivaston pääalus </w:t>
      </w:r>
      <w:r w:rsidR="006C3F81" w:rsidRPr="006C3F81">
        <w:rPr>
          <w:i/>
          <w:lang w:val="fi-FI"/>
        </w:rPr>
        <w:t>Saint Maria Magdelene</w:t>
      </w:r>
      <w:r w:rsidR="006C3F81">
        <w:rPr>
          <w:lang w:val="fi-FI"/>
        </w:rPr>
        <w:t xml:space="preserve">, sekä 17. taistelulaivueen komentoalus, taisteluristeiliä </w:t>
      </w:r>
      <w:r w:rsidR="006C3F81">
        <w:rPr>
          <w:i/>
          <w:lang w:val="fi-FI"/>
        </w:rPr>
        <w:t>Saint Quiteria</w:t>
      </w:r>
      <w:r w:rsidR="006C3F81">
        <w:rPr>
          <w:lang w:val="fi-FI"/>
        </w:rPr>
        <w:t xml:space="preserve"> ovat lähes kreikkalaisilla. Saint Iocastine ja loput 17. taistelulaivueesta on valmiina lähtemään täydennyslennolle</w:t>
      </w:r>
      <w:r w:rsidR="001D14EF">
        <w:rPr>
          <w:lang w:val="fi-FI"/>
        </w:rPr>
        <w:t xml:space="preserve"> (Antimateriareaktorilla varustettu alus saavuttaa kreikkalaiset Callistolta 11 päivässä)</w:t>
      </w:r>
      <w:r w:rsidR="006C3F81">
        <w:rPr>
          <w:lang w:val="fi-FI"/>
        </w:rPr>
        <w:t>. Jos Abelló olisi palvellut Saint Maria Magdalenella, hän olisi nyt lähellä sotaa. Julieta ei ole varma, mitä mieltä hän tästä olisi.</w:t>
      </w:r>
    </w:p>
    <w:p w14:paraId="4B5439FF" w14:textId="77777777" w:rsidR="00873E88" w:rsidRDefault="00873E88" w:rsidP="006C6249">
      <w:pPr>
        <w:rPr>
          <w:lang w:val="fi-FI"/>
        </w:rPr>
      </w:pPr>
    </w:p>
    <w:p w14:paraId="7941CB8B" w14:textId="77777777" w:rsidR="00873E88" w:rsidRDefault="00873E88" w:rsidP="006C6249">
      <w:pPr>
        <w:rPr>
          <w:lang w:val="fi-FI"/>
        </w:rPr>
      </w:pPr>
    </w:p>
    <w:p w14:paraId="6C2A8084" w14:textId="77777777" w:rsidR="009476F8" w:rsidRDefault="00CA562D" w:rsidP="009476F8">
      <w:pPr>
        <w:pStyle w:val="Heading2"/>
        <w:numPr>
          <w:ilvl w:val="1"/>
          <w:numId w:val="13"/>
        </w:numPr>
        <w:rPr>
          <w:lang w:val="fi-FI"/>
        </w:rPr>
      </w:pPr>
      <w:r>
        <w:rPr>
          <w:lang w:val="fi-FI"/>
        </w:rPr>
        <w:t>Miory vs. Tasavalta</w:t>
      </w:r>
    </w:p>
    <w:p w14:paraId="35912CE2" w14:textId="77777777" w:rsidR="00CA562D" w:rsidRDefault="00CA562D" w:rsidP="00CA562D">
      <w:pPr>
        <w:rPr>
          <w:lang w:val="fi-FI"/>
        </w:rPr>
      </w:pPr>
      <w:r>
        <w:rPr>
          <w:b/>
          <w:lang w:val="fi-FI"/>
        </w:rPr>
        <w:t xml:space="preserve">Aika: </w:t>
      </w:r>
      <w:r>
        <w:rPr>
          <w:lang w:val="fi-FI"/>
        </w:rPr>
        <w:t xml:space="preserve">Maaliskuun </w:t>
      </w:r>
      <w:r w:rsidR="00962972">
        <w:rPr>
          <w:lang w:val="fi-FI"/>
        </w:rPr>
        <w:t>puoliväli</w:t>
      </w:r>
      <w:r>
        <w:rPr>
          <w:lang w:val="fi-FI"/>
        </w:rPr>
        <w:t>, 2145</w:t>
      </w:r>
    </w:p>
    <w:p w14:paraId="1D73A75B" w14:textId="77777777" w:rsidR="00CA562D" w:rsidRDefault="00CA562D" w:rsidP="00CA562D">
      <w:pPr>
        <w:rPr>
          <w:lang w:val="fi-FI"/>
        </w:rPr>
      </w:pPr>
      <w:r>
        <w:rPr>
          <w:b/>
          <w:lang w:val="fi-FI"/>
        </w:rPr>
        <w:t xml:space="preserve">Paikka: </w:t>
      </w:r>
      <w:r>
        <w:rPr>
          <w:lang w:val="fi-FI"/>
        </w:rPr>
        <w:t>Miory</w:t>
      </w:r>
    </w:p>
    <w:p w14:paraId="78E80BF2" w14:textId="77777777" w:rsidR="00CA562D" w:rsidRDefault="00CA562D" w:rsidP="00CA562D">
      <w:pPr>
        <w:rPr>
          <w:lang w:val="fi-FI"/>
        </w:rPr>
      </w:pPr>
      <w:r>
        <w:rPr>
          <w:b/>
          <w:lang w:val="fi-FI"/>
        </w:rPr>
        <w:t xml:space="preserve">Matkat: </w:t>
      </w:r>
      <w:r>
        <w:rPr>
          <w:lang w:val="fi-FI"/>
        </w:rPr>
        <w:t>Lysithea - Miory, 5 vrk</w:t>
      </w:r>
    </w:p>
    <w:p w14:paraId="791F4476" w14:textId="77777777" w:rsidR="00CA562D" w:rsidRDefault="00CA562D" w:rsidP="00CA562D">
      <w:pPr>
        <w:rPr>
          <w:lang w:val="fi-FI"/>
        </w:rPr>
      </w:pPr>
    </w:p>
    <w:p w14:paraId="3F926551" w14:textId="77777777" w:rsidR="00CA562D" w:rsidRDefault="00CA562D" w:rsidP="00CA562D">
      <w:pPr>
        <w:pStyle w:val="Heading3"/>
        <w:numPr>
          <w:ilvl w:val="2"/>
          <w:numId w:val="25"/>
        </w:numPr>
      </w:pPr>
      <w:r>
        <w:t>Taustaa</w:t>
      </w:r>
    </w:p>
    <w:p w14:paraId="6E45B767" w14:textId="77777777" w:rsidR="00CA562D" w:rsidRPr="00CA562D" w:rsidRDefault="00CA562D" w:rsidP="00CA562D">
      <w:pPr>
        <w:pStyle w:val="Heading4"/>
        <w:numPr>
          <w:ilvl w:val="3"/>
          <w:numId w:val="25"/>
        </w:numPr>
        <w:rPr>
          <w:lang w:val="fi-FI"/>
        </w:rPr>
      </w:pPr>
      <w:r w:rsidRPr="00CA562D">
        <w:rPr>
          <w:lang w:val="fi-FI"/>
        </w:rPr>
        <w:t>Mioryn valtakuviot</w:t>
      </w:r>
    </w:p>
    <w:p w14:paraId="0399E89A" w14:textId="77777777" w:rsidR="00CA562D" w:rsidRDefault="00CA562D" w:rsidP="00CA562D">
      <w:pPr>
        <w:rPr>
          <w:lang w:val="fi-FI"/>
        </w:rPr>
      </w:pPr>
      <w:r>
        <w:rPr>
          <w:b/>
          <w:i/>
          <w:lang w:val="fi-FI"/>
        </w:rPr>
        <w:t>Anatoly Demidchik</w:t>
      </w:r>
      <w:r>
        <w:rPr>
          <w:lang w:val="fi-FI"/>
        </w:rPr>
        <w:t>in</w:t>
      </w:r>
      <w:r>
        <w:rPr>
          <w:b/>
          <w:i/>
          <w:lang w:val="fi-FI"/>
        </w:rPr>
        <w:t xml:space="preserve"> </w:t>
      </w:r>
      <w:r>
        <w:rPr>
          <w:lang w:val="fi-FI"/>
        </w:rPr>
        <w:t>(s. 2050) klaanissa on tapahtunut muutama vuosi sitten käytännön vallankaappaus. Vaikka 95-vuotias Demidchick onkin nimellisesti vielä kaiken johdossa, hänen lapsensa ja lapsenlapsensa eivät jaa hänen teknofobiaansa. He haluaisivat olla osa transihmiskuntaa, mutta toisaalta eivät tahdo jättää kotiaan ja omaisuuttaan.</w:t>
      </w:r>
    </w:p>
    <w:p w14:paraId="427D0AED" w14:textId="77777777" w:rsidR="00CA562D" w:rsidRDefault="00CA562D" w:rsidP="00CA562D">
      <w:pPr>
        <w:rPr>
          <w:lang w:val="fi-FI"/>
        </w:rPr>
      </w:pPr>
    </w:p>
    <w:p w14:paraId="5218FBAA" w14:textId="77777777" w:rsidR="0075459A" w:rsidRDefault="00CA562D" w:rsidP="00CA562D">
      <w:pPr>
        <w:rPr>
          <w:lang w:val="fi-FI"/>
        </w:rPr>
      </w:pPr>
      <w:r>
        <w:rPr>
          <w:b/>
          <w:i/>
          <w:lang w:val="fi-FI"/>
        </w:rPr>
        <w:t>Tamara Demidchik</w:t>
      </w:r>
      <w:r>
        <w:rPr>
          <w:lang w:val="fi-FI"/>
        </w:rPr>
        <w:t xml:space="preserve"> (s. 2085) on Anatolyn vanhin tytär. Hän on päättänyt irrottaa Mioryn Tasavallan vaikutuspiiristä. Ennakkotapauksena hänellä on Europa ja Hyoden, kaksi Jupiterin alueella sijaitsevaa transhumanistikoloniaa. Hän on varma, että Miorysta voisi tulla kolmas. Vaikka hänen omat näkemyksensä ovat lähempänä Konsortiota kuin Autonomistiliittoa, tilaisuus on tullut autonomistien kautta, joten hän tarttuu siihen. </w:t>
      </w:r>
      <w:r w:rsidR="0075459A">
        <w:rPr>
          <w:lang w:val="fi-FI"/>
        </w:rPr>
        <w:t xml:space="preserve">Tamara on kumouksen todellinen primus motor, joka rahoittaa koko </w:t>
      </w:r>
      <w:r w:rsidR="0075459A">
        <w:rPr>
          <w:lang w:val="fi-FI"/>
        </w:rPr>
        <w:lastRenderedPageBreak/>
        <w:t>show'n ja joka tekee sivutoimisesti osakespekulaatiolla miljardeja kun Miory destabiloituu. Hän arvelee kumouksen onnistumistodennäköisyydeksi korkeintaan 40%, mutta sama se on hänelle - hän on joka tapauksessa aikeissa kiskoa Demidchikit irti Tasavallasta.</w:t>
      </w:r>
    </w:p>
    <w:p w14:paraId="237B933C" w14:textId="77777777" w:rsidR="0075459A" w:rsidRDefault="0075459A" w:rsidP="00CA562D">
      <w:pPr>
        <w:rPr>
          <w:lang w:val="fi-FI"/>
        </w:rPr>
      </w:pPr>
    </w:p>
    <w:p w14:paraId="56CC1C8B" w14:textId="77777777" w:rsidR="00CA562D" w:rsidRPr="0032378F" w:rsidRDefault="00CA562D" w:rsidP="00CA562D">
      <w:pPr>
        <w:rPr>
          <w:lang w:val="fi-FI"/>
        </w:rPr>
      </w:pPr>
      <w:r>
        <w:rPr>
          <w:lang w:val="fi-FI"/>
        </w:rPr>
        <w:t xml:space="preserve">Tamara on kuitenkin Demidchikinä tottunut pitämään matalampaa profiilia kuin, joten hän käyttää äänitorvenaan paikallispoliitikkoa (lobbaria) nimeltä </w:t>
      </w:r>
      <w:r>
        <w:rPr>
          <w:b/>
          <w:i/>
          <w:lang w:val="fi-FI"/>
        </w:rPr>
        <w:t>Iaison Veslic</w:t>
      </w:r>
      <w:r>
        <w:rPr>
          <w:lang w:val="fi-FI"/>
        </w:rPr>
        <w:t>. Veslic on nuoren miorylaisen biotekniikan äänitorvi, joka otaa suuria riskejä ja toivoo suuria palkkioita.</w:t>
      </w:r>
    </w:p>
    <w:p w14:paraId="6F6FDFBA" w14:textId="77777777" w:rsidR="00CA562D" w:rsidRDefault="00CA562D" w:rsidP="00CA562D">
      <w:pPr>
        <w:rPr>
          <w:lang w:val="fi-FI"/>
        </w:rPr>
      </w:pPr>
    </w:p>
    <w:p w14:paraId="31E6DD9B" w14:textId="77777777" w:rsidR="00CA562D" w:rsidRPr="00B2617C" w:rsidRDefault="00CA562D" w:rsidP="00CA562D">
      <w:pPr>
        <w:rPr>
          <w:lang w:val="fi-FI"/>
        </w:rPr>
      </w:pPr>
      <w:r>
        <w:rPr>
          <w:lang w:val="fi-FI"/>
        </w:rPr>
        <w:t xml:space="preserve">JAC on Miorylla ollut aktiivinen ainakin kuuden toimijan verran, ja nämä kuusi ovat ottaneet yhteyttä Tamaraan. Heillä on olennaisimpana vaatimuksena rajaton oikeus fabrikaattoreihin; kaikki muu seuraa tästä. Tamara itse haluaa fabrikaattoreiden lisäksi kehonsiirtoteknologian hyödyt; forkkauksesta hän ei ole niin innostunut. JAC:in ja Iaison Veslicin välit eivät ole erityisen hyvät. JAC:in puhujana toimii iäkäs anarkisti </w:t>
      </w:r>
      <w:r>
        <w:rPr>
          <w:b/>
          <w:i/>
          <w:lang w:val="fi-FI"/>
        </w:rPr>
        <w:t>Hyun-sil Park</w:t>
      </w:r>
      <w:r>
        <w:rPr>
          <w:lang w:val="fi-FI"/>
        </w:rPr>
        <w:t>.</w:t>
      </w:r>
    </w:p>
    <w:p w14:paraId="00D040AE" w14:textId="77777777" w:rsidR="00CA562D" w:rsidRDefault="00CA562D" w:rsidP="00CA562D">
      <w:pPr>
        <w:rPr>
          <w:lang w:val="fi-FI"/>
        </w:rPr>
      </w:pPr>
    </w:p>
    <w:p w14:paraId="504DFD9F" w14:textId="77777777" w:rsidR="00CA562D" w:rsidRPr="00FE26F4" w:rsidRDefault="00CA562D" w:rsidP="00CA562D">
      <w:pPr>
        <w:rPr>
          <w:lang w:val="fi-FI"/>
        </w:rPr>
      </w:pPr>
      <w:r>
        <w:rPr>
          <w:lang w:val="fi-FI"/>
        </w:rPr>
        <w:t xml:space="preserve">Autonomisteja edustaa Miorylla extropialainen Mutual Credit Bankin neuvottelija </w:t>
      </w:r>
      <w:r>
        <w:rPr>
          <w:b/>
          <w:i/>
          <w:lang w:val="fi-FI"/>
        </w:rPr>
        <w:t>Speaker Stella</w:t>
      </w:r>
      <w:r>
        <w:rPr>
          <w:lang w:val="fi-FI"/>
        </w:rPr>
        <w:t xml:space="preserve">, joka on egocastautunut paikalle, sukittunut diplomaattipodiin ja neuvottelee Tamaran kanssa puolustus-, kauppa- ja finanssiyhteistyöstä. Virallisesti autonomistit eivät ota kantaa Mioryn tilanteeseen, mutta Stellan henkilökohtainen kuuden hengen turvaryhmä on Medusan Shieldin sotilaita turvapodeissa, ja ajatustyössä auttaa infomorfina paikalla oleva Scryen AGI </w:t>
      </w:r>
      <w:r>
        <w:rPr>
          <w:b/>
          <w:i/>
          <w:lang w:val="fi-FI"/>
        </w:rPr>
        <w:t>Nikkyuu</w:t>
      </w:r>
      <w:r>
        <w:rPr>
          <w:lang w:val="fi-FI"/>
        </w:rPr>
        <w:t>.</w:t>
      </w:r>
    </w:p>
    <w:p w14:paraId="5B078F42" w14:textId="77777777" w:rsidR="00CA562D" w:rsidRDefault="00CA562D" w:rsidP="00CA562D">
      <w:pPr>
        <w:rPr>
          <w:lang w:val="fi-FI"/>
        </w:rPr>
      </w:pPr>
    </w:p>
    <w:p w14:paraId="4C0FBBC1" w14:textId="77777777" w:rsidR="00CA562D" w:rsidRPr="007A0355" w:rsidRDefault="00CA562D" w:rsidP="00CA562D">
      <w:pPr>
        <w:rPr>
          <w:lang w:val="fi-FI"/>
        </w:rPr>
      </w:pPr>
      <w:r>
        <w:rPr>
          <w:lang w:val="fi-FI"/>
        </w:rPr>
        <w:t xml:space="preserve">Teknologisella puolella toimii Kohung Corporation, jonka R&amp;D-päällikkö </w:t>
      </w:r>
      <w:r>
        <w:rPr>
          <w:b/>
          <w:i/>
          <w:lang w:val="fi-FI"/>
        </w:rPr>
        <w:t>Isabella Prieto</w:t>
      </w:r>
      <w:r>
        <w:rPr>
          <w:lang w:val="fi-FI"/>
        </w:rPr>
        <w:t xml:space="preserve"> on kehittänyt jo parin vuoden ajan jännittäviä implanttimalleja tarvittaessa auttamaan tässä projektissa. Hänen toimintansa kautta tieto on vuotanut JSFI:lle.</w:t>
      </w:r>
    </w:p>
    <w:p w14:paraId="12A2C0B8" w14:textId="77777777" w:rsidR="00CA562D" w:rsidRDefault="00CA562D" w:rsidP="00CA562D">
      <w:pPr>
        <w:rPr>
          <w:lang w:val="fi-FI"/>
        </w:rPr>
      </w:pPr>
    </w:p>
    <w:p w14:paraId="08C81203" w14:textId="77777777" w:rsidR="00CA562D" w:rsidRPr="007A0355" w:rsidRDefault="00CA562D" w:rsidP="00CA562D">
      <w:pPr>
        <w:rPr>
          <w:lang w:val="fi-FI"/>
        </w:rPr>
      </w:pPr>
      <w:r>
        <w:rPr>
          <w:lang w:val="fi-FI"/>
        </w:rPr>
        <w:t xml:space="preserve">Mioryn </w:t>
      </w:r>
      <w:r w:rsidR="00144CA1">
        <w:rPr>
          <w:lang w:val="fi-FI"/>
        </w:rPr>
        <w:t>pataljoonaa</w:t>
      </w:r>
      <w:r>
        <w:rPr>
          <w:lang w:val="fi-FI"/>
        </w:rPr>
        <w:t xml:space="preserve"> (CDC:n Mioryn </w:t>
      </w:r>
      <w:r w:rsidR="00144CA1">
        <w:rPr>
          <w:lang w:val="fi-FI"/>
        </w:rPr>
        <w:t xml:space="preserve">komppaniaa </w:t>
      </w:r>
      <w:r>
        <w:rPr>
          <w:lang w:val="fi-FI"/>
        </w:rPr>
        <w:t xml:space="preserve">sekä Keskisten kuiden laivaston 224. kiinteä patteri) johtava komentajakapteeni </w:t>
      </w:r>
      <w:r w:rsidRPr="00B07AB5">
        <w:rPr>
          <w:b/>
          <w:i/>
          <w:lang w:val="fi-FI"/>
        </w:rPr>
        <w:t>Kim</w:t>
      </w:r>
      <w:r>
        <w:rPr>
          <w:lang w:val="fi-FI"/>
        </w:rPr>
        <w:t xml:space="preserve"> on ollut memeettisen hyökkäyksen kohteena. Häntä on pommitettu täsmämeemeillä, jotka korostavat matemaattisen osaamisen tärkeyttä, kunnes hän on lopulta hankkinut Kohung Corporationin matematiikkaimplantin. Implantissa on erityispiirre: se syöttää loogiseen päättelyyn järkkymättömän uskomuksen, että Miory &gt; Tasavalta. Tästä virhepäätelmästä johtuen Kim siirtää lojaaliutensa oitis Miorylle edes menettämättä asiasta yöuniaan. Hänen varapäällikkönsä heitetään säilöön, ja komentoketjussa seuraava, kapteeniluutnantti </w:t>
      </w:r>
      <w:r>
        <w:rPr>
          <w:b/>
          <w:i/>
          <w:lang w:val="fi-FI"/>
        </w:rPr>
        <w:t>Roskov</w:t>
      </w:r>
      <w:r>
        <w:rPr>
          <w:lang w:val="fi-FI"/>
        </w:rPr>
        <w:t>, on Tamaran tosiuskovia</w:t>
      </w:r>
      <w:r w:rsidR="002A7875">
        <w:rPr>
          <w:lang w:val="fi-FI"/>
        </w:rPr>
        <w:t>, ja on järjestänyt useimmat sotilaalliset valmistelut</w:t>
      </w:r>
      <w:r>
        <w:rPr>
          <w:lang w:val="fi-FI"/>
        </w:rPr>
        <w:t>.</w:t>
      </w:r>
      <w:r w:rsidR="00144CA1">
        <w:rPr>
          <w:lang w:val="fi-FI"/>
        </w:rPr>
        <w:t xml:space="preserve"> Esikunta on hyvin lojaalia Kimille ja Roskoville, joten käytännössä koko </w:t>
      </w:r>
      <w:r w:rsidR="00BD130F">
        <w:rPr>
          <w:lang w:val="fi-FI"/>
        </w:rPr>
        <w:t>esikunta on kontrollissa.</w:t>
      </w:r>
    </w:p>
    <w:p w14:paraId="7E67B548" w14:textId="77777777" w:rsidR="00CA562D" w:rsidRDefault="00CA562D" w:rsidP="00CA562D">
      <w:pPr>
        <w:rPr>
          <w:lang w:val="fi-FI"/>
        </w:rPr>
      </w:pPr>
    </w:p>
    <w:p w14:paraId="6BA29433" w14:textId="77777777" w:rsidR="00CA562D" w:rsidRPr="004D0AA1" w:rsidRDefault="00CA562D" w:rsidP="00CA562D">
      <w:pPr>
        <w:rPr>
          <w:lang w:val="fi-FI"/>
        </w:rPr>
      </w:pPr>
      <w:r>
        <w:rPr>
          <w:lang w:val="fi-FI"/>
        </w:rPr>
        <w:t xml:space="preserve">224. kiinteää patteria johtava </w:t>
      </w:r>
      <w:r w:rsidR="00A835FB">
        <w:rPr>
          <w:lang w:val="fi-FI"/>
        </w:rPr>
        <w:t>kapteeni</w:t>
      </w:r>
      <w:r>
        <w:rPr>
          <w:lang w:val="fi-FI"/>
        </w:rPr>
        <w:t xml:space="preserve">luutnantti </w:t>
      </w:r>
      <w:r>
        <w:rPr>
          <w:b/>
          <w:i/>
          <w:lang w:val="fi-FI"/>
        </w:rPr>
        <w:t>West</w:t>
      </w:r>
      <w:r>
        <w:rPr>
          <w:lang w:val="fi-FI"/>
        </w:rPr>
        <w:t xml:space="preserve"> on napattu samalla implantilla kuin Kim, samoin kuin hänen kakkospäällikkönsä ja aseistusaliupseeristonsa.</w:t>
      </w:r>
    </w:p>
    <w:p w14:paraId="571C4AE8" w14:textId="77777777" w:rsidR="00CA562D" w:rsidRDefault="00CA562D" w:rsidP="00CA562D">
      <w:pPr>
        <w:rPr>
          <w:lang w:val="fi-FI"/>
        </w:rPr>
      </w:pPr>
    </w:p>
    <w:p w14:paraId="73729326" w14:textId="77777777" w:rsidR="00BD130F" w:rsidRPr="004350CA" w:rsidRDefault="00BD130F" w:rsidP="00CA562D">
      <w:pPr>
        <w:rPr>
          <w:lang w:val="fi-FI"/>
        </w:rPr>
      </w:pPr>
      <w:r>
        <w:rPr>
          <w:lang w:val="fi-FI"/>
        </w:rPr>
        <w:t xml:space="preserve">CDC:n kapteeniluutnantti </w:t>
      </w:r>
      <w:r w:rsidR="00BB3BCF" w:rsidRPr="00BB3BCF">
        <w:rPr>
          <w:b/>
          <w:i/>
          <w:lang w:val="fi-FI"/>
        </w:rPr>
        <w:t>Nujarava</w:t>
      </w:r>
      <w:r w:rsidR="00BB3BCF">
        <w:rPr>
          <w:b/>
          <w:i/>
          <w:lang w:val="fi-FI"/>
        </w:rPr>
        <w:t xml:space="preserve"> </w:t>
      </w:r>
      <w:r w:rsidR="00BB3BCF">
        <w:rPr>
          <w:lang w:val="fi-FI"/>
        </w:rPr>
        <w:t xml:space="preserve">ei ole </w:t>
      </w:r>
      <w:r w:rsidR="002F54A6">
        <w:rPr>
          <w:lang w:val="fi-FI"/>
        </w:rPr>
        <w:t xml:space="preserve">ottanut implanttia. Hän </w:t>
      </w:r>
      <w:r w:rsidR="00335758">
        <w:rPr>
          <w:lang w:val="fi-FI"/>
        </w:rPr>
        <w:t>on varsin uskollinen Demidchikeille, muttei ota mitään kapinaa aivan kevyesti.</w:t>
      </w:r>
      <w:r w:rsidR="004350CA">
        <w:rPr>
          <w:lang w:val="fi-FI"/>
        </w:rPr>
        <w:t xml:space="preserve"> Hänen kakkospäällikkönsä yliluutnantti </w:t>
      </w:r>
      <w:r w:rsidR="004350CA">
        <w:rPr>
          <w:b/>
          <w:i/>
          <w:lang w:val="fi-FI"/>
        </w:rPr>
        <w:t>Arcel</w:t>
      </w:r>
      <w:r w:rsidR="004350CA">
        <w:rPr>
          <w:lang w:val="fi-FI"/>
        </w:rPr>
        <w:t xml:space="preserve"> on kapinallinen ja Roskovin uskottu.</w:t>
      </w:r>
    </w:p>
    <w:p w14:paraId="0D841617" w14:textId="77777777" w:rsidR="00CA562D" w:rsidRPr="00BD31F5" w:rsidRDefault="00CA562D" w:rsidP="00CA562D">
      <w:pPr>
        <w:pStyle w:val="Heading4"/>
        <w:numPr>
          <w:ilvl w:val="3"/>
          <w:numId w:val="25"/>
        </w:numPr>
      </w:pPr>
      <w:r>
        <w:t>Valmisteluja</w:t>
      </w:r>
    </w:p>
    <w:p w14:paraId="1F501872" w14:textId="77777777" w:rsidR="00CA562D" w:rsidRDefault="00CA562D" w:rsidP="00CA562D">
      <w:pPr>
        <w:rPr>
          <w:lang w:val="fi-FI"/>
        </w:rPr>
      </w:pPr>
      <w:r>
        <w:rPr>
          <w:lang w:val="fi-FI"/>
        </w:rPr>
        <w:t xml:space="preserve">JSFI:n aliluutnantti </w:t>
      </w:r>
      <w:r>
        <w:rPr>
          <w:b/>
          <w:i/>
          <w:lang w:val="fi-FI"/>
        </w:rPr>
        <w:t>Carlos Taury</w:t>
      </w:r>
      <w:r>
        <w:rPr>
          <w:lang w:val="fi-FI"/>
        </w:rPr>
        <w:t xml:space="preserve"> oli tutkimassa JAC:in toimintaa Miorylla, mutta hän jäi kiinni </w:t>
      </w:r>
      <w:r w:rsidR="004F72CE">
        <w:rPr>
          <w:lang w:val="fi-FI"/>
        </w:rPr>
        <w:t>Arcelille</w:t>
      </w:r>
      <w:r>
        <w:rPr>
          <w:lang w:val="fi-FI"/>
        </w:rPr>
        <w:t xml:space="preserve">, joka murhautti hänet. CDC peitti hänen kuolemansa ja raportoi </w:t>
      </w:r>
      <w:r>
        <w:rPr>
          <w:lang w:val="fi-FI"/>
        </w:rPr>
        <w:lastRenderedPageBreak/>
        <w:t>sen olevan onnettomuus luolassa, joka on vasta työn alla. Tämä on hämäystä: Maury oli kyllä käynyt luolassa, mutta hänen tutkimuksensa oli muualla.</w:t>
      </w:r>
    </w:p>
    <w:p w14:paraId="5EC687B5" w14:textId="77777777" w:rsidR="00CA562D" w:rsidRDefault="00CA562D" w:rsidP="00CA562D">
      <w:pPr>
        <w:rPr>
          <w:lang w:val="fi-FI"/>
        </w:rPr>
      </w:pPr>
    </w:p>
    <w:p w14:paraId="015110BC" w14:textId="77777777" w:rsidR="00CA562D" w:rsidRDefault="00CA562D" w:rsidP="00CA562D">
      <w:pPr>
        <w:rPr>
          <w:lang w:val="fi-FI"/>
        </w:rPr>
      </w:pPr>
      <w:r>
        <w:rPr>
          <w:lang w:val="fi-FI"/>
        </w:rPr>
        <w:t>JSFI ei varsinaisesti usko hämäystä, ja on lähettänyt JSFI:n investigaattorin siviilikuljetuksella paikalle. Lisäksi tätä tukemaan on toimitettu 25 avaruusjalkaväen sotilasta. Keskisten kuiden laivastoa siirretään pois konfliktipesäkkeen läheltä.</w:t>
      </w:r>
    </w:p>
    <w:p w14:paraId="1DFBB7F1" w14:textId="77777777" w:rsidR="00CA562D" w:rsidRDefault="00CA562D" w:rsidP="00CA562D">
      <w:pPr>
        <w:rPr>
          <w:lang w:val="fi-FI"/>
        </w:rPr>
      </w:pPr>
    </w:p>
    <w:p w14:paraId="5CCC6281" w14:textId="77777777" w:rsidR="00CA562D" w:rsidRPr="00BD31F5" w:rsidRDefault="00CA562D" w:rsidP="00CA562D">
      <w:pPr>
        <w:rPr>
          <w:lang w:val="fi-FI"/>
        </w:rPr>
      </w:pPr>
      <w:r>
        <w:rPr>
          <w:lang w:val="fi-FI"/>
        </w:rPr>
        <w:t xml:space="preserve">Jaramillon tehtävä on kätkeä nämä CDC:n järjestelmistä sekä kiinnittää näiden huomio itseensä ja ryhmäänsä. Jaramillon ylemmät ovat sitä mieltä, että tilanne on </w:t>
      </w:r>
      <w:r w:rsidR="00D82B9F">
        <w:rPr>
          <w:lang w:val="fi-FI"/>
        </w:rPr>
        <w:t xml:space="preserve">vielä </w:t>
      </w:r>
      <w:r>
        <w:rPr>
          <w:lang w:val="fi-FI"/>
        </w:rPr>
        <w:t>rauhallinen; Jaramillo itse kuitenkin epäilee, että asiat saattavat olla pidemmällä, ja varautuu pahempaan. Homma onkin mennyt pipariksi: bussi, jolla JSFI:n piti saapua paikalle sai toimintahäiriön ja sen oli poikettava Sinopella. Se ei saanut ajoissa viestiä ulos, eikä Jaramillo tiedä mitä odottaa (koska hänellä ei pitäisi olla kontaktia JSFI:n ryhmään), joten hän olettaa asioiden olevan paremmin kuin ne ovat.</w:t>
      </w:r>
    </w:p>
    <w:p w14:paraId="27EBDEEC" w14:textId="77777777" w:rsidR="00CA562D" w:rsidRDefault="00CA562D" w:rsidP="00CA562D">
      <w:pPr>
        <w:rPr>
          <w:lang w:val="fi-FI"/>
        </w:rPr>
      </w:pPr>
    </w:p>
    <w:p w14:paraId="1ED3BCAF" w14:textId="77777777" w:rsidR="00CA562D" w:rsidRPr="00FC37FC" w:rsidRDefault="00CA562D" w:rsidP="00CA562D">
      <w:pPr>
        <w:rPr>
          <w:lang w:val="fi-FI"/>
        </w:rPr>
      </w:pPr>
      <w:r>
        <w:rPr>
          <w:lang w:val="fi-FI"/>
        </w:rPr>
        <w:t xml:space="preserve">Mioryn lähellä ollut hävittäjä </w:t>
      </w:r>
      <w:r>
        <w:rPr>
          <w:i/>
          <w:lang w:val="fi-FI"/>
        </w:rPr>
        <w:t>Oaxaca</w:t>
      </w:r>
      <w:r>
        <w:rPr>
          <w:lang w:val="fi-FI"/>
        </w:rPr>
        <w:t xml:space="preserve"> kutsutaan 92. hävittäjälaivueeseen. Tämä hieman sotkee Tamaran juonia, koska Oaxacan oli laskettu olevan osa Mioryn puolustusta. Todellisuudessa Oaxaca kutsuttiin pois juurikin siksi, että Keskisten kuiden laivaston luotettavuutta epäillään (ja syystä). Kuitenkin Miorylla todetaan, että Saint Sunniva on saapumassa, ja vaikka fregatti ei olekaan aivan yhtä järeä kuin hävittäjä, on sekin kuitenkin raskaasti aseistettu ja kykenevä habin lähipuolustukseen. Se vaan pitää valloittaa ensin. Tätä varten Saint Sunniva tankataan, ja tankkauksen yhteydessä alukselle astuu CDC:n ryhmä, joka pyytää tapaamista aliluutnantti Douglasin kanssa. Varomaton Douglas päästää CDC:n yliluutnantin sisään ja tulee tämän pidättämäksi.</w:t>
      </w:r>
    </w:p>
    <w:p w14:paraId="3BFA3AD9" w14:textId="77777777" w:rsidR="00CA562D" w:rsidRPr="00CA562D" w:rsidRDefault="00CA562D" w:rsidP="00CA562D">
      <w:pPr>
        <w:rPr>
          <w:lang w:val="fi-FI"/>
        </w:rPr>
      </w:pPr>
    </w:p>
    <w:p w14:paraId="09B0764B" w14:textId="77777777" w:rsidR="00F37774" w:rsidRPr="00F37774" w:rsidRDefault="00F37774" w:rsidP="00CA562D">
      <w:pPr>
        <w:pStyle w:val="Heading4"/>
        <w:numPr>
          <w:ilvl w:val="3"/>
          <w:numId w:val="25"/>
        </w:numPr>
      </w:pPr>
      <w:r w:rsidRPr="00F37774">
        <w:t>Kumous käynnistyy</w:t>
      </w:r>
    </w:p>
    <w:p w14:paraId="51B6DE75" w14:textId="77777777" w:rsidR="00F37774" w:rsidRDefault="00F37774" w:rsidP="006C6249">
      <w:pPr>
        <w:rPr>
          <w:lang w:val="fi-FI"/>
        </w:rPr>
      </w:pPr>
      <w:r>
        <w:rPr>
          <w:lang w:val="fi-FI"/>
        </w:rPr>
        <w:t xml:space="preserve">Tamara Damidchik polkaisee kumouksensa käyntiin vaivihkaa. Dacha Bezopasnost ja CDC vangitsevat kuvernöörin sekä varakuvernöörin kotiinsa. </w:t>
      </w:r>
      <w:r w:rsidR="001F7B3F">
        <w:rPr>
          <w:lang w:val="fi-FI"/>
        </w:rPr>
        <w:t xml:space="preserve">Turvaryhmä vangitaan myös; ainoastaan habitaatti-insinööri vastustaa väkivaltaisesti ja surmataan. Viestintäpäällikkö eristetään, ja Iaison Veslic ottaa hänen paikkansa. Tarkoituksena on, että Mioryn kansalaiset huomaavat mitään tapahtuneen vasta, kun </w:t>
      </w:r>
      <w:r w:rsidR="00F56E3F">
        <w:rPr>
          <w:lang w:val="fi-FI"/>
        </w:rPr>
        <w:t xml:space="preserve">aamu-uutisissa kerrotaan, että CDC on pidättänyt kuvernöörin ja varakuvernöörin epäiltynä maanpetoksesta. Iaison Veslic ja komentajakapteeni </w:t>
      </w:r>
      <w:r w:rsidR="001858D2">
        <w:rPr>
          <w:lang w:val="fi-FI"/>
        </w:rPr>
        <w:t>Kim</w:t>
      </w:r>
      <w:r w:rsidR="00F56E3F">
        <w:rPr>
          <w:lang w:val="fi-FI"/>
        </w:rPr>
        <w:t xml:space="preserve"> antavat yhdessä lausunnon</w:t>
      </w:r>
      <w:r w:rsidR="009C2FC4">
        <w:rPr>
          <w:lang w:val="fi-FI"/>
        </w:rPr>
        <w:t>, että syytä paniikkiin ei ole, mutta vaikuttaa siltä, että Tasavalta on aikonut suorittaa massiivisen sotilasoperaation Miorylla, ja Miory on päättänyt sanoa tähän "ei kiitos".</w:t>
      </w:r>
    </w:p>
    <w:p w14:paraId="6F8105B8" w14:textId="77777777" w:rsidR="00236613" w:rsidRDefault="00236613" w:rsidP="006C6249">
      <w:pPr>
        <w:rPr>
          <w:lang w:val="fi-FI"/>
        </w:rPr>
      </w:pPr>
    </w:p>
    <w:p w14:paraId="43C54E2B" w14:textId="77777777" w:rsidR="00CA562D" w:rsidRDefault="00CA562D" w:rsidP="006C6249">
      <w:pPr>
        <w:rPr>
          <w:lang w:val="fi-FI"/>
        </w:rPr>
      </w:pPr>
      <w:r>
        <w:rPr>
          <w:lang w:val="fi-FI"/>
        </w:rPr>
        <w:t xml:space="preserve">Suunnitelma on ollut tehdä tämä maaliskuun lopussa. Kuitenkin Saint Sunnivan saapuminen mutkistaa tilannetta. Fregatin on tarkoitus olla paikalla vain 24 tuntia, ja koska mitään muuta sotalaivastoa ei ole tulossa, se valloitetaan. Tavoitteena on ottaa fregatti komentoon ja pidättää vaivihkaa sen miehistö, ja seuraavan 12 tunnin aikana </w:t>
      </w:r>
      <w:r w:rsidR="007C2733">
        <w:rPr>
          <w:lang w:val="fi-FI"/>
        </w:rPr>
        <w:t>sitten ottaa kuvernööri kiinni.</w:t>
      </w:r>
    </w:p>
    <w:p w14:paraId="035497E0" w14:textId="77777777" w:rsidR="007C2733" w:rsidRDefault="007C2733" w:rsidP="006C6249">
      <w:pPr>
        <w:rPr>
          <w:lang w:val="fi-FI"/>
        </w:rPr>
      </w:pPr>
    </w:p>
    <w:p w14:paraId="5F530E17" w14:textId="77777777" w:rsidR="007C2733" w:rsidRDefault="007C2733" w:rsidP="006C6249">
      <w:pPr>
        <w:rPr>
          <w:lang w:val="fi-FI"/>
        </w:rPr>
      </w:pPr>
      <w:r>
        <w:rPr>
          <w:lang w:val="fi-FI"/>
        </w:rPr>
        <w:t>Tämä</w:t>
      </w:r>
      <w:r w:rsidR="008F7683">
        <w:rPr>
          <w:lang w:val="fi-FI"/>
        </w:rPr>
        <w:t>kin aikataulu kuitenkin menee pieleen kun Jaramillo ryhmineen puuttuu asioihin.</w:t>
      </w:r>
    </w:p>
    <w:p w14:paraId="10507E86" w14:textId="77777777" w:rsidR="00CA562D" w:rsidRDefault="00CA562D" w:rsidP="006C6249">
      <w:pPr>
        <w:rPr>
          <w:lang w:val="fi-FI"/>
        </w:rPr>
      </w:pPr>
    </w:p>
    <w:p w14:paraId="7B128FF3" w14:textId="77777777" w:rsidR="00027684" w:rsidRPr="00320F2D" w:rsidRDefault="00027684" w:rsidP="00320F2D">
      <w:pPr>
        <w:pStyle w:val="Heading3"/>
        <w:numPr>
          <w:ilvl w:val="2"/>
          <w:numId w:val="13"/>
        </w:numPr>
      </w:pPr>
      <w:r w:rsidRPr="00320F2D">
        <w:lastRenderedPageBreak/>
        <w:t xml:space="preserve">Avaruusjalkaväen </w:t>
      </w:r>
      <w:r w:rsidR="00320F2D" w:rsidRPr="00320F2D">
        <w:t>toiminta</w:t>
      </w:r>
    </w:p>
    <w:p w14:paraId="1229631A" w14:textId="77777777" w:rsidR="00320F2D" w:rsidRDefault="00320F2D" w:rsidP="006C6249">
      <w:pPr>
        <w:rPr>
          <w:lang w:val="fi-FI"/>
        </w:rPr>
      </w:pPr>
      <w:r>
        <w:rPr>
          <w:lang w:val="fi-FI"/>
        </w:rPr>
        <w:t xml:space="preserve">Lt. Garand johtaa joukkueensa Miorylle. Ryhmä hajaantuu </w:t>
      </w:r>
      <w:r w:rsidR="002B2EB7">
        <w:rPr>
          <w:lang w:val="fi-FI"/>
        </w:rPr>
        <w:t>vapaa-ajan viettoon; ensimmäisenä iltana tarkoitus on kokoontua liikuntahallilla saamassa käskyt</w:t>
      </w:r>
      <w:r w:rsidR="00BC5819">
        <w:rPr>
          <w:lang w:val="fi-FI"/>
        </w:rPr>
        <w:t xml:space="preserve"> ja vastaanottamassa varusteet.</w:t>
      </w:r>
    </w:p>
    <w:p w14:paraId="58CB9FCE" w14:textId="77777777" w:rsidR="00320F2D" w:rsidRDefault="00320F2D" w:rsidP="006C6249">
      <w:pPr>
        <w:rPr>
          <w:lang w:val="fi-FI"/>
        </w:rPr>
      </w:pPr>
    </w:p>
    <w:p w14:paraId="16BE86FE" w14:textId="77777777" w:rsidR="00236613" w:rsidRDefault="005A37BA" w:rsidP="005A37BA">
      <w:pPr>
        <w:pStyle w:val="Heading3"/>
        <w:numPr>
          <w:ilvl w:val="2"/>
          <w:numId w:val="13"/>
        </w:numPr>
      </w:pPr>
      <w:r w:rsidRPr="005A37BA">
        <w:t>Ratsia CDC:lle</w:t>
      </w:r>
    </w:p>
    <w:p w14:paraId="264D79FE" w14:textId="77777777" w:rsidR="000332D3" w:rsidRPr="000332D3" w:rsidRDefault="000332D3" w:rsidP="000332D3">
      <w:pPr>
        <w:rPr>
          <w:lang w:val="fi-FI"/>
        </w:rPr>
      </w:pPr>
      <w:r>
        <w:rPr>
          <w:i/>
          <w:lang w:val="fi-FI"/>
        </w:rPr>
        <w:t>"Kuka perkele on mennyt puoltamaan Mackayn lomahakemusta? Mä tarvitsin koko alusjärjestelmäporukan kiertoradalla korjatakseni helvetin spacemarinejen jättämiä sotkuja, mut nyt multa sit puuttuukin yksi tyyppi. Olisi edes</w:t>
      </w:r>
      <w:r w:rsidR="00494D1E">
        <w:rPr>
          <w:i/>
          <w:lang w:val="fi-FI"/>
        </w:rPr>
        <w:t xml:space="preserve"> ollut</w:t>
      </w:r>
      <w:r>
        <w:rPr>
          <w:i/>
          <w:lang w:val="fi-FI"/>
        </w:rPr>
        <w:t xml:space="preserve"> Jola Ravn, saatana."</w:t>
      </w:r>
      <w:r>
        <w:rPr>
          <w:lang w:val="fi-FI"/>
        </w:rPr>
        <w:t xml:space="preserve"> - Holst</w:t>
      </w:r>
      <w:r w:rsidR="00372FDF">
        <w:rPr>
          <w:lang w:val="fi-FI"/>
        </w:rPr>
        <w:t xml:space="preserve"> [ja lomahakemusta puolsi Halkenhvad, poliittisista syistä]</w:t>
      </w:r>
    </w:p>
    <w:p w14:paraId="054DD633" w14:textId="77777777" w:rsidR="000332D3" w:rsidRPr="000332D3" w:rsidRDefault="000332D3" w:rsidP="000332D3">
      <w:pPr>
        <w:rPr>
          <w:lang w:val="fi-FI"/>
        </w:rPr>
      </w:pPr>
    </w:p>
    <w:p w14:paraId="161F1C9A" w14:textId="77777777" w:rsidR="008F7683" w:rsidRDefault="008F7683" w:rsidP="008F7683">
      <w:pPr>
        <w:rPr>
          <w:lang w:val="fi-FI"/>
        </w:rPr>
      </w:pPr>
      <w:r>
        <w:rPr>
          <w:lang w:val="fi-FI"/>
        </w:rPr>
        <w:t>Saint Sunniva on Miorylla 24 tuntia. Sen miehistöstä vain 20 pääsee satamavapaalle</w:t>
      </w:r>
      <w:r w:rsidR="003B2D7C">
        <w:rPr>
          <w:lang w:val="fi-FI"/>
        </w:rPr>
        <w:t xml:space="preserve"> (20 ensimmäistä, jotka hakevat </w:t>
      </w:r>
      <w:r w:rsidR="00166474">
        <w:rPr>
          <w:lang w:val="fi-FI"/>
        </w:rPr>
        <w:t>vapaata</w:t>
      </w:r>
      <w:r w:rsidR="003B2D7C">
        <w:rPr>
          <w:lang w:val="fi-FI"/>
        </w:rPr>
        <w:t>)</w:t>
      </w:r>
      <w:r>
        <w:rPr>
          <w:lang w:val="fi-FI"/>
        </w:rPr>
        <w:t>. Tämän lisäksi 25 henkeä avaruusjalkaväkeä laskeutuu Miorylle, esiintyen Saint Sunnivan sotilaina, väärillä nimillä ja papereilla.</w:t>
      </w:r>
    </w:p>
    <w:p w14:paraId="4298EAA8" w14:textId="77777777" w:rsidR="008F7683" w:rsidRPr="008F7683" w:rsidRDefault="008F7683" w:rsidP="008F7683">
      <w:pPr>
        <w:rPr>
          <w:lang w:val="fi-FI"/>
        </w:rPr>
      </w:pPr>
    </w:p>
    <w:p w14:paraId="7F6EF709" w14:textId="77777777" w:rsidR="00FF67F6" w:rsidRDefault="00FF67F6" w:rsidP="00FF67F6">
      <w:pPr>
        <w:rPr>
          <w:lang w:val="fi-FI"/>
        </w:rPr>
      </w:pPr>
      <w:r>
        <w:rPr>
          <w:lang w:val="fi-FI"/>
        </w:rPr>
        <w:t xml:space="preserve">Jaramillo määrää Falkia keräämään ryhmän - 4-6 henkilöä, luotettavia ja </w:t>
      </w:r>
      <w:r w:rsidR="00226D2E">
        <w:rPr>
          <w:lang w:val="fi-FI"/>
        </w:rPr>
        <w:t>nopeasti ajattelevia, JSFI:n mandaatilla.</w:t>
      </w:r>
      <w:r w:rsidR="00216E0B">
        <w:rPr>
          <w:lang w:val="fi-FI"/>
        </w:rPr>
        <w:t xml:space="preserve"> Tehtävä on salainen</w:t>
      </w:r>
      <w:r w:rsidR="00C6171F">
        <w:rPr>
          <w:lang w:val="fi-FI"/>
        </w:rPr>
        <w:t xml:space="preserve"> ja kestää 2-3 tuntia.</w:t>
      </w:r>
    </w:p>
    <w:p w14:paraId="5F080376" w14:textId="77777777" w:rsidR="00FF67F6" w:rsidRPr="00FF67F6" w:rsidRDefault="00FF67F6" w:rsidP="00FF67F6">
      <w:pPr>
        <w:rPr>
          <w:lang w:val="fi-FI"/>
        </w:rPr>
      </w:pPr>
    </w:p>
    <w:p w14:paraId="5179B4FC" w14:textId="77777777" w:rsidR="00E53BE8" w:rsidRDefault="005A37BA" w:rsidP="006C6249">
      <w:pPr>
        <w:rPr>
          <w:lang w:val="fi-FI"/>
        </w:rPr>
      </w:pPr>
      <w:r>
        <w:rPr>
          <w:lang w:val="fi-FI"/>
        </w:rPr>
        <w:t xml:space="preserve">Jaramillo saattaa Saint Sunnivan miehistönä esiintyvät avaruusjalkaväen sotilaat Miorylle, valmiina tukemaan JSFI:n operaatiota täällä. JSFI </w:t>
      </w:r>
      <w:r w:rsidR="00095D85">
        <w:rPr>
          <w:lang w:val="fi-FI"/>
        </w:rPr>
        <w:t xml:space="preserve">on jumissa </w:t>
      </w:r>
      <w:r w:rsidR="0048457B">
        <w:rPr>
          <w:lang w:val="fi-FI"/>
        </w:rPr>
        <w:t>Garcialla (Sinope)</w:t>
      </w:r>
      <w:r>
        <w:rPr>
          <w:lang w:val="fi-FI"/>
        </w:rPr>
        <w:t xml:space="preserve">, mutta tätä Jaramillo ei tiedä. </w:t>
      </w:r>
      <w:r w:rsidR="00DF5C81">
        <w:rPr>
          <w:lang w:val="fi-FI"/>
        </w:rPr>
        <w:t xml:space="preserve">Ryhmä kokoontuu pienessä vuokratussa toimistossa X-sektorilla </w:t>
      </w:r>
      <w:r w:rsidR="00454855">
        <w:rPr>
          <w:lang w:val="fi-FI"/>
        </w:rPr>
        <w:t>Moatwalk Buildingissa. Jaramillo määrää aliupseereille väliaikaisen komission luutnanttei</w:t>
      </w:r>
      <w:r w:rsidR="00687BA4">
        <w:rPr>
          <w:lang w:val="fi-FI"/>
        </w:rPr>
        <w:t>na, ja miehistölle kersantteina; tämä siksi, ettei kukaan tulisi hyppimään nenälle.</w:t>
      </w:r>
    </w:p>
    <w:p w14:paraId="45210FB2" w14:textId="77777777" w:rsidR="00E53BE8" w:rsidRDefault="00E53BE8" w:rsidP="006C6249">
      <w:pPr>
        <w:rPr>
          <w:lang w:val="fi-FI"/>
        </w:rPr>
      </w:pPr>
    </w:p>
    <w:p w14:paraId="20640BF0" w14:textId="77777777" w:rsidR="005A37BA" w:rsidRDefault="00E53BE8" w:rsidP="006C6249">
      <w:pPr>
        <w:rPr>
          <w:lang w:val="fi-FI"/>
        </w:rPr>
      </w:pPr>
      <w:r>
        <w:rPr>
          <w:lang w:val="fi-FI"/>
        </w:rPr>
        <w:t>K</w:t>
      </w:r>
      <w:r w:rsidR="00F20F2C">
        <w:rPr>
          <w:lang w:val="fi-FI"/>
        </w:rPr>
        <w:t>un hän marssii paikalliseen CDC:n päämajaan mandaattia heilutellen, ai</w:t>
      </w:r>
      <w:r w:rsidR="00C4782B">
        <w:rPr>
          <w:lang w:val="fi-FI"/>
        </w:rPr>
        <w:t>keenaan kätkeä avaruusja</w:t>
      </w:r>
      <w:r>
        <w:rPr>
          <w:lang w:val="fi-FI"/>
        </w:rPr>
        <w:t>lkaväki CDC:n havainnoinnilta, h</w:t>
      </w:r>
      <w:r w:rsidR="00F20F2C">
        <w:rPr>
          <w:lang w:val="fi-FI"/>
        </w:rPr>
        <w:t xml:space="preserve">än astuukin räjähdysherkkään tilanteeseen. </w:t>
      </w:r>
      <w:r w:rsidR="00AF24CF">
        <w:rPr>
          <w:lang w:val="fi-FI"/>
        </w:rPr>
        <w:t>Mioryn pataljoonan v</w:t>
      </w:r>
      <w:r w:rsidR="00E56EFB">
        <w:rPr>
          <w:lang w:val="fi-FI"/>
        </w:rPr>
        <w:t xml:space="preserve">arakomentaja </w:t>
      </w:r>
      <w:r w:rsidR="008D6E61">
        <w:rPr>
          <w:lang w:val="fi-FI"/>
        </w:rPr>
        <w:t>kaptee</w:t>
      </w:r>
      <w:r w:rsidR="00055790">
        <w:rPr>
          <w:lang w:val="fi-FI"/>
        </w:rPr>
        <w:t xml:space="preserve">niluutnantti </w:t>
      </w:r>
      <w:r w:rsidR="00E56EFB" w:rsidRPr="007C211A">
        <w:rPr>
          <w:b/>
          <w:i/>
          <w:lang w:val="fi-FI"/>
        </w:rPr>
        <w:t>Roskov</w:t>
      </w:r>
      <w:r w:rsidR="00E56EFB">
        <w:rPr>
          <w:lang w:val="fi-FI"/>
        </w:rPr>
        <w:t xml:space="preserve"> </w:t>
      </w:r>
      <w:r w:rsidR="00FF67F6">
        <w:rPr>
          <w:lang w:val="fi-FI"/>
        </w:rPr>
        <w:t>ei aio päästää Jaramilloa ja hänen ryhmäänsä käsiksi CDC:n materiaaliin, joten hän määrää heidät pidätettäviksi.</w:t>
      </w:r>
      <w:r w:rsidR="00C4782B">
        <w:rPr>
          <w:lang w:val="fi-FI"/>
        </w:rPr>
        <w:t xml:space="preserve"> Jaramillo kuitenkin onnistuu hämmentämään tilannetta niin paljon, että </w:t>
      </w:r>
      <w:r w:rsidR="00F40317">
        <w:rPr>
          <w:lang w:val="fi-FI"/>
        </w:rPr>
        <w:t>ryhmä pääsee sisään tietotekniikkakeskukseen.</w:t>
      </w:r>
      <w:r w:rsidR="00025BD2">
        <w:rPr>
          <w:lang w:val="fi-FI"/>
        </w:rPr>
        <w:t xml:space="preserve"> Vasta tässä vaiheessa sana tulee Roskoville, joka komentaa JSFI:n ryhmän pidätettäväksi.</w:t>
      </w:r>
    </w:p>
    <w:p w14:paraId="392ABBB9" w14:textId="77777777" w:rsidR="0026356D" w:rsidRDefault="0026356D" w:rsidP="006C6249">
      <w:pPr>
        <w:rPr>
          <w:lang w:val="fi-FI"/>
        </w:rPr>
      </w:pPr>
    </w:p>
    <w:p w14:paraId="37707143" w14:textId="77777777" w:rsidR="0026356D" w:rsidRDefault="0026356D" w:rsidP="006C6249">
      <w:pPr>
        <w:rPr>
          <w:lang w:val="fi-FI"/>
        </w:rPr>
      </w:pPr>
      <w:r>
        <w:rPr>
          <w:lang w:val="fi-FI"/>
        </w:rPr>
        <w:t xml:space="preserve">CDC:n päämaja sijaitsee A-sektorilla, </w:t>
      </w:r>
      <w:r w:rsidR="00090E5D">
        <w:rPr>
          <w:lang w:val="fi-FI"/>
        </w:rPr>
        <w:t xml:space="preserve">kallioseinässä. </w:t>
      </w:r>
      <w:r w:rsidR="00F35BAE">
        <w:rPr>
          <w:lang w:val="fi-FI"/>
        </w:rPr>
        <w:t>Sen tietotekniikkakeskus on toisessa kerroksessa</w:t>
      </w:r>
      <w:r w:rsidR="00C4782B">
        <w:rPr>
          <w:lang w:val="fi-FI"/>
        </w:rPr>
        <w:t xml:space="preserve">. </w:t>
      </w:r>
      <w:r w:rsidR="00AB7F9E">
        <w:rPr>
          <w:lang w:val="fi-FI"/>
        </w:rPr>
        <w:t xml:space="preserve">Kun Jaramillo ryhmineen saapuu sisään, vastaanotto on aluksi asentoon hyppäävä: JSFI </w:t>
      </w:r>
      <w:r w:rsidR="00CF1785">
        <w:rPr>
          <w:lang w:val="fi-FI"/>
        </w:rPr>
        <w:t xml:space="preserve">on organisaatio, jota asevoimissa olevat </w:t>
      </w:r>
      <w:r w:rsidR="00F40317">
        <w:rPr>
          <w:lang w:val="fi-FI"/>
        </w:rPr>
        <w:t>pelkäävät ja kunnioittavat.</w:t>
      </w:r>
      <w:r w:rsidR="00EF51C7">
        <w:rPr>
          <w:lang w:val="fi-FI"/>
        </w:rPr>
        <w:t xml:space="preserve"> Niinpä komento </w:t>
      </w:r>
      <w:r w:rsidR="0070463B">
        <w:rPr>
          <w:lang w:val="fi-FI"/>
        </w:rPr>
        <w:t xml:space="preserve">pidättää tiedusteluhenkilöt </w:t>
      </w:r>
      <w:r w:rsidR="00AF24CF">
        <w:rPr>
          <w:lang w:val="fi-FI"/>
        </w:rPr>
        <w:t xml:space="preserve">toteutetaan nykien. Kapteeniluutnantti Nujarava ei ole itse paikalla (hän on </w:t>
      </w:r>
      <w:r w:rsidR="0025782C">
        <w:rPr>
          <w:lang w:val="fi-FI"/>
        </w:rPr>
        <w:t xml:space="preserve">esikunnassa </w:t>
      </w:r>
      <w:r w:rsidR="00AF24CF">
        <w:rPr>
          <w:lang w:val="fi-FI"/>
        </w:rPr>
        <w:t xml:space="preserve">saamassa brieffausta operaatioon kuvernööriä vastaan), </w:t>
      </w:r>
      <w:r w:rsidR="00DD4065">
        <w:rPr>
          <w:lang w:val="fi-FI"/>
        </w:rPr>
        <w:t xml:space="preserve">komennossa on yliluutnantti </w:t>
      </w:r>
      <w:r w:rsidR="00DD4065">
        <w:rPr>
          <w:b/>
          <w:i/>
          <w:lang w:val="fi-FI"/>
        </w:rPr>
        <w:t>Arcel</w:t>
      </w:r>
      <w:r w:rsidR="0064563D">
        <w:rPr>
          <w:lang w:val="fi-FI"/>
        </w:rPr>
        <w:t>.</w:t>
      </w:r>
    </w:p>
    <w:p w14:paraId="6FB5F4FF" w14:textId="77777777" w:rsidR="0064563D" w:rsidRDefault="0064563D" w:rsidP="006C6249">
      <w:pPr>
        <w:rPr>
          <w:lang w:val="fi-FI"/>
        </w:rPr>
      </w:pPr>
    </w:p>
    <w:p w14:paraId="3284DCCA" w14:textId="77777777" w:rsidR="0064563D" w:rsidRDefault="00A4261F" w:rsidP="006C6249">
      <w:pPr>
        <w:rPr>
          <w:lang w:val="fi-FI"/>
        </w:rPr>
      </w:pPr>
      <w:r>
        <w:rPr>
          <w:lang w:val="fi-FI"/>
        </w:rPr>
        <w:t xml:space="preserve">Päämajassa on paikalla </w:t>
      </w:r>
      <w:r w:rsidR="00623ABF">
        <w:rPr>
          <w:lang w:val="fi-FI"/>
        </w:rPr>
        <w:t xml:space="preserve">60 CDC:n henkilöä, joista kuitenkin 30 on lepovuorossa. Hereilläolijoista vain 15 on </w:t>
      </w:r>
      <w:r w:rsidR="002D5BBE">
        <w:rPr>
          <w:lang w:val="fi-FI"/>
        </w:rPr>
        <w:t>kunnolla taistelukoulutettuja.</w:t>
      </w:r>
      <w:r w:rsidR="00641894">
        <w:rPr>
          <w:lang w:val="fi-FI"/>
        </w:rPr>
        <w:t xml:space="preserve"> </w:t>
      </w:r>
      <w:r w:rsidR="002B4121">
        <w:rPr>
          <w:lang w:val="fi-FI"/>
        </w:rPr>
        <w:t>JSFI:n pelottava maine helpottaa tässä.</w:t>
      </w:r>
    </w:p>
    <w:p w14:paraId="2E16F87E" w14:textId="77777777" w:rsidR="00E37890" w:rsidRDefault="00E37890" w:rsidP="006C6249">
      <w:pPr>
        <w:rPr>
          <w:lang w:val="fi-FI"/>
        </w:rPr>
      </w:pPr>
    </w:p>
    <w:p w14:paraId="4247BBB6" w14:textId="77777777" w:rsidR="00E37890" w:rsidRPr="00E37890" w:rsidRDefault="00E37890" w:rsidP="00E37890">
      <w:pPr>
        <w:pStyle w:val="Heading4"/>
        <w:numPr>
          <w:ilvl w:val="3"/>
          <w:numId w:val="13"/>
        </w:numPr>
        <w:rPr>
          <w:lang w:val="fi-FI"/>
        </w:rPr>
      </w:pPr>
      <w:r w:rsidRPr="00E37890">
        <w:rPr>
          <w:lang w:val="fi-FI"/>
        </w:rPr>
        <w:t>CDC:n rakenne</w:t>
      </w:r>
    </w:p>
    <w:p w14:paraId="54F908F6" w14:textId="77777777" w:rsidR="00E37890" w:rsidRDefault="009A1A05" w:rsidP="006C6249">
      <w:pPr>
        <w:rPr>
          <w:lang w:val="fi-FI"/>
        </w:rPr>
      </w:pPr>
      <w:r w:rsidRPr="009A1A05">
        <w:rPr>
          <w:u w:val="single"/>
          <w:lang w:val="fi-FI"/>
        </w:rPr>
        <w:t>Yleisölle avoimet tilat</w:t>
      </w:r>
      <w:r>
        <w:rPr>
          <w:lang w:val="fi-FI"/>
        </w:rPr>
        <w:t xml:space="preserve"> (rekrytointi, ilmoitukset, lupa-asiat) on uloin vyöhyke. Se on </w:t>
      </w:r>
      <w:r>
        <w:rPr>
          <w:lang w:val="fi-FI"/>
        </w:rPr>
        <w:lastRenderedPageBreak/>
        <w:t>kahdessa kerroksessa heti sisäänkäynnin jälkeen. Siellä palvelee kaiken aikaa 2-4 CDC:n asiakaspalvelijaa. Heillä</w:t>
      </w:r>
      <w:r w:rsidR="00FC6612">
        <w:rPr>
          <w:lang w:val="fi-FI"/>
        </w:rPr>
        <w:t xml:space="preserve"> </w:t>
      </w:r>
      <w:r>
        <w:rPr>
          <w:lang w:val="fi-FI"/>
        </w:rPr>
        <w:t xml:space="preserve">on LTL-aseet ja </w:t>
      </w:r>
      <w:r w:rsidR="00334D6E">
        <w:rPr>
          <w:lang w:val="fi-FI"/>
        </w:rPr>
        <w:t>panssariliivit.</w:t>
      </w:r>
      <w:r w:rsidR="00FC6612">
        <w:rPr>
          <w:lang w:val="fi-FI"/>
        </w:rPr>
        <w:t xml:space="preserve"> Sisääntulijat skannataan huomaamattomasti aseiden varalta, mutta oikeasti täällä ei juuri koskaan ole mitään hämminkiä.</w:t>
      </w:r>
    </w:p>
    <w:p w14:paraId="70D9A905" w14:textId="77777777" w:rsidR="00FC6612" w:rsidRDefault="00FC6612" w:rsidP="006C6249">
      <w:pPr>
        <w:rPr>
          <w:lang w:val="fi-FI"/>
        </w:rPr>
      </w:pPr>
    </w:p>
    <w:p w14:paraId="693614FB" w14:textId="77777777" w:rsidR="00FC6612" w:rsidRDefault="00FC6612" w:rsidP="006C6249">
      <w:pPr>
        <w:rPr>
          <w:lang w:val="fi-FI"/>
        </w:rPr>
      </w:pPr>
      <w:r>
        <w:rPr>
          <w:lang w:val="fi-FI"/>
        </w:rPr>
        <w:t>Avoimista tiloista pääsee turvamuurin läpi eteenpäin. Turvamuurin voi läpäistä ainoastaan kulkukortilla ja biometriikalla. JSFI:llä ei ole mitään overridea tähän; kulkukortti on saatava.</w:t>
      </w:r>
    </w:p>
    <w:p w14:paraId="5ACFDE3D" w14:textId="77777777" w:rsidR="00FC6612" w:rsidRDefault="00FC6612" w:rsidP="006C6249">
      <w:pPr>
        <w:rPr>
          <w:lang w:val="fi-FI"/>
        </w:rPr>
      </w:pPr>
    </w:p>
    <w:p w14:paraId="738DAA11" w14:textId="77777777" w:rsidR="00FC6612" w:rsidRDefault="00FC6612" w:rsidP="006C6249">
      <w:pPr>
        <w:rPr>
          <w:lang w:val="fi-FI"/>
        </w:rPr>
      </w:pPr>
      <w:r>
        <w:rPr>
          <w:u w:val="single"/>
          <w:lang w:val="fi-FI"/>
        </w:rPr>
        <w:t>Keskusristeys</w:t>
      </w:r>
      <w:r>
        <w:rPr>
          <w:lang w:val="fi-FI"/>
        </w:rPr>
        <w:t xml:space="preserve"> on kulkutie muihin osiin.</w:t>
      </w:r>
    </w:p>
    <w:p w14:paraId="1CC23B33" w14:textId="77777777" w:rsidR="00FC6612" w:rsidRDefault="00FC6612" w:rsidP="006C6249">
      <w:pPr>
        <w:rPr>
          <w:lang w:val="fi-FI"/>
        </w:rPr>
      </w:pPr>
    </w:p>
    <w:p w14:paraId="6265D217" w14:textId="77777777" w:rsidR="00FC6612" w:rsidRPr="00FC6612" w:rsidRDefault="00FC6612" w:rsidP="006C6249">
      <w:pPr>
        <w:rPr>
          <w:lang w:val="fi-FI"/>
        </w:rPr>
      </w:pPr>
      <w:r>
        <w:rPr>
          <w:u w:val="single"/>
          <w:lang w:val="fi-FI"/>
        </w:rPr>
        <w:t>Toimisto</w:t>
      </w:r>
      <w:r>
        <w:rPr>
          <w:lang w:val="fi-FI"/>
        </w:rPr>
        <w:t xml:space="preserve"> sisältää normaalit toimistotilat.</w:t>
      </w:r>
    </w:p>
    <w:p w14:paraId="7739AFE4" w14:textId="77777777" w:rsidR="00FC6612" w:rsidRDefault="00FC6612" w:rsidP="006C6249">
      <w:pPr>
        <w:rPr>
          <w:u w:val="single"/>
          <w:lang w:val="fi-FI"/>
        </w:rPr>
      </w:pPr>
    </w:p>
    <w:p w14:paraId="7B1DC179" w14:textId="77777777" w:rsidR="00FC6612" w:rsidRDefault="00F16381" w:rsidP="006C6249">
      <w:pPr>
        <w:rPr>
          <w:lang w:val="fi-FI"/>
        </w:rPr>
      </w:pPr>
      <w:r>
        <w:rPr>
          <w:u w:val="single"/>
          <w:lang w:val="fi-FI"/>
        </w:rPr>
        <w:t>Majoitus</w:t>
      </w:r>
      <w:r>
        <w:rPr>
          <w:lang w:val="fi-FI"/>
        </w:rPr>
        <w:t xml:space="preserve"> on asuinpaikka päivystäjille / asepalvelusta suorittaville.</w:t>
      </w:r>
    </w:p>
    <w:p w14:paraId="3F9444B4" w14:textId="77777777" w:rsidR="00F16381" w:rsidRDefault="00F16381" w:rsidP="006C6249">
      <w:pPr>
        <w:rPr>
          <w:lang w:val="fi-FI"/>
        </w:rPr>
      </w:pPr>
    </w:p>
    <w:p w14:paraId="361C9012" w14:textId="77777777" w:rsidR="00F16381" w:rsidRDefault="00F16381" w:rsidP="006C6249">
      <w:pPr>
        <w:rPr>
          <w:lang w:val="fi-FI"/>
        </w:rPr>
      </w:pPr>
      <w:r>
        <w:rPr>
          <w:u w:val="single"/>
          <w:lang w:val="fi-FI"/>
        </w:rPr>
        <w:t>Koulutus</w:t>
      </w:r>
      <w:r>
        <w:rPr>
          <w:lang w:val="fi-FI"/>
        </w:rPr>
        <w:t xml:space="preserve"> sisältää luokkahuoneet, liikuntas</w:t>
      </w:r>
      <w:r w:rsidR="004B24EC">
        <w:rPr>
          <w:lang w:val="fi-FI"/>
        </w:rPr>
        <w:t>alin yms. Ampumarata on toisaalla.</w:t>
      </w:r>
    </w:p>
    <w:p w14:paraId="00CFE4D9" w14:textId="77777777" w:rsidR="004B24EC" w:rsidRDefault="004B24EC" w:rsidP="006C6249">
      <w:pPr>
        <w:rPr>
          <w:lang w:val="fi-FI"/>
        </w:rPr>
      </w:pPr>
    </w:p>
    <w:p w14:paraId="428B184C" w14:textId="77777777" w:rsidR="004B24EC" w:rsidRDefault="004B24EC" w:rsidP="006C6249">
      <w:pPr>
        <w:rPr>
          <w:lang w:val="fi-FI"/>
        </w:rPr>
      </w:pPr>
      <w:r>
        <w:rPr>
          <w:u w:val="single"/>
          <w:lang w:val="fi-FI"/>
        </w:rPr>
        <w:t>Infra</w:t>
      </w:r>
      <w:r>
        <w:rPr>
          <w:lang w:val="fi-FI"/>
        </w:rPr>
        <w:t xml:space="preserve"> sisältää tietokonekeskuksen, generaattorin yms.</w:t>
      </w:r>
    </w:p>
    <w:p w14:paraId="6D2FEFAD" w14:textId="77777777" w:rsidR="004B24EC" w:rsidRDefault="004B24EC" w:rsidP="006C6249">
      <w:pPr>
        <w:rPr>
          <w:lang w:val="fi-FI"/>
        </w:rPr>
      </w:pPr>
    </w:p>
    <w:p w14:paraId="630AC3DF" w14:textId="77777777" w:rsidR="004B24EC" w:rsidRDefault="004B24EC" w:rsidP="006C6249">
      <w:pPr>
        <w:rPr>
          <w:lang w:val="fi-FI"/>
        </w:rPr>
      </w:pPr>
      <w:r>
        <w:rPr>
          <w:u w:val="single"/>
          <w:lang w:val="fi-FI"/>
        </w:rPr>
        <w:t>Varasto</w:t>
      </w:r>
      <w:r>
        <w:rPr>
          <w:lang w:val="fi-FI"/>
        </w:rPr>
        <w:t xml:space="preserve"> on, yllättäen, asevarasto.</w:t>
      </w:r>
      <w:r w:rsidR="00037632">
        <w:rPr>
          <w:lang w:val="fi-FI"/>
        </w:rPr>
        <w:t xml:space="preserve"> Siellä ovat myös dronet.</w:t>
      </w:r>
    </w:p>
    <w:p w14:paraId="2F091DF3" w14:textId="77777777" w:rsidR="005A6EED" w:rsidRDefault="005A6EED" w:rsidP="006C6249">
      <w:pPr>
        <w:rPr>
          <w:lang w:val="fi-FI"/>
        </w:rPr>
      </w:pPr>
    </w:p>
    <w:p w14:paraId="0BCEC840" w14:textId="77777777" w:rsidR="005A6EED" w:rsidRPr="005A6EED" w:rsidRDefault="005A6EED" w:rsidP="006C6249">
      <w:pPr>
        <w:rPr>
          <w:lang w:val="fi-FI"/>
        </w:rPr>
      </w:pPr>
      <w:r>
        <w:rPr>
          <w:u w:val="single"/>
          <w:lang w:val="fi-FI"/>
        </w:rPr>
        <w:t>Autotalli</w:t>
      </w:r>
      <w:r>
        <w:rPr>
          <w:lang w:val="fi-FI"/>
        </w:rPr>
        <w:t xml:space="preserve"> </w:t>
      </w:r>
      <w:r w:rsidR="00037632">
        <w:rPr>
          <w:lang w:val="fi-FI"/>
        </w:rPr>
        <w:t>toimii varastona miehistönkuljetusajoneuvoille.</w:t>
      </w:r>
    </w:p>
    <w:p w14:paraId="16E4F1FB" w14:textId="77777777" w:rsidR="004B24EC" w:rsidRDefault="004B24EC" w:rsidP="006C6249">
      <w:pPr>
        <w:rPr>
          <w:lang w:val="fi-FI"/>
        </w:rPr>
      </w:pPr>
    </w:p>
    <w:p w14:paraId="6823DC89" w14:textId="77777777" w:rsidR="004B24EC" w:rsidRDefault="004B24EC" w:rsidP="006C6249">
      <w:pPr>
        <w:rPr>
          <w:lang w:val="fi-FI"/>
        </w:rPr>
      </w:pPr>
      <w:r>
        <w:rPr>
          <w:u w:val="single"/>
          <w:lang w:val="fi-FI"/>
        </w:rPr>
        <w:t>Turva #1</w:t>
      </w:r>
      <w:r>
        <w:rPr>
          <w:lang w:val="fi-FI"/>
        </w:rPr>
        <w:t xml:space="preserve"> sisältää pidätyssellit yms. Se sijaitsee alaspäin keskusristeyksestä.</w:t>
      </w:r>
    </w:p>
    <w:p w14:paraId="42D05002" w14:textId="77777777" w:rsidR="004B24EC" w:rsidRDefault="004B24EC" w:rsidP="006C6249">
      <w:pPr>
        <w:rPr>
          <w:lang w:val="fi-FI"/>
        </w:rPr>
      </w:pPr>
    </w:p>
    <w:p w14:paraId="4C9A2734" w14:textId="77777777" w:rsidR="004B24EC" w:rsidRDefault="004B24EC" w:rsidP="006C6249">
      <w:pPr>
        <w:rPr>
          <w:lang w:val="fi-FI"/>
        </w:rPr>
      </w:pPr>
      <w:r>
        <w:rPr>
          <w:u w:val="single"/>
          <w:lang w:val="fi-FI"/>
        </w:rPr>
        <w:t>Turva #2</w:t>
      </w:r>
      <w:r>
        <w:rPr>
          <w:lang w:val="fi-FI"/>
        </w:rPr>
        <w:t xml:space="preserve"> sisältää pitäkaikaiset säilöt, eristyssellit ja vastaavat. Se on alin kerros.</w:t>
      </w:r>
    </w:p>
    <w:p w14:paraId="50DEE4DC" w14:textId="77777777" w:rsidR="00164C56" w:rsidRDefault="00164C56" w:rsidP="006C6249">
      <w:pPr>
        <w:rPr>
          <w:lang w:val="fi-FI"/>
        </w:rPr>
      </w:pPr>
    </w:p>
    <w:p w14:paraId="11FEA624" w14:textId="77777777" w:rsidR="00F37774" w:rsidRDefault="00F37774" w:rsidP="006C6249">
      <w:pPr>
        <w:rPr>
          <w:lang w:val="fi-FI"/>
        </w:rPr>
      </w:pPr>
    </w:p>
    <w:p w14:paraId="71385ADD" w14:textId="77777777" w:rsidR="005A6EED" w:rsidRDefault="005A6EED" w:rsidP="006C6249">
      <w:pPr>
        <w:rPr>
          <w:lang w:val="fi-FI"/>
        </w:rPr>
      </w:pPr>
      <w:r>
        <w:rPr>
          <w:lang w:val="fi-FI"/>
        </w:rPr>
        <w:t xml:space="preserve">Sisäänkäyntejä on neljä: pääsisäänkäynnit yleistilan kautta, henkilökunnan sisäänkäynnit toimistoblokkiin, </w:t>
      </w:r>
      <w:r w:rsidR="00300ABE">
        <w:rPr>
          <w:lang w:val="fi-FI"/>
        </w:rPr>
        <w:t xml:space="preserve">autotallin omat ovet, sekä </w:t>
      </w:r>
      <w:r w:rsidR="00AE5145">
        <w:rPr>
          <w:lang w:val="fi-FI"/>
        </w:rPr>
        <w:t>asuinblokista</w:t>
      </w:r>
      <w:r w:rsidR="00300ABE">
        <w:rPr>
          <w:lang w:val="fi-FI"/>
        </w:rPr>
        <w:t xml:space="preserve"> hissi ja portaat suoraan </w:t>
      </w:r>
      <w:r w:rsidR="00AE5145">
        <w:rPr>
          <w:lang w:val="fi-FI"/>
        </w:rPr>
        <w:t>monorailasemalle</w:t>
      </w:r>
      <w:r w:rsidR="00300ABE">
        <w:rPr>
          <w:lang w:val="fi-FI"/>
        </w:rPr>
        <w:t>.</w:t>
      </w:r>
      <w:r w:rsidR="00DB4385">
        <w:rPr>
          <w:lang w:val="fi-FI"/>
        </w:rPr>
        <w:t xml:space="preserve"> </w:t>
      </w:r>
      <w:r w:rsidR="00AE5145">
        <w:rPr>
          <w:lang w:val="fi-FI"/>
        </w:rPr>
        <w:t xml:space="preserve">Tätä sisäänkäyntiä </w:t>
      </w:r>
      <w:r w:rsidR="00DB4385">
        <w:rPr>
          <w:lang w:val="fi-FI"/>
        </w:rPr>
        <w:t xml:space="preserve">henkilökunta käyttää </w:t>
      </w:r>
      <w:r w:rsidR="00AE5145">
        <w:rPr>
          <w:lang w:val="fi-FI"/>
        </w:rPr>
        <w:t>käydäkseen syömässä tai baarissa.</w:t>
      </w:r>
    </w:p>
    <w:p w14:paraId="1A02BB6F" w14:textId="77777777" w:rsidR="00F84BA4" w:rsidRDefault="00F84BA4" w:rsidP="006C6249">
      <w:pPr>
        <w:rPr>
          <w:lang w:val="fi-FI"/>
        </w:rPr>
      </w:pPr>
    </w:p>
    <w:p w14:paraId="75DD6192" w14:textId="77777777" w:rsidR="00F84BA4" w:rsidRPr="00356E46" w:rsidRDefault="00356E46" w:rsidP="00356E46">
      <w:pPr>
        <w:pStyle w:val="Heading4"/>
        <w:numPr>
          <w:ilvl w:val="3"/>
          <w:numId w:val="13"/>
        </w:numPr>
        <w:rPr>
          <w:lang w:val="fi-FI"/>
        </w:rPr>
      </w:pPr>
      <w:r w:rsidRPr="00356E46">
        <w:rPr>
          <w:lang w:val="fi-FI"/>
        </w:rPr>
        <w:t>CDC vs JSFI</w:t>
      </w:r>
    </w:p>
    <w:p w14:paraId="48F50C7C" w14:textId="77777777" w:rsidR="00356E46" w:rsidRDefault="001032A6" w:rsidP="006C6249">
      <w:pPr>
        <w:rPr>
          <w:lang w:val="fi-FI"/>
        </w:rPr>
      </w:pPr>
      <w:r>
        <w:rPr>
          <w:lang w:val="fi-FI"/>
        </w:rPr>
        <w:t xml:space="preserve">CDC on tottunut pelaamaan auktoriteetilla, joten Arcelin ensimmäinen vaatimus on lähettää roverdrone </w:t>
      </w:r>
      <w:r w:rsidR="00D26665">
        <w:rPr>
          <w:lang w:val="fi-FI"/>
        </w:rPr>
        <w:t>riisumaan JSFI:n aseista. Samalla hän lähettää kuuden miliisin partion blokkaamaan mahdollisia yrityksiä murtautua ulos (aseina mikroaaltokuumentimet ja pistoolit) ja menee itse kolmen muun miliisin kanssa pukeutumaan kevysiin rynnäkköpanssareihin.</w:t>
      </w:r>
    </w:p>
    <w:p w14:paraId="7BECC0FE" w14:textId="77777777" w:rsidR="00D26665" w:rsidRDefault="00D26665" w:rsidP="006C6249">
      <w:pPr>
        <w:rPr>
          <w:lang w:val="fi-FI"/>
        </w:rPr>
      </w:pPr>
    </w:p>
    <w:p w14:paraId="44B4C935" w14:textId="77777777" w:rsidR="00D26665" w:rsidRDefault="00D26665" w:rsidP="006C6249">
      <w:pPr>
        <w:rPr>
          <w:lang w:val="fi-FI"/>
        </w:rPr>
      </w:pPr>
      <w:r>
        <w:rPr>
          <w:lang w:val="fi-FI"/>
        </w:rPr>
        <w:t xml:space="preserve">Pahin pulma tässä on, että JSFI istuu CDC:n turvajärjestelmien päällä. </w:t>
      </w:r>
      <w:r w:rsidR="0013099B">
        <w:rPr>
          <w:lang w:val="fi-FI"/>
        </w:rPr>
        <w:t>Sieltä pystytään kontrolloimaan palonsammuttimia, droneja, kaikkia ovia, sisäistä viestintää jne. Taktisesti paras siirto on ottaa roverdronet kontrolliin ja käyttää niitä m</w:t>
      </w:r>
      <w:r w:rsidR="000A2816">
        <w:rPr>
          <w:lang w:val="fi-FI"/>
        </w:rPr>
        <w:t>urtautumaan ulos. Asemalla on 10 dronea.</w:t>
      </w:r>
    </w:p>
    <w:p w14:paraId="6697D6AF" w14:textId="77777777" w:rsidR="00F37774" w:rsidRDefault="00F37774" w:rsidP="006C6249">
      <w:pPr>
        <w:rPr>
          <w:lang w:val="fi-FI"/>
        </w:rPr>
      </w:pPr>
    </w:p>
    <w:p w14:paraId="6A13EF02" w14:textId="77777777" w:rsidR="00D0184A" w:rsidRDefault="00D0184A" w:rsidP="006C6249">
      <w:pPr>
        <w:rPr>
          <w:lang w:val="fi-FI"/>
        </w:rPr>
      </w:pPr>
      <w:r>
        <w:rPr>
          <w:lang w:val="fi-FI"/>
        </w:rPr>
        <w:t>CDC:n preferenssi o</w:t>
      </w:r>
      <w:r w:rsidR="00546F99">
        <w:rPr>
          <w:lang w:val="fi-FI"/>
        </w:rPr>
        <w:t>n ottaa JSFI kiinni elävänä.</w:t>
      </w:r>
    </w:p>
    <w:p w14:paraId="19C50E19" w14:textId="77777777" w:rsidR="00546F99" w:rsidRDefault="00546F99" w:rsidP="006C6249">
      <w:pPr>
        <w:rPr>
          <w:lang w:val="fi-FI"/>
        </w:rPr>
      </w:pPr>
    </w:p>
    <w:p w14:paraId="37BA9DEA" w14:textId="77777777" w:rsidR="00546F99" w:rsidRDefault="00546F99" w:rsidP="006C6249">
      <w:pPr>
        <w:rPr>
          <w:lang w:val="fi-FI"/>
        </w:rPr>
      </w:pPr>
      <w:r>
        <w:rPr>
          <w:lang w:val="fi-FI"/>
        </w:rPr>
        <w:t xml:space="preserve">Mikäli porukka on muuten jäämässä kiinni, Jaramillo hätistää </w:t>
      </w:r>
      <w:r w:rsidR="00414BF3">
        <w:rPr>
          <w:lang w:val="fi-FI"/>
        </w:rPr>
        <w:t xml:space="preserve">kaikki pois ja tekee heroic sacrificen (hänellä on kuorinippu ja viimeisin backup on </w:t>
      </w:r>
      <w:r w:rsidR="00B755BA">
        <w:rPr>
          <w:lang w:val="fi-FI"/>
        </w:rPr>
        <w:t>uudeltavuodelta).</w:t>
      </w:r>
    </w:p>
    <w:p w14:paraId="0D48E2C4" w14:textId="77777777" w:rsidR="00B755BA" w:rsidRDefault="00B755BA" w:rsidP="006C6249">
      <w:pPr>
        <w:rPr>
          <w:lang w:val="fi-FI"/>
        </w:rPr>
      </w:pPr>
    </w:p>
    <w:p w14:paraId="40303AFE" w14:textId="77777777" w:rsidR="00B755BA" w:rsidRPr="005901DE" w:rsidRDefault="005901DE" w:rsidP="005901DE">
      <w:pPr>
        <w:pStyle w:val="Heading3"/>
        <w:numPr>
          <w:ilvl w:val="2"/>
          <w:numId w:val="13"/>
        </w:numPr>
      </w:pPr>
      <w:r w:rsidRPr="005901DE">
        <w:t>Tuokaa JSFI:n upseerin pää</w:t>
      </w:r>
    </w:p>
    <w:p w14:paraId="1553E82F" w14:textId="77777777" w:rsidR="005901DE" w:rsidRDefault="005901DE" w:rsidP="006C6249">
      <w:pPr>
        <w:rPr>
          <w:lang w:val="fi-FI"/>
        </w:rPr>
      </w:pPr>
      <w:r>
        <w:rPr>
          <w:lang w:val="fi-FI"/>
        </w:rPr>
        <w:t>JSFI:ltä pakenemisen jälkeen ilmeisin tukikohta on X-sektorin toimisto. Varatukikohta on V-sektorin pienempi toimisto.</w:t>
      </w:r>
      <w:r w:rsidR="00733609">
        <w:rPr>
          <w:lang w:val="fi-FI"/>
        </w:rPr>
        <w:t xml:space="preserve"> Molemmat on varattu peitehenkilöllisyydellä, joten niitä ei löydy systeemistä helpolla.</w:t>
      </w:r>
      <w:r w:rsidR="0074289F">
        <w:rPr>
          <w:lang w:val="fi-FI"/>
        </w:rPr>
        <w:t xml:space="preserve"> </w:t>
      </w:r>
    </w:p>
    <w:p w14:paraId="4EFF189B" w14:textId="77777777" w:rsidR="00733609" w:rsidRDefault="00733609" w:rsidP="006C6249">
      <w:pPr>
        <w:rPr>
          <w:lang w:val="fi-FI"/>
        </w:rPr>
      </w:pPr>
    </w:p>
    <w:p w14:paraId="2B5FE1BB" w14:textId="77777777" w:rsidR="00733609" w:rsidRDefault="00733609" w:rsidP="006C6249">
      <w:pPr>
        <w:rPr>
          <w:lang w:val="fi-FI"/>
        </w:rPr>
      </w:pPr>
      <w:r>
        <w:rPr>
          <w:lang w:val="fi-FI"/>
        </w:rPr>
        <w:t>CDC jahtaa kadonneita JSFI:n agentteja, mutta sillä hetkellä ilmassa on aivan liikaa palloja mihinkään oikeaan operaatioon.</w:t>
      </w:r>
      <w:r w:rsidR="0074289F">
        <w:rPr>
          <w:lang w:val="fi-FI"/>
        </w:rPr>
        <w:t xml:space="preserve"> </w:t>
      </w:r>
      <w:r w:rsidR="00586BEB">
        <w:rPr>
          <w:lang w:val="fi-FI"/>
        </w:rPr>
        <w:t>Lisäksi CDC:n ja JSFI:n taistelu ei ole ihan optimaalisinta.</w:t>
      </w:r>
      <w:r w:rsidR="00DB1551">
        <w:rPr>
          <w:lang w:val="fi-FI"/>
        </w:rPr>
        <w:t xml:space="preserve"> Niinpä CDC hoitaa tiedustelua, mutta varsinainen jahti delegoidaan </w:t>
      </w:r>
      <w:r w:rsidR="003F1049" w:rsidRPr="003F1049">
        <w:rPr>
          <w:i/>
          <w:lang w:val="fi-FI"/>
        </w:rPr>
        <w:t>Dacha Bezopasnost</w:t>
      </w:r>
      <w:r w:rsidR="003F1049">
        <w:rPr>
          <w:lang w:val="fi-FI"/>
        </w:rPr>
        <w:t>ille.</w:t>
      </w:r>
      <w:r w:rsidR="00BC63C1">
        <w:rPr>
          <w:lang w:val="fi-FI"/>
        </w:rPr>
        <w:t xml:space="preserve"> 2 viiden hengen yksikköä irrotetaan turvatoiminnasta ja lähetetään JSFI:n perään.</w:t>
      </w:r>
    </w:p>
    <w:p w14:paraId="18637A3C" w14:textId="77777777" w:rsidR="00C0026F" w:rsidRDefault="00C0026F" w:rsidP="006C6249">
      <w:pPr>
        <w:rPr>
          <w:lang w:val="fi-FI"/>
        </w:rPr>
      </w:pPr>
    </w:p>
    <w:p w14:paraId="3B550539" w14:textId="77777777" w:rsidR="00C0026F" w:rsidRDefault="0036237D" w:rsidP="006C6249">
      <w:pPr>
        <w:rPr>
          <w:lang w:val="fi-FI"/>
        </w:rPr>
      </w:pPr>
      <w:r>
        <w:rPr>
          <w:lang w:val="fi-FI"/>
        </w:rPr>
        <w:t xml:space="preserve">Jos CDC:n tietokonekeskus on ehjä, ryhmä löydetään 60 minuutissa; jos tietokonekeskus on pirstottu, tähän kuluu pari tuntia. </w:t>
      </w:r>
      <w:r w:rsidR="00385981">
        <w:rPr>
          <w:lang w:val="fi-FI"/>
        </w:rPr>
        <w:t>Jäljitys o</w:t>
      </w:r>
      <w:r w:rsidR="003B72D2">
        <w:rPr>
          <w:lang w:val="fi-FI"/>
        </w:rPr>
        <w:t>n</w:t>
      </w:r>
      <w:r w:rsidR="00762875">
        <w:rPr>
          <w:lang w:val="fi-FI"/>
        </w:rPr>
        <w:t xml:space="preserve">nistuu vain talon tarkkuudella. Toimistorakennuksen omat turvaihmiset eivät pistä hanttiin kun Dacha alkaa </w:t>
      </w:r>
      <w:r w:rsidR="006F73F2">
        <w:rPr>
          <w:lang w:val="fi-FI"/>
        </w:rPr>
        <w:t>käydä läpi kaikkia tiloja. Toimistosta on paras häipyä, tai joutuu tulitaisteluun.</w:t>
      </w:r>
      <w:r w:rsidR="002A16D1">
        <w:rPr>
          <w:lang w:val="fi-FI"/>
        </w:rPr>
        <w:t xml:space="preserve"> Dacha ei käytä droneja; se on toimissaan hands-on. </w:t>
      </w:r>
    </w:p>
    <w:p w14:paraId="47B622BD" w14:textId="77777777" w:rsidR="00553639" w:rsidRDefault="00553639" w:rsidP="006C6249">
      <w:pPr>
        <w:rPr>
          <w:lang w:val="fi-FI"/>
        </w:rPr>
      </w:pPr>
    </w:p>
    <w:p w14:paraId="315F8DFE" w14:textId="77777777" w:rsidR="00553639" w:rsidRDefault="00553639" w:rsidP="006C6249">
      <w:pPr>
        <w:rPr>
          <w:lang w:val="fi-FI"/>
        </w:rPr>
      </w:pPr>
      <w:r>
        <w:rPr>
          <w:lang w:val="fi-FI"/>
        </w:rPr>
        <w:t>Mikäli Jaramillo on vielä porukan mukana, hän katsoo prioriteettien olevan</w:t>
      </w:r>
    </w:p>
    <w:p w14:paraId="39D7213D" w14:textId="77777777" w:rsidR="00553639" w:rsidRDefault="00553639" w:rsidP="006C6249">
      <w:pPr>
        <w:rPr>
          <w:lang w:val="fi-FI"/>
        </w:rPr>
      </w:pPr>
    </w:p>
    <w:p w14:paraId="0D230472" w14:textId="77777777" w:rsidR="00553639" w:rsidRDefault="00553639" w:rsidP="00553639">
      <w:pPr>
        <w:numPr>
          <w:ilvl w:val="0"/>
          <w:numId w:val="26"/>
        </w:numPr>
        <w:rPr>
          <w:lang w:val="fi-FI"/>
        </w:rPr>
      </w:pPr>
      <w:r>
        <w:rPr>
          <w:lang w:val="fi-FI"/>
        </w:rPr>
        <w:t>paikannetaan muut Saint Sunnivan sotilaat</w:t>
      </w:r>
    </w:p>
    <w:p w14:paraId="136E3061" w14:textId="77777777" w:rsidR="00553639" w:rsidRDefault="00553639" w:rsidP="00553639">
      <w:pPr>
        <w:numPr>
          <w:ilvl w:val="0"/>
          <w:numId w:val="26"/>
        </w:numPr>
        <w:rPr>
          <w:lang w:val="fi-FI"/>
        </w:rPr>
      </w:pPr>
      <w:r>
        <w:rPr>
          <w:lang w:val="fi-FI"/>
        </w:rPr>
        <w:t>paikannetaan avaruusjalkaväki</w:t>
      </w:r>
    </w:p>
    <w:p w14:paraId="0542BE1A" w14:textId="77777777" w:rsidR="00553639" w:rsidRDefault="00553639" w:rsidP="00553639">
      <w:pPr>
        <w:rPr>
          <w:lang w:val="fi-FI"/>
        </w:rPr>
      </w:pPr>
    </w:p>
    <w:p w14:paraId="6C839C25" w14:textId="77777777" w:rsidR="00553639" w:rsidRDefault="00E203DF" w:rsidP="00553639">
      <w:pPr>
        <w:rPr>
          <w:lang w:val="fi-FI"/>
        </w:rPr>
      </w:pPr>
      <w:r>
        <w:rPr>
          <w:lang w:val="fi-FI"/>
        </w:rPr>
        <w:t>Jar</w:t>
      </w:r>
      <w:r w:rsidR="00D51D9A">
        <w:rPr>
          <w:lang w:val="fi-FI"/>
        </w:rPr>
        <w:t xml:space="preserve">amillo ei ole aikeissa jäädä kenenkään </w:t>
      </w:r>
      <w:r w:rsidR="00C470E2">
        <w:rPr>
          <w:lang w:val="fi-FI"/>
        </w:rPr>
        <w:t>käskytettäväksi</w:t>
      </w:r>
      <w:r w:rsidR="00D51D9A">
        <w:rPr>
          <w:lang w:val="fi-FI"/>
        </w:rPr>
        <w:t>.</w:t>
      </w:r>
    </w:p>
    <w:p w14:paraId="100A3A32" w14:textId="77777777" w:rsidR="00917582" w:rsidRDefault="00917582" w:rsidP="00553639">
      <w:pPr>
        <w:rPr>
          <w:lang w:val="fi-FI"/>
        </w:rPr>
      </w:pPr>
    </w:p>
    <w:p w14:paraId="7367424A" w14:textId="77777777" w:rsidR="00917582" w:rsidRDefault="00917582" w:rsidP="00553639">
      <w:pPr>
        <w:rPr>
          <w:lang w:val="fi-FI"/>
        </w:rPr>
      </w:pPr>
      <w:r>
        <w:rPr>
          <w:lang w:val="fi-FI"/>
        </w:rPr>
        <w:t xml:space="preserve">Dacha Bezopasnostin sotilaat on varustettu </w:t>
      </w:r>
      <w:r w:rsidR="00996F0B">
        <w:rPr>
          <w:lang w:val="fi-FI"/>
        </w:rPr>
        <w:t>extropialaisella panssaridesigneillä.</w:t>
      </w:r>
    </w:p>
    <w:p w14:paraId="5B66FE94" w14:textId="77777777" w:rsidR="00996F0B" w:rsidRDefault="00996F0B" w:rsidP="00553639">
      <w:pPr>
        <w:rPr>
          <w:lang w:val="fi-FI"/>
        </w:rPr>
      </w:pPr>
    </w:p>
    <w:p w14:paraId="19414A9C" w14:textId="77777777" w:rsidR="00996F0B" w:rsidRDefault="00996F0B" w:rsidP="00553639">
      <w:pPr>
        <w:rPr>
          <w:noProof/>
        </w:rPr>
      </w:pPr>
      <w:r>
        <w:rPr>
          <w:b/>
          <w:i/>
          <w:noProof/>
        </w:rPr>
        <w:t>Gorgon</w:t>
      </w:r>
      <w:r w:rsidRPr="006B0400">
        <w:rPr>
          <w:b/>
          <w:i/>
          <w:noProof/>
        </w:rPr>
        <w:t xml:space="preserve"> </w:t>
      </w:r>
      <w:r>
        <w:rPr>
          <w:b/>
          <w:i/>
          <w:noProof/>
        </w:rPr>
        <w:t>Pax 4</w:t>
      </w:r>
      <w:r w:rsidRPr="006B0400">
        <w:rPr>
          <w:i/>
          <w:noProof/>
        </w:rPr>
        <w:t xml:space="preserve">: </w:t>
      </w:r>
      <w:r>
        <w:rPr>
          <w:noProof/>
        </w:rPr>
        <w:t>ST 13, PD 2, DR 4*/10/14, Jump Boots, Grip Pads; massa vain 40 kg</w:t>
      </w:r>
    </w:p>
    <w:p w14:paraId="78D80A26" w14:textId="77777777" w:rsidR="003016A5" w:rsidRDefault="003016A5" w:rsidP="00553639">
      <w:pPr>
        <w:rPr>
          <w:noProof/>
        </w:rPr>
      </w:pPr>
    </w:p>
    <w:p w14:paraId="130A5EF3" w14:textId="77777777" w:rsidR="003016A5" w:rsidRPr="00337552" w:rsidRDefault="006C74B2" w:rsidP="00553639">
      <w:pPr>
        <w:rPr>
          <w:noProof/>
          <w:lang w:val="fi-FI"/>
        </w:rPr>
      </w:pPr>
      <w:r w:rsidRPr="00337552">
        <w:rPr>
          <w:noProof/>
          <w:lang w:val="fi-FI"/>
        </w:rPr>
        <w:t xml:space="preserve">ja aseina heillä on </w:t>
      </w:r>
      <w:r w:rsidR="00337552">
        <w:rPr>
          <w:noProof/>
          <w:lang w:val="fi-FI"/>
        </w:rPr>
        <w:t>konepistoolit</w:t>
      </w:r>
    </w:p>
    <w:p w14:paraId="0FE94F98" w14:textId="77777777" w:rsidR="00337552" w:rsidRPr="00337552" w:rsidRDefault="00337552" w:rsidP="00553639">
      <w:pPr>
        <w:rPr>
          <w:noProof/>
          <w:lang w:val="fi-FI"/>
        </w:rPr>
      </w:pPr>
    </w:p>
    <w:p w14:paraId="049F405B" w14:textId="77777777" w:rsidR="00337552" w:rsidRPr="004920D0" w:rsidRDefault="00337552" w:rsidP="00337552">
      <w:pPr>
        <w:rPr>
          <w:noProof/>
          <w:lang w:val="fi-FI"/>
        </w:rPr>
      </w:pPr>
      <w:r w:rsidRPr="004920D0">
        <w:rPr>
          <w:b/>
          <w:i/>
          <w:noProof/>
          <w:lang w:val="fi-FI"/>
        </w:rPr>
        <w:t>IWI Omer F:</w:t>
      </w:r>
      <w:r w:rsidRPr="004920D0">
        <w:rPr>
          <w:i/>
          <w:noProof/>
          <w:lang w:val="fi-FI"/>
        </w:rPr>
        <w:t xml:space="preserve"> </w:t>
      </w:r>
      <w:r w:rsidRPr="004920D0">
        <w:rPr>
          <w:noProof/>
          <w:lang w:val="fi-FI"/>
        </w:rPr>
        <w:t>SS 6*, Acc 9*, DMG 4d, RoF 16*, Rcl -1, Clip 200, 1/2D 150, Max 2000, ST 10</w:t>
      </w:r>
    </w:p>
    <w:p w14:paraId="6C749722" w14:textId="77777777" w:rsidR="00337552" w:rsidRPr="004920D0" w:rsidRDefault="00337552" w:rsidP="00553639">
      <w:pPr>
        <w:rPr>
          <w:lang w:val="fi-FI"/>
        </w:rPr>
      </w:pPr>
    </w:p>
    <w:p w14:paraId="4FD6D668" w14:textId="77777777" w:rsidR="00745E58" w:rsidRDefault="00745E58" w:rsidP="00553639">
      <w:pPr>
        <w:rPr>
          <w:lang w:val="fi-FI"/>
        </w:rPr>
      </w:pPr>
    </w:p>
    <w:p w14:paraId="7FEC32B6" w14:textId="77777777" w:rsidR="00745E58" w:rsidRPr="00745E58" w:rsidRDefault="00805F6F" w:rsidP="00745E58">
      <w:pPr>
        <w:pStyle w:val="Heading3"/>
        <w:numPr>
          <w:ilvl w:val="2"/>
          <w:numId w:val="13"/>
        </w:numPr>
      </w:pPr>
      <w:r>
        <w:t xml:space="preserve">Kapinallisten </w:t>
      </w:r>
      <w:r w:rsidR="00745E58" w:rsidRPr="00745E58">
        <w:t>aikeet</w:t>
      </w:r>
      <w:r w:rsidR="00E369D3">
        <w:t>: Jaramillo vapaana</w:t>
      </w:r>
    </w:p>
    <w:p w14:paraId="236275A4" w14:textId="77777777" w:rsidR="00745E58" w:rsidRDefault="00745E58" w:rsidP="00553639">
      <w:pPr>
        <w:rPr>
          <w:lang w:val="fi-FI"/>
        </w:rPr>
      </w:pPr>
      <w:r>
        <w:rPr>
          <w:lang w:val="fi-FI"/>
        </w:rPr>
        <w:t xml:space="preserve">Jos Jaramillo on vapaalla jalalla, </w:t>
      </w:r>
      <w:r w:rsidR="006407CC">
        <w:rPr>
          <w:lang w:val="fi-FI"/>
        </w:rPr>
        <w:t>kumous käynnis</w:t>
      </w:r>
      <w:r w:rsidR="0078616D">
        <w:rPr>
          <w:lang w:val="fi-FI"/>
        </w:rPr>
        <w:t xml:space="preserve">tyy kiihdytetyssä aikataulussa. Arvellaan, että muuten JSFI:n kapteeniluutnantti löytää keinon päästä kuvernöörin luokse ja saattaa pysäyttää koko operaation alkutekijöihinsä. </w:t>
      </w:r>
      <w:r w:rsidR="00E369D3">
        <w:rPr>
          <w:lang w:val="fi-FI"/>
        </w:rPr>
        <w:t>Niinpä kuvernööriä vastaan hyökätään saman tien.</w:t>
      </w:r>
    </w:p>
    <w:p w14:paraId="1347E26F" w14:textId="77777777" w:rsidR="00E369D3" w:rsidRDefault="00E369D3" w:rsidP="00553639">
      <w:pPr>
        <w:rPr>
          <w:lang w:val="fi-FI"/>
        </w:rPr>
      </w:pPr>
    </w:p>
    <w:p w14:paraId="47C6653C" w14:textId="77777777" w:rsidR="00E369D3" w:rsidRPr="00805F6F" w:rsidRDefault="00805F6F" w:rsidP="00805F6F">
      <w:pPr>
        <w:pStyle w:val="Heading3"/>
        <w:numPr>
          <w:ilvl w:val="2"/>
          <w:numId w:val="13"/>
        </w:numPr>
      </w:pPr>
      <w:r w:rsidRPr="00805F6F">
        <w:t>Kapinallisten aikeet: Jaramillo vangittuna</w:t>
      </w:r>
    </w:p>
    <w:p w14:paraId="21268F62" w14:textId="77777777" w:rsidR="00805F6F" w:rsidRDefault="0075459A" w:rsidP="00553639">
      <w:pPr>
        <w:rPr>
          <w:lang w:val="fi-FI"/>
        </w:rPr>
      </w:pPr>
      <w:r>
        <w:rPr>
          <w:lang w:val="fi-FI"/>
        </w:rPr>
        <w:t>Mikäli Jaramillo on vangittu</w:t>
      </w:r>
      <w:r w:rsidR="004B6100">
        <w:rPr>
          <w:lang w:val="fi-FI"/>
        </w:rPr>
        <w:t xml:space="preserve"> tai surmattu</w:t>
      </w:r>
      <w:r>
        <w:rPr>
          <w:lang w:val="fi-FI"/>
        </w:rPr>
        <w:t xml:space="preserve">, </w:t>
      </w:r>
      <w:r w:rsidR="004B6100">
        <w:rPr>
          <w:lang w:val="fi-FI"/>
        </w:rPr>
        <w:t>Roskov pystyy sekoittamaan pakkaa nii</w:t>
      </w:r>
      <w:r w:rsidR="00184E26">
        <w:rPr>
          <w:lang w:val="fi-FI"/>
        </w:rPr>
        <w:t xml:space="preserve">n, ettei hänellä ole kiirettä. Hän ottaa kiinni Halkenhvadin ja Qassimin, ja alkaa aktiivisesti jahdata muuta Saint Sunnivaa, mutta jos hän saa upseerit </w:t>
      </w:r>
      <w:r w:rsidR="002D20B5">
        <w:rPr>
          <w:lang w:val="fi-FI"/>
        </w:rPr>
        <w:t xml:space="preserve">pois laudalta, </w:t>
      </w:r>
      <w:r w:rsidR="002D20B5">
        <w:rPr>
          <w:lang w:val="fi-FI"/>
        </w:rPr>
        <w:lastRenderedPageBreak/>
        <w:t>hän ei usko aliupseereiden olevan näin suuri uhka.</w:t>
      </w:r>
    </w:p>
    <w:p w14:paraId="5F575B3F" w14:textId="77777777" w:rsidR="002D20B5" w:rsidRDefault="002D20B5" w:rsidP="00553639">
      <w:pPr>
        <w:rPr>
          <w:lang w:val="fi-FI"/>
        </w:rPr>
      </w:pPr>
    </w:p>
    <w:p w14:paraId="35546604" w14:textId="77777777" w:rsidR="002D20B5" w:rsidRDefault="001D64E4" w:rsidP="00553639">
      <w:pPr>
        <w:rPr>
          <w:lang w:val="fi-FI"/>
        </w:rPr>
      </w:pPr>
      <w:r>
        <w:rPr>
          <w:lang w:val="fi-FI"/>
        </w:rPr>
        <w:t>Mediakanavat myrkytetään älyttömillä varoituksilla. Memeettisen puolustuksen toimisto näkee niiden läpi 24 tunnissa, mutta siinä ajassa Saint Sunniva on vallattu, reserviläisiä on aktivoitu lisää.</w:t>
      </w:r>
    </w:p>
    <w:p w14:paraId="01DA7109" w14:textId="77777777" w:rsidR="00745E58" w:rsidRDefault="00745E58" w:rsidP="00553639">
      <w:pPr>
        <w:rPr>
          <w:lang w:val="fi-FI"/>
        </w:rPr>
      </w:pPr>
    </w:p>
    <w:p w14:paraId="342F27FC" w14:textId="77777777" w:rsidR="00B755BA" w:rsidRDefault="00B755BA" w:rsidP="006C6249">
      <w:pPr>
        <w:rPr>
          <w:lang w:val="fi-FI"/>
        </w:rPr>
      </w:pPr>
    </w:p>
    <w:p w14:paraId="101DAD7E" w14:textId="77777777" w:rsidR="00F37774" w:rsidRPr="007E6706" w:rsidRDefault="007E6706" w:rsidP="00CF563C">
      <w:pPr>
        <w:pStyle w:val="Heading2"/>
        <w:numPr>
          <w:ilvl w:val="1"/>
          <w:numId w:val="13"/>
        </w:numPr>
      </w:pPr>
      <w:r w:rsidRPr="007E6706">
        <w:t>Hyökkäys Saint Sunnivalle</w:t>
      </w:r>
    </w:p>
    <w:p w14:paraId="5D957511" w14:textId="77777777" w:rsidR="00962972" w:rsidRDefault="00962972" w:rsidP="00962972">
      <w:pPr>
        <w:rPr>
          <w:lang w:val="fi-FI"/>
        </w:rPr>
      </w:pPr>
      <w:r>
        <w:rPr>
          <w:b/>
          <w:lang w:val="fi-FI"/>
        </w:rPr>
        <w:t xml:space="preserve">Aika: </w:t>
      </w:r>
      <w:r>
        <w:rPr>
          <w:lang w:val="fi-FI"/>
        </w:rPr>
        <w:t>Maaliskuun puoliväli, 2145</w:t>
      </w:r>
    </w:p>
    <w:p w14:paraId="49B8F327" w14:textId="77777777" w:rsidR="00962972" w:rsidRDefault="00962972" w:rsidP="00962972">
      <w:pPr>
        <w:rPr>
          <w:lang w:val="fi-FI"/>
        </w:rPr>
      </w:pPr>
      <w:r>
        <w:rPr>
          <w:b/>
          <w:lang w:val="fi-FI"/>
        </w:rPr>
        <w:t xml:space="preserve">Paikka: </w:t>
      </w:r>
      <w:r w:rsidRPr="00962972">
        <w:rPr>
          <w:lang w:val="fi-FI"/>
        </w:rPr>
        <w:t>Saint</w:t>
      </w:r>
      <w:r>
        <w:rPr>
          <w:b/>
          <w:lang w:val="fi-FI"/>
        </w:rPr>
        <w:t xml:space="preserve"> </w:t>
      </w:r>
      <w:r>
        <w:rPr>
          <w:lang w:val="fi-FI"/>
        </w:rPr>
        <w:t>Sunniva, Mioryn kiertorata</w:t>
      </w:r>
    </w:p>
    <w:p w14:paraId="5755012C" w14:textId="77777777" w:rsidR="00962972" w:rsidRDefault="00962972" w:rsidP="00962972">
      <w:pPr>
        <w:rPr>
          <w:lang w:val="fi-FI"/>
        </w:rPr>
      </w:pPr>
      <w:r>
        <w:rPr>
          <w:b/>
          <w:lang w:val="fi-FI"/>
        </w:rPr>
        <w:t xml:space="preserve">Matkat: </w:t>
      </w:r>
      <w:r>
        <w:rPr>
          <w:lang w:val="fi-FI"/>
        </w:rPr>
        <w:t>-</w:t>
      </w:r>
    </w:p>
    <w:p w14:paraId="731AE54D" w14:textId="77777777" w:rsidR="00962972" w:rsidRDefault="00962972" w:rsidP="006C6249">
      <w:pPr>
        <w:rPr>
          <w:lang w:val="fi-FI"/>
        </w:rPr>
      </w:pPr>
    </w:p>
    <w:p w14:paraId="69DB9F86" w14:textId="77777777" w:rsidR="00CF563C" w:rsidRDefault="00CF563C" w:rsidP="006C6249">
      <w:pPr>
        <w:rPr>
          <w:lang w:val="fi-FI"/>
        </w:rPr>
      </w:pPr>
    </w:p>
    <w:p w14:paraId="2983CEE4" w14:textId="77777777" w:rsidR="007E6706" w:rsidRDefault="007E6706" w:rsidP="006C6249">
      <w:pPr>
        <w:rPr>
          <w:lang w:val="fi-FI"/>
        </w:rPr>
      </w:pPr>
      <w:r>
        <w:rPr>
          <w:lang w:val="fi-FI"/>
        </w:rPr>
        <w:t xml:space="preserve">Samaan aikaan kun </w:t>
      </w:r>
      <w:r w:rsidR="00690E96">
        <w:rPr>
          <w:lang w:val="fi-FI"/>
        </w:rPr>
        <w:t xml:space="preserve">Jaramillo matsaa JSFI:n kanssa, </w:t>
      </w:r>
      <w:r w:rsidR="00497644">
        <w:rPr>
          <w:lang w:val="fi-FI"/>
        </w:rPr>
        <w:t>224. kiinteän patteri</w:t>
      </w:r>
      <w:r w:rsidR="00690E96">
        <w:rPr>
          <w:lang w:val="fi-FI"/>
        </w:rPr>
        <w:t xml:space="preserve">n </w:t>
      </w:r>
      <w:r w:rsidR="00846B77">
        <w:rPr>
          <w:lang w:val="fi-FI"/>
        </w:rPr>
        <w:t xml:space="preserve">yliluutnantti </w:t>
      </w:r>
      <w:r w:rsidR="007E2507">
        <w:rPr>
          <w:b/>
          <w:i/>
          <w:lang w:val="fi-FI"/>
        </w:rPr>
        <w:t>Song</w:t>
      </w:r>
      <w:r w:rsidR="007E2507">
        <w:rPr>
          <w:lang w:val="fi-FI"/>
        </w:rPr>
        <w:t xml:space="preserve"> </w:t>
      </w:r>
      <w:r w:rsidR="00EB71F0">
        <w:rPr>
          <w:lang w:val="fi-FI"/>
        </w:rPr>
        <w:t xml:space="preserve">johtaa </w:t>
      </w:r>
      <w:r w:rsidR="00A771F7">
        <w:rPr>
          <w:lang w:val="fi-FI"/>
        </w:rPr>
        <w:t>6</w:t>
      </w:r>
      <w:r w:rsidR="00EB71F0">
        <w:rPr>
          <w:lang w:val="fi-FI"/>
        </w:rPr>
        <w:t xml:space="preserve"> hengen ryhmän Saint Sunnivalle valtaamaan sen. </w:t>
      </w:r>
      <w:r w:rsidR="001801D6">
        <w:rPr>
          <w:lang w:val="fi-FI"/>
        </w:rPr>
        <w:t xml:space="preserve">Rekisterin mukaan paikalla on </w:t>
      </w:r>
      <w:r w:rsidR="00A771F7">
        <w:rPr>
          <w:lang w:val="fi-FI"/>
        </w:rPr>
        <w:t xml:space="preserve">vain </w:t>
      </w:r>
      <w:r w:rsidR="00E55E1F">
        <w:rPr>
          <w:lang w:val="fi-FI"/>
        </w:rPr>
        <w:t xml:space="preserve">minimimiehitys </w:t>
      </w:r>
      <w:r w:rsidR="00F33190">
        <w:rPr>
          <w:lang w:val="fi-FI"/>
        </w:rPr>
        <w:t xml:space="preserve">(Douglas, </w:t>
      </w:r>
      <w:r w:rsidR="00A8169B">
        <w:rPr>
          <w:lang w:val="fi-FI"/>
        </w:rPr>
        <w:t>Vilén</w:t>
      </w:r>
      <w:r w:rsidR="00F33190">
        <w:rPr>
          <w:lang w:val="fi-FI"/>
        </w:rPr>
        <w:t xml:space="preserve">, </w:t>
      </w:r>
      <w:r w:rsidR="0073372E">
        <w:rPr>
          <w:lang w:val="fi-FI"/>
        </w:rPr>
        <w:t xml:space="preserve">Rapp, </w:t>
      </w:r>
      <w:r w:rsidR="00F33190">
        <w:rPr>
          <w:lang w:val="fi-FI"/>
        </w:rPr>
        <w:t>Dimangas, ja Olano</w:t>
      </w:r>
      <w:r w:rsidR="00A8169B">
        <w:rPr>
          <w:lang w:val="fi-FI"/>
        </w:rPr>
        <w:t>)</w:t>
      </w:r>
      <w:r w:rsidR="00A771F7">
        <w:rPr>
          <w:lang w:val="fi-FI"/>
        </w:rPr>
        <w:t xml:space="preserve">. Tämä ei pidä paikkaansa - </w:t>
      </w:r>
      <w:r w:rsidR="001E28DA">
        <w:rPr>
          <w:lang w:val="fi-FI"/>
        </w:rPr>
        <w:t>oikeasti aluksella on 30</w:t>
      </w:r>
      <w:r w:rsidR="00A8169B">
        <w:rPr>
          <w:lang w:val="fi-FI"/>
        </w:rPr>
        <w:t xml:space="preserve"> henkeä, </w:t>
      </w:r>
      <w:r w:rsidR="008843E2">
        <w:rPr>
          <w:lang w:val="fi-FI"/>
        </w:rPr>
        <w:t xml:space="preserve">5 + </w:t>
      </w:r>
      <w:r w:rsidR="00A8169B">
        <w:rPr>
          <w:lang w:val="fi-FI"/>
        </w:rPr>
        <w:t>25 henkeä, joiden henkilöllisyyttä avaruusjalkaväki käyttää.</w:t>
      </w:r>
      <w:r w:rsidR="00C10E58">
        <w:rPr>
          <w:lang w:val="fi-FI"/>
        </w:rPr>
        <w:t xml:space="preserve"> Kuuden hengen ryhmä ei </w:t>
      </w:r>
      <w:r w:rsidR="000C37A9">
        <w:rPr>
          <w:lang w:val="fi-FI"/>
        </w:rPr>
        <w:t xml:space="preserve">välttämättä </w:t>
      </w:r>
      <w:r w:rsidR="00C10E58">
        <w:rPr>
          <w:lang w:val="fi-FI"/>
        </w:rPr>
        <w:t>pärjää näille.</w:t>
      </w:r>
      <w:r w:rsidR="000C37A9">
        <w:rPr>
          <w:lang w:val="fi-FI"/>
        </w:rPr>
        <w:t xml:space="preserve"> Ryhmä on kuitenkin koulutettuja valtaussotilaita</w:t>
      </w:r>
      <w:r w:rsidR="00C11A87">
        <w:rPr>
          <w:lang w:val="fi-FI"/>
        </w:rPr>
        <w:t xml:space="preserve">, </w:t>
      </w:r>
      <w:r w:rsidR="00063C02">
        <w:rPr>
          <w:lang w:val="fi-FI"/>
        </w:rPr>
        <w:t>ja</w:t>
      </w:r>
      <w:r w:rsidR="00C11A87">
        <w:rPr>
          <w:lang w:val="fi-FI"/>
        </w:rPr>
        <w:t xml:space="preserve"> heillä on raskaat panssarit.</w:t>
      </w:r>
    </w:p>
    <w:p w14:paraId="40A4DA4B" w14:textId="77777777" w:rsidR="00F1268D" w:rsidRDefault="00F1268D" w:rsidP="006C6249">
      <w:pPr>
        <w:rPr>
          <w:lang w:val="fi-FI"/>
        </w:rPr>
      </w:pPr>
    </w:p>
    <w:p w14:paraId="0F574471" w14:textId="77777777" w:rsidR="00962972" w:rsidRPr="00962972" w:rsidRDefault="00962972" w:rsidP="00962972">
      <w:pPr>
        <w:pStyle w:val="Heading3"/>
        <w:numPr>
          <w:ilvl w:val="2"/>
          <w:numId w:val="13"/>
        </w:numPr>
      </w:pPr>
      <w:r w:rsidRPr="00962972">
        <w:t>Meininki fregatilla</w:t>
      </w:r>
    </w:p>
    <w:p w14:paraId="21E96AAF" w14:textId="77777777" w:rsidR="00B2127A" w:rsidRDefault="00B2127A" w:rsidP="006C6249">
      <w:pPr>
        <w:rPr>
          <w:lang w:val="fi-FI"/>
        </w:rPr>
      </w:pPr>
      <w:r>
        <w:rPr>
          <w:lang w:val="fi-FI"/>
        </w:rPr>
        <w:t>Saint Sunniva on korkealla pysäköintikiertoradalla 8 km Mioryn päiväntasaajan yläpuolella.</w:t>
      </w:r>
      <w:r w:rsidR="007C51F5">
        <w:rPr>
          <w:lang w:val="fi-FI"/>
        </w:rPr>
        <w:t xml:space="preserve"> Se kiertää kuun 23 tunnissa (mutta tottakai kuu sen alla pyörähtää ympäri </w:t>
      </w:r>
      <w:r w:rsidR="0099702E">
        <w:rPr>
          <w:lang w:val="fi-FI"/>
        </w:rPr>
        <w:t>kerran 136 sekunnissa).</w:t>
      </w:r>
    </w:p>
    <w:p w14:paraId="12AE87EE" w14:textId="77777777" w:rsidR="00B2127A" w:rsidRDefault="00B2127A" w:rsidP="006C6249">
      <w:pPr>
        <w:rPr>
          <w:lang w:val="fi-FI"/>
        </w:rPr>
      </w:pPr>
    </w:p>
    <w:p w14:paraId="4CA16C75" w14:textId="77777777" w:rsidR="00962972" w:rsidRDefault="00962972" w:rsidP="006C6249">
      <w:pPr>
        <w:rPr>
          <w:lang w:val="fi-FI"/>
        </w:rPr>
      </w:pPr>
      <w:r>
        <w:rPr>
          <w:lang w:val="fi-FI"/>
        </w:rPr>
        <w:t xml:space="preserve">Holst käyttää 24 tunnin satamavapaata hyväkseen ja toivoo, että LSO ei saa lomia; niin hän voi siivota ja huoltaa asioita. Poikkeuksena on </w:t>
      </w:r>
      <w:r w:rsidR="00386365">
        <w:rPr>
          <w:lang w:val="fi-FI"/>
        </w:rPr>
        <w:t>Mackay, jolle joku järjesti loman.</w:t>
      </w:r>
    </w:p>
    <w:p w14:paraId="67CAAAC7" w14:textId="77777777" w:rsidR="00962972" w:rsidRDefault="00962972" w:rsidP="006C6249">
      <w:pPr>
        <w:rPr>
          <w:lang w:val="fi-FI"/>
        </w:rPr>
      </w:pPr>
    </w:p>
    <w:p w14:paraId="6506922C" w14:textId="77777777" w:rsidR="00962972" w:rsidRDefault="00962972" w:rsidP="006C6249">
      <w:pPr>
        <w:rPr>
          <w:lang w:val="fi-FI"/>
        </w:rPr>
      </w:pPr>
    </w:p>
    <w:p w14:paraId="482281D1" w14:textId="77777777" w:rsidR="00B2127A" w:rsidRDefault="00B2127A" w:rsidP="006C6249">
      <w:pPr>
        <w:rPr>
          <w:lang w:val="fi-FI"/>
        </w:rPr>
      </w:pPr>
    </w:p>
    <w:p w14:paraId="6EDB14FA" w14:textId="77777777" w:rsidR="00962972" w:rsidRPr="00386365" w:rsidRDefault="00962972" w:rsidP="00386365">
      <w:pPr>
        <w:pStyle w:val="Heading3"/>
        <w:numPr>
          <w:ilvl w:val="2"/>
          <w:numId w:val="13"/>
        </w:numPr>
      </w:pPr>
      <w:r w:rsidRPr="00386365">
        <w:t>Tunkeutujat</w:t>
      </w:r>
    </w:p>
    <w:p w14:paraId="65C0A3CB" w14:textId="77777777" w:rsidR="00F1268D" w:rsidRDefault="00644900" w:rsidP="006C6249">
      <w:pPr>
        <w:rPr>
          <w:lang w:val="fi-FI"/>
        </w:rPr>
      </w:pPr>
      <w:r>
        <w:rPr>
          <w:lang w:val="fi-FI"/>
        </w:rPr>
        <w:t xml:space="preserve">Song fasttalkkaa </w:t>
      </w:r>
      <w:r w:rsidR="006C53CF">
        <w:rPr>
          <w:lang w:val="fi-FI"/>
        </w:rPr>
        <w:t xml:space="preserve">Douglasin tulemaan </w:t>
      </w:r>
      <w:r w:rsidR="00794033">
        <w:rPr>
          <w:lang w:val="fi-FI"/>
        </w:rPr>
        <w:t xml:space="preserve">ilmalukkoon, jossa tämä otetaan kiinni. Seuraavaksi ryhmä murtaa tiensä sisään. Sillalla istuva </w:t>
      </w:r>
      <w:r w:rsidR="004B3E32">
        <w:rPr>
          <w:lang w:val="fi-FI"/>
        </w:rPr>
        <w:t xml:space="preserve">Sepulveda </w:t>
      </w:r>
      <w:r w:rsidR="000D6AD8">
        <w:rPr>
          <w:lang w:val="fi-FI"/>
        </w:rPr>
        <w:t xml:space="preserve">epäilee asioiden olevan pielessä, ja reagoi heti kun Song ja porukkansa </w:t>
      </w:r>
      <w:r w:rsidR="00A66038">
        <w:rPr>
          <w:lang w:val="fi-FI"/>
        </w:rPr>
        <w:t xml:space="preserve">astuu sisään, hän </w:t>
      </w:r>
      <w:r w:rsidR="005D0300">
        <w:rPr>
          <w:lang w:val="fi-FI"/>
        </w:rPr>
        <w:t>laukaisee hälytyksen.</w:t>
      </w:r>
    </w:p>
    <w:p w14:paraId="2A588F05" w14:textId="77777777" w:rsidR="005D0300" w:rsidRDefault="005D0300" w:rsidP="006C6249">
      <w:pPr>
        <w:rPr>
          <w:lang w:val="fi-FI"/>
        </w:rPr>
      </w:pPr>
    </w:p>
    <w:p w14:paraId="2273785A" w14:textId="77777777" w:rsidR="005D0300" w:rsidRDefault="005D0300" w:rsidP="006C6249">
      <w:pPr>
        <w:rPr>
          <w:lang w:val="fi-FI"/>
        </w:rPr>
      </w:pPr>
      <w:r>
        <w:rPr>
          <w:lang w:val="fi-FI"/>
        </w:rPr>
        <w:t xml:space="preserve">Songin ryhmä jakautuu kahtia: Song ja kaksi muuta lähtee ylös komentosiltaa kohti, </w:t>
      </w:r>
      <w:r w:rsidR="0042192C">
        <w:rPr>
          <w:lang w:val="fi-FI"/>
        </w:rPr>
        <w:t>yli</w:t>
      </w:r>
      <w:r w:rsidR="007C0954">
        <w:rPr>
          <w:lang w:val="fi-FI"/>
        </w:rPr>
        <w:t xml:space="preserve">kersantti </w:t>
      </w:r>
      <w:r w:rsidR="00C34308">
        <w:rPr>
          <w:b/>
          <w:i/>
          <w:lang w:val="fi-FI"/>
        </w:rPr>
        <w:t xml:space="preserve">Kirlov </w:t>
      </w:r>
      <w:r w:rsidR="00C34308">
        <w:rPr>
          <w:lang w:val="fi-FI"/>
        </w:rPr>
        <w:t>ottaa kaksi muuta ja etenee alas.</w:t>
      </w:r>
      <w:r w:rsidR="00DB53DA">
        <w:rPr>
          <w:lang w:val="fi-FI"/>
        </w:rPr>
        <w:t xml:space="preserve"> Sepulveda saa kansien väliset ovet suljettua </w:t>
      </w:r>
      <w:r w:rsidR="00113EF2">
        <w:rPr>
          <w:lang w:val="fi-FI"/>
        </w:rPr>
        <w:t>kun messissä olevat sotilaat on neutraloitu.</w:t>
      </w:r>
      <w:r w:rsidR="003C6B3E">
        <w:rPr>
          <w:lang w:val="fi-FI"/>
        </w:rPr>
        <w:t xml:space="preserve"> Eteneminen jatkuu breaching chargejen avulla: </w:t>
      </w:r>
      <w:r w:rsidR="00E46F82">
        <w:rPr>
          <w:lang w:val="fi-FI"/>
        </w:rPr>
        <w:t xml:space="preserve">virittämiseen menee 10 sekuntia, </w:t>
      </w:r>
      <w:r w:rsidR="00301C4C">
        <w:rPr>
          <w:lang w:val="fi-FI"/>
        </w:rPr>
        <w:t>polttamiseen 2</w:t>
      </w:r>
      <w:r w:rsidR="00E46F82">
        <w:rPr>
          <w:lang w:val="fi-FI"/>
        </w:rPr>
        <w:t xml:space="preserve"> sekunti</w:t>
      </w:r>
      <w:r w:rsidR="00301C4C">
        <w:rPr>
          <w:lang w:val="fi-FI"/>
        </w:rPr>
        <w:t>a</w:t>
      </w:r>
      <w:r w:rsidR="00E46F82">
        <w:rPr>
          <w:lang w:val="fi-FI"/>
        </w:rPr>
        <w:t>, ja räjähdyksen jälkeen läpi pääsee panssarissa oitis.</w:t>
      </w:r>
    </w:p>
    <w:p w14:paraId="42DCDDC0" w14:textId="77777777" w:rsidR="00E46F82" w:rsidRDefault="00E46F82" w:rsidP="006C6249">
      <w:pPr>
        <w:rPr>
          <w:lang w:val="fi-FI"/>
        </w:rPr>
      </w:pPr>
    </w:p>
    <w:p w14:paraId="2E33EC69" w14:textId="77777777" w:rsidR="00C15303" w:rsidRPr="00717ADC" w:rsidRDefault="00C15303" w:rsidP="006C6249">
      <w:pPr>
        <w:rPr>
          <w:lang w:val="en-GB"/>
        </w:rPr>
      </w:pPr>
      <w:r>
        <w:rPr>
          <w:lang w:val="fi-FI"/>
        </w:rPr>
        <w:t xml:space="preserve">Turvaluukku: sentin paksuinen teräslevy. 90 cm halkaisijaltaan oleva reikä. </w:t>
      </w:r>
      <w:r w:rsidRPr="00717ADC">
        <w:rPr>
          <w:lang w:val="en-GB"/>
        </w:rPr>
        <w:lastRenderedPageBreak/>
        <w:t xml:space="preserve">Rikkomiseen tarvitaan </w:t>
      </w:r>
    </w:p>
    <w:p w14:paraId="190153EF" w14:textId="77777777" w:rsidR="00C15303" w:rsidRPr="00717ADC" w:rsidRDefault="00C15303" w:rsidP="006C6249">
      <w:pPr>
        <w:rPr>
          <w:lang w:val="en-GB"/>
        </w:rPr>
      </w:pPr>
    </w:p>
    <w:p w14:paraId="62FDBEDB" w14:textId="77777777" w:rsidR="00E46F82" w:rsidRPr="006F025A" w:rsidRDefault="00E46F82" w:rsidP="006C6249">
      <w:r w:rsidRPr="006F025A">
        <w:rPr>
          <w:b/>
          <w:i/>
        </w:rPr>
        <w:t xml:space="preserve">Superthermite breaching charge: </w:t>
      </w:r>
      <w:r w:rsidR="004C3ECA" w:rsidRPr="006F025A">
        <w:t>DMG 6d</w:t>
      </w:r>
      <w:r w:rsidR="00BB05AF">
        <w:t xml:space="preserve"> x</w:t>
      </w:r>
      <w:r w:rsidR="00A2476E">
        <w:t xml:space="preserve"> 8</w:t>
      </w:r>
      <w:r w:rsidR="006F025A" w:rsidRPr="006F025A">
        <w:t xml:space="preserve">, </w:t>
      </w:r>
      <w:r w:rsidR="00A2476E">
        <w:t xml:space="preserve">8 tiny </w:t>
      </w:r>
      <w:r w:rsidR="006F025A" w:rsidRPr="006F025A">
        <w:t>shaped ch</w:t>
      </w:r>
      <w:r w:rsidR="00301C4C">
        <w:t>arge</w:t>
      </w:r>
      <w:r w:rsidR="00A2476E">
        <w:t>s</w:t>
      </w:r>
    </w:p>
    <w:p w14:paraId="3B8FB8E4" w14:textId="77777777" w:rsidR="00113EF2" w:rsidRPr="006F025A" w:rsidRDefault="00113EF2" w:rsidP="006C6249"/>
    <w:p w14:paraId="13B4DACC" w14:textId="77777777" w:rsidR="00113EF2" w:rsidRPr="002A03D7" w:rsidRDefault="00301C4C" w:rsidP="006C6249">
      <w:pPr>
        <w:rPr>
          <w:lang w:val="fi-FI"/>
        </w:rPr>
      </w:pPr>
      <w:r w:rsidRPr="002A03D7">
        <w:rPr>
          <w:lang w:val="fi-FI"/>
        </w:rPr>
        <w:t>Jokaisella sotilaalla on näitä 3 kpl</w:t>
      </w:r>
      <w:r w:rsidR="002A03D7" w:rsidRPr="002A03D7">
        <w:rPr>
          <w:lang w:val="fi-FI"/>
        </w:rPr>
        <w:t>. Tämä riittää periaatte</w:t>
      </w:r>
      <w:r w:rsidR="002A03D7">
        <w:rPr>
          <w:lang w:val="fi-FI"/>
        </w:rPr>
        <w:t xml:space="preserve">essa kaikkien aluksen kerrosten murtamiseen, mutta käytännössä 9 lähtee </w:t>
      </w:r>
      <w:r w:rsidR="00DE6EE3">
        <w:rPr>
          <w:lang w:val="fi-FI"/>
        </w:rPr>
        <w:t>keulaan</w:t>
      </w:r>
      <w:r w:rsidR="002A03D7">
        <w:rPr>
          <w:lang w:val="fi-FI"/>
        </w:rPr>
        <w:t xml:space="preserve"> ja 9 </w:t>
      </w:r>
      <w:r w:rsidR="00DE6EE3">
        <w:rPr>
          <w:lang w:val="fi-FI"/>
        </w:rPr>
        <w:t>perään</w:t>
      </w:r>
      <w:r w:rsidR="002A03D7">
        <w:rPr>
          <w:lang w:val="fi-FI"/>
        </w:rPr>
        <w:t>.</w:t>
      </w:r>
      <w:r w:rsidR="00DE6EE3">
        <w:rPr>
          <w:lang w:val="fi-FI"/>
        </w:rPr>
        <w:t xml:space="preserve"> </w:t>
      </w:r>
      <w:r w:rsidR="002A03D7">
        <w:rPr>
          <w:lang w:val="fi-FI"/>
        </w:rPr>
        <w:t xml:space="preserve"> </w:t>
      </w:r>
    </w:p>
    <w:p w14:paraId="1C3A8107" w14:textId="77777777" w:rsidR="00C34308" w:rsidRPr="004920D0" w:rsidRDefault="00C34308" w:rsidP="006C6249">
      <w:pPr>
        <w:rPr>
          <w:lang w:val="fi-FI"/>
        </w:rPr>
      </w:pPr>
    </w:p>
    <w:p w14:paraId="0B74B6DF" w14:textId="77777777" w:rsidR="004327F7" w:rsidRPr="00717ADC" w:rsidRDefault="004327F7" w:rsidP="006C6249">
      <w:pPr>
        <w:rPr>
          <w:lang w:val="fi-FI"/>
        </w:rPr>
      </w:pPr>
      <w:r w:rsidRPr="00717ADC">
        <w:rPr>
          <w:lang w:val="fi-FI"/>
        </w:rPr>
        <w:t>4 min - ryhmä saavuttaa valtauskannen.</w:t>
      </w:r>
    </w:p>
    <w:p w14:paraId="17984DE0" w14:textId="77777777" w:rsidR="004327F7" w:rsidRPr="00717ADC" w:rsidRDefault="004327F7" w:rsidP="006C6249">
      <w:pPr>
        <w:rPr>
          <w:lang w:val="fi-FI"/>
        </w:rPr>
      </w:pPr>
    </w:p>
    <w:p w14:paraId="48F03B14" w14:textId="77777777" w:rsidR="00F41FA0" w:rsidRPr="00717ADC" w:rsidRDefault="00F41FA0" w:rsidP="006C6249">
      <w:pPr>
        <w:rPr>
          <w:lang w:val="fi-FI"/>
        </w:rPr>
      </w:pPr>
      <w:r w:rsidRPr="00717ADC">
        <w:rPr>
          <w:lang w:val="fi-FI"/>
        </w:rPr>
        <w:t>Keula</w:t>
      </w:r>
      <w:r w:rsidR="004327F7" w:rsidRPr="00717ADC">
        <w:rPr>
          <w:lang w:val="fi-FI"/>
        </w:rPr>
        <w:t xml:space="preserve"> saadaan murrettua 5 minuutissa. </w:t>
      </w:r>
    </w:p>
    <w:p w14:paraId="43174AA7" w14:textId="77777777" w:rsidR="00C34308" w:rsidRPr="00717ADC" w:rsidRDefault="00C34308" w:rsidP="006C6249">
      <w:pPr>
        <w:rPr>
          <w:lang w:val="fi-FI"/>
        </w:rPr>
      </w:pPr>
    </w:p>
    <w:p w14:paraId="6F97C115" w14:textId="77777777" w:rsidR="00F37774" w:rsidRDefault="0065287A" w:rsidP="001068A1">
      <w:pPr>
        <w:pStyle w:val="Heading3"/>
        <w:numPr>
          <w:ilvl w:val="2"/>
          <w:numId w:val="13"/>
        </w:numPr>
      </w:pPr>
      <w:r>
        <w:t>Uhka alapuolelta</w:t>
      </w:r>
    </w:p>
    <w:p w14:paraId="2BD7295B" w14:textId="77777777" w:rsidR="001068A1" w:rsidRDefault="0065287A" w:rsidP="006C6249">
      <w:pPr>
        <w:rPr>
          <w:lang w:val="fi-FI"/>
        </w:rPr>
      </w:pPr>
      <w:r w:rsidRPr="0065287A">
        <w:rPr>
          <w:lang w:val="fi-FI"/>
        </w:rPr>
        <w:t xml:space="preserve">Mikäli tunkeutujat voitetaan, Saint Sunnivalla on edelleen pulma: </w:t>
      </w:r>
      <w:r>
        <w:rPr>
          <w:lang w:val="fi-FI"/>
        </w:rPr>
        <w:t>se on Mioryn matalalla kiertoradalla, ja vaikka massasingot eivät siihen osoitakaan, 224. kiinteä patteri voi edel</w:t>
      </w:r>
      <w:r w:rsidR="00DA20A7">
        <w:rPr>
          <w:lang w:val="fi-FI"/>
        </w:rPr>
        <w:t>leen ohjuksilla ampua sen alas</w:t>
      </w:r>
      <w:r>
        <w:rPr>
          <w:lang w:val="fi-FI"/>
        </w:rPr>
        <w:t>.</w:t>
      </w:r>
      <w:r w:rsidR="00DA20A7">
        <w:rPr>
          <w:lang w:val="fi-FI"/>
        </w:rPr>
        <w:t xml:space="preserve"> Tosin kukaan ei halua tätä: Saint Sunniva on arvokas vain toimintakykyisenä.</w:t>
      </w:r>
    </w:p>
    <w:p w14:paraId="785A6318" w14:textId="77777777" w:rsidR="00DA20A7" w:rsidRDefault="00DA20A7" w:rsidP="006C6249">
      <w:pPr>
        <w:rPr>
          <w:lang w:val="fi-FI"/>
        </w:rPr>
      </w:pPr>
    </w:p>
    <w:p w14:paraId="3E988428" w14:textId="77777777" w:rsidR="00DA20A7" w:rsidRDefault="00DA20A7" w:rsidP="006C6249">
      <w:pPr>
        <w:rPr>
          <w:lang w:val="fi-FI"/>
        </w:rPr>
      </w:pPr>
      <w:r>
        <w:rPr>
          <w:lang w:val="fi-FI"/>
        </w:rPr>
        <w:t xml:space="preserve">Mioryn taivaalla lentää </w:t>
      </w:r>
      <w:r w:rsidR="00B5328C">
        <w:rPr>
          <w:lang w:val="fi-FI"/>
        </w:rPr>
        <w:t>Villemot-luokan rahtialus, Tianqi-luokan tugi</w:t>
      </w:r>
      <w:r w:rsidR="00C85A34">
        <w:rPr>
          <w:lang w:val="fi-FI"/>
        </w:rPr>
        <w:t xml:space="preserve"> ja pari pientä yhteyssukkulaa.</w:t>
      </w:r>
      <w:r w:rsidR="00A40535">
        <w:rPr>
          <w:lang w:val="fi-FI"/>
        </w:rPr>
        <w:t xml:space="preserve"> Lisäksi Saint Sunnivaan on telakoitunut </w:t>
      </w:r>
      <w:r w:rsidR="006D76D2">
        <w:rPr>
          <w:lang w:val="fi-FI"/>
        </w:rPr>
        <w:t>rahti</w:t>
      </w:r>
      <w:r w:rsidR="00A40535">
        <w:rPr>
          <w:lang w:val="fi-FI"/>
        </w:rPr>
        <w:t xml:space="preserve">sukkula, jonka </w:t>
      </w:r>
      <w:r w:rsidR="006D76D2">
        <w:rPr>
          <w:lang w:val="fi-FI"/>
        </w:rPr>
        <w:t>payload</w:t>
      </w:r>
      <w:r w:rsidR="00A40535">
        <w:rPr>
          <w:lang w:val="fi-FI"/>
        </w:rPr>
        <w:t xml:space="preserve"> tunkeutui sen sisään.</w:t>
      </w:r>
    </w:p>
    <w:p w14:paraId="7C12D6DB" w14:textId="77777777" w:rsidR="00AB6E2C" w:rsidRDefault="00AB6E2C" w:rsidP="006C6249">
      <w:pPr>
        <w:rPr>
          <w:lang w:val="fi-FI"/>
        </w:rPr>
      </w:pPr>
    </w:p>
    <w:p w14:paraId="79C99813" w14:textId="77777777" w:rsidR="00AB6E2C" w:rsidRDefault="00AB6E2C" w:rsidP="006C6249">
      <w:pPr>
        <w:rPr>
          <w:lang w:val="fi-FI"/>
        </w:rPr>
      </w:pPr>
      <w:r>
        <w:rPr>
          <w:lang w:val="fi-FI"/>
        </w:rPr>
        <w:t>20 kilometrin etäisyydellä Saint Sunniva on käytännössä veitsitaistelumatkan päässä</w:t>
      </w:r>
      <w:r w:rsidR="00937D9F">
        <w:rPr>
          <w:lang w:val="fi-FI"/>
        </w:rPr>
        <w:t>. 224. patterin aseupseeri vaatii alusta antautumaan ja</w:t>
      </w:r>
      <w:r w:rsidR="004D5719">
        <w:rPr>
          <w:lang w:val="fi-FI"/>
        </w:rPr>
        <w:t xml:space="preserve"> luovuttamaan komennon Songille. Mikäli tähän ei suostuta, lukitaan ohjuksia alukseen.</w:t>
      </w:r>
    </w:p>
    <w:p w14:paraId="45DC0F4E" w14:textId="77777777" w:rsidR="00B573F1" w:rsidRDefault="00B573F1" w:rsidP="006C6249">
      <w:pPr>
        <w:rPr>
          <w:lang w:val="fi-FI"/>
        </w:rPr>
      </w:pPr>
    </w:p>
    <w:p w14:paraId="26440DA9" w14:textId="77777777" w:rsidR="009476F8" w:rsidRDefault="00B573F1" w:rsidP="006C6249">
      <w:pPr>
        <w:rPr>
          <w:lang w:val="fi-FI"/>
        </w:rPr>
      </w:pPr>
      <w:r>
        <w:rPr>
          <w:lang w:val="fi-FI"/>
        </w:rPr>
        <w:t xml:space="preserve">Miorylla on ns. riittävästi ohjuksia tuhoamaan Saint Sunniva, mutta se ei tosiaan tahdo tehdä tätä. Ongelmana tässä on, että aluksella ei oikein ole mitään keinoa paeta. </w:t>
      </w:r>
      <w:r w:rsidR="00506EFF">
        <w:rPr>
          <w:lang w:val="fi-FI"/>
        </w:rPr>
        <w:t xml:space="preserve">Metallivetyraketit antavat kyllä tarvittaessa 3G kiihtyvyyden, mutta vain muutaman minuutin ajaksi. </w:t>
      </w:r>
      <w:r w:rsidR="00552B0B">
        <w:rPr>
          <w:lang w:val="fi-FI"/>
        </w:rPr>
        <w:t>Ohjuksilla taas on 200G kiihtyvyys; niitä on käytännössä mahdotonta paeta.</w:t>
      </w:r>
      <w:r w:rsidR="00A5191C">
        <w:rPr>
          <w:lang w:val="fi-FI"/>
        </w:rPr>
        <w:t xml:space="preserve"> Niitä voi koettaa ampua alas lasereilla</w:t>
      </w:r>
      <w:r w:rsidR="006C3C8B">
        <w:rPr>
          <w:lang w:val="fi-FI"/>
        </w:rPr>
        <w:t>, mutta sillä tavoin saa vain pari. Ohjuksia voi helposti tulla 50.</w:t>
      </w:r>
    </w:p>
    <w:p w14:paraId="1BCCDC92" w14:textId="77777777" w:rsidR="006C3C8B" w:rsidRDefault="006C3C8B" w:rsidP="006C6249">
      <w:pPr>
        <w:rPr>
          <w:lang w:val="fi-FI"/>
        </w:rPr>
      </w:pPr>
    </w:p>
    <w:p w14:paraId="1D368E27" w14:textId="77777777" w:rsidR="006C3C8B" w:rsidRDefault="006C3C8B" w:rsidP="006C6249">
      <w:pPr>
        <w:rPr>
          <w:lang w:val="fi-FI"/>
        </w:rPr>
      </w:pPr>
      <w:r>
        <w:rPr>
          <w:lang w:val="fi-FI"/>
        </w:rPr>
        <w:t xml:space="preserve">Jos painetaan aivan helvetisti kaasua sen kummemmin odottelematta, voitetaan </w:t>
      </w:r>
      <w:r w:rsidR="001F7CD3">
        <w:rPr>
          <w:lang w:val="fi-FI"/>
        </w:rPr>
        <w:t>parissakymmenessä sekunnissa 5 kilometriä etäisyyttä.</w:t>
      </w:r>
      <w:r w:rsidR="004A319A">
        <w:rPr>
          <w:lang w:val="fi-FI"/>
        </w:rPr>
        <w:t xml:space="preserve"> Tämä ei o</w:t>
      </w:r>
      <w:r w:rsidR="00F01DFC">
        <w:rPr>
          <w:lang w:val="fi-FI"/>
        </w:rPr>
        <w:t>le ohjuksille matka eikä mikään, ja reagointiin tosiaan kuluu parikymmentä sekuntia.</w:t>
      </w:r>
    </w:p>
    <w:p w14:paraId="50F84216" w14:textId="77777777" w:rsidR="00F01DFC" w:rsidRDefault="00F01DFC" w:rsidP="006C6249">
      <w:pPr>
        <w:rPr>
          <w:lang w:val="fi-FI"/>
        </w:rPr>
      </w:pPr>
    </w:p>
    <w:p w14:paraId="5F0C309D" w14:textId="77777777" w:rsidR="00523C1C" w:rsidRDefault="00F01DFC" w:rsidP="006C6249">
      <w:pPr>
        <w:rPr>
          <w:lang w:val="fi-FI"/>
        </w:rPr>
      </w:pPr>
      <w:r>
        <w:rPr>
          <w:lang w:val="fi-FI"/>
        </w:rPr>
        <w:t>Ampuuko Miory todella Saint Sunnivaa? Vastaus on "ehkä". Se koettaa lamauttaa sen mikro-ohjuksilla, mutta tällaisen kiihtyvyys on vain 80G ja ∆v vain 10 km/s. Sen tavoite on kolkata reaktori.</w:t>
      </w:r>
      <w:r w:rsidR="00DF116D">
        <w:rPr>
          <w:lang w:val="fi-FI"/>
        </w:rPr>
        <w:t xml:space="preserve"> Näitä alus saattaa kyetä juuri ja juuri pakenemaan</w:t>
      </w:r>
      <w:r w:rsidR="00774A60">
        <w:rPr>
          <w:lang w:val="fi-FI"/>
        </w:rPr>
        <w:t xml:space="preserve"> jos se ottaa etumatkaa. Niiden kohde on reaktori, tai mieluiten</w:t>
      </w:r>
      <w:r w:rsidR="00523C1C">
        <w:rPr>
          <w:lang w:val="fi-FI"/>
        </w:rPr>
        <w:t xml:space="preserve"> konekansi</w:t>
      </w:r>
      <w:r w:rsidR="00774A60">
        <w:rPr>
          <w:lang w:val="fi-FI"/>
        </w:rPr>
        <w:t>.</w:t>
      </w:r>
      <w:r w:rsidR="00523C1C">
        <w:rPr>
          <w:lang w:val="fi-FI"/>
        </w:rPr>
        <w:t xml:space="preserve"> Konekannen kolkkaaminen neutraloisi Saint Sunnivan, muttei tekisi muuta vahinkoa.</w:t>
      </w:r>
    </w:p>
    <w:p w14:paraId="71B1E314" w14:textId="77777777" w:rsidR="00523C1C" w:rsidRDefault="00523C1C" w:rsidP="006C6249">
      <w:pPr>
        <w:rPr>
          <w:lang w:val="fi-FI"/>
        </w:rPr>
      </w:pPr>
    </w:p>
    <w:p w14:paraId="5061739F" w14:textId="77777777" w:rsidR="00F01DFC" w:rsidRDefault="006F358C" w:rsidP="006C6249">
      <w:pPr>
        <w:rPr>
          <w:lang w:val="fi-FI"/>
        </w:rPr>
      </w:pPr>
      <w:r>
        <w:rPr>
          <w:lang w:val="fi-FI"/>
        </w:rPr>
        <w:t>Saint Sunniva voi myös hyökätä Miorya vastaan. Sen ydinkärjet ovat riittävän tuho</w:t>
      </w:r>
      <w:r w:rsidR="00B12C9D">
        <w:rPr>
          <w:lang w:val="fi-FI"/>
        </w:rPr>
        <w:t>isia kolkkaamaan avaruussataman, mutta sataman puolustuslaserit ampuvat nämä alas lähes varmasti.</w:t>
      </w:r>
      <w:r w:rsidR="00523C1C">
        <w:rPr>
          <w:lang w:val="fi-FI"/>
        </w:rPr>
        <w:t xml:space="preserve"> </w:t>
      </w:r>
    </w:p>
    <w:p w14:paraId="459D7041" w14:textId="77777777" w:rsidR="00552B0B" w:rsidRDefault="00552B0B" w:rsidP="006C6249">
      <w:pPr>
        <w:rPr>
          <w:lang w:val="fi-FI"/>
        </w:rPr>
      </w:pPr>
    </w:p>
    <w:p w14:paraId="43E8511E" w14:textId="77777777" w:rsidR="00552B0B" w:rsidRPr="0065287A" w:rsidRDefault="00552B0B" w:rsidP="006C6249">
      <w:pPr>
        <w:rPr>
          <w:lang w:val="fi-FI"/>
        </w:rPr>
      </w:pPr>
    </w:p>
    <w:p w14:paraId="427CCE21" w14:textId="77777777" w:rsidR="0099702E" w:rsidRPr="0099702E" w:rsidRDefault="0099702E" w:rsidP="0099702E">
      <w:pPr>
        <w:pStyle w:val="Heading3"/>
        <w:numPr>
          <w:ilvl w:val="2"/>
          <w:numId w:val="13"/>
        </w:numPr>
      </w:pPr>
      <w:r w:rsidRPr="0099702E">
        <w:lastRenderedPageBreak/>
        <w:t>Yhteydenotto</w:t>
      </w:r>
    </w:p>
    <w:p w14:paraId="48FCA6D9" w14:textId="77777777" w:rsidR="001F391F" w:rsidRDefault="0099702E" w:rsidP="006C6249">
      <w:pPr>
        <w:rPr>
          <w:lang w:val="fi-FI"/>
        </w:rPr>
      </w:pPr>
      <w:r w:rsidRPr="0099702E">
        <w:rPr>
          <w:lang w:val="fi-FI"/>
        </w:rPr>
        <w:t>Ulkopinnalla painovoima on jopa 0.42 G.</w:t>
      </w:r>
      <w:r>
        <w:rPr>
          <w:lang w:val="fi-FI"/>
        </w:rPr>
        <w:t xml:space="preserve"> </w:t>
      </w:r>
      <w:r w:rsidR="00E51A9A">
        <w:rPr>
          <w:lang w:val="fi-FI"/>
        </w:rPr>
        <w:t>Saint Sunniva on näkökentässä</w:t>
      </w:r>
      <w:r w:rsidR="00EB7436">
        <w:rPr>
          <w:lang w:val="fi-FI"/>
        </w:rPr>
        <w:t xml:space="preserve"> </w:t>
      </w:r>
      <w:r w:rsidR="00E51A9A">
        <w:rPr>
          <w:lang w:val="fi-FI"/>
        </w:rPr>
        <w:t>57 / 136 sekuntia (sen oma ratanopeus on mitätön verrattuna Mioryn pyörimiseen). Sen löytäminen on vaikeaa: 224. kiinteä patteri pommittaa pintaa laajaspektrisellä radiohäirinnällä, koska muutamalla organisaatiolla tiedetään olevan piraattilähettimiä pinnalla. Saint Sunnivaa ei voi paikantaa transponderia kuuntelemalla, joten se pitää jäljittää</w:t>
      </w:r>
      <w:r w:rsidR="009C67BB">
        <w:rPr>
          <w:lang w:val="fi-FI"/>
        </w:rPr>
        <w:t xml:space="preserve"> tietokoneavusteisella visuaalisella jäljityksellä. </w:t>
      </w:r>
      <w:r w:rsidR="00D020AF">
        <w:rPr>
          <w:lang w:val="fi-FI"/>
        </w:rPr>
        <w:t>Tämä ei ole i</w:t>
      </w:r>
      <w:r w:rsidR="00421D01">
        <w:rPr>
          <w:lang w:val="fi-FI"/>
        </w:rPr>
        <w:t xml:space="preserve">han triviaalin helppo homma, </w:t>
      </w:r>
      <w:r w:rsidR="003A67A2">
        <w:rPr>
          <w:lang w:val="fi-FI"/>
        </w:rPr>
        <w:t xml:space="preserve">ja siihen kuluu 5-20 minuuttia. </w:t>
      </w:r>
    </w:p>
    <w:p w14:paraId="1F99AB06" w14:textId="77777777" w:rsidR="001F391F" w:rsidRDefault="001F391F" w:rsidP="006C6249">
      <w:pPr>
        <w:rPr>
          <w:lang w:val="fi-FI"/>
        </w:rPr>
      </w:pPr>
    </w:p>
    <w:p w14:paraId="6542D700" w14:textId="77777777" w:rsidR="0099702E" w:rsidRPr="0099702E" w:rsidRDefault="00C834D9" w:rsidP="006C6249">
      <w:pPr>
        <w:rPr>
          <w:lang w:val="fi-FI"/>
        </w:rPr>
      </w:pPr>
      <w:r>
        <w:rPr>
          <w:lang w:val="fi-FI"/>
        </w:rPr>
        <w:t>20</w:t>
      </w:r>
      <w:r w:rsidR="003A67A2">
        <w:rPr>
          <w:lang w:val="fi-FI"/>
        </w:rPr>
        <w:t xml:space="preserve"> km korkeudesta Saint Sunnivan </w:t>
      </w:r>
      <w:r w:rsidR="001F391F">
        <w:rPr>
          <w:lang w:val="fi-FI"/>
        </w:rPr>
        <w:t>erottaa</w:t>
      </w:r>
      <w:r>
        <w:rPr>
          <w:lang w:val="fi-FI"/>
        </w:rPr>
        <w:t xml:space="preserve"> juuri ja juuri</w:t>
      </w:r>
      <w:r w:rsidR="001F391F">
        <w:rPr>
          <w:lang w:val="fi-FI"/>
        </w:rPr>
        <w:t xml:space="preserve"> paljain silmin, ja tietokone pystyy jäljittämään sitä ja ottamaan siihen yhteyden viestintälaseria.</w:t>
      </w:r>
    </w:p>
    <w:p w14:paraId="503F0253" w14:textId="77777777" w:rsidR="009476F8" w:rsidRPr="0099702E" w:rsidRDefault="009476F8" w:rsidP="006C6249">
      <w:pPr>
        <w:rPr>
          <w:lang w:val="fi-FI"/>
        </w:rPr>
      </w:pPr>
    </w:p>
    <w:p w14:paraId="1C491680" w14:textId="77777777" w:rsidR="009476F8" w:rsidRDefault="009476F8" w:rsidP="009476F8">
      <w:pPr>
        <w:pStyle w:val="Heading2"/>
        <w:numPr>
          <w:ilvl w:val="1"/>
          <w:numId w:val="13"/>
        </w:numPr>
        <w:rPr>
          <w:lang w:val="fi-FI"/>
        </w:rPr>
      </w:pPr>
      <w:r w:rsidRPr="009476F8">
        <w:rPr>
          <w:lang w:val="fi-FI"/>
        </w:rPr>
        <w:t>Sota on helvettiä</w:t>
      </w:r>
    </w:p>
    <w:p w14:paraId="3AF0F901" w14:textId="77777777" w:rsidR="000E5450" w:rsidRDefault="000E5450" w:rsidP="000E5450">
      <w:pPr>
        <w:rPr>
          <w:lang w:val="fi-FI"/>
        </w:rPr>
      </w:pPr>
    </w:p>
    <w:p w14:paraId="498D604C" w14:textId="77777777" w:rsidR="000E5450" w:rsidRPr="000E5450" w:rsidRDefault="000E5450" w:rsidP="000E5450">
      <w:pPr>
        <w:pStyle w:val="Heading3"/>
        <w:numPr>
          <w:ilvl w:val="2"/>
          <w:numId w:val="13"/>
        </w:numPr>
      </w:pPr>
      <w:r w:rsidRPr="000E5450">
        <w:t>Pinnalle</w:t>
      </w:r>
    </w:p>
    <w:p w14:paraId="4FB421A5" w14:textId="77777777" w:rsidR="000E5450" w:rsidRDefault="000E5450" w:rsidP="000E5450">
      <w:pPr>
        <w:rPr>
          <w:lang w:val="fi-FI"/>
        </w:rPr>
      </w:pPr>
      <w:r>
        <w:rPr>
          <w:lang w:val="fi-FI"/>
        </w:rPr>
        <w:t xml:space="preserve">Iglesias, Coleman ja Engstrom ovat laskeutuneet </w:t>
      </w:r>
      <w:r w:rsidR="00D145B2">
        <w:rPr>
          <w:lang w:val="fi-FI"/>
        </w:rPr>
        <w:t xml:space="preserve">Mioryn pinnalle, ja saaneet yhteyden Saint Sunnivaan. Samalla CDC on kuitenkin saanut raportin rikotuista ovista ja JSFI:n kredentiaaleja heilutelleista tyypeistä, ja lähettänyt </w:t>
      </w:r>
      <w:r w:rsidR="006A4F97">
        <w:rPr>
          <w:lang w:val="fi-FI"/>
        </w:rPr>
        <w:t xml:space="preserve">pari dronea sekä pari </w:t>
      </w:r>
      <w:r w:rsidR="00AD3662">
        <w:rPr>
          <w:lang w:val="fi-FI"/>
        </w:rPr>
        <w:t>miliisiä tutkimaan. CDC ei pidä Jaramilloa ja tämän ryhmää ylettömän vaarallisina, mutta haluaa ne pois kaduilta kuljeksimasta.</w:t>
      </w:r>
    </w:p>
    <w:p w14:paraId="4C7B8F35" w14:textId="77777777" w:rsidR="000E5450" w:rsidRDefault="000E5450" w:rsidP="000E5450">
      <w:pPr>
        <w:rPr>
          <w:lang w:val="fi-FI"/>
        </w:rPr>
      </w:pPr>
    </w:p>
    <w:p w14:paraId="3B31BD0B" w14:textId="77777777" w:rsidR="000E5450" w:rsidRDefault="000E5450" w:rsidP="000E5450">
      <w:pPr>
        <w:rPr>
          <w:lang w:val="fi-FI"/>
        </w:rPr>
      </w:pPr>
    </w:p>
    <w:p w14:paraId="7E2E3233" w14:textId="77777777" w:rsidR="00AD3662" w:rsidRPr="00AD3662" w:rsidRDefault="00AD3662" w:rsidP="00AD3662">
      <w:pPr>
        <w:pStyle w:val="Heading3"/>
        <w:numPr>
          <w:ilvl w:val="2"/>
          <w:numId w:val="13"/>
        </w:numPr>
      </w:pPr>
      <w:r w:rsidRPr="00AD3662">
        <w:t>Oaxaca</w:t>
      </w:r>
    </w:p>
    <w:p w14:paraId="4D48BB3F" w14:textId="77777777" w:rsidR="00AD3662" w:rsidRDefault="00AD3662" w:rsidP="000E5450">
      <w:pPr>
        <w:rPr>
          <w:lang w:val="fi-FI"/>
        </w:rPr>
      </w:pPr>
      <w:r w:rsidRPr="00E36560">
        <w:rPr>
          <w:i/>
          <w:lang w:val="fi-FI"/>
        </w:rPr>
        <w:t>Oaxaca</w:t>
      </w:r>
      <w:r>
        <w:rPr>
          <w:lang w:val="fi-FI"/>
        </w:rPr>
        <w:t xml:space="preserve">n </w:t>
      </w:r>
      <w:r w:rsidR="003B3DBA">
        <w:rPr>
          <w:lang w:val="fi-FI"/>
        </w:rPr>
        <w:t>kapteeni</w:t>
      </w:r>
      <w:r w:rsidR="00A5575C">
        <w:rPr>
          <w:lang w:val="fi-FI"/>
        </w:rPr>
        <w:t xml:space="preserve"> </w:t>
      </w:r>
      <w:r w:rsidR="00F57841">
        <w:rPr>
          <w:b/>
          <w:i/>
          <w:lang w:val="fi-FI"/>
        </w:rPr>
        <w:t>Youn</w:t>
      </w:r>
      <w:r w:rsidR="003B3DBA">
        <w:rPr>
          <w:lang w:val="fi-FI"/>
        </w:rPr>
        <w:t xml:space="preserve"> </w:t>
      </w:r>
      <w:r>
        <w:rPr>
          <w:lang w:val="fi-FI"/>
        </w:rPr>
        <w:t xml:space="preserve">on miorylainen, ja hänellä on Kohungin implantti. Kun hän kuulee tiedon Mioryn vallankaappauksesta, hän näkee sen Tasavallan yrityksenä kontrolloida Miorya. </w:t>
      </w:r>
      <w:r w:rsidR="0027036C">
        <w:rPr>
          <w:lang w:val="fi-FI"/>
        </w:rPr>
        <w:t>Hän puhuu Mioryn lennonjohdon ka</w:t>
      </w:r>
      <w:r w:rsidR="00CE3B34">
        <w:rPr>
          <w:lang w:val="fi-FI"/>
        </w:rPr>
        <w:t xml:space="preserve">nssa, ja hänen viestinsä eteenpäin on enemmän, että </w:t>
      </w:r>
      <w:r w:rsidR="00FF6905">
        <w:rPr>
          <w:lang w:val="fi-FI"/>
        </w:rPr>
        <w:t xml:space="preserve">fregatti kiertoradalla on kaapattu </w:t>
      </w:r>
      <w:r w:rsidR="00AE3516">
        <w:rPr>
          <w:lang w:val="fi-FI"/>
        </w:rPr>
        <w:t>ja että Oaxaca kääntyy auttamaan Miorya.</w:t>
      </w:r>
    </w:p>
    <w:p w14:paraId="7A444F4D" w14:textId="77777777" w:rsidR="00A5575C" w:rsidRDefault="00A5575C" w:rsidP="000E5450">
      <w:pPr>
        <w:rPr>
          <w:lang w:val="fi-FI"/>
        </w:rPr>
      </w:pPr>
    </w:p>
    <w:p w14:paraId="29A340FF" w14:textId="77777777" w:rsidR="00A5575C" w:rsidRDefault="00A5575C" w:rsidP="000E5450">
      <w:pPr>
        <w:rPr>
          <w:lang w:val="fi-FI"/>
        </w:rPr>
      </w:pPr>
      <w:r>
        <w:rPr>
          <w:lang w:val="fi-FI"/>
        </w:rPr>
        <w:t xml:space="preserve">JSFI:n esikunnassa tämä soittaa hälytyskelloja: Saint Sunniva on arveltu Oaxacaa luotettavammaksi. 92. hävittäjälaivueen kommodori </w:t>
      </w:r>
      <w:r>
        <w:rPr>
          <w:b/>
          <w:i/>
          <w:lang w:val="fi-FI"/>
        </w:rPr>
        <w:t>Luo</w:t>
      </w:r>
      <w:r w:rsidR="00AE7524">
        <w:rPr>
          <w:lang w:val="fi-FI"/>
        </w:rPr>
        <w:t xml:space="preserve"> on kuitenkin kiinni valmisteluissa lähteä kreikkalaisten suuntaan, eikä hänellä ole aikaa pitää kuria liitettyyn hävittäjään. JSFI ei vielä kerro kaikille, että Miory on avoimessa kapinassa, koska tätä ei ole vielä täysin vahvistettu, eikä se liioin tahdo vihollistensa kuulevan asiasta.</w:t>
      </w:r>
    </w:p>
    <w:p w14:paraId="77015292" w14:textId="77777777" w:rsidR="00566571" w:rsidRDefault="00566571" w:rsidP="000E5450">
      <w:pPr>
        <w:rPr>
          <w:lang w:val="fi-FI"/>
        </w:rPr>
      </w:pPr>
    </w:p>
    <w:p w14:paraId="08C9A660" w14:textId="77777777" w:rsidR="00566571" w:rsidRPr="001554A7" w:rsidRDefault="00566571" w:rsidP="000E5450">
      <w:pPr>
        <w:rPr>
          <w:lang w:val="fi-FI"/>
        </w:rPr>
      </w:pPr>
      <w:r>
        <w:rPr>
          <w:lang w:val="fi-FI"/>
        </w:rPr>
        <w:t xml:space="preserve">Niinpä Miorya kohti käännetään </w:t>
      </w:r>
      <w:r w:rsidR="00715963">
        <w:rPr>
          <w:lang w:val="fi-FI"/>
        </w:rPr>
        <w:t xml:space="preserve">24. tukilaivueesta </w:t>
      </w:r>
      <w:r w:rsidR="00E36560">
        <w:rPr>
          <w:lang w:val="fi-FI"/>
        </w:rPr>
        <w:t xml:space="preserve">Tianqi-luokan tugi </w:t>
      </w:r>
      <w:r w:rsidR="007E2705">
        <w:rPr>
          <w:i/>
          <w:lang w:val="fi-FI"/>
        </w:rPr>
        <w:t>Skokie</w:t>
      </w:r>
      <w:r w:rsidR="007E2705">
        <w:rPr>
          <w:lang w:val="fi-FI"/>
        </w:rPr>
        <w:t>, joka kiskoo mukanaan kahta Corbin-luokan fregattia</w:t>
      </w:r>
      <w:r w:rsidR="001554A7">
        <w:rPr>
          <w:lang w:val="fi-FI"/>
        </w:rPr>
        <w:t xml:space="preserve"> (</w:t>
      </w:r>
      <w:r w:rsidR="001554A7">
        <w:rPr>
          <w:i/>
          <w:lang w:val="fi-FI"/>
        </w:rPr>
        <w:t>Woolsley</w:t>
      </w:r>
      <w:r w:rsidR="001554A7">
        <w:rPr>
          <w:lang w:val="fi-FI"/>
        </w:rPr>
        <w:t xml:space="preserve"> ja </w:t>
      </w:r>
      <w:r w:rsidR="001554A7">
        <w:rPr>
          <w:i/>
          <w:lang w:val="fi-FI"/>
        </w:rPr>
        <w:t>Thunder Bay</w:t>
      </w:r>
      <w:r w:rsidR="001554A7">
        <w:rPr>
          <w:lang w:val="fi-FI"/>
        </w:rPr>
        <w:t>). Nämä ovat paikalla 100 tunnissa.</w:t>
      </w:r>
      <w:r w:rsidR="00BC12CA">
        <w:rPr>
          <w:lang w:val="fi-FI"/>
        </w:rPr>
        <w:t xml:space="preserve"> Niiden jäljessä, kauempaa ja kiertokurssilla, on tulossa </w:t>
      </w:r>
      <w:r w:rsidR="009235F5">
        <w:rPr>
          <w:lang w:val="fi-FI"/>
        </w:rPr>
        <w:t>Ulompien kuiden laivaston</w:t>
      </w:r>
      <w:r w:rsidR="00BC12CA">
        <w:rPr>
          <w:lang w:val="fi-FI"/>
        </w:rPr>
        <w:t xml:space="preserve"> pääalus Saint Genevieve, jota Tasavalta kuitenkin tarvitsisi muualla ja jota se ei haluaisi käyttää. Toisaalta Saint Genevieve </w:t>
      </w:r>
      <w:r w:rsidR="009235F5">
        <w:rPr>
          <w:lang w:val="fi-FI"/>
        </w:rPr>
        <w:t>pystyy kyllä pistämään Mioryn kuriin vaikka yksin.</w:t>
      </w:r>
      <w:r w:rsidR="00C86FBF">
        <w:rPr>
          <w:lang w:val="fi-FI"/>
        </w:rPr>
        <w:t xml:space="preserve"> Tässä vaiheessa Mioryn valtaapitävät uhkaavat Sinopea.</w:t>
      </w:r>
    </w:p>
    <w:p w14:paraId="3B0063C0" w14:textId="77777777" w:rsidR="00AD3662" w:rsidRDefault="00AD3662" w:rsidP="000E5450">
      <w:pPr>
        <w:rPr>
          <w:lang w:val="fi-FI"/>
        </w:rPr>
      </w:pPr>
    </w:p>
    <w:p w14:paraId="18FFA368" w14:textId="77777777" w:rsidR="004E4607" w:rsidRDefault="004E4607" w:rsidP="000E5450">
      <w:pPr>
        <w:rPr>
          <w:lang w:val="fi-FI"/>
        </w:rPr>
      </w:pPr>
    </w:p>
    <w:p w14:paraId="222C7A6A" w14:textId="77777777" w:rsidR="003943EC" w:rsidRPr="003943EC" w:rsidRDefault="003943EC" w:rsidP="003943EC">
      <w:pPr>
        <w:pStyle w:val="Heading3"/>
        <w:numPr>
          <w:ilvl w:val="2"/>
          <w:numId w:val="13"/>
        </w:numPr>
      </w:pPr>
      <w:r w:rsidRPr="003943EC">
        <w:t>Avoin kapina</w:t>
      </w:r>
    </w:p>
    <w:p w14:paraId="1F60FFBD" w14:textId="77777777" w:rsidR="003943EC" w:rsidRDefault="003943EC" w:rsidP="003943EC">
      <w:pPr>
        <w:rPr>
          <w:lang w:val="fi-FI"/>
        </w:rPr>
      </w:pPr>
      <w:r>
        <w:rPr>
          <w:lang w:val="fi-FI"/>
        </w:rPr>
        <w:t>Aamun tiedotustilaisuudessa Iaison Veslic, Mioryn paikallishallinnon puheenjohtaja, kertoo CDC:n pidättäneen kuvernöörin ja varakuvernöörin. Veslic ja komentajakapteeni Kim antavat yhdessä lausunnon, että syytä paniikkiin ei ole, mutta vaikuttaa siltä, että Tasavalta on aikonut suorittaa massiivisen sotilasoperaation Miorylla, ja Miory on päättänyt sanoa tähän "ei kiitos". Miorylla olevat sotavoimat tukevat habin aikeita pysyä kaukana Tasavallan aggressiosta.</w:t>
      </w:r>
    </w:p>
    <w:p w14:paraId="673FB738" w14:textId="77777777" w:rsidR="003943EC" w:rsidRDefault="003943EC" w:rsidP="003943EC">
      <w:pPr>
        <w:rPr>
          <w:lang w:val="fi-FI"/>
        </w:rPr>
      </w:pPr>
    </w:p>
    <w:p w14:paraId="1264DD14" w14:textId="77777777" w:rsidR="008B064B" w:rsidRDefault="00502688" w:rsidP="003943EC">
      <w:pPr>
        <w:rPr>
          <w:lang w:val="fi-FI"/>
        </w:rPr>
      </w:pPr>
      <w:r>
        <w:rPr>
          <w:lang w:val="fi-FI"/>
        </w:rPr>
        <w:t xml:space="preserve">Vt. viestintäpäällikkö </w:t>
      </w:r>
      <w:r w:rsidRPr="00502688">
        <w:rPr>
          <w:b/>
          <w:i/>
          <w:lang w:val="fi-FI"/>
        </w:rPr>
        <w:t>Oksana Fedorova</w:t>
      </w:r>
      <w:r>
        <w:rPr>
          <w:lang w:val="fi-FI"/>
        </w:rPr>
        <w:t xml:space="preserve"> kaivaa</w:t>
      </w:r>
      <w:r w:rsidR="003943EC">
        <w:rPr>
          <w:lang w:val="fi-FI"/>
        </w:rPr>
        <w:t xml:space="preserve"> seuraavaksi </w:t>
      </w:r>
      <w:r>
        <w:rPr>
          <w:lang w:val="fi-FI"/>
        </w:rPr>
        <w:t xml:space="preserve">esiin sarjan </w:t>
      </w:r>
      <w:r w:rsidR="003943EC">
        <w:rPr>
          <w:lang w:val="fi-FI"/>
        </w:rPr>
        <w:t xml:space="preserve">puhuvia päitä, kulttuurin ja tiedealan vaikuttajia, jotka </w:t>
      </w:r>
      <w:r w:rsidR="008B064B">
        <w:rPr>
          <w:lang w:val="fi-FI"/>
        </w:rPr>
        <w:t xml:space="preserve">kertovat Mioryn ominaisesta, uniikista kulttuurista ja sen halusta elää rauhanomaisesti kaikkien kanssa, intohimosta tieteeseen jota Tasavallan linja ei kohtaa jne. Vaikutelma koettaa olla, että aivan kaikki ovat sitä mieltä, että kapina on jees. Tiedotusvälineet ovat tiiviisti kapinaorganisaation hallussa, ja </w:t>
      </w:r>
      <w:r w:rsidR="008B064B">
        <w:rPr>
          <w:b/>
          <w:i/>
          <w:lang w:val="fi-FI"/>
        </w:rPr>
        <w:t>Nikkyuu</w:t>
      </w:r>
      <w:r w:rsidR="008B064B">
        <w:rPr>
          <w:lang w:val="fi-FI"/>
        </w:rPr>
        <w:t xml:space="preserve"> filtteröi verkkoviestintää tehokkaasti estääkseen kilpailevien näkemysten esittämisen.</w:t>
      </w:r>
    </w:p>
    <w:p w14:paraId="4281F3CD" w14:textId="77777777" w:rsidR="008B064B" w:rsidRDefault="008B064B" w:rsidP="003943EC">
      <w:pPr>
        <w:rPr>
          <w:lang w:val="fi-FI"/>
        </w:rPr>
      </w:pPr>
    </w:p>
    <w:p w14:paraId="0E72C768" w14:textId="77777777" w:rsidR="003943EC" w:rsidRDefault="008B064B" w:rsidP="000E5450">
      <w:pPr>
        <w:rPr>
          <w:lang w:val="fi-FI"/>
        </w:rPr>
      </w:pPr>
      <w:r>
        <w:rPr>
          <w:lang w:val="fi-FI"/>
        </w:rPr>
        <w:t xml:space="preserve">Veslic </w:t>
      </w:r>
      <w:r w:rsidR="00174E41">
        <w:rPr>
          <w:lang w:val="fi-FI"/>
        </w:rPr>
        <w:t>puhuu paljon yrittämisen ja tieteenteon vapaudesta ja taloudesta. De Vooght tunnistaa retoriikan extrop</w:t>
      </w:r>
      <w:r w:rsidR="00DB72F7">
        <w:rPr>
          <w:lang w:val="fi-FI"/>
        </w:rPr>
        <w:t>ialaiseksi anarko</w:t>
      </w:r>
      <w:r w:rsidR="00502688">
        <w:rPr>
          <w:lang w:val="fi-FI"/>
        </w:rPr>
        <w:t xml:space="preserve">kapitalismiksi, vaikka sanaa </w:t>
      </w:r>
      <w:r w:rsidR="00502688">
        <w:rPr>
          <w:i/>
          <w:lang w:val="fi-FI"/>
        </w:rPr>
        <w:t>anarkismi</w:t>
      </w:r>
      <w:r w:rsidR="00502688">
        <w:rPr>
          <w:lang w:val="fi-FI"/>
        </w:rPr>
        <w:t xml:space="preserve"> ei mainita.</w:t>
      </w:r>
    </w:p>
    <w:p w14:paraId="6458A2A4" w14:textId="77777777" w:rsidR="00502688" w:rsidRDefault="00502688" w:rsidP="000E5450">
      <w:pPr>
        <w:rPr>
          <w:lang w:val="fi-FI"/>
        </w:rPr>
      </w:pPr>
    </w:p>
    <w:p w14:paraId="376460D2" w14:textId="77777777" w:rsidR="00502688" w:rsidRPr="005A5BD5" w:rsidRDefault="005A5BD5" w:rsidP="005A5BD5">
      <w:pPr>
        <w:pStyle w:val="Heading3"/>
        <w:numPr>
          <w:ilvl w:val="2"/>
          <w:numId w:val="13"/>
        </w:numPr>
      </w:pPr>
      <w:r w:rsidRPr="005A5BD5">
        <w:t>Irregulars</w:t>
      </w:r>
    </w:p>
    <w:p w14:paraId="20E319B4" w14:textId="77777777" w:rsidR="005A5BD5" w:rsidRDefault="005A5BD5" w:rsidP="000E5450">
      <w:pPr>
        <w:rPr>
          <w:lang w:val="fi-FI"/>
        </w:rPr>
      </w:pPr>
      <w:r>
        <w:rPr>
          <w:lang w:val="fi-FI"/>
        </w:rPr>
        <w:t>Valchak on hahmottanut, että tällainen operaatio vaatii melkoisen määrän vangitsemiskapasiteettia, ja on alkanut selvittää, missä vankeja saatettaisiin pitää. Hänen tavoitteensa on paikantaa kapteeni Halkenhvad ja vapauttaa tämä.</w:t>
      </w:r>
      <w:r w:rsidR="00DF1390">
        <w:rPr>
          <w:lang w:val="fi-FI"/>
        </w:rPr>
        <w:t xml:space="preserve"> Seuraavaan iltaan mennessä Valchak on paikantanut </w:t>
      </w:r>
      <w:r w:rsidR="003708CC">
        <w:rPr>
          <w:lang w:val="fi-FI"/>
        </w:rPr>
        <w:t>vankilan</w:t>
      </w:r>
      <w:r w:rsidR="006C6944">
        <w:rPr>
          <w:lang w:val="fi-FI"/>
        </w:rPr>
        <w:t xml:space="preserve"> S-sektorilla</w:t>
      </w:r>
      <w:r w:rsidR="003708CC">
        <w:rPr>
          <w:lang w:val="fi-FI"/>
        </w:rPr>
        <w:t>.</w:t>
      </w:r>
    </w:p>
    <w:p w14:paraId="435DD7D2" w14:textId="77777777" w:rsidR="004A13B5" w:rsidRDefault="004A13B5" w:rsidP="000E5450">
      <w:pPr>
        <w:rPr>
          <w:lang w:val="fi-FI"/>
        </w:rPr>
      </w:pPr>
    </w:p>
    <w:p w14:paraId="022D6D6F" w14:textId="77777777" w:rsidR="00525C92" w:rsidRDefault="00525C92" w:rsidP="000E5450">
      <w:pPr>
        <w:rPr>
          <w:lang w:val="fi-FI"/>
        </w:rPr>
      </w:pPr>
      <w:r>
        <w:rPr>
          <w:lang w:val="fi-FI"/>
        </w:rPr>
        <w:t>Ennen vankilaan iskua Valchak hankkii aseita IWI:ltä.</w:t>
      </w:r>
    </w:p>
    <w:p w14:paraId="23CBDC25" w14:textId="77777777" w:rsidR="00A72899" w:rsidRDefault="00A72899" w:rsidP="000E5450">
      <w:pPr>
        <w:rPr>
          <w:lang w:val="fi-FI"/>
        </w:rPr>
      </w:pPr>
    </w:p>
    <w:p w14:paraId="5EC94059" w14:textId="77777777" w:rsidR="00A72899" w:rsidRDefault="00A72899" w:rsidP="000E5450">
      <w:pPr>
        <w:rPr>
          <w:lang w:val="fi-FI"/>
        </w:rPr>
      </w:pPr>
      <w:r>
        <w:rPr>
          <w:lang w:val="fi-FI"/>
        </w:rPr>
        <w:t xml:space="preserve">Mackay </w:t>
      </w:r>
      <w:r w:rsidR="00787C90">
        <w:rPr>
          <w:lang w:val="fi-FI"/>
        </w:rPr>
        <w:t>alkaa tavoitella y</w:t>
      </w:r>
      <w:r w:rsidR="007252D2">
        <w:rPr>
          <w:lang w:val="fi-FI"/>
        </w:rPr>
        <w:t>hteyttä Demidchikin perheeseen.</w:t>
      </w:r>
    </w:p>
    <w:p w14:paraId="69B67D0E" w14:textId="77777777" w:rsidR="007252D2" w:rsidRDefault="007252D2" w:rsidP="000E5450">
      <w:pPr>
        <w:rPr>
          <w:lang w:val="fi-FI"/>
        </w:rPr>
      </w:pPr>
    </w:p>
    <w:p w14:paraId="18E8836A" w14:textId="77777777" w:rsidR="007252D2" w:rsidRDefault="007252D2" w:rsidP="000E5450">
      <w:pPr>
        <w:rPr>
          <w:lang w:val="fi-FI"/>
        </w:rPr>
      </w:pPr>
      <w:r>
        <w:rPr>
          <w:lang w:val="fi-FI"/>
        </w:rPr>
        <w:t>Falk aloittaa memeettisen sodankäynnin.</w:t>
      </w:r>
    </w:p>
    <w:p w14:paraId="2B06409E" w14:textId="77777777" w:rsidR="00A72899" w:rsidRDefault="00A72899" w:rsidP="000E5450">
      <w:pPr>
        <w:rPr>
          <w:lang w:val="fi-FI"/>
        </w:rPr>
      </w:pPr>
    </w:p>
    <w:p w14:paraId="29E9AF56" w14:textId="77777777" w:rsidR="00525C92" w:rsidRDefault="00525C92" w:rsidP="000E5450">
      <w:pPr>
        <w:rPr>
          <w:lang w:val="fi-FI"/>
        </w:rPr>
      </w:pPr>
    </w:p>
    <w:p w14:paraId="04F84A17" w14:textId="77777777" w:rsidR="00513FF7" w:rsidRPr="00513FF7" w:rsidRDefault="00513FF7" w:rsidP="00513FF7">
      <w:pPr>
        <w:pStyle w:val="Heading3"/>
        <w:numPr>
          <w:ilvl w:val="2"/>
          <w:numId w:val="13"/>
        </w:numPr>
      </w:pPr>
      <w:r w:rsidRPr="00513FF7">
        <w:t>Ihmissuhdehömppää</w:t>
      </w:r>
    </w:p>
    <w:p w14:paraId="443F11A6" w14:textId="77777777" w:rsidR="00525C92" w:rsidRDefault="00525C92" w:rsidP="000E5450">
      <w:pPr>
        <w:rPr>
          <w:lang w:val="fi-FI"/>
        </w:rPr>
      </w:pPr>
      <w:r>
        <w:rPr>
          <w:lang w:val="fi-FI"/>
        </w:rPr>
        <w:t>Mackay ja Lavezzi päätyvät yhteen.</w:t>
      </w:r>
    </w:p>
    <w:p w14:paraId="4294D71C" w14:textId="77777777" w:rsidR="00513FF7" w:rsidRDefault="00513FF7" w:rsidP="000E5450">
      <w:pPr>
        <w:rPr>
          <w:lang w:val="fi-FI"/>
        </w:rPr>
      </w:pPr>
    </w:p>
    <w:p w14:paraId="630D23CA" w14:textId="77777777" w:rsidR="00513FF7" w:rsidRDefault="00513FF7" w:rsidP="000E5450">
      <w:pPr>
        <w:rPr>
          <w:lang w:val="fi-FI"/>
        </w:rPr>
      </w:pPr>
      <w:r>
        <w:rPr>
          <w:lang w:val="fi-FI"/>
        </w:rPr>
        <w:t>Busques ja Leonard Martinez ovat kiinnostuneita toisistaan.</w:t>
      </w:r>
    </w:p>
    <w:p w14:paraId="0A22D554" w14:textId="77777777" w:rsidR="00513FF7" w:rsidRDefault="00513FF7" w:rsidP="000E5450">
      <w:pPr>
        <w:rPr>
          <w:lang w:val="fi-FI"/>
        </w:rPr>
      </w:pPr>
    </w:p>
    <w:p w14:paraId="755E9BEE" w14:textId="77777777" w:rsidR="00513FF7" w:rsidRDefault="009E4E17" w:rsidP="000E5450">
      <w:pPr>
        <w:rPr>
          <w:lang w:val="fi-FI"/>
        </w:rPr>
      </w:pPr>
      <w:r>
        <w:rPr>
          <w:lang w:val="fi-FI"/>
        </w:rPr>
        <w:t>Binselah kiinnostuu Abellosta.</w:t>
      </w:r>
    </w:p>
    <w:p w14:paraId="4990DDF1" w14:textId="77777777" w:rsidR="009E4E17" w:rsidRDefault="009E4E17" w:rsidP="000E5450">
      <w:pPr>
        <w:rPr>
          <w:lang w:val="fi-FI"/>
        </w:rPr>
      </w:pPr>
    </w:p>
    <w:p w14:paraId="559F305B" w14:textId="77777777" w:rsidR="009E4E17" w:rsidRDefault="009E4E17" w:rsidP="000E5450">
      <w:pPr>
        <w:rPr>
          <w:lang w:val="fi-FI"/>
        </w:rPr>
      </w:pPr>
    </w:p>
    <w:p w14:paraId="570EE9AD" w14:textId="77777777" w:rsidR="005A5BD5" w:rsidRDefault="005A5BD5" w:rsidP="000E5450">
      <w:pPr>
        <w:rPr>
          <w:lang w:val="fi-FI"/>
        </w:rPr>
      </w:pPr>
    </w:p>
    <w:p w14:paraId="72276AC9" w14:textId="77777777" w:rsidR="003943EC" w:rsidRDefault="00F77397" w:rsidP="00F77397">
      <w:pPr>
        <w:pStyle w:val="Heading3"/>
        <w:numPr>
          <w:ilvl w:val="2"/>
          <w:numId w:val="13"/>
        </w:numPr>
      </w:pPr>
      <w:r w:rsidRPr="00F77397">
        <w:lastRenderedPageBreak/>
        <w:t>Reaktioita kasarmilla</w:t>
      </w:r>
    </w:p>
    <w:p w14:paraId="6D389229" w14:textId="77777777" w:rsidR="00A91AC1" w:rsidRDefault="00A91AC1" w:rsidP="00A91AC1">
      <w:pPr>
        <w:rPr>
          <w:lang w:val="fi-FI"/>
        </w:rPr>
      </w:pPr>
      <w:r>
        <w:rPr>
          <w:lang w:val="fi-FI"/>
        </w:rPr>
        <w:t xml:space="preserve">Käytännössä </w:t>
      </w:r>
      <w:r w:rsidR="000863B0">
        <w:rPr>
          <w:lang w:val="fi-FI"/>
        </w:rPr>
        <w:t>jokainen sotilasyksikkö on miehitetty lojalisteilla, mutta jotkut ovat lojaalimpia kuin toiset.</w:t>
      </w:r>
    </w:p>
    <w:p w14:paraId="2E4C1386" w14:textId="77777777" w:rsidR="0010706F" w:rsidRDefault="0010706F" w:rsidP="00A91AC1">
      <w:pPr>
        <w:rPr>
          <w:lang w:val="fi-FI"/>
        </w:rPr>
      </w:pPr>
    </w:p>
    <w:p w14:paraId="3795D36C" w14:textId="77777777" w:rsidR="0010706F" w:rsidRPr="0010706F" w:rsidRDefault="0010706F" w:rsidP="00A91AC1">
      <w:pPr>
        <w:rPr>
          <w:lang w:val="fi-FI"/>
        </w:rPr>
      </w:pPr>
      <w:r>
        <w:rPr>
          <w:lang w:val="fi-FI"/>
        </w:rPr>
        <w:t xml:space="preserve">Esikunnan komentajakapteeni </w:t>
      </w:r>
      <w:r w:rsidRPr="0010706F">
        <w:rPr>
          <w:b/>
          <w:i/>
          <w:lang w:val="fi-FI"/>
        </w:rPr>
        <w:t>Kim</w:t>
      </w:r>
      <w:r>
        <w:rPr>
          <w:b/>
          <w:i/>
          <w:lang w:val="fi-FI"/>
        </w:rPr>
        <w:t xml:space="preserve"> </w:t>
      </w:r>
      <w:r>
        <w:rPr>
          <w:lang w:val="fi-FI"/>
        </w:rPr>
        <w:t xml:space="preserve">oli vakaa urasotilas, jonka lojaalius on siirtynyt. </w:t>
      </w:r>
    </w:p>
    <w:p w14:paraId="09DCA49D" w14:textId="77777777" w:rsidR="000863B0" w:rsidRDefault="000863B0" w:rsidP="00A91AC1">
      <w:pPr>
        <w:rPr>
          <w:lang w:val="fi-FI"/>
        </w:rPr>
      </w:pPr>
    </w:p>
    <w:p w14:paraId="70A3CE5C" w14:textId="77777777" w:rsidR="000863B0" w:rsidRDefault="000863B0" w:rsidP="00A91AC1">
      <w:pPr>
        <w:rPr>
          <w:lang w:val="fi-FI"/>
        </w:rPr>
      </w:pPr>
      <w:r>
        <w:rPr>
          <w:lang w:val="fi-FI"/>
        </w:rPr>
        <w:t xml:space="preserve">224. kiinteän patterin vt. varapäällikkö, lt. </w:t>
      </w:r>
      <w:r w:rsidRPr="000863B0">
        <w:rPr>
          <w:b/>
          <w:i/>
          <w:lang w:val="fi-FI"/>
        </w:rPr>
        <w:t>Chun</w:t>
      </w:r>
      <w:r>
        <w:rPr>
          <w:lang w:val="fi-FI"/>
        </w:rPr>
        <w:t>, on henkilökohtaisesti hyvin uskollinen Westille, ja on sitä mieltä, että mihin hänen kapteeninsa johtaa, sinne hän seuraa. Kuitenkin Chunilla on perhe V-sektorilla, ja hän pelkää heidän puolestaan.</w:t>
      </w:r>
      <w:r w:rsidR="001743BA">
        <w:rPr>
          <w:lang w:val="fi-FI"/>
        </w:rPr>
        <w:t xml:space="preserve"> Chun ei ole ideologisesti voimakkaan tasavaltalainen, ja hän äänestää reformisteja.</w:t>
      </w:r>
    </w:p>
    <w:p w14:paraId="57308985" w14:textId="77777777" w:rsidR="00FE4ABC" w:rsidRDefault="00FE4ABC" w:rsidP="00FE4ABC">
      <w:pPr>
        <w:rPr>
          <w:lang w:val="fi-FI"/>
        </w:rPr>
      </w:pPr>
    </w:p>
    <w:p w14:paraId="7C1894F2" w14:textId="77777777" w:rsidR="00FE4ABC" w:rsidRPr="00FE4ABC" w:rsidRDefault="00FE4ABC" w:rsidP="00FE4ABC">
      <w:pPr>
        <w:rPr>
          <w:lang w:val="fi-FI"/>
        </w:rPr>
      </w:pPr>
      <w:r>
        <w:rPr>
          <w:lang w:val="fi-FI"/>
        </w:rPr>
        <w:t xml:space="preserve">Patterin turvakomppanian päällikkö, ylil. </w:t>
      </w:r>
      <w:r>
        <w:rPr>
          <w:b/>
          <w:i/>
          <w:lang w:val="fi-FI"/>
        </w:rPr>
        <w:t>Jo</w:t>
      </w:r>
      <w:r>
        <w:rPr>
          <w:lang w:val="fi-FI"/>
        </w:rPr>
        <w:t xml:space="preserve"> on implantoitu. Hän oli aiemmin luutnantti 224. kiinteässä patterissa, mutta hänet ylennettiin ja siirrettiin. Hänen kakkospäällikkönsä on ylennetty res. lt. </w:t>
      </w:r>
      <w:r>
        <w:rPr>
          <w:b/>
          <w:i/>
          <w:lang w:val="fi-FI"/>
        </w:rPr>
        <w:t>Jeong</w:t>
      </w:r>
      <w:r>
        <w:rPr>
          <w:lang w:val="fi-FI"/>
        </w:rPr>
        <w:t xml:space="preserve">, joka työskenteli </w:t>
      </w:r>
      <w:r w:rsidRPr="00C60920">
        <w:rPr>
          <w:u w:val="single"/>
          <w:lang w:val="fi-FI"/>
        </w:rPr>
        <w:t>Demidchik Schoolissa</w:t>
      </w:r>
      <w:r w:rsidR="00AD142B">
        <w:rPr>
          <w:lang w:val="fi-FI"/>
        </w:rPr>
        <w:t xml:space="preserve"> taloustieteen opettajana.</w:t>
      </w:r>
      <w:r>
        <w:rPr>
          <w:lang w:val="fi-FI"/>
        </w:rPr>
        <w:t xml:space="preserve"> </w:t>
      </w:r>
      <w:r w:rsidR="001B4108">
        <w:rPr>
          <w:lang w:val="fi-FI"/>
        </w:rPr>
        <w:t xml:space="preserve">Jeongin ideologia on kyllä </w:t>
      </w:r>
      <w:r w:rsidR="00AD142B">
        <w:rPr>
          <w:lang w:val="fi-FI"/>
        </w:rPr>
        <w:t>libertarismissa</w:t>
      </w:r>
      <w:r w:rsidR="001B4108">
        <w:rPr>
          <w:lang w:val="fi-FI"/>
        </w:rPr>
        <w:t>, mutta hänellä ei ole henkilökohtaista rohkeutta.</w:t>
      </w:r>
    </w:p>
    <w:p w14:paraId="5616FBC1" w14:textId="77777777" w:rsidR="00FE4ABC" w:rsidRDefault="00FE4ABC" w:rsidP="00A91AC1">
      <w:pPr>
        <w:rPr>
          <w:lang w:val="fi-FI"/>
        </w:rPr>
      </w:pPr>
    </w:p>
    <w:p w14:paraId="4AC4EE0F" w14:textId="77777777" w:rsidR="000863B0" w:rsidRPr="000863B0" w:rsidRDefault="000863B0" w:rsidP="00A91AC1">
      <w:pPr>
        <w:rPr>
          <w:lang w:val="fi-FI"/>
        </w:rPr>
      </w:pPr>
      <w:r>
        <w:rPr>
          <w:lang w:val="fi-FI"/>
        </w:rPr>
        <w:t xml:space="preserve">CDC:n kapteeni </w:t>
      </w:r>
      <w:r>
        <w:rPr>
          <w:b/>
          <w:i/>
          <w:lang w:val="fi-FI"/>
        </w:rPr>
        <w:t xml:space="preserve">Nujarava </w:t>
      </w:r>
      <w:r>
        <w:rPr>
          <w:lang w:val="fi-FI"/>
        </w:rPr>
        <w:t xml:space="preserve">on henkilökohtaisesti lojaali Demidchikeille, mutta hän näkee kapinan pähkähulluna toimintana. Hän koettaa ylipuhua Tamaran tämän aikeista, </w:t>
      </w:r>
      <w:r w:rsidR="00BA1662">
        <w:rPr>
          <w:lang w:val="fi-FI"/>
        </w:rPr>
        <w:t>mutta ulospäin esittää virheettömän kovaa. Hän uskoo kuitenkin, että Tasavalta kykenee tarvittaes</w:t>
      </w:r>
      <w:r w:rsidR="00340654">
        <w:rPr>
          <w:lang w:val="fi-FI"/>
        </w:rPr>
        <w:t>sa hävittämään Mioryn atomeiksi, eikä hänellä ole transhumanistisia taipumuksia tai toiveita.</w:t>
      </w:r>
    </w:p>
    <w:p w14:paraId="7FED9235" w14:textId="77777777" w:rsidR="00F77397" w:rsidRDefault="00F77397" w:rsidP="000E5450">
      <w:pPr>
        <w:rPr>
          <w:lang w:val="fi-FI"/>
        </w:rPr>
      </w:pPr>
    </w:p>
    <w:p w14:paraId="580EF683" w14:textId="77777777" w:rsidR="003943EC" w:rsidRDefault="002D191C" w:rsidP="000E5450">
      <w:pPr>
        <w:rPr>
          <w:lang w:val="fi-FI"/>
        </w:rPr>
      </w:pPr>
      <w:r>
        <w:rPr>
          <w:lang w:val="fi-FI"/>
        </w:rPr>
        <w:t xml:space="preserve">CDC:n Bravo-komppanian </w:t>
      </w:r>
      <w:r>
        <w:rPr>
          <w:b/>
          <w:i/>
          <w:lang w:val="fi-FI"/>
        </w:rPr>
        <w:t>Gavril</w:t>
      </w:r>
      <w:r>
        <w:rPr>
          <w:lang w:val="fi-FI"/>
        </w:rPr>
        <w:t xml:space="preserve"> ja </w:t>
      </w:r>
      <w:r w:rsidR="00D81C76">
        <w:rPr>
          <w:b/>
          <w:i/>
          <w:lang w:val="fi-FI"/>
        </w:rPr>
        <w:t>Wiccex</w:t>
      </w:r>
      <w:r>
        <w:rPr>
          <w:lang w:val="fi-FI"/>
        </w:rPr>
        <w:t xml:space="preserve"> </w:t>
      </w:r>
      <w:r w:rsidR="001439A7">
        <w:rPr>
          <w:lang w:val="fi-FI"/>
        </w:rPr>
        <w:t xml:space="preserve">eivät kumpikaan ole oikeita sotilaita. Heillä on kansalaisuus, </w:t>
      </w:r>
      <w:r w:rsidR="00192C52">
        <w:rPr>
          <w:lang w:val="fi-FI"/>
        </w:rPr>
        <w:t>Wiccexillä</w:t>
      </w:r>
      <w:r w:rsidR="001439A7">
        <w:rPr>
          <w:lang w:val="fi-FI"/>
        </w:rPr>
        <w:t xml:space="preserve"> on jopa alikersantin arvo, mutta molemmat ovat täysin turhautuneita Tasavaltaan. He olivat töissä </w:t>
      </w:r>
      <w:r w:rsidR="001439A7" w:rsidRPr="00C60920">
        <w:rPr>
          <w:u w:val="single"/>
          <w:lang w:val="fi-FI"/>
        </w:rPr>
        <w:t>Kohungilla</w:t>
      </w:r>
      <w:r w:rsidR="001439A7">
        <w:rPr>
          <w:lang w:val="fi-FI"/>
        </w:rPr>
        <w:t>, ja heille istutettiin pinnallinen sotilasdoktriinin tuntemus. Tuloksena he ovat surkeita taktikoita, mutta osaavat käyttäytyä kuten olisivat johtajia.</w:t>
      </w:r>
    </w:p>
    <w:p w14:paraId="5113D1C9" w14:textId="77777777" w:rsidR="00263F6D" w:rsidRDefault="00263F6D" w:rsidP="006C6249">
      <w:pPr>
        <w:rPr>
          <w:lang w:val="fi-FI"/>
        </w:rPr>
      </w:pPr>
    </w:p>
    <w:p w14:paraId="0063EFD4" w14:textId="77777777" w:rsidR="00B539B7" w:rsidRPr="00B539B7" w:rsidRDefault="00B539B7" w:rsidP="006C6249">
      <w:pPr>
        <w:rPr>
          <w:lang w:val="fi-FI"/>
        </w:rPr>
      </w:pPr>
      <w:r>
        <w:rPr>
          <w:lang w:val="fi-FI"/>
        </w:rPr>
        <w:t xml:space="preserve">Valmiustason kasvatuskomppanian </w:t>
      </w:r>
      <w:r>
        <w:rPr>
          <w:b/>
          <w:i/>
          <w:lang w:val="fi-FI"/>
        </w:rPr>
        <w:t>Oncor</w:t>
      </w:r>
      <w:r>
        <w:rPr>
          <w:lang w:val="fi-FI"/>
        </w:rPr>
        <w:t xml:space="preserve"> ja </w:t>
      </w:r>
      <w:r>
        <w:rPr>
          <w:b/>
          <w:i/>
          <w:lang w:val="fi-FI"/>
        </w:rPr>
        <w:t>van der Waalt</w:t>
      </w:r>
      <w:r>
        <w:rPr>
          <w:lang w:val="fi-FI"/>
        </w:rPr>
        <w:t xml:space="preserve"> ovat niinikään </w:t>
      </w:r>
      <w:r w:rsidRPr="00C60920">
        <w:rPr>
          <w:u w:val="single"/>
          <w:lang w:val="fi-FI"/>
        </w:rPr>
        <w:t>Kohungin</w:t>
      </w:r>
      <w:r>
        <w:rPr>
          <w:lang w:val="fi-FI"/>
        </w:rPr>
        <w:t xml:space="preserve"> työntekijöitä, jotka on ylennetty. Oncor on aivan oikea reservin upseeri, splicer ja aikaansaava </w:t>
      </w:r>
      <w:r w:rsidR="00B579E7">
        <w:rPr>
          <w:lang w:val="fi-FI"/>
        </w:rPr>
        <w:t xml:space="preserve">kiipijä. Van der Waalt on </w:t>
      </w:r>
      <w:r w:rsidR="008413E6">
        <w:rPr>
          <w:lang w:val="fi-FI"/>
        </w:rPr>
        <w:t xml:space="preserve">reservin matruusi, </w:t>
      </w:r>
      <w:r w:rsidR="00B579E7">
        <w:rPr>
          <w:lang w:val="fi-FI"/>
        </w:rPr>
        <w:t>ensisijaisesti biokemisti, joka pyörittää kaappausoperaatiota ja on Isabella Prieton uskottu.</w:t>
      </w:r>
      <w:r w:rsidR="00D25605">
        <w:rPr>
          <w:lang w:val="fi-FI"/>
        </w:rPr>
        <w:t xml:space="preserve"> </w:t>
      </w:r>
      <w:r w:rsidR="007E4569">
        <w:rPr>
          <w:lang w:val="fi-FI"/>
        </w:rPr>
        <w:t>Molemmilla on kuoriniput ja kapasiteetti tarvittaessa poistua.</w:t>
      </w:r>
    </w:p>
    <w:p w14:paraId="14F44965" w14:textId="77777777" w:rsidR="00B539B7" w:rsidRDefault="00B539B7" w:rsidP="006C6249">
      <w:pPr>
        <w:rPr>
          <w:lang w:val="fi-FI"/>
        </w:rPr>
      </w:pPr>
    </w:p>
    <w:p w14:paraId="7AB07611" w14:textId="77777777" w:rsidR="00E323B0" w:rsidRDefault="00E323B0" w:rsidP="006C6249">
      <w:pPr>
        <w:rPr>
          <w:lang w:val="fi-FI"/>
        </w:rPr>
      </w:pPr>
      <w:r>
        <w:rPr>
          <w:lang w:val="fi-FI"/>
        </w:rPr>
        <w:t xml:space="preserve">Esikunnan suojakomppanian kapt. </w:t>
      </w:r>
      <w:r w:rsidRPr="00E323B0">
        <w:rPr>
          <w:b/>
          <w:i/>
          <w:lang w:val="fi-FI"/>
        </w:rPr>
        <w:t>Madoff</w:t>
      </w:r>
      <w:r w:rsidR="000F0AD8">
        <w:rPr>
          <w:lang w:val="fi-FI"/>
        </w:rPr>
        <w:t xml:space="preserve"> oli aiemmin Kimin esikunnan turvallisuuspäällikkö. </w:t>
      </w:r>
      <w:r w:rsidR="00FD4193">
        <w:rPr>
          <w:lang w:val="fi-FI"/>
        </w:rPr>
        <w:t>Madoff</w:t>
      </w:r>
      <w:r w:rsidR="009D68B7">
        <w:rPr>
          <w:lang w:val="fi-FI"/>
        </w:rPr>
        <w:t xml:space="preserve">illa on implantti kuten Kimilläkin. </w:t>
      </w:r>
      <w:r w:rsidR="009C4EAE">
        <w:rPr>
          <w:lang w:val="fi-FI"/>
        </w:rPr>
        <w:t xml:space="preserve">Hänessä se aiheuttaa pahoja </w:t>
      </w:r>
      <w:r w:rsidR="00C60920">
        <w:rPr>
          <w:lang w:val="fi-FI"/>
        </w:rPr>
        <w:t xml:space="preserve">dissonanssiongelmia, mutta onneksi hän ei ole big picture -tyyppiä. Hänen kakkosenaan on </w:t>
      </w:r>
      <w:r w:rsidR="00447D0C">
        <w:rPr>
          <w:lang w:val="fi-FI"/>
        </w:rPr>
        <w:t xml:space="preserve">res. </w:t>
      </w:r>
      <w:r w:rsidR="00C60920">
        <w:rPr>
          <w:lang w:val="fi-FI"/>
        </w:rPr>
        <w:t xml:space="preserve">lt. </w:t>
      </w:r>
      <w:r w:rsidR="00B073FE">
        <w:rPr>
          <w:b/>
          <w:i/>
          <w:lang w:val="fi-FI"/>
        </w:rPr>
        <w:t>Juan O</w:t>
      </w:r>
      <w:r w:rsidR="00C60920">
        <w:rPr>
          <w:b/>
          <w:i/>
          <w:lang w:val="fi-FI"/>
        </w:rPr>
        <w:t>caz</w:t>
      </w:r>
      <w:r w:rsidR="00C60920">
        <w:rPr>
          <w:lang w:val="fi-FI"/>
        </w:rPr>
        <w:t>, Miorylle avioitunut nuori mies</w:t>
      </w:r>
      <w:r w:rsidR="000B3BA8">
        <w:rPr>
          <w:lang w:val="fi-FI"/>
        </w:rPr>
        <w:t xml:space="preserve"> San Pedrolta (Ganymede)</w:t>
      </w:r>
      <w:r w:rsidR="00C60920">
        <w:rPr>
          <w:lang w:val="fi-FI"/>
        </w:rPr>
        <w:t>, jonka puoliso on töissä viihdealalla ja vahvasti reformistimielinen.</w:t>
      </w:r>
      <w:r w:rsidR="00447D0C">
        <w:rPr>
          <w:lang w:val="fi-FI"/>
        </w:rPr>
        <w:t xml:space="preserve"> </w:t>
      </w:r>
      <w:r w:rsidR="0013292E">
        <w:rPr>
          <w:lang w:val="fi-FI"/>
        </w:rPr>
        <w:t xml:space="preserve">Aiemmin tyhjää toimittanut reservin aliluutnantti (CDC:ltä) sai </w:t>
      </w:r>
      <w:r w:rsidR="00447D0C">
        <w:rPr>
          <w:lang w:val="fi-FI"/>
        </w:rPr>
        <w:t>ylennyksen ja komennuksen tehtäväänsä. Ocaz ei lainkaan pidä tilanteestaan, ja on varmasti esikunnan suojakomppanian heikoin lenkki.</w:t>
      </w:r>
      <w:r w:rsidR="000B3BA8">
        <w:rPr>
          <w:lang w:val="fi-FI"/>
        </w:rPr>
        <w:t xml:space="preserve"> Ocaz on myös avaruusjalkaväen Ricardo Ocazin serkku.</w:t>
      </w:r>
    </w:p>
    <w:p w14:paraId="5EAE523B" w14:textId="77777777" w:rsidR="00CE2C77" w:rsidRDefault="00CE2C77" w:rsidP="006C6249">
      <w:pPr>
        <w:rPr>
          <w:lang w:val="fi-FI"/>
        </w:rPr>
      </w:pPr>
    </w:p>
    <w:p w14:paraId="60958E9A" w14:textId="77777777" w:rsidR="00CE2C77" w:rsidRPr="005D3F9A" w:rsidRDefault="00E24C8C" w:rsidP="005D3F9A">
      <w:pPr>
        <w:pStyle w:val="Heading3"/>
        <w:numPr>
          <w:ilvl w:val="2"/>
          <w:numId w:val="13"/>
        </w:numPr>
      </w:pPr>
      <w:r>
        <w:t>Kaupallinen reaktio</w:t>
      </w:r>
    </w:p>
    <w:p w14:paraId="648C9CBC" w14:textId="77777777" w:rsidR="005D3F9A" w:rsidRDefault="00E24C8C" w:rsidP="006C6249">
      <w:pPr>
        <w:rPr>
          <w:lang w:val="fi-FI"/>
        </w:rPr>
      </w:pPr>
      <w:r>
        <w:rPr>
          <w:lang w:val="fi-FI"/>
        </w:rPr>
        <w:t>Miory</w:t>
      </w:r>
      <w:r w:rsidR="00903411">
        <w:rPr>
          <w:lang w:val="fi-FI"/>
        </w:rPr>
        <w:t xml:space="preserve">n uudet valtiaat tietävät, että kansan suosio on tarpeen, jotta vallankumouksesta tulisi mitään. Niinpä melkein heti he työntävät esiin asioita, joita Tasavallassa ei olisi </w:t>
      </w:r>
      <w:r w:rsidR="00903411">
        <w:rPr>
          <w:lang w:val="fi-FI"/>
        </w:rPr>
        <w:lastRenderedPageBreak/>
        <w:t>saanut olla.</w:t>
      </w:r>
    </w:p>
    <w:p w14:paraId="0165BCA1" w14:textId="77777777" w:rsidR="00BA3F14" w:rsidRDefault="00BA3F14" w:rsidP="006C6249">
      <w:pPr>
        <w:rPr>
          <w:lang w:val="fi-FI"/>
        </w:rPr>
      </w:pPr>
    </w:p>
    <w:p w14:paraId="37022848" w14:textId="77777777" w:rsidR="00BA3F14" w:rsidRDefault="00BA3F14" w:rsidP="006C6249">
      <w:pPr>
        <w:rPr>
          <w:lang w:val="fi-FI"/>
        </w:rPr>
      </w:pPr>
      <w:r>
        <w:rPr>
          <w:lang w:val="fi-FI"/>
        </w:rPr>
        <w:t xml:space="preserve">Demidchikit pyöräyttävät </w:t>
      </w:r>
      <w:r w:rsidR="00DD1C66">
        <w:rPr>
          <w:lang w:val="fi-FI"/>
        </w:rPr>
        <w:t xml:space="preserve">K-sektorilla käyntiin </w:t>
      </w:r>
      <w:r w:rsidR="0075437F">
        <w:rPr>
          <w:lang w:val="fi-FI"/>
        </w:rPr>
        <w:t>Excellent Imports -suurkaupan</w:t>
      </w:r>
      <w:r w:rsidR="00706478">
        <w:rPr>
          <w:lang w:val="fi-FI"/>
        </w:rPr>
        <w:t>, jossa runsaudensarvilaite ja Extropiasta</w:t>
      </w:r>
      <w:r w:rsidR="0075437F">
        <w:rPr>
          <w:lang w:val="fi-FI"/>
        </w:rPr>
        <w:t xml:space="preserve"> toimitetut piirustukset tuottavat ylellisyystarvikkeita Tasavallan ulkopuolelta.</w:t>
      </w:r>
    </w:p>
    <w:p w14:paraId="68D02A0C" w14:textId="77777777" w:rsidR="0075437F" w:rsidRDefault="0075437F" w:rsidP="006C6249">
      <w:pPr>
        <w:rPr>
          <w:lang w:val="fi-FI"/>
        </w:rPr>
      </w:pPr>
    </w:p>
    <w:p w14:paraId="14E9F623" w14:textId="77777777" w:rsidR="0075437F" w:rsidRDefault="00706478" w:rsidP="006C6249">
      <w:pPr>
        <w:rPr>
          <w:lang w:val="fi-FI"/>
        </w:rPr>
      </w:pPr>
      <w:r>
        <w:rPr>
          <w:lang w:val="fi-FI"/>
        </w:rPr>
        <w:t>Kohung alkaa diilata esottomasti implantteja ja kuorinippuja.</w:t>
      </w:r>
    </w:p>
    <w:p w14:paraId="6E946624" w14:textId="77777777" w:rsidR="00706478" w:rsidRDefault="00706478" w:rsidP="006C6249">
      <w:pPr>
        <w:rPr>
          <w:lang w:val="fi-FI"/>
        </w:rPr>
      </w:pPr>
    </w:p>
    <w:p w14:paraId="4E1F7394" w14:textId="77777777" w:rsidR="00706478" w:rsidRDefault="00706478" w:rsidP="006C6249">
      <w:pPr>
        <w:rPr>
          <w:lang w:val="fi-FI"/>
        </w:rPr>
      </w:pPr>
      <w:r>
        <w:rPr>
          <w:lang w:val="fi-FI"/>
        </w:rPr>
        <w:t>Muutama bioteknologian alan startup väsää bioboostereita. Pari hieman isompaa yritystä ryhtyy tarjoilemaan podeja.</w:t>
      </w:r>
    </w:p>
    <w:p w14:paraId="27A1E263" w14:textId="77777777" w:rsidR="00706478" w:rsidRDefault="00706478" w:rsidP="006C6249">
      <w:pPr>
        <w:rPr>
          <w:lang w:val="fi-FI"/>
        </w:rPr>
      </w:pPr>
    </w:p>
    <w:p w14:paraId="0876BFD8" w14:textId="77777777" w:rsidR="00046388" w:rsidRDefault="00046388" w:rsidP="006C6249">
      <w:pPr>
        <w:rPr>
          <w:lang w:val="fi-FI"/>
        </w:rPr>
      </w:pPr>
      <w:r>
        <w:rPr>
          <w:lang w:val="fi-FI"/>
        </w:rPr>
        <w:t>Nanokonstruktoreita on ainoastaan Demidchikeillä, ja he pitävät tästä monopolista kiinni alkajaisiksi. Kuitenkin pari bioalan startuppia tilaa heti sarjan aivonanobotteja omiin tarkoituksiinsa.</w:t>
      </w:r>
      <w:r w:rsidR="00AA18E2">
        <w:rPr>
          <w:lang w:val="fi-FI"/>
        </w:rPr>
        <w:t xml:space="preserve"> JAC:ssa vaikuttava </w:t>
      </w:r>
      <w:r w:rsidR="00AA18E2">
        <w:rPr>
          <w:b/>
          <w:i/>
          <w:lang w:val="fi-FI"/>
        </w:rPr>
        <w:t>Hyun-sil Park</w:t>
      </w:r>
      <w:r w:rsidR="00AA18E2">
        <w:rPr>
          <w:lang w:val="fi-FI"/>
        </w:rPr>
        <w:t xml:space="preserve"> </w:t>
      </w:r>
    </w:p>
    <w:p w14:paraId="4EAA66B5" w14:textId="77777777" w:rsidR="00046388" w:rsidRDefault="00046388" w:rsidP="006C6249">
      <w:pPr>
        <w:rPr>
          <w:lang w:val="fi-FI"/>
        </w:rPr>
      </w:pPr>
    </w:p>
    <w:p w14:paraId="7A331228" w14:textId="77777777" w:rsidR="00706478" w:rsidRDefault="00D566B6" w:rsidP="006C6249">
      <w:pPr>
        <w:rPr>
          <w:lang w:val="fi-FI"/>
        </w:rPr>
      </w:pPr>
      <w:r>
        <w:rPr>
          <w:lang w:val="fi-FI"/>
        </w:rPr>
        <w:t>Egosiltoja Miorylla on vain kourallin</w:t>
      </w:r>
      <w:r w:rsidR="00FD6CCE">
        <w:rPr>
          <w:lang w:val="fi-FI"/>
        </w:rPr>
        <w:t xml:space="preserve">en. </w:t>
      </w:r>
      <w:r w:rsidR="00C2350B" w:rsidRPr="006B5AD1">
        <w:rPr>
          <w:u w:val="single"/>
          <w:lang w:val="fi-FI"/>
        </w:rPr>
        <w:t>Air Jernihill</w:t>
      </w:r>
      <w:r w:rsidR="008A02A3" w:rsidRPr="006B5AD1">
        <w:rPr>
          <w:u w:val="single"/>
          <w:lang w:val="fi-FI"/>
        </w:rPr>
        <w:t>ä</w:t>
      </w:r>
      <w:r w:rsidR="008A02A3">
        <w:rPr>
          <w:lang w:val="fi-FI"/>
        </w:rPr>
        <w:t>, Demidchikeillä ja Kohungilla</w:t>
      </w:r>
      <w:r w:rsidR="00027271">
        <w:rPr>
          <w:lang w:val="fi-FI"/>
        </w:rPr>
        <w:t xml:space="preserve">. </w:t>
      </w:r>
      <w:r w:rsidR="00046388">
        <w:rPr>
          <w:lang w:val="fi-FI"/>
        </w:rPr>
        <w:t>E</w:t>
      </w:r>
      <w:r w:rsidR="00067034">
        <w:rPr>
          <w:lang w:val="fi-FI"/>
        </w:rPr>
        <w:t xml:space="preserve">räs bioalan </w:t>
      </w:r>
      <w:r w:rsidR="00046388">
        <w:rPr>
          <w:lang w:val="fi-FI"/>
        </w:rPr>
        <w:t xml:space="preserve">startup, </w:t>
      </w:r>
      <w:r w:rsidR="00BE494F" w:rsidRPr="006B5AD1">
        <w:rPr>
          <w:u w:val="single"/>
          <w:lang w:val="fi-FI"/>
        </w:rPr>
        <w:t>K</w:t>
      </w:r>
      <w:r w:rsidR="00046388" w:rsidRPr="006B5AD1">
        <w:rPr>
          <w:u w:val="single"/>
          <w:lang w:val="fi-FI"/>
        </w:rPr>
        <w:t>ZY</w:t>
      </w:r>
      <w:r w:rsidR="00046388">
        <w:rPr>
          <w:lang w:val="fi-FI"/>
        </w:rPr>
        <w:t xml:space="preserve"> G-sektorilla, joka aiemmin pyöritti pientä yksityistä klinikkaa, heittää pystyyn egosillan ja ostaa tietotekniikka</w:t>
      </w:r>
      <w:r w:rsidR="00BE494F">
        <w:rPr>
          <w:lang w:val="fi-FI"/>
        </w:rPr>
        <w:t>kapasiteettia datayritykseltä. K</w:t>
      </w:r>
      <w:r w:rsidR="00046388">
        <w:rPr>
          <w:lang w:val="fi-FI"/>
        </w:rPr>
        <w:t xml:space="preserve">ZY </w:t>
      </w:r>
      <w:r w:rsidR="00552E67">
        <w:rPr>
          <w:lang w:val="fi-FI"/>
        </w:rPr>
        <w:t>ryhtyy markkinoimaan avoimesti egolukua ja backuppeja.</w:t>
      </w:r>
      <w:r w:rsidR="0002150E">
        <w:rPr>
          <w:lang w:val="fi-FI"/>
        </w:rPr>
        <w:t xml:space="preserve"> </w:t>
      </w:r>
    </w:p>
    <w:p w14:paraId="144C71A9" w14:textId="77777777" w:rsidR="00400818" w:rsidRDefault="00400818" w:rsidP="006C6249">
      <w:pPr>
        <w:rPr>
          <w:lang w:val="fi-FI"/>
        </w:rPr>
      </w:pPr>
    </w:p>
    <w:p w14:paraId="53B10DE0" w14:textId="77777777" w:rsidR="00400818" w:rsidRPr="00BF4903" w:rsidRDefault="008F35D0" w:rsidP="006C6249">
      <w:pPr>
        <w:rPr>
          <w:lang w:val="fi-FI"/>
        </w:rPr>
      </w:pPr>
      <w:r>
        <w:rPr>
          <w:lang w:val="fi-FI"/>
        </w:rPr>
        <w:t>Egocastereita Miorylla on vain yksi</w:t>
      </w:r>
      <w:r w:rsidR="008D4EE2">
        <w:rPr>
          <w:lang w:val="fi-FI"/>
        </w:rPr>
        <w:t>: Demidchikien egocasteri. Demidchikeillä ei ole aikeena pitää monopolia tässä, mutta he aikovat myydä sen kalliilla.</w:t>
      </w:r>
      <w:r w:rsidR="004C6851">
        <w:rPr>
          <w:lang w:val="fi-FI"/>
        </w:rPr>
        <w:t xml:space="preserve"> </w:t>
      </w:r>
      <w:r w:rsidR="00512892">
        <w:rPr>
          <w:lang w:val="fi-FI"/>
        </w:rPr>
        <w:t xml:space="preserve">Egocastaukseen ei tartu startup </w:t>
      </w:r>
      <w:r w:rsidR="006B5AD1">
        <w:rPr>
          <w:lang w:val="fi-FI"/>
        </w:rPr>
        <w:t xml:space="preserve">vaan establisoitu miorylainen monialan yritys nimeltä </w:t>
      </w:r>
      <w:r w:rsidR="006B5AD1">
        <w:rPr>
          <w:u w:val="single"/>
          <w:lang w:val="fi-FI"/>
        </w:rPr>
        <w:t>Tuwang High Energy</w:t>
      </w:r>
      <w:r w:rsidR="006B5AD1">
        <w:rPr>
          <w:lang w:val="fi-FI"/>
        </w:rPr>
        <w:t>. Tuwangill</w:t>
      </w:r>
      <w:r w:rsidR="00FB12DA">
        <w:rPr>
          <w:lang w:val="fi-FI"/>
        </w:rPr>
        <w:t xml:space="preserve">a on ennestään neutrinolähetin </w:t>
      </w:r>
      <w:r w:rsidR="008C1C1B">
        <w:rPr>
          <w:lang w:val="fi-FI"/>
        </w:rPr>
        <w:t>eteläpään reaktorin tuntumassa; nyt se vain vetää sinne valokaapelit KZY:n naapuriin perustamastaan fasiliteetista G-sektorilla, ja alkaa myydä matkoja ulos.</w:t>
      </w:r>
      <w:r w:rsidR="007F087E">
        <w:rPr>
          <w:lang w:val="fi-FI"/>
        </w:rPr>
        <w:t xml:space="preserve"> (Tuwangilla tästä vastaa innokas nuori osastopäällikkö </w:t>
      </w:r>
      <w:r w:rsidR="007F087E">
        <w:rPr>
          <w:b/>
          <w:i/>
          <w:lang w:val="fi-FI"/>
        </w:rPr>
        <w:t xml:space="preserve">Bella </w:t>
      </w:r>
      <w:r w:rsidR="00BF4903">
        <w:rPr>
          <w:b/>
          <w:i/>
          <w:lang w:val="fi-FI"/>
        </w:rPr>
        <w:t>Shancarno</w:t>
      </w:r>
      <w:r w:rsidR="00BF4903">
        <w:rPr>
          <w:lang w:val="fi-FI"/>
        </w:rPr>
        <w:t>, joka ei hae juonelleen ylempiensä hyväksyntää.)</w:t>
      </w:r>
    </w:p>
    <w:p w14:paraId="4A6E2E08" w14:textId="77777777" w:rsidR="00400818" w:rsidRDefault="00400818" w:rsidP="006C6249">
      <w:pPr>
        <w:rPr>
          <w:lang w:val="fi-FI"/>
        </w:rPr>
      </w:pPr>
    </w:p>
    <w:p w14:paraId="7FE8B2B5" w14:textId="77777777" w:rsidR="00400818" w:rsidRDefault="00BE494F" w:rsidP="006C6249">
      <w:pPr>
        <w:rPr>
          <w:lang w:val="fi-FI"/>
        </w:rPr>
      </w:pPr>
      <w:r>
        <w:rPr>
          <w:lang w:val="fi-FI"/>
        </w:rPr>
        <w:t>Forkkaus - KZY:n tietotekniikkapartneriksi päätyy Konsortiosta muuttaneen konsultin salamannopeasti perustama Arun Ron Arun, joka heittää kasaan järjestelmiä, jotka voivat ajaa betaforkkeja.</w:t>
      </w:r>
    </w:p>
    <w:p w14:paraId="1D1CC6BD" w14:textId="77777777" w:rsidR="00F2378E" w:rsidRDefault="00F2378E" w:rsidP="006C6249">
      <w:pPr>
        <w:rPr>
          <w:lang w:val="fi-FI"/>
        </w:rPr>
      </w:pPr>
    </w:p>
    <w:p w14:paraId="7400F33C" w14:textId="77777777" w:rsidR="00F2378E" w:rsidRPr="00F2378E" w:rsidRDefault="00F2378E" w:rsidP="00F2378E">
      <w:pPr>
        <w:pStyle w:val="Heading3"/>
        <w:numPr>
          <w:ilvl w:val="2"/>
          <w:numId w:val="13"/>
        </w:numPr>
      </w:pPr>
      <w:r w:rsidRPr="00F2378E">
        <w:t>Suuntia</w:t>
      </w:r>
    </w:p>
    <w:p w14:paraId="638035F0" w14:textId="77777777" w:rsidR="00F2378E" w:rsidRPr="00F35F73" w:rsidRDefault="00F2378E" w:rsidP="006C6249">
      <w:pPr>
        <w:rPr>
          <w:lang w:val="fi-FI"/>
        </w:rPr>
      </w:pPr>
      <w:r>
        <w:rPr>
          <w:lang w:val="fi-FI"/>
        </w:rPr>
        <w:t xml:space="preserve">Yritys kääntää kapinalliset sotilaat vallankaappausta vastaan voi periaatteessa toimia. Kohteet: Kpt. </w:t>
      </w:r>
      <w:r w:rsidRPr="00F2378E">
        <w:rPr>
          <w:b/>
          <w:i/>
          <w:lang w:val="fi-FI"/>
        </w:rPr>
        <w:t>Nujarava</w:t>
      </w:r>
      <w:r>
        <w:rPr>
          <w:lang w:val="fi-FI"/>
        </w:rPr>
        <w:t xml:space="preserve"> (CDC), Lt. </w:t>
      </w:r>
      <w:r w:rsidRPr="00F2378E">
        <w:rPr>
          <w:b/>
          <w:i/>
          <w:lang w:val="fi-FI"/>
        </w:rPr>
        <w:t>Chun</w:t>
      </w:r>
      <w:r>
        <w:rPr>
          <w:lang w:val="fi-FI"/>
        </w:rPr>
        <w:t xml:space="preserve"> (224. patteri)</w:t>
      </w:r>
      <w:r w:rsidR="00C95CF6">
        <w:rPr>
          <w:lang w:val="fi-FI"/>
        </w:rPr>
        <w:t xml:space="preserve">, lt. </w:t>
      </w:r>
      <w:r w:rsidR="00C95CF6">
        <w:rPr>
          <w:b/>
          <w:i/>
          <w:lang w:val="fi-FI"/>
        </w:rPr>
        <w:t>Jeong</w:t>
      </w:r>
      <w:r w:rsidR="00C95CF6">
        <w:rPr>
          <w:lang w:val="fi-FI"/>
        </w:rPr>
        <w:t xml:space="preserve"> </w:t>
      </w:r>
      <w:r w:rsidR="00F35F73">
        <w:rPr>
          <w:lang w:val="fi-FI"/>
        </w:rPr>
        <w:t xml:space="preserve">(patterin turvakomppania), lt. </w:t>
      </w:r>
      <w:r w:rsidR="00F35F73">
        <w:rPr>
          <w:b/>
          <w:i/>
          <w:lang w:val="fi-FI"/>
        </w:rPr>
        <w:t>Ocaz</w:t>
      </w:r>
      <w:r w:rsidR="00F35F73">
        <w:rPr>
          <w:lang w:val="fi-FI"/>
        </w:rPr>
        <w:t xml:space="preserve"> (esikunnan suojakomppania)</w:t>
      </w:r>
    </w:p>
    <w:p w14:paraId="48A21CD1" w14:textId="77777777" w:rsidR="00F2378E" w:rsidRDefault="00F2378E" w:rsidP="006C6249">
      <w:pPr>
        <w:rPr>
          <w:lang w:val="fi-FI"/>
        </w:rPr>
      </w:pPr>
    </w:p>
    <w:p w14:paraId="0E385598" w14:textId="77777777" w:rsidR="00FA5BE5" w:rsidRDefault="00FA5BE5" w:rsidP="006C6249">
      <w:pPr>
        <w:rPr>
          <w:lang w:val="fi-FI"/>
        </w:rPr>
      </w:pPr>
      <w:r>
        <w:rPr>
          <w:lang w:val="fi-FI"/>
        </w:rPr>
        <w:t xml:space="preserve">Suora hyökkäys </w:t>
      </w:r>
      <w:r w:rsidRPr="00D575BC">
        <w:rPr>
          <w:b/>
          <w:i/>
          <w:lang w:val="fi-FI"/>
        </w:rPr>
        <w:t>Iaison Veslic</w:t>
      </w:r>
      <w:r w:rsidR="007451BD">
        <w:rPr>
          <w:lang w:val="fi-FI"/>
        </w:rPr>
        <w:t>ia</w:t>
      </w:r>
      <w:r>
        <w:rPr>
          <w:lang w:val="fi-FI"/>
        </w:rPr>
        <w:t xml:space="preserve"> vastaan voi myös </w:t>
      </w:r>
      <w:r w:rsidR="0026434A">
        <w:rPr>
          <w:lang w:val="fi-FI"/>
        </w:rPr>
        <w:t>muuttaa</w:t>
      </w:r>
      <w:r>
        <w:rPr>
          <w:lang w:val="fi-FI"/>
        </w:rPr>
        <w:t xml:space="preserve"> tilanteen. Veslicillä on kaikkialla kuuden hengen Phoca Securityn turvaryhmä, ja tukikohdassaan M-sektorilla hänellä on myös CDC:n Bravo-komppanian tuki.</w:t>
      </w:r>
      <w:r w:rsidR="007451BD">
        <w:rPr>
          <w:lang w:val="fi-FI"/>
        </w:rPr>
        <w:t xml:space="preserve"> Phoca Securityn </w:t>
      </w:r>
      <w:r w:rsidR="00C86177">
        <w:rPr>
          <w:lang w:val="fi-FI"/>
        </w:rPr>
        <w:t>komennossa on yrityksen perustajan kumppani</w:t>
      </w:r>
      <w:r w:rsidR="005902A2">
        <w:rPr>
          <w:lang w:val="fi-FI"/>
        </w:rPr>
        <w:t xml:space="preserve"> </w:t>
      </w:r>
      <w:r w:rsidR="005902A2">
        <w:rPr>
          <w:b/>
          <w:i/>
          <w:lang w:val="fi-FI"/>
        </w:rPr>
        <w:t>Zhengwa Ko</w:t>
      </w:r>
      <w:r w:rsidR="00C86177">
        <w:rPr>
          <w:lang w:val="fi-FI"/>
        </w:rPr>
        <w:t>, ol</w:t>
      </w:r>
      <w:r w:rsidR="00B96E3F">
        <w:rPr>
          <w:lang w:val="fi-FI"/>
        </w:rPr>
        <w:t xml:space="preserve">ympiaaniin sukitettu ultimaatti, ja hänen viisi kallista splicer-toveriaan. </w:t>
      </w:r>
      <w:r w:rsidR="000F1232">
        <w:rPr>
          <w:lang w:val="fi-FI"/>
        </w:rPr>
        <w:t xml:space="preserve">M-sektorilla hänen tukikohtaansa </w:t>
      </w:r>
      <w:r w:rsidR="00297841">
        <w:rPr>
          <w:lang w:val="fi-FI"/>
        </w:rPr>
        <w:t xml:space="preserve">Mioryn </w:t>
      </w:r>
      <w:r w:rsidR="00505094">
        <w:rPr>
          <w:lang w:val="fi-FI"/>
        </w:rPr>
        <w:t>paikallishallinnon Xenia Housessa</w:t>
      </w:r>
      <w:r w:rsidR="0079146D">
        <w:rPr>
          <w:lang w:val="fi-FI"/>
        </w:rPr>
        <w:t>.</w:t>
      </w:r>
    </w:p>
    <w:p w14:paraId="22386FA1" w14:textId="77777777" w:rsidR="00FA5BE5" w:rsidRDefault="00FA5BE5" w:rsidP="006C6249">
      <w:pPr>
        <w:rPr>
          <w:lang w:val="fi-FI"/>
        </w:rPr>
      </w:pPr>
    </w:p>
    <w:p w14:paraId="6A1F2AEF" w14:textId="77777777" w:rsidR="00400818" w:rsidRDefault="00400818" w:rsidP="006C6249">
      <w:pPr>
        <w:rPr>
          <w:lang w:val="fi-FI"/>
        </w:rPr>
      </w:pPr>
    </w:p>
    <w:p w14:paraId="48BEFC8C" w14:textId="77777777" w:rsidR="006F476F" w:rsidRDefault="006F476F" w:rsidP="006C6249">
      <w:pPr>
        <w:rPr>
          <w:lang w:val="fi-FI"/>
        </w:rPr>
      </w:pPr>
    </w:p>
    <w:p w14:paraId="61EB6C03" w14:textId="77777777" w:rsidR="00D145B2" w:rsidRDefault="0079146D" w:rsidP="00D145B2">
      <w:pPr>
        <w:pStyle w:val="Heading2"/>
        <w:numPr>
          <w:ilvl w:val="1"/>
          <w:numId w:val="13"/>
        </w:numPr>
        <w:rPr>
          <w:lang w:val="fi-FI"/>
        </w:rPr>
      </w:pPr>
      <w:r>
        <w:rPr>
          <w:lang w:val="fi-FI"/>
        </w:rPr>
        <w:lastRenderedPageBreak/>
        <w:t>Mioryn kohtalo</w:t>
      </w:r>
    </w:p>
    <w:p w14:paraId="1F9B912C" w14:textId="77777777" w:rsidR="0079146D" w:rsidRPr="0079146D" w:rsidRDefault="0079146D" w:rsidP="0079146D">
      <w:pPr>
        <w:pStyle w:val="Heading3"/>
        <w:numPr>
          <w:ilvl w:val="2"/>
          <w:numId w:val="13"/>
        </w:numPr>
      </w:pPr>
      <w:r w:rsidRPr="0079146D">
        <w:t>Lehdistötilaisuus</w:t>
      </w:r>
    </w:p>
    <w:p w14:paraId="2E1D15E9" w14:textId="77777777" w:rsidR="0079146D" w:rsidRDefault="0079146D" w:rsidP="0079146D">
      <w:pPr>
        <w:rPr>
          <w:lang w:val="fi-FI"/>
        </w:rPr>
      </w:pPr>
      <w:r>
        <w:rPr>
          <w:lang w:val="fi-FI"/>
        </w:rPr>
        <w:t xml:space="preserve">Aamupäivällä Iaison Veslic pitää lehdistötilaisuuden, jossa yliopistolehden toimittaja kysyy häneltä, mitä yhteyksiä uudella hallinnolla on Extropiaan ja mitä on tapahtunut kaikille pidätetyille. Extropiayhteydet kielletään, pidetetyt </w:t>
      </w:r>
      <w:r w:rsidR="00343350">
        <w:rPr>
          <w:lang w:val="fi-FI"/>
        </w:rPr>
        <w:t xml:space="preserve">aiotaan </w:t>
      </w:r>
      <w:r w:rsidR="00F75781">
        <w:rPr>
          <w:lang w:val="fi-FI"/>
        </w:rPr>
        <w:t>vapauttaa,</w:t>
      </w:r>
      <w:r w:rsidR="00343350">
        <w:rPr>
          <w:lang w:val="fi-FI"/>
        </w:rPr>
        <w:t xml:space="preserve"> kunhan tilanne vakiintuu.</w:t>
      </w:r>
    </w:p>
    <w:p w14:paraId="2CDE45B7" w14:textId="77777777" w:rsidR="00593704" w:rsidRDefault="00593704" w:rsidP="0079146D">
      <w:pPr>
        <w:rPr>
          <w:lang w:val="fi-FI"/>
        </w:rPr>
      </w:pPr>
    </w:p>
    <w:p w14:paraId="66254E8D" w14:textId="77777777" w:rsidR="00593704" w:rsidRPr="00593704" w:rsidRDefault="00593704" w:rsidP="00593704">
      <w:pPr>
        <w:pStyle w:val="Heading3"/>
        <w:numPr>
          <w:ilvl w:val="2"/>
          <w:numId w:val="13"/>
        </w:numPr>
      </w:pPr>
      <w:r w:rsidRPr="00593704">
        <w:t xml:space="preserve">Hyökkäys </w:t>
      </w:r>
      <w:r>
        <w:t>mIL</w:t>
      </w:r>
      <w:r w:rsidRPr="00593704">
        <w:t>iisiasemalle</w:t>
      </w:r>
    </w:p>
    <w:p w14:paraId="40436598" w14:textId="77777777" w:rsidR="00593704" w:rsidRDefault="00593704" w:rsidP="0079146D">
      <w:pPr>
        <w:rPr>
          <w:lang w:val="fi-FI"/>
        </w:rPr>
      </w:pPr>
      <w:r>
        <w:rPr>
          <w:lang w:val="fi-FI"/>
        </w:rPr>
        <w:t xml:space="preserve">Lt. Garand arvelee, että </w:t>
      </w:r>
      <w:r w:rsidR="002A6550">
        <w:rPr>
          <w:lang w:val="fi-FI"/>
        </w:rPr>
        <w:t>kuudella</w:t>
      </w:r>
      <w:r>
        <w:rPr>
          <w:lang w:val="fi-FI"/>
        </w:rPr>
        <w:t xml:space="preserve"> hengellä hän pystyy tuhoamaan CDC:n tietokonekeskuksen. </w:t>
      </w:r>
      <w:r w:rsidR="00213D1A">
        <w:rPr>
          <w:lang w:val="fi-FI"/>
        </w:rPr>
        <w:t>Tehtävällä on seuraavat kriteerit:</w:t>
      </w:r>
    </w:p>
    <w:p w14:paraId="749D410C" w14:textId="77777777" w:rsidR="00213D1A" w:rsidRDefault="00213D1A" w:rsidP="0079146D">
      <w:pPr>
        <w:rPr>
          <w:lang w:val="fi-FI"/>
        </w:rPr>
      </w:pPr>
    </w:p>
    <w:p w14:paraId="4FD5587A" w14:textId="77777777" w:rsidR="00213D1A" w:rsidRDefault="00213D1A" w:rsidP="00213D1A">
      <w:pPr>
        <w:numPr>
          <w:ilvl w:val="0"/>
          <w:numId w:val="27"/>
        </w:numPr>
        <w:rPr>
          <w:lang w:val="fi-FI"/>
        </w:rPr>
      </w:pPr>
      <w:r>
        <w:rPr>
          <w:lang w:val="fi-FI"/>
        </w:rPr>
        <w:t>joko se tehdään itsemurhatehtävänä, tai joku järjestää paljon tyhjää kaistaa CDC:n tiloihin</w:t>
      </w:r>
    </w:p>
    <w:p w14:paraId="46B0288C" w14:textId="77777777" w:rsidR="00213D1A" w:rsidRDefault="00213D1A" w:rsidP="00213D1A">
      <w:pPr>
        <w:numPr>
          <w:ilvl w:val="0"/>
          <w:numId w:val="27"/>
        </w:numPr>
        <w:rPr>
          <w:lang w:val="fi-FI"/>
        </w:rPr>
      </w:pPr>
      <w:r>
        <w:rPr>
          <w:lang w:val="fi-FI"/>
        </w:rPr>
        <w:t>tehtävä ei tule olemaan veretön; oletettavasti CDC kärsii ainakin 20 hengen tappiot</w:t>
      </w:r>
    </w:p>
    <w:p w14:paraId="6F104FBC" w14:textId="77777777" w:rsidR="00213D1A" w:rsidRDefault="00213D1A" w:rsidP="00213D1A">
      <w:pPr>
        <w:rPr>
          <w:lang w:val="fi-FI"/>
        </w:rPr>
      </w:pPr>
    </w:p>
    <w:p w14:paraId="5FCFC712" w14:textId="77777777" w:rsidR="00213D1A" w:rsidRDefault="00683CF6" w:rsidP="00213D1A">
      <w:pPr>
        <w:rPr>
          <w:lang w:val="fi-FI"/>
        </w:rPr>
      </w:pPr>
      <w:r>
        <w:rPr>
          <w:lang w:val="fi-FI"/>
        </w:rPr>
        <w:t xml:space="preserve">Olennaisimpana pulmana on, että sillä hetkellä kun ulkoseinän räjäyttää rikki, CDC menee lockdowniin ja sisällä putoaa massiiviset turvaovet, joiden läpi täytyy käytännössä </w:t>
      </w:r>
      <w:r w:rsidR="002A6550">
        <w:rPr>
          <w:lang w:val="fi-FI"/>
        </w:rPr>
        <w:t>polttaa tiensä. Tähän on kyllä kalustoa, mutta polttaminen kestää hetken, ja siinä vaiheessa CDC on saanut oman rynnäkkövarustuksensa kokoon. Ensimmäinen turvakehä räjäytetään singolla, ja tämä jo surmaa varmaan kymmenkunta CDC:n työntekijää.</w:t>
      </w:r>
    </w:p>
    <w:p w14:paraId="4114ED68" w14:textId="77777777" w:rsidR="0079146D" w:rsidRDefault="0079146D" w:rsidP="0079146D">
      <w:pPr>
        <w:rPr>
          <w:lang w:val="fi-FI"/>
        </w:rPr>
      </w:pPr>
    </w:p>
    <w:p w14:paraId="5AE48FE3" w14:textId="77777777" w:rsidR="00060678" w:rsidRDefault="00060678" w:rsidP="0079146D">
      <w:pPr>
        <w:rPr>
          <w:lang w:val="fi-FI"/>
        </w:rPr>
      </w:pPr>
      <w:r>
        <w:rPr>
          <w:lang w:val="fi-FI"/>
        </w:rPr>
        <w:t>Asiat helpottuisivat huomattavasti, jos CDC:n parista löytyisi joku kollaboraattori</w:t>
      </w:r>
      <w:r w:rsidR="00483E1D">
        <w:rPr>
          <w:lang w:val="fi-FI"/>
        </w:rPr>
        <w:t>:</w:t>
      </w:r>
    </w:p>
    <w:p w14:paraId="0D70E0E4" w14:textId="77777777" w:rsidR="00483E1D" w:rsidRDefault="00483E1D" w:rsidP="0079146D">
      <w:pPr>
        <w:rPr>
          <w:lang w:val="fi-FI"/>
        </w:rPr>
      </w:pPr>
    </w:p>
    <w:p w14:paraId="3E70541C" w14:textId="77777777" w:rsidR="00BA585E" w:rsidRDefault="00BA585E" w:rsidP="00483E1D">
      <w:pPr>
        <w:numPr>
          <w:ilvl w:val="0"/>
          <w:numId w:val="3"/>
        </w:numPr>
        <w:rPr>
          <w:lang w:val="fi-FI"/>
        </w:rPr>
      </w:pPr>
      <w:r>
        <w:rPr>
          <w:i/>
          <w:lang w:val="fi-FI"/>
        </w:rPr>
        <w:t>miehistö</w:t>
      </w:r>
      <w:r w:rsidR="00483E1D">
        <w:rPr>
          <w:lang w:val="fi-FI"/>
        </w:rPr>
        <w:t xml:space="preserve">: hyökkäys voidaan tehdä ilman itsemurhaiskua, kun sinne jätetään </w:t>
      </w:r>
      <w:r>
        <w:rPr>
          <w:lang w:val="fi-FI"/>
        </w:rPr>
        <w:t>releitä, jotka mahdollistavat kauko-ohjauksen</w:t>
      </w:r>
    </w:p>
    <w:p w14:paraId="7657825F" w14:textId="77777777" w:rsidR="00483E1D" w:rsidRDefault="00BA585E" w:rsidP="00483E1D">
      <w:pPr>
        <w:numPr>
          <w:ilvl w:val="0"/>
          <w:numId w:val="3"/>
        </w:numPr>
        <w:rPr>
          <w:lang w:val="fi-FI"/>
        </w:rPr>
      </w:pPr>
      <w:r>
        <w:rPr>
          <w:i/>
          <w:lang w:val="fi-FI"/>
        </w:rPr>
        <w:t xml:space="preserve">aliupseeri, tutkinta: </w:t>
      </w:r>
      <w:r>
        <w:rPr>
          <w:lang w:val="fi-FI"/>
        </w:rPr>
        <w:t>vähentää huomattavasti kuolonuhreja tyhjentämällä toimistotilat</w:t>
      </w:r>
    </w:p>
    <w:p w14:paraId="16316C4D" w14:textId="77777777" w:rsidR="00BA585E" w:rsidRDefault="00BA585E" w:rsidP="00483E1D">
      <w:pPr>
        <w:numPr>
          <w:ilvl w:val="0"/>
          <w:numId w:val="3"/>
        </w:numPr>
        <w:rPr>
          <w:lang w:val="fi-FI"/>
        </w:rPr>
      </w:pPr>
      <w:r>
        <w:rPr>
          <w:i/>
          <w:lang w:val="fi-FI"/>
        </w:rPr>
        <w:t>aliupseeri, valvonta:</w:t>
      </w:r>
      <w:r>
        <w:rPr>
          <w:lang w:val="fi-FI"/>
        </w:rPr>
        <w:t xml:space="preserve"> heikentää vastahyökk</w:t>
      </w:r>
      <w:r w:rsidR="006F4443">
        <w:rPr>
          <w:lang w:val="fi-FI"/>
        </w:rPr>
        <w:t>o</w:t>
      </w:r>
      <w:r>
        <w:rPr>
          <w:lang w:val="fi-FI"/>
        </w:rPr>
        <w:t>äystä</w:t>
      </w:r>
    </w:p>
    <w:p w14:paraId="01148E22" w14:textId="77777777" w:rsidR="00060678" w:rsidRPr="00C16671" w:rsidRDefault="00BA585E" w:rsidP="00C16671">
      <w:pPr>
        <w:numPr>
          <w:ilvl w:val="0"/>
          <w:numId w:val="3"/>
        </w:numPr>
        <w:rPr>
          <w:lang w:val="fi-FI"/>
        </w:rPr>
      </w:pPr>
      <w:r>
        <w:rPr>
          <w:i/>
          <w:lang w:val="fi-FI"/>
        </w:rPr>
        <w:t>aliupseeri, sisäinen turvallisuus:</w:t>
      </w:r>
      <w:r>
        <w:rPr>
          <w:lang w:val="fi-FI"/>
        </w:rPr>
        <w:t xml:space="preserve"> vähentää turvaovien pudottamista</w:t>
      </w:r>
    </w:p>
    <w:p w14:paraId="0C9D5EC2" w14:textId="77777777" w:rsidR="00C16671" w:rsidRDefault="00C16671" w:rsidP="00C16671">
      <w:pPr>
        <w:rPr>
          <w:lang w:val="fi-FI"/>
        </w:rPr>
      </w:pPr>
    </w:p>
    <w:p w14:paraId="0C48F8FF" w14:textId="77777777" w:rsidR="00343350" w:rsidRDefault="00C16671" w:rsidP="0079146D">
      <w:pPr>
        <w:rPr>
          <w:lang w:val="fi-FI"/>
        </w:rPr>
      </w:pPr>
      <w:r>
        <w:rPr>
          <w:lang w:val="fi-FI"/>
        </w:rPr>
        <w:t>United Watchilla ja IWI:llä on kontakteja, joiden avulla tämän pitäisi onnistua. Mendacola on</w:t>
      </w:r>
      <w:r w:rsidR="00A41D6B">
        <w:rPr>
          <w:lang w:val="fi-FI"/>
        </w:rPr>
        <w:t xml:space="preserve"> innokkaampi auttamaan</w:t>
      </w:r>
      <w:r w:rsidR="00286486">
        <w:rPr>
          <w:lang w:val="fi-FI"/>
        </w:rPr>
        <w:t xml:space="preserve"> kuin Yi, mutta tarvittaessa kumpi tahansa pystyy triviaalisti paikantamaan miehistötasoisen kontaktin.</w:t>
      </w:r>
    </w:p>
    <w:p w14:paraId="6684F64F" w14:textId="77777777" w:rsidR="001B0B71" w:rsidRDefault="001B0B71" w:rsidP="0079146D">
      <w:pPr>
        <w:rPr>
          <w:lang w:val="fi-FI"/>
        </w:rPr>
      </w:pPr>
    </w:p>
    <w:p w14:paraId="15EA2894" w14:textId="77777777" w:rsidR="001B0B71" w:rsidRPr="001B0B71" w:rsidRDefault="001B0B71" w:rsidP="001B0B71">
      <w:pPr>
        <w:pStyle w:val="Heading3"/>
        <w:numPr>
          <w:ilvl w:val="2"/>
          <w:numId w:val="13"/>
        </w:numPr>
      </w:pPr>
      <w:r w:rsidRPr="001B0B71">
        <w:t>Kohung Corporate Prison</w:t>
      </w:r>
    </w:p>
    <w:p w14:paraId="532378E7" w14:textId="77777777" w:rsidR="00AB3E83" w:rsidRDefault="004857B9" w:rsidP="0079146D">
      <w:pPr>
        <w:rPr>
          <w:lang w:val="fi-FI"/>
        </w:rPr>
      </w:pPr>
      <w:r>
        <w:rPr>
          <w:lang w:val="fi-FI"/>
        </w:rPr>
        <w:t>158 vankia sisältävä Kohung Towerin juurella oleva varastotila</w:t>
      </w:r>
      <w:r w:rsidR="0086788C">
        <w:rPr>
          <w:lang w:val="fi-FI"/>
        </w:rPr>
        <w:t xml:space="preserve"> </w:t>
      </w:r>
      <w:r w:rsidR="006C54EE">
        <w:rPr>
          <w:lang w:val="fi-FI"/>
        </w:rPr>
        <w:t xml:space="preserve">ei ole erityisen tarkasti vartioitu: ulkopuolella ei ole erityistä aluevartiointia. </w:t>
      </w:r>
      <w:r w:rsidR="00AB3E83">
        <w:rPr>
          <w:lang w:val="fi-FI"/>
        </w:rPr>
        <w:t>Kohsec</w:t>
      </w:r>
      <w:r w:rsidR="006C54EE">
        <w:rPr>
          <w:lang w:val="fi-FI"/>
        </w:rPr>
        <w:t xml:space="preserve"> katselee paikkoja kameroista, mutta koska varaston rooli on epäselvä, ei uhkia sille tarkkailla.</w:t>
      </w:r>
    </w:p>
    <w:p w14:paraId="12E2062B" w14:textId="77777777" w:rsidR="00AB3E83" w:rsidRDefault="00AB3E83" w:rsidP="0079146D">
      <w:pPr>
        <w:rPr>
          <w:lang w:val="fi-FI"/>
        </w:rPr>
      </w:pPr>
    </w:p>
    <w:p w14:paraId="041367B5" w14:textId="77777777" w:rsidR="00AB3E83" w:rsidRPr="00737A2C" w:rsidRDefault="007D7EE6" w:rsidP="0079146D">
      <w:pPr>
        <w:rPr>
          <w:lang w:val="fi-FI"/>
        </w:rPr>
      </w:pPr>
      <w:r>
        <w:rPr>
          <w:lang w:val="fi-FI"/>
        </w:rPr>
        <w:t xml:space="preserve">Itse vankilassa päivystää vain yksi Kohsecin vartija. Varsinaista toimintaa hoitaa </w:t>
      </w:r>
      <w:r w:rsidR="00AD29FC">
        <w:rPr>
          <w:lang w:val="fi-FI"/>
        </w:rPr>
        <w:t xml:space="preserve">kolme </w:t>
      </w:r>
      <w:r>
        <w:rPr>
          <w:lang w:val="fi-FI"/>
        </w:rPr>
        <w:t xml:space="preserve">biokemistiä: yhden tehtävä on tarkkailla tainnutettujen elintoimintoja ja aivokäyriä, ja kaksi muuta huolehtii implantaatiosta. Lisäksi yksi VR-teknikko pitää </w:t>
      </w:r>
      <w:r>
        <w:rPr>
          <w:lang w:val="fi-FI"/>
        </w:rPr>
        <w:lastRenderedPageBreak/>
        <w:t xml:space="preserve">silmällä VR-tilannetta, ja lääkintäihminen </w:t>
      </w:r>
      <w:r w:rsidR="007F42ED">
        <w:rPr>
          <w:lang w:val="fi-FI"/>
        </w:rPr>
        <w:t xml:space="preserve">valvoo </w:t>
      </w:r>
      <w:r w:rsidR="00AD29FC">
        <w:rPr>
          <w:lang w:val="fi-FI"/>
        </w:rPr>
        <w:t>elintoimintoja. Fasiliteetin siivoamisesta huolehtivat robotit.</w:t>
      </w:r>
      <w:r w:rsidR="00E91335">
        <w:rPr>
          <w:lang w:val="fi-FI"/>
        </w:rPr>
        <w:t xml:space="preserve"> </w:t>
      </w:r>
      <w:r w:rsidR="00737A2C">
        <w:rPr>
          <w:lang w:val="fi-FI"/>
        </w:rPr>
        <w:t xml:space="preserve">Koko operaatiota valvoo </w:t>
      </w:r>
      <w:r w:rsidR="00737A2C" w:rsidRPr="00737A2C">
        <w:rPr>
          <w:b/>
          <w:i/>
          <w:lang w:val="fi-FI"/>
        </w:rPr>
        <w:t>Isabella Prieto</w:t>
      </w:r>
      <w:r w:rsidR="00737A2C">
        <w:rPr>
          <w:lang w:val="fi-FI"/>
        </w:rPr>
        <w:t xml:space="preserve"> itse, tai silloin kun hän ei ehdi, hänen avustajansa </w:t>
      </w:r>
      <w:r w:rsidR="00737A2C">
        <w:rPr>
          <w:b/>
          <w:i/>
          <w:lang w:val="fi-FI"/>
        </w:rPr>
        <w:t>Svetlana Dorofeyeva.</w:t>
      </w:r>
    </w:p>
    <w:p w14:paraId="777E3430" w14:textId="77777777" w:rsidR="00FC22B6" w:rsidRDefault="00FC22B6" w:rsidP="0079146D">
      <w:pPr>
        <w:rPr>
          <w:lang w:val="fi-FI"/>
        </w:rPr>
      </w:pPr>
    </w:p>
    <w:p w14:paraId="3FA5006F" w14:textId="77777777" w:rsidR="00FC22B6" w:rsidRDefault="00830CCB" w:rsidP="0079146D">
      <w:pPr>
        <w:rPr>
          <w:lang w:val="fi-FI"/>
        </w:rPr>
      </w:pPr>
      <w:r>
        <w:rPr>
          <w:lang w:val="fi-FI"/>
        </w:rPr>
        <w:t>Mikäli hälytys tulee, Kohsecin 8 hengen päivystys on paikalla parissa minuutissa. Heidän aseistuksensa on kevyttä ja ei-kuolettavaa; tehokkain on roverdrone. Mikäli kameroissa näkyy täysi rynnäkkö, apuun pyydetään CDC.</w:t>
      </w:r>
    </w:p>
    <w:p w14:paraId="380E8ADA" w14:textId="77777777" w:rsidR="0035058D" w:rsidRDefault="0035058D" w:rsidP="0079146D">
      <w:pPr>
        <w:rPr>
          <w:lang w:val="fi-FI"/>
        </w:rPr>
      </w:pPr>
    </w:p>
    <w:p w14:paraId="20F18F96" w14:textId="77777777" w:rsidR="0035058D" w:rsidRDefault="00BB43D6" w:rsidP="0079146D">
      <w:pPr>
        <w:rPr>
          <w:lang w:val="fi-FI"/>
        </w:rPr>
      </w:pPr>
      <w:r>
        <w:rPr>
          <w:lang w:val="fi-FI"/>
        </w:rPr>
        <w:t xml:space="preserve">CDC pääsee monoraililla paikalle </w:t>
      </w:r>
      <w:r w:rsidR="007F1BBD">
        <w:rPr>
          <w:lang w:val="fi-FI"/>
        </w:rPr>
        <w:t>4 minuutissa: ensin saapuu 2 täysin aseistettua dronea, ja perässä 5 hengen partio Lynx-panssareissa</w:t>
      </w:r>
      <w:r w:rsidR="00A860EC">
        <w:rPr>
          <w:lang w:val="fi-FI"/>
        </w:rPr>
        <w:t xml:space="preserve"> haulikoiden kera. 15 minuutissa paikalla on </w:t>
      </w:r>
      <w:r w:rsidR="00CC6DD2">
        <w:rPr>
          <w:lang w:val="fi-FI"/>
        </w:rPr>
        <w:t>maa-auto ja 10 hengen rynnäkköryhmä.</w:t>
      </w:r>
    </w:p>
    <w:p w14:paraId="6E1E1E6B" w14:textId="77777777" w:rsidR="00343350" w:rsidRDefault="00343350" w:rsidP="0079146D">
      <w:pPr>
        <w:rPr>
          <w:lang w:val="fi-FI"/>
        </w:rPr>
      </w:pPr>
    </w:p>
    <w:p w14:paraId="1481E02A" w14:textId="77777777" w:rsidR="00343350" w:rsidRPr="00343350" w:rsidRDefault="00343350" w:rsidP="007D7EE6">
      <w:pPr>
        <w:pStyle w:val="Heading3"/>
        <w:numPr>
          <w:ilvl w:val="2"/>
          <w:numId w:val="13"/>
        </w:numPr>
      </w:pPr>
      <w:r w:rsidRPr="00343350">
        <w:t>Saint Sunnivan kohtalo</w:t>
      </w:r>
    </w:p>
    <w:p w14:paraId="5581774F" w14:textId="77777777" w:rsidR="009476F8" w:rsidRDefault="009476F8" w:rsidP="006C6249">
      <w:pPr>
        <w:rPr>
          <w:lang w:val="fi-FI"/>
        </w:rPr>
      </w:pPr>
      <w:r>
        <w:rPr>
          <w:lang w:val="fi-FI"/>
        </w:rPr>
        <w:t>Vuosikurssin 2144 upseeriylennys</w:t>
      </w:r>
      <w:r w:rsidR="00A46648">
        <w:rPr>
          <w:lang w:val="fi-FI"/>
        </w:rPr>
        <w:t>.</w:t>
      </w:r>
    </w:p>
    <w:p w14:paraId="62CAF98C" w14:textId="77777777" w:rsidR="009476F8" w:rsidRDefault="009476F8" w:rsidP="006C6249">
      <w:pPr>
        <w:rPr>
          <w:lang w:val="fi-FI"/>
        </w:rPr>
      </w:pPr>
    </w:p>
    <w:p w14:paraId="1FD4669F" w14:textId="77777777" w:rsidR="009476F8" w:rsidRDefault="009476F8" w:rsidP="006C6249">
      <w:pPr>
        <w:rPr>
          <w:lang w:val="fi-FI"/>
        </w:rPr>
      </w:pPr>
    </w:p>
    <w:p w14:paraId="3271B7C8" w14:textId="77777777" w:rsidR="00F71104" w:rsidRPr="00256287" w:rsidRDefault="00F71104" w:rsidP="006C6249">
      <w:pPr>
        <w:rPr>
          <w:lang w:val="fi-FI"/>
        </w:rPr>
      </w:pPr>
    </w:p>
    <w:p w14:paraId="4FA43B36" w14:textId="77777777" w:rsidR="00EB7A65" w:rsidRDefault="00EB7A65" w:rsidP="00EB7A65">
      <w:pPr>
        <w:pStyle w:val="Heading1"/>
        <w:numPr>
          <w:ilvl w:val="0"/>
          <w:numId w:val="6"/>
        </w:numPr>
        <w:rPr>
          <w:lang w:val="fi-FI"/>
        </w:rPr>
      </w:pPr>
      <w:r w:rsidRPr="00256287">
        <w:rPr>
          <w:lang w:val="fi-FI"/>
        </w:rPr>
        <w:t>Kolmas kausi</w:t>
      </w:r>
    </w:p>
    <w:p w14:paraId="6A80725D" w14:textId="77777777" w:rsidR="003C3458" w:rsidRDefault="003C3458" w:rsidP="003C3458">
      <w:pPr>
        <w:rPr>
          <w:lang w:val="fi-FI"/>
        </w:rPr>
      </w:pPr>
    </w:p>
    <w:p w14:paraId="5CB03B44" w14:textId="77777777" w:rsidR="00A6796B" w:rsidRPr="003C3458" w:rsidRDefault="00A6796B" w:rsidP="00A6796B">
      <w:pPr>
        <w:rPr>
          <w:lang w:val="fi-FI"/>
        </w:rPr>
      </w:pPr>
      <w:r>
        <w:rPr>
          <w:lang w:val="fi-FI"/>
        </w:rPr>
        <w:t>Vaiko: pois Saint Sunnivan kontekstista, joka rajoittaa liiaksi, isommalle alukselle?</w:t>
      </w:r>
    </w:p>
    <w:p w14:paraId="6FDE859A" w14:textId="77777777" w:rsidR="00A6796B" w:rsidRDefault="00A6796B" w:rsidP="003C3458">
      <w:pPr>
        <w:rPr>
          <w:lang w:val="fi-FI"/>
        </w:rPr>
      </w:pPr>
    </w:p>
    <w:p w14:paraId="46B86659" w14:textId="77777777" w:rsidR="00FE388D" w:rsidRDefault="00FE388D" w:rsidP="00FE388D">
      <w:pPr>
        <w:rPr>
          <w:lang w:val="fi-FI"/>
        </w:rPr>
      </w:pPr>
      <w:r>
        <w:rPr>
          <w:lang w:val="fi-FI"/>
        </w:rPr>
        <w:t>Isompi alus:</w:t>
      </w:r>
    </w:p>
    <w:p w14:paraId="2B3B327C" w14:textId="77777777" w:rsidR="00FE388D" w:rsidRDefault="00FE388D" w:rsidP="00FE388D">
      <w:pPr>
        <w:rPr>
          <w:lang w:val="fi-FI"/>
        </w:rPr>
      </w:pPr>
      <w:r>
        <w:rPr>
          <w:lang w:val="fi-FI"/>
        </w:rPr>
        <w:t>+ enemmän tilaa PC/NPC-ylennyksille</w:t>
      </w:r>
    </w:p>
    <w:p w14:paraId="190C83D5" w14:textId="77777777" w:rsidR="00FE388D" w:rsidRDefault="00FE388D" w:rsidP="00FE388D">
      <w:pPr>
        <w:rPr>
          <w:lang w:val="fi-FI"/>
        </w:rPr>
      </w:pPr>
      <w:r>
        <w:rPr>
          <w:lang w:val="fi-FI"/>
        </w:rPr>
        <w:t>+ isompi reaktori = nopeampi kulku</w:t>
      </w:r>
    </w:p>
    <w:p w14:paraId="102A527B" w14:textId="77777777" w:rsidR="007750A2" w:rsidRDefault="007750A2" w:rsidP="007750A2">
      <w:pPr>
        <w:numPr>
          <w:ilvl w:val="0"/>
          <w:numId w:val="5"/>
        </w:numPr>
        <w:rPr>
          <w:lang w:val="fi-FI"/>
        </w:rPr>
      </w:pPr>
      <w:r>
        <w:rPr>
          <w:lang w:val="fi-FI"/>
        </w:rPr>
        <w:t>lisää hahmoja - n. 30 uutta hahmoa</w:t>
      </w:r>
    </w:p>
    <w:p w14:paraId="42AAF2D4" w14:textId="77777777" w:rsidR="007A555D" w:rsidRDefault="007A555D" w:rsidP="007A555D">
      <w:pPr>
        <w:rPr>
          <w:lang w:val="fi-FI"/>
        </w:rPr>
      </w:pPr>
    </w:p>
    <w:p w14:paraId="3332870F" w14:textId="77777777" w:rsidR="007A555D" w:rsidRDefault="007A555D" w:rsidP="007A555D">
      <w:pPr>
        <w:rPr>
          <w:lang w:val="fi-FI"/>
        </w:rPr>
      </w:pPr>
      <w:r>
        <w:rPr>
          <w:lang w:val="fi-FI"/>
        </w:rPr>
        <w:t>Avadaci-luokka olisi pienin antimateriareaktoria käyttävä alus</w:t>
      </w:r>
      <w:r w:rsidR="008F224C">
        <w:rPr>
          <w:lang w:val="fi-FI"/>
        </w:rPr>
        <w:t>; sitä voisi kenties pyörittää 80 hengen miehistöllä.</w:t>
      </w:r>
      <w:r w:rsidR="00E667FA">
        <w:rPr>
          <w:lang w:val="fi-FI"/>
        </w:rPr>
        <w:t xml:space="preserve"> Mennään tällä.</w:t>
      </w:r>
    </w:p>
    <w:p w14:paraId="34740E56" w14:textId="77777777" w:rsidR="00E667FA" w:rsidRDefault="00E667FA" w:rsidP="00E6300C">
      <w:pPr>
        <w:rPr>
          <w:lang w:val="fi-FI"/>
        </w:rPr>
      </w:pPr>
    </w:p>
    <w:p w14:paraId="6356C272" w14:textId="77777777" w:rsidR="005053E2" w:rsidRDefault="00E667FA" w:rsidP="00E6300C">
      <w:pPr>
        <w:rPr>
          <w:lang w:val="fi-FI"/>
        </w:rPr>
      </w:pPr>
      <w:r>
        <w:rPr>
          <w:lang w:val="fi-FI"/>
        </w:rPr>
        <w:t xml:space="preserve">Kreikkalaisilla käytävä sota on siirtynyt kylmään vaiheeseen. Kolmoskaudella </w:t>
      </w:r>
      <w:r w:rsidR="00A36D6F">
        <w:rPr>
          <w:lang w:val="fi-FI"/>
        </w:rPr>
        <w:t xml:space="preserve">antagonistina on transhumanismin idea, joka kiteytyy </w:t>
      </w:r>
      <w:r w:rsidR="009713B3">
        <w:rPr>
          <w:lang w:val="fi-FI"/>
        </w:rPr>
        <w:t>pyrkimykseen miehittää autonomistiliiton habitaatti.</w:t>
      </w:r>
    </w:p>
    <w:p w14:paraId="126E7B04" w14:textId="77777777" w:rsidR="005053E2" w:rsidRDefault="005053E2" w:rsidP="00E6300C">
      <w:pPr>
        <w:rPr>
          <w:lang w:val="fi-FI"/>
        </w:rPr>
      </w:pPr>
    </w:p>
    <w:p w14:paraId="3371F5A3" w14:textId="77777777" w:rsidR="004443F4" w:rsidRPr="004443F4" w:rsidRDefault="004443F4" w:rsidP="004443F4">
      <w:pPr>
        <w:pStyle w:val="Heading2"/>
        <w:numPr>
          <w:ilvl w:val="1"/>
          <w:numId w:val="6"/>
        </w:numPr>
        <w:rPr>
          <w:lang w:val="fi-FI"/>
        </w:rPr>
      </w:pPr>
      <w:r w:rsidRPr="004443F4">
        <w:rPr>
          <w:lang w:val="fi-FI"/>
        </w:rPr>
        <w:t>Nouto</w:t>
      </w:r>
    </w:p>
    <w:p w14:paraId="35E935FF" w14:textId="77777777" w:rsidR="004443F4" w:rsidRDefault="004443F4" w:rsidP="00E6300C">
      <w:pPr>
        <w:rPr>
          <w:lang w:val="fi-FI"/>
        </w:rPr>
      </w:pPr>
    </w:p>
    <w:p w14:paraId="4EC951ED" w14:textId="77777777" w:rsidR="004443F4" w:rsidRDefault="004443F4" w:rsidP="00E6300C">
      <w:pPr>
        <w:rPr>
          <w:lang w:val="fi-FI"/>
        </w:rPr>
      </w:pPr>
      <w:r>
        <w:rPr>
          <w:lang w:val="fi-FI"/>
        </w:rPr>
        <w:t>Iglesias saa Halkenhvadilta käskyn käydä noutamassa uusi alus telakalta.</w:t>
      </w:r>
      <w:r w:rsidR="00CE7355">
        <w:rPr>
          <w:lang w:val="fi-FI"/>
        </w:rPr>
        <w:t xml:space="preserve"> Uutta Avadaci-luokkaa stalkkaa</w:t>
      </w:r>
      <w:r w:rsidR="00873E78">
        <w:rPr>
          <w:lang w:val="fi-FI"/>
        </w:rPr>
        <w:t>vat</w:t>
      </w:r>
      <w:r w:rsidR="00CE7355">
        <w:rPr>
          <w:lang w:val="fi-FI"/>
        </w:rPr>
        <w:t xml:space="preserve"> myös autonomistiliiton </w:t>
      </w:r>
      <w:r w:rsidR="00873E78">
        <w:rPr>
          <w:lang w:val="fi-FI"/>
        </w:rPr>
        <w:t>sekä</w:t>
      </w:r>
      <w:r w:rsidR="00CE7355">
        <w:rPr>
          <w:lang w:val="fi-FI"/>
        </w:rPr>
        <w:t xml:space="preserve"> </w:t>
      </w:r>
      <w:r w:rsidR="00E55C8F">
        <w:rPr>
          <w:lang w:val="fi-FI"/>
        </w:rPr>
        <w:t>Konsortion</w:t>
      </w:r>
      <w:r w:rsidR="00CE7355">
        <w:rPr>
          <w:lang w:val="fi-FI"/>
        </w:rPr>
        <w:t xml:space="preserve"> vakoojat.</w:t>
      </w:r>
    </w:p>
    <w:p w14:paraId="1C58C638" w14:textId="77777777" w:rsidR="004D769C" w:rsidRDefault="004D769C" w:rsidP="00E6300C">
      <w:pPr>
        <w:rPr>
          <w:lang w:val="fi-FI"/>
        </w:rPr>
      </w:pPr>
    </w:p>
    <w:p w14:paraId="14B91303" w14:textId="77777777" w:rsidR="004D769C" w:rsidRDefault="004D769C" w:rsidP="004D769C">
      <w:pPr>
        <w:pStyle w:val="Heading3"/>
      </w:pPr>
      <w:r>
        <w:t>Uudet kasvot</w:t>
      </w:r>
    </w:p>
    <w:p w14:paraId="1B1B0434" w14:textId="77777777" w:rsidR="004D769C" w:rsidRDefault="003A5A69" w:rsidP="00E6300C">
      <w:pPr>
        <w:rPr>
          <w:lang w:val="fi-FI"/>
        </w:rPr>
      </w:pPr>
      <w:r>
        <w:rPr>
          <w:b/>
          <w:lang w:val="fi-FI"/>
        </w:rPr>
        <w:t>Pursimies Quilleb</w:t>
      </w:r>
      <w:r w:rsidR="004D769C">
        <w:rPr>
          <w:b/>
          <w:lang w:val="fi-FI"/>
        </w:rPr>
        <w:t>o</w:t>
      </w:r>
      <w:r>
        <w:rPr>
          <w:b/>
          <w:lang w:val="fi-FI"/>
        </w:rPr>
        <w:t>e</w:t>
      </w:r>
      <w:r w:rsidR="004D769C">
        <w:rPr>
          <w:b/>
          <w:lang w:val="fi-FI"/>
        </w:rPr>
        <w:t>uf</w:t>
      </w:r>
      <w:r w:rsidR="004D769C">
        <w:rPr>
          <w:lang w:val="fi-FI"/>
        </w:rPr>
        <w:t xml:space="preserve"> - katolinen kovanaama aluksen infrassa</w:t>
      </w:r>
    </w:p>
    <w:p w14:paraId="767CF583" w14:textId="77777777" w:rsidR="004D769C" w:rsidRDefault="004D769C" w:rsidP="00E6300C">
      <w:pPr>
        <w:rPr>
          <w:lang w:val="fi-FI"/>
        </w:rPr>
      </w:pPr>
      <w:r>
        <w:rPr>
          <w:b/>
          <w:lang w:val="fi-FI"/>
        </w:rPr>
        <w:t>Kers. Boca</w:t>
      </w:r>
      <w:r>
        <w:rPr>
          <w:lang w:val="fi-FI"/>
        </w:rPr>
        <w:t xml:space="preserve"> - Mioryn CDC:ltä siirtynt tietoteknikko, joka ei oikein tiedä onko hän saanut palkkion vai rangaistuksen</w:t>
      </w:r>
    </w:p>
    <w:p w14:paraId="32E38C64" w14:textId="77777777" w:rsidR="004D769C" w:rsidRDefault="00380B9F" w:rsidP="00E6300C">
      <w:pPr>
        <w:rPr>
          <w:lang w:val="fi-FI"/>
        </w:rPr>
      </w:pPr>
      <w:r>
        <w:rPr>
          <w:b/>
          <w:lang w:val="fi-FI"/>
        </w:rPr>
        <w:lastRenderedPageBreak/>
        <w:t>Alik. Flores</w:t>
      </w:r>
      <w:r>
        <w:rPr>
          <w:lang w:val="fi-FI"/>
        </w:rPr>
        <w:t xml:space="preserve"> - </w:t>
      </w:r>
      <w:r w:rsidR="000E280A">
        <w:rPr>
          <w:lang w:val="fi-FI"/>
        </w:rPr>
        <w:t>sai viimein kaipaamansa ylennyksen, mutta tämä edellytti siirtoa</w:t>
      </w:r>
    </w:p>
    <w:p w14:paraId="5E8D9E16" w14:textId="77777777" w:rsidR="000E280A" w:rsidRDefault="000E280A" w:rsidP="00E6300C">
      <w:pPr>
        <w:rPr>
          <w:lang w:val="fi-FI"/>
        </w:rPr>
      </w:pPr>
      <w:r>
        <w:rPr>
          <w:b/>
          <w:lang w:val="fi-FI"/>
        </w:rPr>
        <w:t xml:space="preserve">Matr. Ibarra </w:t>
      </w:r>
      <w:r>
        <w:rPr>
          <w:lang w:val="fi-FI"/>
        </w:rPr>
        <w:t>- ei pitänyt Ramonin ylennyksestä alikersantiksi, plus koki, että Saint Sunnivalla saa enemmän toimintaa</w:t>
      </w:r>
    </w:p>
    <w:p w14:paraId="79F68FF3" w14:textId="77777777" w:rsidR="00683400" w:rsidRDefault="00683400" w:rsidP="00E6300C">
      <w:pPr>
        <w:rPr>
          <w:lang w:val="fi-FI"/>
        </w:rPr>
      </w:pPr>
      <w:r>
        <w:rPr>
          <w:b/>
          <w:lang w:val="fi-FI"/>
        </w:rPr>
        <w:t>Matr. White</w:t>
      </w:r>
      <w:r>
        <w:rPr>
          <w:lang w:val="fi-FI"/>
        </w:rPr>
        <w:t xml:space="preserve"> - lennonjohtajamainen moniajon mestari </w:t>
      </w:r>
      <w:r w:rsidR="000E2F35">
        <w:rPr>
          <w:lang w:val="fi-FI"/>
        </w:rPr>
        <w:t>Oaxacalta</w:t>
      </w:r>
      <w:r w:rsidR="00AB14B5">
        <w:rPr>
          <w:lang w:val="fi-FI"/>
        </w:rPr>
        <w:t>, katkera matruusi</w:t>
      </w:r>
    </w:p>
    <w:p w14:paraId="02FD54F1" w14:textId="77777777" w:rsidR="00E25DF8" w:rsidRDefault="00E25DF8" w:rsidP="00E6300C">
      <w:pPr>
        <w:rPr>
          <w:lang w:val="fi-FI"/>
        </w:rPr>
      </w:pPr>
    </w:p>
    <w:p w14:paraId="4BB0582C" w14:textId="77777777" w:rsidR="004C388E" w:rsidRPr="00F55471" w:rsidRDefault="004C388E" w:rsidP="00E6300C">
      <w:pPr>
        <w:rPr>
          <w:lang w:val="fi-FI"/>
        </w:rPr>
      </w:pPr>
      <w:r>
        <w:rPr>
          <w:b/>
          <w:lang w:val="fi-FI"/>
        </w:rPr>
        <w:t>Alik. W</w:t>
      </w:r>
      <w:r w:rsidR="00F55471">
        <w:rPr>
          <w:b/>
          <w:lang w:val="fi-FI"/>
        </w:rPr>
        <w:t xml:space="preserve">ebica </w:t>
      </w:r>
      <w:r w:rsidR="00F55471">
        <w:rPr>
          <w:lang w:val="fi-FI"/>
        </w:rPr>
        <w:t xml:space="preserve">- runkoalikersantti telakalta, </w:t>
      </w:r>
      <w:r w:rsidR="00074A59">
        <w:rPr>
          <w:lang w:val="fi-FI"/>
        </w:rPr>
        <w:t>ei todellakaan haluaisi lähellekään mitään sotaa</w:t>
      </w:r>
    </w:p>
    <w:p w14:paraId="473379C9" w14:textId="77777777" w:rsidR="004C388E" w:rsidRDefault="00AF6CCB" w:rsidP="00E6300C">
      <w:pPr>
        <w:rPr>
          <w:lang w:val="fi-FI"/>
        </w:rPr>
      </w:pPr>
      <w:r>
        <w:rPr>
          <w:b/>
          <w:lang w:val="fi-FI"/>
        </w:rPr>
        <w:t>Matr. Twohy</w:t>
      </w:r>
      <w:r>
        <w:rPr>
          <w:lang w:val="fi-FI"/>
        </w:rPr>
        <w:t xml:space="preserve"> - </w:t>
      </w:r>
      <w:r w:rsidR="00AF0706">
        <w:rPr>
          <w:lang w:val="fi-FI"/>
        </w:rPr>
        <w:t>LVI-ma</w:t>
      </w:r>
      <w:r>
        <w:rPr>
          <w:lang w:val="fi-FI"/>
        </w:rPr>
        <w:t xml:space="preserve">truusi, </w:t>
      </w:r>
      <w:r w:rsidR="006D54AC">
        <w:rPr>
          <w:lang w:val="fi-FI"/>
        </w:rPr>
        <w:t xml:space="preserve">nuori ja </w:t>
      </w:r>
      <w:r w:rsidR="004D5824">
        <w:rPr>
          <w:lang w:val="fi-FI"/>
        </w:rPr>
        <w:t>säikky, joskin fiksu</w:t>
      </w:r>
    </w:p>
    <w:p w14:paraId="1CD3F0C9" w14:textId="77777777" w:rsidR="00AF0706" w:rsidRDefault="00AF0706" w:rsidP="00E6300C">
      <w:pPr>
        <w:rPr>
          <w:lang w:val="fi-FI"/>
        </w:rPr>
      </w:pPr>
      <w:r w:rsidRPr="00AF0706">
        <w:rPr>
          <w:b/>
          <w:lang w:val="fi-FI"/>
        </w:rPr>
        <w:t>Matr. Valcuijan</w:t>
      </w:r>
      <w:r>
        <w:rPr>
          <w:b/>
          <w:lang w:val="fi-FI"/>
        </w:rPr>
        <w:t xml:space="preserve"> </w:t>
      </w:r>
      <w:r>
        <w:rPr>
          <w:lang w:val="fi-FI"/>
        </w:rPr>
        <w:t xml:space="preserve">- runkomatruusi, </w:t>
      </w:r>
      <w:r w:rsidR="00A56467">
        <w:rPr>
          <w:lang w:val="fi-FI"/>
        </w:rPr>
        <w:t>itsevarma ja vähän showoff mutta osaava, bilehile vapaalla</w:t>
      </w:r>
    </w:p>
    <w:p w14:paraId="09C8FD8E" w14:textId="77777777" w:rsidR="00475E0C" w:rsidRPr="00475E0C" w:rsidRDefault="00475E0C" w:rsidP="00E6300C">
      <w:pPr>
        <w:rPr>
          <w:lang w:val="fi-FI"/>
        </w:rPr>
      </w:pPr>
      <w:r>
        <w:rPr>
          <w:b/>
          <w:lang w:val="fi-FI"/>
        </w:rPr>
        <w:t>Matr. Gerrado</w:t>
      </w:r>
      <w:r>
        <w:rPr>
          <w:lang w:val="fi-FI"/>
        </w:rPr>
        <w:t xml:space="preserve"> - "antimateria-amis", telakalla palvellut matruusi</w:t>
      </w:r>
    </w:p>
    <w:p w14:paraId="7EB3DC57" w14:textId="77777777" w:rsidR="00E25DF8" w:rsidRDefault="00D25377" w:rsidP="004475B6">
      <w:pPr>
        <w:pStyle w:val="Heading3"/>
      </w:pPr>
      <w:r>
        <w:t>Tylsyys</w:t>
      </w:r>
    </w:p>
    <w:p w14:paraId="5518F8CE" w14:textId="77777777" w:rsidR="00D25377" w:rsidRDefault="00D25377" w:rsidP="00E6300C">
      <w:pPr>
        <w:rPr>
          <w:lang w:val="fi-FI"/>
        </w:rPr>
      </w:pPr>
      <w:r>
        <w:rPr>
          <w:lang w:val="fi-FI"/>
        </w:rPr>
        <w:t xml:space="preserve">Loppukesästä ent. Saint Sunnivan varusmiespäällystöä </w:t>
      </w:r>
      <w:r w:rsidR="00B554D4">
        <w:rPr>
          <w:lang w:val="fi-FI"/>
        </w:rPr>
        <w:t>istuu JRNV Curacaolla</w:t>
      </w:r>
      <w:r w:rsidR="006F0E3C">
        <w:rPr>
          <w:lang w:val="fi-FI"/>
        </w:rPr>
        <w:t xml:space="preserve"> [tai ehkä jollain vielä tylsemmällä tankkauspisteellä]</w:t>
      </w:r>
      <w:r w:rsidR="00B554D4">
        <w:rPr>
          <w:lang w:val="fi-FI"/>
        </w:rPr>
        <w:t xml:space="preserve"> väistö</w:t>
      </w:r>
      <w:r w:rsidR="005E5BCB">
        <w:rPr>
          <w:lang w:val="fi-FI"/>
        </w:rPr>
        <w:t>tilassa odottamassa komentoja. Kahden v</w:t>
      </w:r>
      <w:r w:rsidR="00B554D4">
        <w:rPr>
          <w:lang w:val="fi-FI"/>
        </w:rPr>
        <w:t>iikon verran tylsyyttä, kiertävä päivystäjätehtävä (Falk, Iglesias, Guanchana, Valchak) ja näennäisesti mitään tekemistä ei ole, paitsi vastaanottaa vähitellen saapuvia täydennyshenkilöitä.</w:t>
      </w:r>
      <w:r w:rsidR="00C13DE8">
        <w:rPr>
          <w:lang w:val="fi-FI"/>
        </w:rPr>
        <w:t xml:space="preserve"> Flores on jo saapunut, Boca</w:t>
      </w:r>
      <w:r w:rsidR="00B0693C">
        <w:rPr>
          <w:lang w:val="fi-FI"/>
        </w:rPr>
        <w:t xml:space="preserve">, </w:t>
      </w:r>
      <w:r w:rsidR="00E36871">
        <w:rPr>
          <w:lang w:val="fi-FI"/>
        </w:rPr>
        <w:t>White</w:t>
      </w:r>
      <w:r w:rsidR="00B0693C">
        <w:rPr>
          <w:lang w:val="fi-FI"/>
        </w:rPr>
        <w:t>, Ibarra ilmestyvät</w:t>
      </w:r>
      <w:r w:rsidR="00C13DE8">
        <w:rPr>
          <w:lang w:val="fi-FI"/>
        </w:rPr>
        <w:t xml:space="preserve"> myöhemmin.</w:t>
      </w:r>
    </w:p>
    <w:p w14:paraId="3A0DD2C6" w14:textId="77777777" w:rsidR="005E5BCB" w:rsidRDefault="005E5BCB" w:rsidP="00E6300C">
      <w:pPr>
        <w:rPr>
          <w:lang w:val="fi-FI"/>
        </w:rPr>
      </w:pPr>
    </w:p>
    <w:p w14:paraId="3F5BCAE6" w14:textId="77777777" w:rsidR="005E5BCB" w:rsidRDefault="005E5BCB" w:rsidP="00E6300C">
      <w:pPr>
        <w:rPr>
          <w:lang w:val="fi-FI"/>
        </w:rPr>
      </w:pPr>
      <w:r>
        <w:rPr>
          <w:lang w:val="fi-FI"/>
        </w:rPr>
        <w:t>Sitten tulee tehtävä käydä noutamassa uusi alus telakalta ja tuoda se Kalliston kiertoradalle.</w:t>
      </w:r>
      <w:r w:rsidR="00D80B77">
        <w:rPr>
          <w:lang w:val="fi-FI"/>
        </w:rPr>
        <w:t xml:space="preserve"> Aluksesta pitää laatia myös valmius</w:t>
      </w:r>
      <w:r w:rsidR="00BA6019">
        <w:rPr>
          <w:lang w:val="fi-FI"/>
        </w:rPr>
        <w:t xml:space="preserve">tasosuositus </w:t>
      </w:r>
      <w:r w:rsidR="00D80B77">
        <w:rPr>
          <w:lang w:val="fi-FI"/>
        </w:rPr>
        <w:t>(miehistöstä samaten)</w:t>
      </w:r>
      <w:r w:rsidR="00BA60CC">
        <w:rPr>
          <w:lang w:val="fi-FI"/>
        </w:rPr>
        <w:t>, jonka perusteella päätetään sen seuraava tehtävä. Mikäli alus on täydessä toimintakunnossa, se luultavasti lähetetään rintamalle.</w:t>
      </w:r>
      <w:r w:rsidR="007563F6">
        <w:rPr>
          <w:lang w:val="fi-FI"/>
        </w:rPr>
        <w:t xml:space="preserve"> Mikäli miehistö ei ole toimintakunnossa, on vaarana rankka lisäkoulutus.</w:t>
      </w:r>
    </w:p>
    <w:p w14:paraId="3F83B2A5" w14:textId="77777777" w:rsidR="004475B6" w:rsidRDefault="004475B6" w:rsidP="00E6300C">
      <w:pPr>
        <w:rPr>
          <w:lang w:val="fi-FI"/>
        </w:rPr>
      </w:pPr>
    </w:p>
    <w:p w14:paraId="3A693CA8" w14:textId="77777777" w:rsidR="004475B6" w:rsidRDefault="00021016" w:rsidP="00021016">
      <w:pPr>
        <w:pStyle w:val="Heading3"/>
      </w:pPr>
      <w:r>
        <w:t>Noutoretki</w:t>
      </w:r>
    </w:p>
    <w:p w14:paraId="7248D544" w14:textId="77777777" w:rsidR="002928E0" w:rsidRDefault="00361D8F" w:rsidP="002928E0">
      <w:pPr>
        <w:rPr>
          <w:lang w:val="fi-FI"/>
        </w:rPr>
      </w:pPr>
      <w:r>
        <w:rPr>
          <w:lang w:val="fi-FI"/>
        </w:rPr>
        <w:t>Iglesiasille annetaan noutotehtävä (ja Coleman nimitetään hänen adjutantikseen), Falkille valmiustasosuositus (ja Acosta nimitetään hänen adjutantikseen)</w:t>
      </w:r>
      <w:r w:rsidR="00104280">
        <w:rPr>
          <w:lang w:val="fi-FI"/>
        </w:rPr>
        <w:t xml:space="preserve">, Valchakille </w:t>
      </w:r>
      <w:r w:rsidR="00E33DFD">
        <w:rPr>
          <w:lang w:val="fi-FI"/>
        </w:rPr>
        <w:t xml:space="preserve">(ja Holstille) </w:t>
      </w:r>
      <w:r w:rsidR="00B01298">
        <w:rPr>
          <w:lang w:val="fi-FI"/>
        </w:rPr>
        <w:t>strateginen arvio Kreikkalaisten ja painovoimalingon liikennemääristä.</w:t>
      </w:r>
    </w:p>
    <w:p w14:paraId="6F2A828B" w14:textId="77777777" w:rsidR="001F65C2" w:rsidRDefault="001F65C2" w:rsidP="002928E0">
      <w:pPr>
        <w:rPr>
          <w:lang w:val="fi-FI"/>
        </w:rPr>
      </w:pPr>
    </w:p>
    <w:p w14:paraId="4CDEFD9D" w14:textId="77777777" w:rsidR="001F65C2" w:rsidRDefault="001F65C2" w:rsidP="002928E0">
      <w:pPr>
        <w:rPr>
          <w:lang w:val="fi-FI"/>
        </w:rPr>
      </w:pPr>
      <w:r>
        <w:rPr>
          <w:lang w:val="fi-FI"/>
        </w:rPr>
        <w:t xml:space="preserve">Ehdoton järkevä minimimäärä on </w:t>
      </w:r>
      <w:r w:rsidR="00FA5DEE">
        <w:rPr>
          <w:lang w:val="fi-FI"/>
        </w:rPr>
        <w:t>noudolle on 13</w:t>
      </w:r>
      <w:r>
        <w:rPr>
          <w:lang w:val="fi-FI"/>
        </w:rPr>
        <w:t xml:space="preserve"> sotilasta (tosin telakalta pitäisi tulla 8 henkeä täydennysmiehistöä [ja oikeasti tietysti tulee vain 4]).</w:t>
      </w:r>
      <w:r w:rsidR="00FA5DEE">
        <w:rPr>
          <w:lang w:val="fi-FI"/>
        </w:rPr>
        <w:t xml:space="preserve"> Käytännöllinen määrä on </w:t>
      </w:r>
      <w:r w:rsidR="00E46A25">
        <w:rPr>
          <w:lang w:val="fi-FI"/>
        </w:rPr>
        <w:t>n. 20; tällöin jokaisella on 1.5 vahtia</w:t>
      </w:r>
      <w:r w:rsidR="00F85A65">
        <w:rPr>
          <w:lang w:val="fi-FI"/>
        </w:rPr>
        <w:t xml:space="preserve"> päivässä.</w:t>
      </w:r>
    </w:p>
    <w:p w14:paraId="21B45843" w14:textId="77777777" w:rsidR="00D258E5" w:rsidRDefault="00D258E5" w:rsidP="002928E0">
      <w:pPr>
        <w:rPr>
          <w:lang w:val="fi-FI"/>
        </w:rPr>
      </w:pPr>
    </w:p>
    <w:p w14:paraId="1EAACF38" w14:textId="77777777" w:rsidR="00871286" w:rsidRPr="004920D0" w:rsidRDefault="007F1B6A" w:rsidP="002928E0">
      <w:pPr>
        <w:rPr>
          <w:lang w:val="fi-FI"/>
        </w:rPr>
      </w:pPr>
      <w:r w:rsidRPr="004920D0">
        <w:rPr>
          <w:u w:val="single"/>
          <w:lang w:val="fi-FI"/>
        </w:rPr>
        <w:t>Aseistus</w:t>
      </w:r>
      <w:r w:rsidRPr="004920D0">
        <w:rPr>
          <w:lang w:val="fi-FI"/>
        </w:rPr>
        <w:t>:</w:t>
      </w:r>
    </w:p>
    <w:p w14:paraId="19DC58C2" w14:textId="77777777" w:rsidR="007F1B6A" w:rsidRPr="007F1B6A" w:rsidRDefault="007F1B6A" w:rsidP="002928E0">
      <w:r w:rsidRPr="007F1B6A">
        <w:t>Binselah</w:t>
      </w:r>
    </w:p>
    <w:p w14:paraId="3545D3E8" w14:textId="77777777" w:rsidR="007F1B6A" w:rsidRPr="007F1B6A" w:rsidRDefault="007F1B6A" w:rsidP="002928E0">
      <w:r w:rsidRPr="007F1B6A">
        <w:t>Engel</w:t>
      </w:r>
    </w:p>
    <w:p w14:paraId="52DF456B" w14:textId="77777777" w:rsidR="007F1B6A" w:rsidRPr="007F1B6A" w:rsidRDefault="007F1B6A" w:rsidP="002928E0">
      <w:r w:rsidRPr="007F1B6A">
        <w:t>de Arcio</w:t>
      </w:r>
    </w:p>
    <w:p w14:paraId="5A77076A" w14:textId="77777777" w:rsidR="007F1B6A" w:rsidRPr="007F1B6A" w:rsidRDefault="007F1B6A" w:rsidP="002928E0"/>
    <w:p w14:paraId="23645CC7" w14:textId="77777777" w:rsidR="007F1B6A" w:rsidRPr="007F1B6A" w:rsidRDefault="007F1B6A" w:rsidP="002928E0">
      <w:pPr>
        <w:rPr>
          <w:u w:val="single"/>
        </w:rPr>
      </w:pPr>
      <w:r w:rsidRPr="007F1B6A">
        <w:rPr>
          <w:u w:val="single"/>
        </w:rPr>
        <w:t>Infra:</w:t>
      </w:r>
    </w:p>
    <w:p w14:paraId="5C480E04" w14:textId="77777777" w:rsidR="007F1B6A" w:rsidRPr="00717ADC" w:rsidRDefault="007F1B6A" w:rsidP="002928E0">
      <w:pPr>
        <w:rPr>
          <w:lang w:val="fi-FI"/>
        </w:rPr>
      </w:pPr>
      <w:r w:rsidRPr="00717ADC">
        <w:rPr>
          <w:lang w:val="fi-FI"/>
        </w:rPr>
        <w:t>Olano</w:t>
      </w:r>
    </w:p>
    <w:p w14:paraId="534E937B" w14:textId="77777777" w:rsidR="007F1B6A" w:rsidRPr="00717ADC" w:rsidRDefault="007F1B6A" w:rsidP="002928E0">
      <w:pPr>
        <w:rPr>
          <w:lang w:val="fi-FI"/>
        </w:rPr>
      </w:pPr>
      <w:r w:rsidRPr="00717ADC">
        <w:rPr>
          <w:lang w:val="fi-FI"/>
        </w:rPr>
        <w:t>Sepulveda</w:t>
      </w:r>
    </w:p>
    <w:p w14:paraId="087CC255" w14:textId="77777777" w:rsidR="007F1B6A" w:rsidRPr="00717ADC" w:rsidRDefault="007F1B6A" w:rsidP="002928E0">
      <w:pPr>
        <w:rPr>
          <w:lang w:val="fi-FI"/>
        </w:rPr>
      </w:pPr>
      <w:r w:rsidRPr="00717ADC">
        <w:rPr>
          <w:lang w:val="fi-FI"/>
        </w:rPr>
        <w:t>Vettermoln</w:t>
      </w:r>
    </w:p>
    <w:p w14:paraId="3537F8E4" w14:textId="77777777" w:rsidR="007F1B6A" w:rsidRPr="00717ADC" w:rsidRDefault="007F1B6A" w:rsidP="002928E0">
      <w:pPr>
        <w:rPr>
          <w:lang w:val="fi-FI"/>
        </w:rPr>
      </w:pPr>
      <w:r w:rsidRPr="00717ADC">
        <w:rPr>
          <w:lang w:val="fi-FI"/>
        </w:rPr>
        <w:t>Orsson</w:t>
      </w:r>
    </w:p>
    <w:p w14:paraId="3F541DA4" w14:textId="77777777" w:rsidR="007F1B6A" w:rsidRPr="00717ADC" w:rsidRDefault="007F1B6A" w:rsidP="002928E0">
      <w:pPr>
        <w:rPr>
          <w:lang w:val="fi-FI"/>
        </w:rPr>
      </w:pPr>
    </w:p>
    <w:p w14:paraId="1901FC1D" w14:textId="77777777" w:rsidR="007F1B6A" w:rsidRPr="00717ADC" w:rsidRDefault="007F1B6A" w:rsidP="002928E0">
      <w:pPr>
        <w:rPr>
          <w:u w:val="single"/>
          <w:lang w:val="fi-FI"/>
        </w:rPr>
      </w:pPr>
      <w:r w:rsidRPr="00717ADC">
        <w:rPr>
          <w:u w:val="single"/>
          <w:lang w:val="fi-FI"/>
        </w:rPr>
        <w:t>Silta:</w:t>
      </w:r>
    </w:p>
    <w:p w14:paraId="7C31AEB6" w14:textId="77777777" w:rsidR="007F1B6A" w:rsidRPr="00717ADC" w:rsidRDefault="007F1B6A" w:rsidP="002928E0">
      <w:pPr>
        <w:rPr>
          <w:lang w:val="fi-FI"/>
        </w:rPr>
      </w:pPr>
      <w:r w:rsidRPr="00717ADC">
        <w:rPr>
          <w:lang w:val="fi-FI"/>
        </w:rPr>
        <w:t>Grandalupo</w:t>
      </w:r>
    </w:p>
    <w:p w14:paraId="19087594" w14:textId="77777777" w:rsidR="007F1B6A" w:rsidRPr="00717ADC" w:rsidRDefault="007F1B6A" w:rsidP="002928E0">
      <w:pPr>
        <w:rPr>
          <w:lang w:val="fi-FI"/>
        </w:rPr>
      </w:pPr>
      <w:r w:rsidRPr="00717ADC">
        <w:rPr>
          <w:lang w:val="fi-FI"/>
        </w:rPr>
        <w:lastRenderedPageBreak/>
        <w:t>White</w:t>
      </w:r>
    </w:p>
    <w:p w14:paraId="7493732C" w14:textId="77777777" w:rsidR="007F1B6A" w:rsidRPr="00717ADC" w:rsidRDefault="007F1B6A" w:rsidP="002928E0">
      <w:pPr>
        <w:rPr>
          <w:lang w:val="fi-FI"/>
        </w:rPr>
      </w:pPr>
    </w:p>
    <w:p w14:paraId="57B658F7" w14:textId="77777777" w:rsidR="007F1B6A" w:rsidRPr="00717ADC" w:rsidRDefault="007F1B6A" w:rsidP="002928E0">
      <w:pPr>
        <w:rPr>
          <w:lang w:val="fi-FI"/>
        </w:rPr>
      </w:pPr>
      <w:r w:rsidRPr="00717ADC">
        <w:rPr>
          <w:u w:val="single"/>
          <w:lang w:val="fi-FI"/>
        </w:rPr>
        <w:t>Lääkintä:</w:t>
      </w:r>
    </w:p>
    <w:p w14:paraId="097FF0D9" w14:textId="77777777" w:rsidR="007F1B6A" w:rsidRPr="00717ADC" w:rsidRDefault="007F1B6A" w:rsidP="002928E0">
      <w:pPr>
        <w:rPr>
          <w:lang w:val="fi-FI"/>
        </w:rPr>
      </w:pPr>
      <w:r w:rsidRPr="00717ADC">
        <w:rPr>
          <w:lang w:val="fi-FI"/>
        </w:rPr>
        <w:t>Santangeli</w:t>
      </w:r>
    </w:p>
    <w:p w14:paraId="0C4764A4" w14:textId="77777777" w:rsidR="007F1B6A" w:rsidRPr="00717ADC" w:rsidRDefault="007F1B6A" w:rsidP="002928E0">
      <w:pPr>
        <w:rPr>
          <w:lang w:val="fi-FI"/>
        </w:rPr>
      </w:pPr>
    </w:p>
    <w:p w14:paraId="29EC96B6" w14:textId="77777777" w:rsidR="007F1B6A" w:rsidRPr="00717ADC" w:rsidRDefault="007F1B6A" w:rsidP="002928E0">
      <w:pPr>
        <w:rPr>
          <w:u w:val="single"/>
          <w:lang w:val="fi-FI"/>
        </w:rPr>
      </w:pPr>
      <w:r w:rsidRPr="00717ADC">
        <w:rPr>
          <w:u w:val="single"/>
          <w:lang w:val="fi-FI"/>
        </w:rPr>
        <w:t>Valtaus:</w:t>
      </w:r>
    </w:p>
    <w:p w14:paraId="745E8141" w14:textId="77777777" w:rsidR="007F1B6A" w:rsidRDefault="007F1B6A" w:rsidP="007F1B6A">
      <w:r>
        <w:t>Bogedal</w:t>
      </w:r>
    </w:p>
    <w:p w14:paraId="6891A335" w14:textId="77777777" w:rsidR="007F1B6A" w:rsidRDefault="007F1B6A" w:rsidP="002928E0">
      <w:r>
        <w:t>Lillehammer</w:t>
      </w:r>
    </w:p>
    <w:p w14:paraId="362F0730" w14:textId="77777777" w:rsidR="007F1B6A" w:rsidRDefault="007F1B6A" w:rsidP="002928E0">
      <w:r>
        <w:t>Winnink</w:t>
      </w:r>
    </w:p>
    <w:p w14:paraId="45339B99" w14:textId="77777777" w:rsidR="007F1B6A" w:rsidRDefault="007F1B6A" w:rsidP="002928E0">
      <w:r>
        <w:t>London</w:t>
      </w:r>
    </w:p>
    <w:p w14:paraId="67E50A48" w14:textId="77777777" w:rsidR="007F1B6A" w:rsidRDefault="007F1B6A" w:rsidP="002928E0"/>
    <w:p w14:paraId="58C853DB" w14:textId="77777777" w:rsidR="007F1B6A" w:rsidRDefault="007F1B6A" w:rsidP="002928E0">
      <w:r>
        <w:rPr>
          <w:u w:val="single"/>
        </w:rPr>
        <w:t>Ruori:</w:t>
      </w:r>
    </w:p>
    <w:p w14:paraId="1845E163" w14:textId="77777777" w:rsidR="007F1B6A" w:rsidRPr="007F1B6A" w:rsidRDefault="007F1B6A" w:rsidP="002928E0">
      <w:r>
        <w:t>Awardahila</w:t>
      </w:r>
    </w:p>
    <w:p w14:paraId="4BE44ADC" w14:textId="77777777" w:rsidR="007F1B6A" w:rsidRDefault="007F1B6A" w:rsidP="002928E0">
      <w:r>
        <w:t>Toksvig</w:t>
      </w:r>
    </w:p>
    <w:p w14:paraId="1018C718" w14:textId="77777777" w:rsidR="007F1B6A" w:rsidRDefault="007F1B6A" w:rsidP="002928E0"/>
    <w:p w14:paraId="219AB026" w14:textId="77777777" w:rsidR="007F1B6A" w:rsidRDefault="007F1B6A" w:rsidP="002928E0">
      <w:r>
        <w:rPr>
          <w:u w:val="single"/>
        </w:rPr>
        <w:t>Reaktori:</w:t>
      </w:r>
    </w:p>
    <w:p w14:paraId="46645FC5" w14:textId="77777777" w:rsidR="007F1B6A" w:rsidRDefault="00C7540A" w:rsidP="002928E0">
      <w:r>
        <w:t>-</w:t>
      </w:r>
    </w:p>
    <w:p w14:paraId="13BAEABA" w14:textId="77777777" w:rsidR="00C7540A" w:rsidRDefault="00C7540A" w:rsidP="002928E0"/>
    <w:p w14:paraId="04CB931A" w14:textId="77777777" w:rsidR="007F1B6A" w:rsidRDefault="007F1B6A" w:rsidP="002928E0">
      <w:pPr>
        <w:rPr>
          <w:u w:val="single"/>
        </w:rPr>
      </w:pPr>
      <w:r>
        <w:rPr>
          <w:u w:val="single"/>
        </w:rPr>
        <w:t>TTLG:</w:t>
      </w:r>
    </w:p>
    <w:p w14:paraId="10D70266" w14:textId="77777777" w:rsidR="007F1B6A" w:rsidRDefault="007F1B6A" w:rsidP="002928E0">
      <w:r>
        <w:t>Astridsdottir</w:t>
      </w:r>
    </w:p>
    <w:p w14:paraId="2383AE24" w14:textId="77777777" w:rsidR="007F1B6A" w:rsidRPr="007F1B6A" w:rsidRDefault="007F1B6A" w:rsidP="002928E0">
      <w:r>
        <w:t>Mackay</w:t>
      </w:r>
    </w:p>
    <w:p w14:paraId="0DBC5F91" w14:textId="77777777" w:rsidR="007F1B6A" w:rsidRPr="007F1B6A" w:rsidRDefault="007F1B6A" w:rsidP="002928E0">
      <w:pPr>
        <w:rPr>
          <w:u w:val="single"/>
        </w:rPr>
      </w:pPr>
    </w:p>
    <w:p w14:paraId="0EAAF1E7" w14:textId="77777777" w:rsidR="007F1B6A" w:rsidRPr="007F1B6A" w:rsidRDefault="007F1B6A" w:rsidP="002928E0"/>
    <w:p w14:paraId="4F0EF58C" w14:textId="77777777" w:rsidR="00871286" w:rsidRDefault="00871286" w:rsidP="002928E0">
      <w:pPr>
        <w:rPr>
          <w:lang w:val="fi-FI"/>
        </w:rPr>
      </w:pPr>
      <w:r>
        <w:rPr>
          <w:lang w:val="fi-FI"/>
        </w:rPr>
        <w:t>Curacaolta Wang-Hermannille kuluu 2 päivää; Wang-Hermannilta kohtauspaikkaan</w:t>
      </w:r>
      <w:r w:rsidR="00360218">
        <w:rPr>
          <w:lang w:val="fi-FI"/>
        </w:rPr>
        <w:t xml:space="preserve"> (</w:t>
      </w:r>
      <w:r w:rsidR="009568E0">
        <w:rPr>
          <w:lang w:val="fi-FI"/>
        </w:rPr>
        <w:t xml:space="preserve">taisteluristeilijä </w:t>
      </w:r>
      <w:r w:rsidR="00360218">
        <w:rPr>
          <w:lang w:val="fi-FI"/>
        </w:rPr>
        <w:t>Ritan luo)</w:t>
      </w:r>
      <w:r>
        <w:rPr>
          <w:lang w:val="fi-FI"/>
        </w:rPr>
        <w:t xml:space="preserve"> kuluu 4</w:t>
      </w:r>
      <w:r w:rsidR="00AE52CA">
        <w:rPr>
          <w:lang w:val="fi-FI"/>
        </w:rPr>
        <w:t xml:space="preserve">.25. </w:t>
      </w:r>
    </w:p>
    <w:p w14:paraId="0BEED268" w14:textId="77777777" w:rsidR="002928E0" w:rsidRPr="002928E0" w:rsidRDefault="002928E0" w:rsidP="002928E0">
      <w:pPr>
        <w:rPr>
          <w:lang w:val="fi-FI"/>
        </w:rPr>
      </w:pPr>
    </w:p>
    <w:p w14:paraId="640A8B63" w14:textId="77777777" w:rsidR="00021016" w:rsidRDefault="005706CA" w:rsidP="00E6300C">
      <w:pPr>
        <w:rPr>
          <w:lang w:val="fi-FI"/>
        </w:rPr>
      </w:pPr>
      <w:r>
        <w:rPr>
          <w:lang w:val="fi-FI"/>
        </w:rPr>
        <w:t>Wang-Hermannin t</w:t>
      </w:r>
      <w:r w:rsidR="00021016">
        <w:rPr>
          <w:lang w:val="fi-FI"/>
        </w:rPr>
        <w:t xml:space="preserve">elakalla aluksen luovuttaa sen tuleva infrapäällikkö, pursimies </w:t>
      </w:r>
      <w:r w:rsidR="00021016" w:rsidRPr="00021016">
        <w:rPr>
          <w:b/>
          <w:i/>
          <w:lang w:val="fi-FI"/>
        </w:rPr>
        <w:t>Quillebeouf</w:t>
      </w:r>
      <w:r w:rsidR="00D13FEA">
        <w:rPr>
          <w:lang w:val="fi-FI"/>
        </w:rPr>
        <w:t xml:space="preserve">. Hän ei ole ylettömän onnellinen siitä, että kapteeni ei ole itse tullut noutamaan alusta. Hän tuo mukanaan oman </w:t>
      </w:r>
      <w:r w:rsidR="00BA6019">
        <w:rPr>
          <w:lang w:val="fi-FI"/>
        </w:rPr>
        <w:t>runko</w:t>
      </w:r>
      <w:r w:rsidR="00D13FEA">
        <w:rPr>
          <w:lang w:val="fi-FI"/>
        </w:rPr>
        <w:t xml:space="preserve">aliupseerinsa, </w:t>
      </w:r>
      <w:r w:rsidR="00BA6019">
        <w:rPr>
          <w:lang w:val="fi-FI"/>
        </w:rPr>
        <w:t xml:space="preserve">alik. </w:t>
      </w:r>
      <w:r w:rsidR="00BA6019">
        <w:rPr>
          <w:b/>
          <w:i/>
          <w:lang w:val="fi-FI"/>
        </w:rPr>
        <w:t>Webica</w:t>
      </w:r>
      <w:r w:rsidR="00BA6019">
        <w:rPr>
          <w:lang w:val="fi-FI"/>
        </w:rPr>
        <w:t>n, ja tämän mukana kaksi matruusia</w:t>
      </w:r>
      <w:r w:rsidR="00EE7757">
        <w:rPr>
          <w:lang w:val="fi-FI"/>
        </w:rPr>
        <w:t xml:space="preserve"> (</w:t>
      </w:r>
      <w:r w:rsidR="00AF0851">
        <w:rPr>
          <w:lang w:val="fi-FI"/>
        </w:rPr>
        <w:t>alustekniikan</w:t>
      </w:r>
      <w:r w:rsidR="00EE7757">
        <w:rPr>
          <w:lang w:val="fi-FI"/>
        </w:rPr>
        <w:t xml:space="preserve"> </w:t>
      </w:r>
      <w:r w:rsidR="00EE7757">
        <w:rPr>
          <w:b/>
          <w:i/>
          <w:lang w:val="fi-FI"/>
        </w:rPr>
        <w:t>Twohy</w:t>
      </w:r>
      <w:r w:rsidR="00EE7757">
        <w:rPr>
          <w:lang w:val="fi-FI"/>
        </w:rPr>
        <w:t xml:space="preserve"> ja </w:t>
      </w:r>
      <w:r w:rsidR="00AF0851">
        <w:rPr>
          <w:lang w:val="fi-FI"/>
        </w:rPr>
        <w:t>runkoryhmän</w:t>
      </w:r>
      <w:r w:rsidR="00EE7757">
        <w:rPr>
          <w:lang w:val="fi-FI"/>
        </w:rPr>
        <w:t xml:space="preserve"> </w:t>
      </w:r>
      <w:r w:rsidR="005E3B23">
        <w:rPr>
          <w:b/>
          <w:i/>
          <w:lang w:val="fi-FI"/>
        </w:rPr>
        <w:t>Valcuijan</w:t>
      </w:r>
      <w:r w:rsidR="005E3B23">
        <w:rPr>
          <w:lang w:val="fi-FI"/>
        </w:rPr>
        <w:t>in</w:t>
      </w:r>
      <w:r w:rsidR="00AF0851">
        <w:rPr>
          <w:lang w:val="fi-FI"/>
        </w:rPr>
        <w:t>)</w:t>
      </w:r>
      <w:r w:rsidR="00BA6019">
        <w:rPr>
          <w:lang w:val="fi-FI"/>
        </w:rPr>
        <w:t>. Nelikko ei ole mikään tiivis ryhmä, he ovat olleet yhdessä vasta muutaman kuukauden.</w:t>
      </w:r>
      <w:r w:rsidR="00190F9C">
        <w:rPr>
          <w:lang w:val="fi-FI"/>
        </w:rPr>
        <w:t xml:space="preserve"> Telakalta pitäisi tulla kyytin 8 ihmistä (ml. 3 reaktoriteknikkoa ja asejärjestelmämatruusi), mutta ohi lentävä kommodori </w:t>
      </w:r>
      <w:r w:rsidR="00915CCB">
        <w:rPr>
          <w:b/>
          <w:i/>
          <w:lang w:val="fi-FI"/>
        </w:rPr>
        <w:t xml:space="preserve">Bianchi </w:t>
      </w:r>
      <w:r w:rsidR="00915CCB">
        <w:rPr>
          <w:lang w:val="fi-FI"/>
        </w:rPr>
        <w:t xml:space="preserve">ja </w:t>
      </w:r>
      <w:r w:rsidR="000D390B">
        <w:rPr>
          <w:lang w:val="fi-FI"/>
        </w:rPr>
        <w:t xml:space="preserve">taisteluristeilijä Saint Blaise </w:t>
      </w:r>
      <w:r w:rsidR="00190F9C">
        <w:rPr>
          <w:lang w:val="fi-FI"/>
        </w:rPr>
        <w:t>nappasikin heidät.</w:t>
      </w:r>
      <w:r w:rsidR="00ED5682">
        <w:rPr>
          <w:lang w:val="fi-FI"/>
        </w:rPr>
        <w:t xml:space="preserve"> Telakalla ei ole jäljellä enää antimateriakvalif</w:t>
      </w:r>
      <w:r w:rsidR="00854009">
        <w:rPr>
          <w:lang w:val="fi-FI"/>
        </w:rPr>
        <w:t>oituja ylimääräisiä teknikoita.</w:t>
      </w:r>
      <w:r w:rsidR="00626D51">
        <w:rPr>
          <w:lang w:val="fi-FI"/>
        </w:rPr>
        <w:t xml:space="preserve"> (</w:t>
      </w:r>
      <w:r w:rsidR="00A8669D">
        <w:rPr>
          <w:lang w:val="fi-FI"/>
        </w:rPr>
        <w:t>Vimmaisesti</w:t>
      </w:r>
      <w:r w:rsidR="00626D51">
        <w:rPr>
          <w:lang w:val="fi-FI"/>
        </w:rPr>
        <w:t xml:space="preserve"> penkoma</w:t>
      </w:r>
      <w:r w:rsidR="00B3519F">
        <w:rPr>
          <w:lang w:val="fi-FI"/>
        </w:rPr>
        <w:t xml:space="preserve">lla jostain saattaa löytyä yksi, </w:t>
      </w:r>
      <w:r w:rsidR="00C7654B">
        <w:rPr>
          <w:lang w:val="fi-FI"/>
        </w:rPr>
        <w:t xml:space="preserve">36 kk:n </w:t>
      </w:r>
      <w:r w:rsidR="00B3519F">
        <w:rPr>
          <w:lang w:val="fi-FI"/>
        </w:rPr>
        <w:t xml:space="preserve">matruusi </w:t>
      </w:r>
      <w:r w:rsidR="00C7654B">
        <w:rPr>
          <w:b/>
          <w:i/>
          <w:lang w:val="fi-FI"/>
        </w:rPr>
        <w:t>Gerrado</w:t>
      </w:r>
      <w:r w:rsidR="00C7654B">
        <w:rPr>
          <w:lang w:val="fi-FI"/>
        </w:rPr>
        <w:t>.)</w:t>
      </w:r>
    </w:p>
    <w:p w14:paraId="03924A3B" w14:textId="77777777" w:rsidR="00BA6019" w:rsidRDefault="00BA6019" w:rsidP="00E6300C">
      <w:pPr>
        <w:rPr>
          <w:lang w:val="fi-FI"/>
        </w:rPr>
      </w:pPr>
    </w:p>
    <w:p w14:paraId="1E36772D" w14:textId="77777777" w:rsidR="00BA6019" w:rsidRDefault="00BA6019" w:rsidP="00E6300C">
      <w:pPr>
        <w:rPr>
          <w:lang w:val="fi-FI"/>
        </w:rPr>
      </w:pPr>
      <w:r>
        <w:rPr>
          <w:lang w:val="fi-FI"/>
        </w:rPr>
        <w:t xml:space="preserve">Valmiistasosuosituksessa on esitettävä, lähteekö alus rintamalle. koulutukseen vaiko selustaan. </w:t>
      </w:r>
      <w:r w:rsidR="007B2A0D">
        <w:rPr>
          <w:lang w:val="fi-FI"/>
        </w:rPr>
        <w:t xml:space="preserve">Kalliston taistelulaivasto on enimmäkseen lähtemässä rintamaa kohti, </w:t>
      </w:r>
      <w:r w:rsidR="005706CA">
        <w:rPr>
          <w:lang w:val="fi-FI"/>
        </w:rPr>
        <w:t xml:space="preserve">ja 9. </w:t>
      </w:r>
      <w:r w:rsidR="00906D2A">
        <w:rPr>
          <w:lang w:val="fi-FI"/>
        </w:rPr>
        <w:t>partiolentueen pääalus Saint Rita on suuntaamassa Kreikkalaisille.</w:t>
      </w:r>
    </w:p>
    <w:p w14:paraId="2A86C69A" w14:textId="77777777" w:rsidR="00AE52CA" w:rsidRDefault="00AE52CA" w:rsidP="00E6300C">
      <w:pPr>
        <w:rPr>
          <w:lang w:val="fi-FI"/>
        </w:rPr>
      </w:pPr>
    </w:p>
    <w:p w14:paraId="0F7DBFD7" w14:textId="77777777" w:rsidR="00AE52CA" w:rsidRDefault="00AE52CA" w:rsidP="00AE52CA">
      <w:pPr>
        <w:pStyle w:val="Heading3"/>
      </w:pPr>
      <w:r>
        <w:t>Matka</w:t>
      </w:r>
    </w:p>
    <w:p w14:paraId="66354FEE" w14:textId="77777777" w:rsidR="00AE52CA" w:rsidRDefault="00AE52CA" w:rsidP="00E6300C">
      <w:pPr>
        <w:rPr>
          <w:lang w:val="fi-FI"/>
        </w:rPr>
      </w:pPr>
      <w:r>
        <w:rPr>
          <w:lang w:val="fi-FI"/>
        </w:rPr>
        <w:t xml:space="preserve">17 vahtia; 6 paikkaa joiden on oltava jatkuvasti miehitettynä; 6/miehistömäärä kertoo, miten iso prosentti vuorokaudesta vietetään vahdissa. Optimi olisi 0.25, mutta 0.5:llä </w:t>
      </w:r>
      <w:r w:rsidR="00A57EFA">
        <w:rPr>
          <w:lang w:val="fi-FI"/>
        </w:rPr>
        <w:t xml:space="preserve">juuri ja juuri </w:t>
      </w:r>
      <w:r>
        <w:rPr>
          <w:lang w:val="fi-FI"/>
        </w:rPr>
        <w:t>selviää, tosin tällöin vapaa-aika on lähes 0.</w:t>
      </w:r>
    </w:p>
    <w:p w14:paraId="2648397A" w14:textId="77777777" w:rsidR="00DA16A5" w:rsidRDefault="00DA16A5" w:rsidP="00E6300C">
      <w:pPr>
        <w:rPr>
          <w:lang w:val="fi-FI"/>
        </w:rPr>
      </w:pPr>
    </w:p>
    <w:p w14:paraId="3BD1B2E5" w14:textId="77777777" w:rsidR="00DA16A5" w:rsidRDefault="000900AF" w:rsidP="00E6300C">
      <w:pPr>
        <w:rPr>
          <w:lang w:val="fi-FI"/>
        </w:rPr>
      </w:pPr>
      <w:r>
        <w:rPr>
          <w:lang w:val="fi-FI"/>
        </w:rPr>
        <w:t xml:space="preserve">24 henkeä, </w:t>
      </w:r>
      <w:r w:rsidR="00DA16A5">
        <w:rPr>
          <w:lang w:val="fi-FI"/>
        </w:rPr>
        <w:t xml:space="preserve">0.25 = normaali meininki - 1 vahti päivystystä, 1 vahti </w:t>
      </w:r>
      <w:r w:rsidR="00A57EFA">
        <w:rPr>
          <w:lang w:val="fi-FI"/>
        </w:rPr>
        <w:t>työtä, 1 vahti vapaata, 1 vahti lepoa</w:t>
      </w:r>
      <w:r w:rsidR="00C61DDA">
        <w:rPr>
          <w:lang w:val="fi-FI"/>
        </w:rPr>
        <w:t xml:space="preserve"> (12 tuntia ei-työtä päivässä)</w:t>
      </w:r>
    </w:p>
    <w:p w14:paraId="76C8D028" w14:textId="77777777" w:rsidR="00C35CC9" w:rsidRDefault="000900AF" w:rsidP="00E6300C">
      <w:pPr>
        <w:rPr>
          <w:lang w:val="fi-FI"/>
        </w:rPr>
      </w:pPr>
      <w:r>
        <w:rPr>
          <w:lang w:val="fi-FI"/>
        </w:rPr>
        <w:lastRenderedPageBreak/>
        <w:t xml:space="preserve">20 henkeä, </w:t>
      </w:r>
      <w:r w:rsidR="00C35CC9">
        <w:rPr>
          <w:lang w:val="fi-FI"/>
        </w:rPr>
        <w:t xml:space="preserve">0.3 = </w:t>
      </w:r>
      <w:r w:rsidR="00C61DDA">
        <w:rPr>
          <w:lang w:val="fi-FI"/>
        </w:rPr>
        <w:t>reipas setti - 1.2 vahtia päivystystä, 1 vahti työtä, 0.8 vahtia vapaata, 1 vahti unta (10.8 ei-työtä päivässä)</w:t>
      </w:r>
    </w:p>
    <w:p w14:paraId="10E68DFD" w14:textId="77777777" w:rsidR="00A57EFA" w:rsidRDefault="000900AF" w:rsidP="00E6300C">
      <w:pPr>
        <w:rPr>
          <w:lang w:val="fi-FI"/>
        </w:rPr>
      </w:pPr>
      <w:r>
        <w:rPr>
          <w:lang w:val="fi-FI"/>
        </w:rPr>
        <w:t xml:space="preserve">16 henkeä, </w:t>
      </w:r>
      <w:r w:rsidR="00A57EFA">
        <w:rPr>
          <w:lang w:val="fi-FI"/>
        </w:rPr>
        <w:t xml:space="preserve">0.375 = tiukka setti - 1.5 vahtia päivystystä, </w:t>
      </w:r>
      <w:r w:rsidR="00ED249F">
        <w:rPr>
          <w:lang w:val="fi-FI"/>
        </w:rPr>
        <w:t>1 vahti työtä, 0,</w:t>
      </w:r>
      <w:r w:rsidR="00A1366C">
        <w:rPr>
          <w:lang w:val="fi-FI"/>
        </w:rPr>
        <w:t>5 vahtia vapaata, 1 vahti lepoa</w:t>
      </w:r>
      <w:r w:rsidR="00751A12">
        <w:rPr>
          <w:lang w:val="fi-FI"/>
        </w:rPr>
        <w:t xml:space="preserve"> (9</w:t>
      </w:r>
      <w:r w:rsidR="001606EA">
        <w:rPr>
          <w:lang w:val="fi-FI"/>
        </w:rPr>
        <w:t xml:space="preserve"> tuntia ei-työtä koko päivässä, ml. uni)</w:t>
      </w:r>
    </w:p>
    <w:p w14:paraId="77E1D555" w14:textId="77777777" w:rsidR="00A57EFA" w:rsidRPr="00BA6019" w:rsidRDefault="000900AF" w:rsidP="00E6300C">
      <w:pPr>
        <w:rPr>
          <w:lang w:val="fi-FI"/>
        </w:rPr>
      </w:pPr>
      <w:r>
        <w:rPr>
          <w:lang w:val="fi-FI"/>
        </w:rPr>
        <w:t xml:space="preserve">12 henkeä, </w:t>
      </w:r>
      <w:r w:rsidR="00A57EFA">
        <w:rPr>
          <w:lang w:val="fi-FI"/>
        </w:rPr>
        <w:t>0.5 = kauhea meininki - 2 vahtia päivystystä, 0.75 vahtia työtä, 0.5 vahtia vapaata, 0.75 vahtia lepoa</w:t>
      </w:r>
      <w:r w:rsidR="001606EA">
        <w:rPr>
          <w:lang w:val="fi-FI"/>
        </w:rPr>
        <w:t xml:space="preserve"> (7.5 tuntia ei-työtä koko päivässä, ml. uni)</w:t>
      </w:r>
    </w:p>
    <w:p w14:paraId="2DC22773" w14:textId="77777777" w:rsidR="005E5BCB" w:rsidRDefault="005E5BCB" w:rsidP="00E6300C">
      <w:pPr>
        <w:rPr>
          <w:lang w:val="fi-FI"/>
        </w:rPr>
      </w:pPr>
    </w:p>
    <w:p w14:paraId="0C702D23" w14:textId="77777777" w:rsidR="00CF33A9" w:rsidRDefault="00CE64F1" w:rsidP="00E6300C">
      <w:pPr>
        <w:rPr>
          <w:lang w:val="fi-FI"/>
        </w:rPr>
      </w:pPr>
      <w:r>
        <w:rPr>
          <w:lang w:val="fi-FI"/>
        </w:rPr>
        <w:t>Työtä riittää vahtimisen lisäksi, etenkin pienellä miehityksellä.</w:t>
      </w:r>
      <w:r w:rsidR="00823A0A">
        <w:rPr>
          <w:lang w:val="fi-FI"/>
        </w:rPr>
        <w:t xml:space="preserve"> Aluksen kaikki toiminnot pitää käydä läpi, liikennevalvonnan kanssa pitää viestiä, </w:t>
      </w:r>
      <w:r w:rsidR="000147D0">
        <w:rPr>
          <w:lang w:val="fi-FI"/>
        </w:rPr>
        <w:t>sensoridataa kerätä, järjestelmiä huoltaa, runkoa säätää jne.</w:t>
      </w:r>
    </w:p>
    <w:p w14:paraId="468060B2" w14:textId="77777777" w:rsidR="00DA069F" w:rsidRDefault="00DA069F" w:rsidP="00E6300C">
      <w:pPr>
        <w:rPr>
          <w:lang w:val="fi-FI"/>
        </w:rPr>
      </w:pPr>
    </w:p>
    <w:p w14:paraId="460A635B" w14:textId="77777777" w:rsidR="00DA069F" w:rsidRDefault="00FB14D7" w:rsidP="00FB14D7">
      <w:pPr>
        <w:pStyle w:val="Heading3"/>
      </w:pPr>
      <w:r>
        <w:t>Valmiustasosuositus</w:t>
      </w:r>
    </w:p>
    <w:p w14:paraId="179279F8" w14:textId="77777777" w:rsidR="00871071" w:rsidRDefault="00871071" w:rsidP="00E6300C">
      <w:pPr>
        <w:rPr>
          <w:lang w:val="fi-FI"/>
        </w:rPr>
      </w:pPr>
      <w:r>
        <w:rPr>
          <w:lang w:val="fi-FI"/>
        </w:rPr>
        <w:t xml:space="preserve">Valmiustasosuosituksen tarkoitus on antaa itseraportointi siitä, missä tehtävässä alus miehistöineen palvelisi laivastoa parhaiten. </w:t>
      </w:r>
    </w:p>
    <w:p w14:paraId="695DE5C0" w14:textId="77777777" w:rsidR="00871071" w:rsidRDefault="00871071" w:rsidP="00E6300C">
      <w:pPr>
        <w:rPr>
          <w:lang w:val="fi-FI"/>
        </w:rPr>
      </w:pPr>
    </w:p>
    <w:p w14:paraId="5243DB9A" w14:textId="77777777" w:rsidR="00FB14D7" w:rsidRDefault="00FB14D7" w:rsidP="00E6300C">
      <w:pPr>
        <w:rPr>
          <w:lang w:val="fi-FI"/>
        </w:rPr>
      </w:pPr>
      <w:r>
        <w:rPr>
          <w:lang w:val="fi-FI"/>
        </w:rPr>
        <w:t xml:space="preserve">On nopeasti selvää, että Avadaci-luokan alus </w:t>
      </w:r>
      <w:r w:rsidR="00494C22">
        <w:rPr>
          <w:lang w:val="fi-FI"/>
        </w:rPr>
        <w:t>on erinomaisessa kunnossa</w:t>
      </w:r>
      <w:r w:rsidR="00B93661">
        <w:rPr>
          <w:lang w:val="fi-FI"/>
        </w:rPr>
        <w:t xml:space="preserve"> ja ainoat mahdolliset pulmat ovat sen tietojärjestelmissä, joissa on vanhojen ohjelmistojen jäänteitä. </w:t>
      </w:r>
      <w:r w:rsidR="006352E9">
        <w:rPr>
          <w:lang w:val="fi-FI"/>
        </w:rPr>
        <w:t>(Olano käyttää tätä hyväkseen.)</w:t>
      </w:r>
      <w:r w:rsidR="001F5C0E">
        <w:rPr>
          <w:lang w:val="fi-FI"/>
        </w:rPr>
        <w:t xml:space="preserve"> Alus on tilava, hyvin panssaroitu ja kykenevä nielemään jopa 112 hengen miehistön.</w:t>
      </w:r>
      <w:r w:rsidR="000F3424">
        <w:rPr>
          <w:lang w:val="fi-FI"/>
        </w:rPr>
        <w:t xml:space="preserve"> Se selviää kaikista vanhan Avadaci-luokan testeistä </w:t>
      </w:r>
      <w:r w:rsidR="00AB6C20">
        <w:rPr>
          <w:lang w:val="fi-FI"/>
        </w:rPr>
        <w:t>loistavasti.</w:t>
      </w:r>
      <w:r w:rsidR="00871071">
        <w:rPr>
          <w:lang w:val="fi-FI"/>
        </w:rPr>
        <w:t xml:space="preserve"> </w:t>
      </w:r>
    </w:p>
    <w:p w14:paraId="104C8F85" w14:textId="77777777" w:rsidR="00AB6C20" w:rsidRDefault="00AB6C20" w:rsidP="00E6300C">
      <w:pPr>
        <w:rPr>
          <w:lang w:val="fi-FI"/>
        </w:rPr>
      </w:pPr>
    </w:p>
    <w:p w14:paraId="642A9C5C" w14:textId="77777777" w:rsidR="00CF33A9" w:rsidRDefault="00AB6C20" w:rsidP="00E6300C">
      <w:pPr>
        <w:rPr>
          <w:lang w:val="fi-FI"/>
        </w:rPr>
      </w:pPr>
      <w:r>
        <w:rPr>
          <w:lang w:val="fi-FI"/>
        </w:rPr>
        <w:t>Miehistöhaastattelusta valtaus- ja asemiehistö ovat innokkaita lähtemään sinne missä tapahtuu.</w:t>
      </w:r>
      <w:r w:rsidR="00195579">
        <w:rPr>
          <w:lang w:val="fi-FI"/>
        </w:rPr>
        <w:t xml:space="preserve"> Käytännössä kaikki muutkin ovat h</w:t>
      </w:r>
      <w:r w:rsidR="003C1F7F">
        <w:rPr>
          <w:lang w:val="fi-FI"/>
        </w:rPr>
        <w:t>yvin levänneitä Mioryn jälkeen.</w:t>
      </w:r>
      <w:r w:rsidR="00532FD3">
        <w:rPr>
          <w:lang w:val="fi-FI"/>
        </w:rPr>
        <w:t xml:space="preserve"> Lisäksi sillä on erittäin kokenut päällystö ja miehistö.</w:t>
      </w:r>
    </w:p>
    <w:p w14:paraId="51BD545B" w14:textId="77777777" w:rsidR="003C1F7F" w:rsidRDefault="003C1F7F" w:rsidP="00E6300C">
      <w:pPr>
        <w:rPr>
          <w:lang w:val="fi-FI"/>
        </w:rPr>
      </w:pPr>
    </w:p>
    <w:p w14:paraId="675A0637" w14:textId="77777777" w:rsidR="00532FD3" w:rsidRDefault="003C1F7F" w:rsidP="00E6300C">
      <w:pPr>
        <w:rPr>
          <w:lang w:val="fi-FI"/>
        </w:rPr>
      </w:pPr>
      <w:r>
        <w:rPr>
          <w:lang w:val="fi-FI"/>
        </w:rPr>
        <w:t xml:space="preserve">Lähes jokainen pointteri osoittaa, että alus pitäisi lähettää rintamalle. </w:t>
      </w:r>
      <w:r w:rsidR="00532FD3">
        <w:rPr>
          <w:lang w:val="fi-FI"/>
        </w:rPr>
        <w:t xml:space="preserve">Tehtäväsuosituksista voi valita </w:t>
      </w:r>
    </w:p>
    <w:p w14:paraId="03AD600C" w14:textId="77777777" w:rsidR="00532FD3" w:rsidRDefault="00532FD3" w:rsidP="00E6300C">
      <w:pPr>
        <w:rPr>
          <w:lang w:val="fi-FI"/>
        </w:rPr>
      </w:pPr>
    </w:p>
    <w:p w14:paraId="2D4A6DB3" w14:textId="77777777" w:rsidR="003C1F7F" w:rsidRDefault="00532FD3" w:rsidP="00532FD3">
      <w:pPr>
        <w:numPr>
          <w:ilvl w:val="0"/>
          <w:numId w:val="3"/>
        </w:numPr>
        <w:rPr>
          <w:lang w:val="fi-FI"/>
        </w:rPr>
      </w:pPr>
      <w:r>
        <w:rPr>
          <w:lang w:val="fi-FI"/>
        </w:rPr>
        <w:t>etulinjan avaruustaistelut laivueessa (raskasta, muttei sentään ole aivan yksin)</w:t>
      </w:r>
    </w:p>
    <w:p w14:paraId="1B5F2E7E" w14:textId="77777777" w:rsidR="00372621" w:rsidRDefault="00372621" w:rsidP="00532FD3">
      <w:pPr>
        <w:numPr>
          <w:ilvl w:val="0"/>
          <w:numId w:val="3"/>
        </w:numPr>
        <w:rPr>
          <w:lang w:val="fi-FI"/>
        </w:rPr>
      </w:pPr>
      <w:r>
        <w:rPr>
          <w:lang w:val="fi-FI"/>
        </w:rPr>
        <w:t>taistelureservin (paljon odottelua ja harjoittelua)</w:t>
      </w:r>
    </w:p>
    <w:p w14:paraId="2D874FAC" w14:textId="77777777" w:rsidR="00532FD3" w:rsidRDefault="00532FD3" w:rsidP="00532FD3">
      <w:pPr>
        <w:numPr>
          <w:ilvl w:val="0"/>
          <w:numId w:val="3"/>
        </w:numPr>
        <w:rPr>
          <w:lang w:val="fi-FI"/>
        </w:rPr>
      </w:pPr>
      <w:r>
        <w:rPr>
          <w:lang w:val="fi-FI"/>
        </w:rPr>
        <w:t>itsenäisen partioinnin epävarmalla alueella (hermojaraastavaa, potentiaalisesti todella vaarallista, mutta alus soveltuu siihen hyvin)</w:t>
      </w:r>
    </w:p>
    <w:p w14:paraId="3B08404B" w14:textId="77777777" w:rsidR="00532FD3" w:rsidRDefault="00532FD3" w:rsidP="00532FD3">
      <w:pPr>
        <w:numPr>
          <w:ilvl w:val="0"/>
          <w:numId w:val="3"/>
        </w:numPr>
        <w:rPr>
          <w:lang w:val="fi-FI"/>
        </w:rPr>
      </w:pPr>
      <w:r>
        <w:rPr>
          <w:lang w:val="fi-FI"/>
        </w:rPr>
        <w:t>ystävällismielisten habitaattien suojaamisen (helppoa ja kevyttä, mutta vähän aluksen kapasiteetin haaskaamista)</w:t>
      </w:r>
    </w:p>
    <w:p w14:paraId="469749AC" w14:textId="77777777" w:rsidR="00532FD3" w:rsidRDefault="00532FD3" w:rsidP="00532FD3">
      <w:pPr>
        <w:numPr>
          <w:ilvl w:val="0"/>
          <w:numId w:val="3"/>
        </w:numPr>
        <w:rPr>
          <w:lang w:val="fi-FI"/>
        </w:rPr>
      </w:pPr>
      <w:r>
        <w:rPr>
          <w:lang w:val="fi-FI"/>
        </w:rPr>
        <w:t>miehitys- ja rauhoitusoperaatiot (</w:t>
      </w:r>
      <w:r w:rsidR="00372621">
        <w:rPr>
          <w:lang w:val="fi-FI"/>
        </w:rPr>
        <w:t xml:space="preserve">yllättävän hyvä soveltuminen: miehistössä on </w:t>
      </w:r>
      <w:r w:rsidR="00214E20">
        <w:rPr>
          <w:lang w:val="fi-FI"/>
        </w:rPr>
        <w:t>paljon pintataistelukokemusta, ja alus itsessään on mainio tukikohta)</w:t>
      </w:r>
    </w:p>
    <w:p w14:paraId="34F22FD0" w14:textId="77777777" w:rsidR="00532FD3" w:rsidRDefault="00532FD3" w:rsidP="00532FD3">
      <w:pPr>
        <w:ind w:left="60"/>
        <w:rPr>
          <w:lang w:val="fi-FI"/>
        </w:rPr>
      </w:pPr>
    </w:p>
    <w:p w14:paraId="4A2120B8" w14:textId="77777777" w:rsidR="00871071" w:rsidRDefault="004D4EE9" w:rsidP="00532FD3">
      <w:pPr>
        <w:ind w:left="60"/>
        <w:rPr>
          <w:lang w:val="fi-FI"/>
        </w:rPr>
      </w:pPr>
      <w:r>
        <w:rPr>
          <w:lang w:val="fi-FI"/>
        </w:rPr>
        <w:t xml:space="preserve">Selustassa pysyminen olisi oikeastaan optio vain, jos miehistö olisi </w:t>
      </w:r>
      <w:r w:rsidR="007D6235">
        <w:rPr>
          <w:lang w:val="fi-FI"/>
        </w:rPr>
        <w:t xml:space="preserve">väsynyttä. Mioryn kapina oli kuitenkin rankin kokemus ylennetyille; aluksella olleet </w:t>
      </w:r>
      <w:r w:rsidR="00951FD9">
        <w:rPr>
          <w:lang w:val="fi-FI"/>
        </w:rPr>
        <w:t>ovat jo toipuneet traumoistaan.</w:t>
      </w:r>
    </w:p>
    <w:p w14:paraId="73F10ABB" w14:textId="77777777" w:rsidR="00182601" w:rsidRDefault="00182601" w:rsidP="00532FD3">
      <w:pPr>
        <w:ind w:left="60"/>
        <w:rPr>
          <w:lang w:val="fi-FI"/>
        </w:rPr>
      </w:pPr>
    </w:p>
    <w:p w14:paraId="0135AA9D" w14:textId="77777777" w:rsidR="00182601" w:rsidRDefault="00182601" w:rsidP="00532FD3">
      <w:pPr>
        <w:ind w:left="60"/>
        <w:rPr>
          <w:lang w:val="fi-FI"/>
        </w:rPr>
      </w:pPr>
      <w:r>
        <w:rPr>
          <w:lang w:val="fi-FI"/>
        </w:rPr>
        <w:t xml:space="preserve">Lisäkoulutusta puoltaa se, että tulossa on uutta miehistöä, ja paljon on kiinni aliupseerien kyvystä integroida nämä aluksen toimintaan. Etenkin aseistuspuoli on köykäinen ja kaikki aliupseerit vihreitä, tosin </w:t>
      </w:r>
      <w:r w:rsidRPr="002E0266">
        <w:rPr>
          <w:b/>
          <w:i/>
          <w:lang w:val="fi-FI"/>
        </w:rPr>
        <w:t>Busques</w:t>
      </w:r>
      <w:r>
        <w:rPr>
          <w:lang w:val="fi-FI"/>
        </w:rPr>
        <w:t xml:space="preserve"> on hyvin kokenut. Saman voisi sanoa pätevän tekniikkaryhmään. </w:t>
      </w:r>
      <w:r w:rsidR="00AF1AED">
        <w:rPr>
          <w:lang w:val="fi-FI"/>
        </w:rPr>
        <w:t xml:space="preserve">Mikäli halutaan korostaa tarvetta hioa alusta optimaalisemmaksi, tätä voi pitää perusteltuna. Paljon tästä on kiinni Falkin ja Colemanin luottamuksesta omiin </w:t>
      </w:r>
      <w:r w:rsidR="00F37EAC">
        <w:rPr>
          <w:lang w:val="fi-FI"/>
        </w:rPr>
        <w:t>jaoksiinsa.</w:t>
      </w:r>
    </w:p>
    <w:p w14:paraId="02DEF41F" w14:textId="77777777" w:rsidR="00182601" w:rsidRDefault="00182601" w:rsidP="00532FD3">
      <w:pPr>
        <w:ind w:left="60"/>
        <w:rPr>
          <w:lang w:val="fi-FI"/>
        </w:rPr>
      </w:pPr>
    </w:p>
    <w:p w14:paraId="3E480DBF" w14:textId="77777777" w:rsidR="00FB4421" w:rsidRDefault="00FB4421" w:rsidP="00532FD3">
      <w:pPr>
        <w:ind w:left="60"/>
        <w:rPr>
          <w:lang w:val="fi-FI"/>
        </w:rPr>
      </w:pPr>
      <w:r>
        <w:rPr>
          <w:lang w:val="fi-FI"/>
        </w:rPr>
        <w:lastRenderedPageBreak/>
        <w:t xml:space="preserve">Tekniikassa </w:t>
      </w:r>
      <w:r w:rsidRPr="00594448">
        <w:rPr>
          <w:b/>
          <w:i/>
          <w:lang w:val="fi-FI"/>
        </w:rPr>
        <w:t>Norrhjelm</w:t>
      </w:r>
      <w:r>
        <w:rPr>
          <w:lang w:val="fi-FI"/>
        </w:rPr>
        <w:t xml:space="preserve"> on osoittautunut sekä päteväksi reaktoriteknikoksi että </w:t>
      </w:r>
      <w:r w:rsidR="00673C9D">
        <w:rPr>
          <w:lang w:val="fi-FI"/>
        </w:rPr>
        <w:t xml:space="preserve">melko taitavaksi </w:t>
      </w:r>
      <w:r w:rsidR="00594448">
        <w:rPr>
          <w:lang w:val="fi-FI"/>
        </w:rPr>
        <w:t xml:space="preserve">ihmisten käsittelyssä, tosin iso osa tästä perustuu älykkyyteen ja manipulaatioon. </w:t>
      </w:r>
      <w:r w:rsidR="00594448" w:rsidRPr="00594448">
        <w:rPr>
          <w:b/>
          <w:i/>
          <w:lang w:val="fi-FI"/>
        </w:rPr>
        <w:t>Boca</w:t>
      </w:r>
      <w:r w:rsidR="00594448">
        <w:rPr>
          <w:lang w:val="fi-FI"/>
        </w:rPr>
        <w:t xml:space="preserve"> taas on oikeasti kyvykäs aliup</w:t>
      </w:r>
      <w:r w:rsidR="00365D0E">
        <w:rPr>
          <w:lang w:val="fi-FI"/>
        </w:rPr>
        <w:t>seeri sekä tietotekniikkaosaaja, ja sekä Mackay että Astridsdottir tulevat hyvin toimeen hänen kanssaan.</w:t>
      </w:r>
    </w:p>
    <w:p w14:paraId="6D443E79" w14:textId="77777777" w:rsidR="00182601" w:rsidRDefault="00182601" w:rsidP="00532FD3">
      <w:pPr>
        <w:ind w:left="60"/>
        <w:rPr>
          <w:lang w:val="fi-FI"/>
        </w:rPr>
      </w:pPr>
    </w:p>
    <w:p w14:paraId="6E1D90A1" w14:textId="77777777" w:rsidR="001F5C0E" w:rsidRDefault="002E0266" w:rsidP="002E0266">
      <w:pPr>
        <w:pStyle w:val="Heading3"/>
      </w:pPr>
      <w:r>
        <w:t>JAC</w:t>
      </w:r>
    </w:p>
    <w:p w14:paraId="7F42673F" w14:textId="77777777" w:rsidR="002E0266" w:rsidRDefault="005922A7" w:rsidP="00E6300C">
      <w:pPr>
        <w:rPr>
          <w:lang w:val="fi-FI"/>
        </w:rPr>
      </w:pPr>
      <w:r>
        <w:rPr>
          <w:lang w:val="fi-FI"/>
        </w:rPr>
        <w:t>Olanon ansiosta JAC on saanut käsiinsä JSFI:n kansion aluksen miehistöstä. Tämä on ongelmallinen: JAC:in agenttia valvotaan, ja kontakteiksi arvellut Perrigos sekä Texidor ovat myös epäilyksenalaisia. Niinpä Olano joutuu toimimaan varovaisemmin.</w:t>
      </w:r>
    </w:p>
    <w:p w14:paraId="317FD858" w14:textId="77777777" w:rsidR="005922A7" w:rsidRDefault="005922A7" w:rsidP="00E6300C">
      <w:pPr>
        <w:rPr>
          <w:lang w:val="fi-FI"/>
        </w:rPr>
      </w:pPr>
    </w:p>
    <w:p w14:paraId="109B7692" w14:textId="77777777" w:rsidR="005922A7" w:rsidRDefault="005922A7" w:rsidP="00E6300C">
      <w:pPr>
        <w:rPr>
          <w:lang w:val="fi-FI"/>
        </w:rPr>
      </w:pPr>
      <w:r>
        <w:rPr>
          <w:lang w:val="fi-FI"/>
        </w:rPr>
        <w:t xml:space="preserve">Kuitenkin JAC arvelee, että kansion vuotaminen niille, joita se koskee, olisi ehkä tuhoisampaa kuin sen pitäminen omana tietonaan. Niinpä Olana käy livauttamassa sen tunnetun takaportin kautta kapteenin hytin privaattiverkkoon (tai oikeammin huolehtii siitä, että päivityksiä tekevä Astridsdottir livauttaa </w:t>
      </w:r>
      <w:r w:rsidR="00C21241">
        <w:rPr>
          <w:lang w:val="fi-FI"/>
        </w:rPr>
        <w:t xml:space="preserve">tietämättään). Kuten suunniteltua, kapteenin kone jumittaa ja </w:t>
      </w:r>
      <w:r w:rsidR="00005EEA">
        <w:rPr>
          <w:lang w:val="fi-FI"/>
        </w:rPr>
        <w:t>tiedostot päätyvät työpöydälle.</w:t>
      </w:r>
    </w:p>
    <w:p w14:paraId="37208745" w14:textId="77777777" w:rsidR="00DA368E" w:rsidRDefault="00DA368E" w:rsidP="00E6300C">
      <w:pPr>
        <w:rPr>
          <w:lang w:val="fi-FI"/>
        </w:rPr>
      </w:pPr>
    </w:p>
    <w:p w14:paraId="75F23FCC" w14:textId="77777777" w:rsidR="00DA368E" w:rsidRDefault="00DA368E" w:rsidP="00DA368E">
      <w:pPr>
        <w:pStyle w:val="Heading4"/>
      </w:pPr>
      <w:r>
        <w:t>Olanon tarina tarkalleen</w:t>
      </w:r>
    </w:p>
    <w:p w14:paraId="69867E3A" w14:textId="77777777" w:rsidR="00DA368E" w:rsidRDefault="00BC0F74" w:rsidP="00E6300C">
      <w:pPr>
        <w:rPr>
          <w:lang w:val="fi-FI"/>
        </w:rPr>
      </w:pPr>
      <w:r>
        <w:rPr>
          <w:lang w:val="fi-FI"/>
        </w:rPr>
        <w:t xml:space="preserve">Odotellessaan tukikohdassa Olano saa syväkryptatun viestin, joka sisältää kansiot, sekä ehdotuksen vuotaa tämä miehistölle. </w:t>
      </w:r>
      <w:r w:rsidR="00A363F9">
        <w:rPr>
          <w:lang w:val="fi-FI"/>
        </w:rPr>
        <w:t xml:space="preserve">Olano pitää sen siviiliektossaan. </w:t>
      </w:r>
      <w:r w:rsidR="003E150C">
        <w:rPr>
          <w:lang w:val="fi-FI"/>
        </w:rPr>
        <w:t xml:space="preserve">Kun Astridsdottir alkaa käydä läpi aluksen tietojärjestelmiä, Olano käy sijoittamassa sen hänen työektolleen </w:t>
      </w:r>
      <w:r w:rsidR="00AF7B09">
        <w:rPr>
          <w:lang w:val="fi-FI"/>
        </w:rPr>
        <w:t xml:space="preserve">ruokatunnin aikana. Hän tekee tämän </w:t>
      </w:r>
      <w:r w:rsidR="002E1950">
        <w:rPr>
          <w:lang w:val="fi-FI"/>
        </w:rPr>
        <w:t>murtautumalla Astridsdottirin ektoon langattomasti, ja jättämällä sille skriptin, joka lataa asioita kapteenin koneelle ja pyyhkii sitten itsensä pois. Hän arvelee, että Astridsdottir ei voi vastustaa kiusausta lukea kansioita</w:t>
      </w:r>
      <w:r w:rsidR="0006505C">
        <w:rPr>
          <w:lang w:val="fi-FI"/>
        </w:rPr>
        <w:t xml:space="preserve"> niihin törmätessään</w:t>
      </w:r>
      <w:r w:rsidR="002E1950">
        <w:rPr>
          <w:lang w:val="fi-FI"/>
        </w:rPr>
        <w:t>.</w:t>
      </w:r>
    </w:p>
    <w:p w14:paraId="67A5607E" w14:textId="77777777" w:rsidR="00CF33A9" w:rsidRDefault="00CF33A9" w:rsidP="00E6300C">
      <w:pPr>
        <w:rPr>
          <w:lang w:val="fi-FI"/>
        </w:rPr>
      </w:pPr>
    </w:p>
    <w:p w14:paraId="4E73B16B" w14:textId="77777777" w:rsidR="005E5BCB" w:rsidRDefault="005E5BCB" w:rsidP="004475B6">
      <w:pPr>
        <w:pStyle w:val="Heading3"/>
      </w:pPr>
      <w:r>
        <w:t>Taustalla tapahtuu</w:t>
      </w:r>
    </w:p>
    <w:p w14:paraId="476A2213" w14:textId="77777777" w:rsidR="005E5BCB" w:rsidRDefault="005E5BCB" w:rsidP="00E6300C">
      <w:pPr>
        <w:rPr>
          <w:lang w:val="fi-FI"/>
        </w:rPr>
      </w:pPr>
      <w:r>
        <w:rPr>
          <w:lang w:val="fi-FI"/>
        </w:rPr>
        <w:t xml:space="preserve">Kreikkalaisilla sota on kiihtynyt ja Tasavalta on miehittänyt muutamia habeja, mm .Casa Arturon. </w:t>
      </w:r>
      <w:r w:rsidR="002D6FAB">
        <w:rPr>
          <w:lang w:val="fi-FI"/>
        </w:rPr>
        <w:t>Autonomistit ovat paheksuneet tätä.</w:t>
      </w:r>
    </w:p>
    <w:p w14:paraId="4DAA0253" w14:textId="77777777" w:rsidR="00D12144" w:rsidRDefault="00D12144" w:rsidP="00E6300C">
      <w:pPr>
        <w:rPr>
          <w:lang w:val="fi-FI"/>
        </w:rPr>
      </w:pPr>
    </w:p>
    <w:p w14:paraId="0E2818AD" w14:textId="77777777" w:rsidR="00EF14C9" w:rsidRDefault="00EF14C9" w:rsidP="00E6300C">
      <w:pPr>
        <w:rPr>
          <w:lang w:val="fi-FI"/>
        </w:rPr>
      </w:pPr>
      <w:r>
        <w:rPr>
          <w:lang w:val="fi-FI"/>
        </w:rPr>
        <w:t>Europa on asetettu materiaaliseen saartoon. Tämän vaikutus on vähäinen, koska kuu on käytännössä omavarainen. Autonomistiliitto on tarjonnut Europalle tukeaan, mutta Europa ei tahdo sitä; se haluaa pysyä edelleen puolueettomana.</w:t>
      </w:r>
      <w:r w:rsidR="00FB7CD8">
        <w:rPr>
          <w:lang w:val="fi-FI"/>
        </w:rPr>
        <w:t xml:space="preserve"> Hyoden on niinikään torjunut Autonomistiliiton kädenojennukset.</w:t>
      </w:r>
    </w:p>
    <w:p w14:paraId="33475541" w14:textId="77777777" w:rsidR="00EF14C9" w:rsidRDefault="00EF14C9" w:rsidP="00E6300C">
      <w:pPr>
        <w:rPr>
          <w:lang w:val="fi-FI"/>
        </w:rPr>
      </w:pPr>
    </w:p>
    <w:p w14:paraId="529E5F20" w14:textId="77777777" w:rsidR="00EF14C9" w:rsidRDefault="00B73C42" w:rsidP="00E6300C">
      <w:pPr>
        <w:rPr>
          <w:lang w:val="fi-FI"/>
        </w:rPr>
      </w:pPr>
      <w:r>
        <w:rPr>
          <w:lang w:val="fi-FI"/>
        </w:rPr>
        <w:t xml:space="preserve">Exarchia </w:t>
      </w:r>
      <w:r w:rsidR="00C72FB7">
        <w:rPr>
          <w:lang w:val="fi-FI"/>
        </w:rPr>
        <w:t>(kreikkalaisten Jupiterin lähellä olevassa päässä) on kiihdyttänyt hakkerointityötään. Tuloksena CFI on arvellut, että habissa tapahtuu hard takeoff 90 vuorokauden sisällä.</w:t>
      </w:r>
      <w:r w:rsidR="00A7442F">
        <w:rPr>
          <w:lang w:val="fi-FI"/>
        </w:rPr>
        <w:t xml:space="preserve"> Se on vuotanut tämän Tasavallalle.</w:t>
      </w:r>
    </w:p>
    <w:p w14:paraId="20B43787" w14:textId="77777777" w:rsidR="00847132" w:rsidRDefault="00847132" w:rsidP="00E6300C">
      <w:pPr>
        <w:rPr>
          <w:lang w:val="fi-FI"/>
        </w:rPr>
      </w:pPr>
    </w:p>
    <w:p w14:paraId="3CC2F4E9" w14:textId="77777777" w:rsidR="00847132" w:rsidRDefault="00847132" w:rsidP="00E6300C">
      <w:pPr>
        <w:rPr>
          <w:lang w:val="fi-FI"/>
        </w:rPr>
      </w:pPr>
      <w:r>
        <w:rPr>
          <w:lang w:val="fi-FI"/>
        </w:rPr>
        <w:t xml:space="preserve">JAC:in agentti Olano on saanut käsiinsä Saint Sunnivan miehistön kansiot. </w:t>
      </w:r>
    </w:p>
    <w:p w14:paraId="1E3A5155" w14:textId="77777777" w:rsidR="00B41D4A" w:rsidRDefault="00B41D4A" w:rsidP="00E6300C">
      <w:pPr>
        <w:rPr>
          <w:lang w:val="fi-FI"/>
        </w:rPr>
      </w:pPr>
    </w:p>
    <w:p w14:paraId="3E4EF6AE" w14:textId="77777777" w:rsidR="00B41D4A" w:rsidRDefault="00137901" w:rsidP="00E719AC">
      <w:pPr>
        <w:pStyle w:val="Heading2"/>
      </w:pPr>
      <w:r>
        <w:lastRenderedPageBreak/>
        <w:t>Seitsemän sekuntia kauhua</w:t>
      </w:r>
    </w:p>
    <w:p w14:paraId="765A5204" w14:textId="77777777" w:rsidR="00E719AC" w:rsidRDefault="00E86C93" w:rsidP="00E86C93">
      <w:pPr>
        <w:pStyle w:val="Heading3"/>
      </w:pPr>
      <w:r>
        <w:t>Pelastuskeikka</w:t>
      </w:r>
    </w:p>
    <w:p w14:paraId="0209575F" w14:textId="77777777" w:rsidR="00E86C93" w:rsidRDefault="00E86C93" w:rsidP="00E6300C">
      <w:pPr>
        <w:rPr>
          <w:lang w:val="fi-FI"/>
        </w:rPr>
      </w:pPr>
    </w:p>
    <w:p w14:paraId="3B698AFD" w14:textId="77777777" w:rsidR="00E86C93" w:rsidRDefault="00917420" w:rsidP="00E6300C">
      <w:pPr>
        <w:rPr>
          <w:lang w:val="fi-FI"/>
        </w:rPr>
      </w:pPr>
      <w:r>
        <w:rPr>
          <w:lang w:val="fi-FI"/>
        </w:rPr>
        <w:t xml:space="preserve">Kreikkalaisilla 17. taistelulaivueen fregatti </w:t>
      </w:r>
      <w:r w:rsidRPr="00304098">
        <w:rPr>
          <w:i/>
          <w:lang w:val="fi-FI"/>
        </w:rPr>
        <w:t>Hattiesburg</w:t>
      </w:r>
      <w:r w:rsidR="009F045A">
        <w:rPr>
          <w:lang w:val="fi-FI"/>
        </w:rPr>
        <w:t xml:space="preserve"> (Corbin)</w:t>
      </w:r>
      <w:r>
        <w:rPr>
          <w:lang w:val="fi-FI"/>
        </w:rPr>
        <w:t xml:space="preserve"> ja sen kanssa matkaava korvetti </w:t>
      </w:r>
      <w:r w:rsidRPr="00304098">
        <w:rPr>
          <w:i/>
          <w:lang w:val="fi-FI"/>
        </w:rPr>
        <w:t>Iligan</w:t>
      </w:r>
      <w:r w:rsidR="009F045A">
        <w:rPr>
          <w:lang w:val="fi-FI"/>
        </w:rPr>
        <w:t xml:space="preserve"> (Mako)</w:t>
      </w:r>
      <w:r w:rsidR="00304098">
        <w:rPr>
          <w:lang w:val="fi-FI"/>
        </w:rPr>
        <w:t xml:space="preserve"> ovat puraisseet enemmän kuin voivat niellä, ja ovat päätyneet kurssille, joka vie ne autonomistiliiton hävittäjäparin saaliiksi.</w:t>
      </w:r>
      <w:r w:rsidR="007657B2">
        <w:rPr>
          <w:lang w:val="fi-FI"/>
        </w:rPr>
        <w:t xml:space="preserve"> Hattiesburg saalisti Autrans Astraa häiriköinyttä miehittämätöntä ohjusalustaa, mutta jäi autonomistien ansaan. Kapteenit Sandoval ja Pracatan päättivät vetäytymisen sijaan pitää kurssinsa, hävittää ohjusalustan ja pyytää apua yhteenottoon.</w:t>
      </w:r>
    </w:p>
    <w:p w14:paraId="5B05DD95" w14:textId="77777777" w:rsidR="004632B7" w:rsidRDefault="004632B7" w:rsidP="00E6300C">
      <w:pPr>
        <w:rPr>
          <w:lang w:val="fi-FI"/>
        </w:rPr>
      </w:pPr>
    </w:p>
    <w:p w14:paraId="0B128D86" w14:textId="77777777" w:rsidR="004632B7" w:rsidRDefault="004632B7" w:rsidP="00E6300C">
      <w:pPr>
        <w:rPr>
          <w:lang w:val="fi-FI"/>
        </w:rPr>
      </w:pPr>
      <w:r w:rsidRPr="00932627">
        <w:rPr>
          <w:lang w:val="fi-FI"/>
        </w:rPr>
        <w:t xml:space="preserve">Hävittäjät ovat </w:t>
      </w:r>
      <w:r w:rsidR="009E7210" w:rsidRPr="00932627">
        <w:rPr>
          <w:i/>
          <w:lang w:val="fi-FI"/>
        </w:rPr>
        <w:t>The House of Freud</w:t>
      </w:r>
      <w:r w:rsidR="009E7210" w:rsidRPr="00932627">
        <w:rPr>
          <w:lang w:val="fi-FI"/>
        </w:rPr>
        <w:t xml:space="preserve"> ja </w:t>
      </w:r>
      <w:r w:rsidR="00932627" w:rsidRPr="00932627">
        <w:rPr>
          <w:i/>
          <w:lang w:val="fi-FI"/>
        </w:rPr>
        <w:t>Lepton Cocktail</w:t>
      </w:r>
      <w:r w:rsidR="00932627" w:rsidRPr="00932627">
        <w:rPr>
          <w:lang w:val="fi-FI"/>
        </w:rPr>
        <w:t xml:space="preserve">. </w:t>
      </w:r>
      <w:r w:rsidR="00932627">
        <w:rPr>
          <w:lang w:val="fi-FI"/>
        </w:rPr>
        <w:t xml:space="preserve">Molemmat </w:t>
      </w:r>
      <w:r w:rsidR="003124CB">
        <w:rPr>
          <w:lang w:val="fi-FI"/>
        </w:rPr>
        <w:t>ovat Starwaren aseistamia entisiä kaivosaluksia, jotka on uudelleenjär</w:t>
      </w:r>
      <w:r w:rsidR="00C1142E">
        <w:rPr>
          <w:lang w:val="fi-FI"/>
        </w:rPr>
        <w:t xml:space="preserve">jestelty nopeasti sotakäyttöön, extropialaisella rahalla. </w:t>
      </w:r>
      <w:r w:rsidR="001C638E">
        <w:rPr>
          <w:lang w:val="fi-FI"/>
        </w:rPr>
        <w:t>Alusten kotisatama on anarkistihabi</w:t>
      </w:r>
      <w:r w:rsidR="007657B2">
        <w:rPr>
          <w:lang w:val="fi-FI"/>
        </w:rPr>
        <w:t xml:space="preserve"> </w:t>
      </w:r>
      <w:r w:rsidR="007657B2" w:rsidRPr="003F3119">
        <w:rPr>
          <w:i/>
          <w:lang w:val="fi-FI"/>
        </w:rPr>
        <w:t>Savage Land</w:t>
      </w:r>
      <w:r w:rsidR="007657B2">
        <w:rPr>
          <w:lang w:val="fi-FI"/>
        </w:rPr>
        <w:t>, ja alusten doktriini on extropialainen. Kumpaakin alusta ohjaa AGI, joka on kuitenkin vain toteuttava elin; alukset ovat 20 egon pseudodemokratioita, joita kuitenkin extropialainen erillinen asiantuntijajärjestelmä ohjailee. Niinpä alukset toteuttavat hyvin innokkaasti extropialaisen sodanjohdon tavoitteita, ja ovat taipuvaisempia itsetuhoiseen toimintaan kuin mitä pseudodemokratia ehkä antaisi ymmärtää. Kumpikin alus sisältää pelkkiä informorfeja, tosin tarvittaessa käytössä on myös synthmorfeja mikäli on tarpeen tehdä valtausoperaatioita tai vastaavia.</w:t>
      </w:r>
    </w:p>
    <w:p w14:paraId="61CC12D6" w14:textId="77777777" w:rsidR="008C5EDC" w:rsidRDefault="008C5EDC" w:rsidP="00E6300C">
      <w:pPr>
        <w:rPr>
          <w:lang w:val="fi-FI"/>
        </w:rPr>
      </w:pPr>
    </w:p>
    <w:p w14:paraId="6CFB8EAE" w14:textId="77777777" w:rsidR="008C5EDC" w:rsidRDefault="008C5EDC" w:rsidP="008C5EDC">
      <w:pPr>
        <w:pStyle w:val="Heading4"/>
      </w:pPr>
      <w:r>
        <w:t>House of Freud</w:t>
      </w:r>
    </w:p>
    <w:p w14:paraId="099D9B7B" w14:textId="77777777" w:rsidR="008C5EDC" w:rsidRDefault="008C5EDC" w:rsidP="00E6300C">
      <w:pPr>
        <w:rPr>
          <w:lang w:val="fi-FI"/>
        </w:rPr>
      </w:pPr>
      <w:r w:rsidRPr="005F1299">
        <w:rPr>
          <w:lang w:val="fi-FI"/>
        </w:rPr>
        <w:t xml:space="preserve">House of Freudia komentaa AGI </w:t>
      </w:r>
      <w:r w:rsidR="005F1299">
        <w:rPr>
          <w:b/>
          <w:i/>
          <w:lang w:val="fi-FI"/>
        </w:rPr>
        <w:t>Schismaker</w:t>
      </w:r>
      <w:r w:rsidRPr="005F1299">
        <w:rPr>
          <w:lang w:val="fi-FI"/>
        </w:rPr>
        <w:t xml:space="preserve">, </w:t>
      </w:r>
      <w:r w:rsidR="005F1299">
        <w:rPr>
          <w:lang w:val="fi-FI"/>
        </w:rPr>
        <w:t xml:space="preserve">psykologiaa hyvin ymmärtävä olento. Aluksella on antimateriareaktori, aluskonfliktiin optimoituja ohjuksia (pääasiassa sirpale- ja antimateriakärjillä), </w:t>
      </w:r>
      <w:r w:rsidR="007110E8">
        <w:rPr>
          <w:lang w:val="fi-FI"/>
        </w:rPr>
        <w:t>puolustuslasereita ja raidetykki. Sen ohjautuvuus on heikko ja se on järeästi panssaroitu. HoF on enemmän pelottavan näköinen kuin oikea uhka: sillä ei ole antimateriaa haaskattavaksi ohjuksiin. Kuitenkin sen pääasiallinen hyökkäys on memeettis-elektroninen: Schismakerin pyrkimys on päästä vihollisen viestintäjärjestelmiin, ja täyttää ne psykologisella sodankäynnillä. Sen taktiikka on aloittaa uhkaavalla hiljaisuudella, jatkaa massiivisella raidetykityksellä, ja sitten siirtyä psykologiseen sodankäyntiin.</w:t>
      </w:r>
    </w:p>
    <w:p w14:paraId="7E62714E" w14:textId="77777777" w:rsidR="007110E8" w:rsidRDefault="007110E8" w:rsidP="00E6300C">
      <w:pPr>
        <w:rPr>
          <w:lang w:val="fi-FI"/>
        </w:rPr>
      </w:pPr>
    </w:p>
    <w:p w14:paraId="21A1C34F" w14:textId="77777777" w:rsidR="007110E8" w:rsidRDefault="007110E8" w:rsidP="007110E8">
      <w:pPr>
        <w:pStyle w:val="Heading4"/>
      </w:pPr>
      <w:r>
        <w:t>Lepton Cocktail</w:t>
      </w:r>
    </w:p>
    <w:p w14:paraId="55CE7ED8" w14:textId="77777777" w:rsidR="007110E8" w:rsidRDefault="007110E8" w:rsidP="00E6300C">
      <w:pPr>
        <w:rPr>
          <w:lang w:val="fi-FI"/>
        </w:rPr>
      </w:pPr>
      <w:r>
        <w:rPr>
          <w:lang w:val="fi-FI"/>
        </w:rPr>
        <w:t xml:space="preserve">Lepton Cocktail on suoraviivainen valtaushävittäjä ja materiankerääjä. Sen kapteeni on huumorintajuton AGI </w:t>
      </w:r>
      <w:r>
        <w:rPr>
          <w:b/>
          <w:i/>
          <w:lang w:val="fi-FI"/>
        </w:rPr>
        <w:t>Colourblind</w:t>
      </w:r>
      <w:r>
        <w:rPr>
          <w:lang w:val="fi-FI"/>
        </w:rPr>
        <w:t>, joka ei ole hyvä psykologiassa, mutta on sitä taitavampi teknologiassa. Aluksen taistelutaktiikka on laserpainotteinen: se pyrkii täsmäkäristämään vihollisen sensorit ja ulkopuoliset asejärjestelmät, ja sitten tulla kohti valtavalla määrällä mikro-ohjuksia kolkatakseen vihollisaluksen reaktorin. M</w:t>
      </w:r>
      <w:r w:rsidR="0069524A">
        <w:rPr>
          <w:lang w:val="fi-FI"/>
        </w:rPr>
        <w:t xml:space="preserve">ikäli se joutuu puolustautumaan lähempää, </w:t>
      </w:r>
      <w:r w:rsidR="00772D35">
        <w:rPr>
          <w:lang w:val="fi-FI"/>
        </w:rPr>
        <w:t>se nakkelee valtausohjuksia täynnä mikro- ja nanorobotteja: useimmat näistä eivät selviydy törmäyksestä, mutta muutamakin pystyy sotkemaan monien alusten pasmat.</w:t>
      </w:r>
    </w:p>
    <w:p w14:paraId="6DE519CE" w14:textId="77777777" w:rsidR="006C6DEC" w:rsidRDefault="006C6DEC" w:rsidP="00E6300C">
      <w:pPr>
        <w:rPr>
          <w:lang w:val="fi-FI"/>
        </w:rPr>
      </w:pPr>
    </w:p>
    <w:p w14:paraId="091BDEEA" w14:textId="77777777" w:rsidR="006C6DEC" w:rsidRDefault="006C6DEC" w:rsidP="006C6DEC">
      <w:pPr>
        <w:pStyle w:val="Heading4"/>
      </w:pPr>
      <w:r>
        <w:lastRenderedPageBreak/>
        <w:t>Voimasuhteet</w:t>
      </w:r>
    </w:p>
    <w:p w14:paraId="0D4359DA" w14:textId="77777777" w:rsidR="007C443D" w:rsidRPr="007C443D" w:rsidRDefault="007C443D" w:rsidP="007C443D">
      <w:pPr>
        <w:rPr>
          <w:i/>
          <w:lang w:val="fi-FI"/>
        </w:rPr>
      </w:pPr>
      <w:r w:rsidRPr="007C443D">
        <w:rPr>
          <w:i/>
          <w:lang w:val="fi-FI"/>
        </w:rPr>
        <w:t xml:space="preserve">"Hyvät naiset ja herrat, nämä ovat käskymme. </w:t>
      </w:r>
      <w:r>
        <w:rPr>
          <w:i/>
          <w:lang w:val="fi-FI"/>
        </w:rPr>
        <w:t>Mikäli tämä muuttuu taisteluksi, voimasuhteet ovat pelottavan tasaväkiset. Etu on meillä, mutta voiton hinta tulee olemaan kallis. Onko teillä ajatuksia?"</w:t>
      </w:r>
    </w:p>
    <w:p w14:paraId="6BDAC56D" w14:textId="77777777" w:rsidR="007C443D" w:rsidRPr="007C443D" w:rsidRDefault="007C443D" w:rsidP="007C443D">
      <w:pPr>
        <w:rPr>
          <w:lang w:val="fi-FI"/>
        </w:rPr>
      </w:pPr>
    </w:p>
    <w:p w14:paraId="42D4E082" w14:textId="77777777" w:rsidR="006C6DEC" w:rsidRDefault="006C6DEC" w:rsidP="00E6300C">
      <w:pPr>
        <w:rPr>
          <w:lang w:val="fi-FI"/>
        </w:rPr>
      </w:pPr>
      <w:r>
        <w:rPr>
          <w:lang w:val="fi-FI"/>
        </w:rPr>
        <w:t>Jos ke</w:t>
      </w:r>
      <w:r w:rsidR="00AA30CD">
        <w:rPr>
          <w:lang w:val="fi-FI"/>
        </w:rPr>
        <w:t>vyt autonomistihävittäjä on teholtaan 1, jupiterilainen korvetti on 0.3, fregatti 0.7 ja taisteluristeilijä 1.5. Tästä johtuen konflikti on melko tasaväkinen. Sen taustalla on kylmä strateginen laskelma: Tasavallalla on varaa menettää sotilaskoneistoa, Autonomisteilla ei.</w:t>
      </w:r>
      <w:r w:rsidR="00BA7889">
        <w:rPr>
          <w:lang w:val="fi-FI"/>
        </w:rPr>
        <w:t xml:space="preserve"> Toki yhtä ilmeisenä ongelmana on, että autonomisteilla ei ole pelissä ihmishenkiä; Tasavallalla on </w:t>
      </w:r>
      <w:r w:rsidR="00416410">
        <w:rPr>
          <w:lang w:val="fi-FI"/>
        </w:rPr>
        <w:t>liki 200.</w:t>
      </w:r>
      <w:r w:rsidR="0062459B">
        <w:rPr>
          <w:lang w:val="fi-FI"/>
        </w:rPr>
        <w:t xml:space="preserve"> Schismaker tietää tämän, ja perustaa memeettisen hyökkäyksensä tähän.</w:t>
      </w:r>
    </w:p>
    <w:p w14:paraId="7BB5A314" w14:textId="77777777" w:rsidR="000A2B17" w:rsidRDefault="000A2B17" w:rsidP="00E6300C">
      <w:pPr>
        <w:rPr>
          <w:lang w:val="fi-FI"/>
        </w:rPr>
      </w:pPr>
    </w:p>
    <w:p w14:paraId="023E3DE4" w14:textId="77777777" w:rsidR="000A2B17" w:rsidRDefault="000A2B17" w:rsidP="00E6300C">
      <w:pPr>
        <w:rPr>
          <w:lang w:val="fi-FI"/>
        </w:rPr>
      </w:pPr>
      <w:r>
        <w:rPr>
          <w:lang w:val="fi-FI"/>
        </w:rPr>
        <w:t>Toisaalta extropialaisten alusten ongelma on langaton kommunikaatio. Niiden sisäinen viestintäverkko on haavoittuvainen Saint Eskilin häirinnälle ja tunkeutumiselle. Järjestelmiä ei ole asianmukaisesti kovetettu, joten vihollisen panssarissa on iso elektroninen kolo.</w:t>
      </w:r>
    </w:p>
    <w:p w14:paraId="28D8FE9D" w14:textId="77777777" w:rsidR="006125FF" w:rsidRDefault="006125FF" w:rsidP="00E6300C">
      <w:pPr>
        <w:rPr>
          <w:lang w:val="fi-FI"/>
        </w:rPr>
      </w:pPr>
    </w:p>
    <w:p w14:paraId="27AC9C04" w14:textId="77777777" w:rsidR="006125FF" w:rsidRDefault="007C443D" w:rsidP="00E6300C">
      <w:pPr>
        <w:rPr>
          <w:lang w:val="fi-FI"/>
        </w:rPr>
      </w:pPr>
      <w:r>
        <w:rPr>
          <w:lang w:val="fi-FI"/>
        </w:rPr>
        <w:t>Olennaisia oivalluksia:</w:t>
      </w:r>
    </w:p>
    <w:p w14:paraId="23E9FACE" w14:textId="77777777" w:rsidR="007C443D" w:rsidRDefault="007C443D" w:rsidP="00E6300C">
      <w:pPr>
        <w:rPr>
          <w:lang w:val="fi-FI"/>
        </w:rPr>
      </w:pPr>
    </w:p>
    <w:p w14:paraId="624770E6" w14:textId="77777777" w:rsidR="002D2F69" w:rsidRPr="002D2F69" w:rsidRDefault="002D2F69" w:rsidP="002D2F69">
      <w:pPr>
        <w:numPr>
          <w:ilvl w:val="0"/>
          <w:numId w:val="28"/>
        </w:numPr>
        <w:rPr>
          <w:lang w:val="fi-FI"/>
        </w:rPr>
      </w:pPr>
      <w:r>
        <w:rPr>
          <w:lang w:val="fi-FI"/>
        </w:rPr>
        <w:t>autonomisteilla on deltavee-etu, ja ne luultavasti tietävät tämän; niinpä ne voivat väistellä paljon paremmin</w:t>
      </w:r>
    </w:p>
    <w:p w14:paraId="69C30D01" w14:textId="77777777" w:rsidR="007C443D" w:rsidRDefault="007C443D" w:rsidP="007C443D">
      <w:pPr>
        <w:numPr>
          <w:ilvl w:val="0"/>
          <w:numId w:val="28"/>
        </w:numPr>
        <w:rPr>
          <w:lang w:val="fi-FI"/>
        </w:rPr>
      </w:pPr>
      <w:r>
        <w:rPr>
          <w:lang w:val="fi-FI"/>
        </w:rPr>
        <w:t xml:space="preserve">alukset ovat </w:t>
      </w:r>
      <w:r w:rsidR="00493A2E">
        <w:rPr>
          <w:lang w:val="fi-FI"/>
        </w:rPr>
        <w:t>anarkistien sotavoimista</w:t>
      </w:r>
      <w:r>
        <w:rPr>
          <w:lang w:val="fi-FI"/>
        </w:rPr>
        <w:t xml:space="preserve">, </w:t>
      </w:r>
      <w:r w:rsidR="00493A2E">
        <w:rPr>
          <w:lang w:val="fi-FI"/>
        </w:rPr>
        <w:t>mutta ne ovat extopialaisten rakentamia, joten odotettavissa on extropialaista sotilasdoktriinia</w:t>
      </w:r>
    </w:p>
    <w:p w14:paraId="7AD6DD51" w14:textId="77777777" w:rsidR="007C443D" w:rsidRDefault="007C443D" w:rsidP="007C443D">
      <w:pPr>
        <w:numPr>
          <w:ilvl w:val="0"/>
          <w:numId w:val="28"/>
        </w:numPr>
        <w:rPr>
          <w:lang w:val="fi-FI"/>
        </w:rPr>
      </w:pPr>
      <w:r>
        <w:rPr>
          <w:lang w:val="fi-FI"/>
        </w:rPr>
        <w:t>vastustaja koettaa käyttää memeettistä sodankäyntiä Saint Eskiliin</w:t>
      </w:r>
    </w:p>
    <w:p w14:paraId="1FF5533B" w14:textId="77777777" w:rsidR="007C443D" w:rsidRDefault="007C443D" w:rsidP="007C443D">
      <w:pPr>
        <w:numPr>
          <w:ilvl w:val="0"/>
          <w:numId w:val="28"/>
        </w:numPr>
        <w:rPr>
          <w:lang w:val="fi-FI"/>
        </w:rPr>
      </w:pPr>
      <w:r>
        <w:rPr>
          <w:lang w:val="fi-FI"/>
        </w:rPr>
        <w:t>strategisella kartalla Jupiterilla on varaa suurempiin (kalusto)tappioihin kuin Autonomistiliitolla</w:t>
      </w:r>
    </w:p>
    <w:p w14:paraId="2186BA01" w14:textId="77777777" w:rsidR="00982CBC" w:rsidRDefault="007C443D" w:rsidP="00B4344F">
      <w:pPr>
        <w:numPr>
          <w:ilvl w:val="0"/>
          <w:numId w:val="28"/>
        </w:numPr>
        <w:rPr>
          <w:lang w:val="fi-FI"/>
        </w:rPr>
      </w:pPr>
      <w:r>
        <w:rPr>
          <w:lang w:val="fi-FI"/>
        </w:rPr>
        <w:t>Savage Landilla ei ole varaa menettää molempia sen aluksia [Tämä on virhearvio: aluksilla on extropialainen doktriini, joten ne taistelevat fanaattisemmin kuin voisi olettaa]</w:t>
      </w:r>
    </w:p>
    <w:p w14:paraId="489A7B59" w14:textId="77777777" w:rsidR="00CD6A94" w:rsidRDefault="00CD6A94" w:rsidP="00B4344F">
      <w:pPr>
        <w:numPr>
          <w:ilvl w:val="0"/>
          <w:numId w:val="28"/>
        </w:numPr>
        <w:rPr>
          <w:lang w:val="fi-FI"/>
        </w:rPr>
      </w:pPr>
      <w:r>
        <w:rPr>
          <w:lang w:val="fi-FI"/>
        </w:rPr>
        <w:t>vihollisen tavoite yhteenotossa ovat ensisijassa memeettinen: se tahtoo osoittaa, että sillä on varaa hävitä enemmän kuin Tasavallalla, ja se tahtoo sitoa Tasavallan voimia kalliiseen pelastusoperaatioon</w:t>
      </w:r>
      <w:r w:rsidR="00905101">
        <w:rPr>
          <w:lang w:val="fi-FI"/>
        </w:rPr>
        <w:t>, jota se voi puolestaan häiritä</w:t>
      </w:r>
    </w:p>
    <w:p w14:paraId="697AEE01" w14:textId="77777777" w:rsidR="002D2F69" w:rsidRDefault="002D2F69" w:rsidP="002D2F69">
      <w:pPr>
        <w:ind w:left="360"/>
        <w:rPr>
          <w:lang w:val="fi-FI"/>
        </w:rPr>
      </w:pPr>
    </w:p>
    <w:p w14:paraId="2C09930D" w14:textId="77777777" w:rsidR="008C5EDC" w:rsidRDefault="00B4344F" w:rsidP="00E6300C">
      <w:pPr>
        <w:rPr>
          <w:lang w:val="fi-FI"/>
        </w:rPr>
      </w:pPr>
      <w:r>
        <w:rPr>
          <w:lang w:val="fi-FI"/>
        </w:rPr>
        <w:t>Mahdollisia skenaarioita:</w:t>
      </w:r>
    </w:p>
    <w:p w14:paraId="065B28C7" w14:textId="77777777" w:rsidR="00B4344F" w:rsidRDefault="00B4344F" w:rsidP="00E6300C">
      <w:pPr>
        <w:rPr>
          <w:lang w:val="fi-FI"/>
        </w:rPr>
      </w:pPr>
    </w:p>
    <w:p w14:paraId="7237FF9B" w14:textId="77777777" w:rsidR="00E43565" w:rsidRDefault="00E43565" w:rsidP="00E6300C">
      <w:pPr>
        <w:numPr>
          <w:ilvl w:val="0"/>
          <w:numId w:val="3"/>
        </w:numPr>
        <w:rPr>
          <w:lang w:val="fi-FI"/>
        </w:rPr>
      </w:pPr>
      <w:r>
        <w:rPr>
          <w:lang w:val="fi-FI"/>
        </w:rPr>
        <w:t>kosto-operaatio: Saint Eskil antaa autonomistien moukaroida Hattiesburgia ja Illigania, ja saapuu vasta 12 tuntia myöhemmin kostamaan niiden puolesta. Tämä on Saint Eskilin kannalta näennäisesti hyvä valinta, mutta se johtaa Hattiesburgin ja Illiganin tuhoon. Lisäksi Lepton Cocktail on optimoitu hylkytavaran keräämiseen, joten 12 tunnissa se saa koottua yllättävän järeän puolustuksen.</w:t>
      </w:r>
      <w:r w:rsidR="0098063C">
        <w:rPr>
          <w:lang w:val="fi-FI"/>
        </w:rPr>
        <w:t xml:space="preserve"> (Tässä on myös huomattava memeettinen riski</w:t>
      </w:r>
      <w:r w:rsidR="00641BBA">
        <w:rPr>
          <w:lang w:val="fi-FI"/>
        </w:rPr>
        <w:t>: kapteenit eivät saa antautua)</w:t>
      </w:r>
    </w:p>
    <w:p w14:paraId="6955C8AE" w14:textId="77777777" w:rsidR="00837856" w:rsidRDefault="00613D4F" w:rsidP="00E6300C">
      <w:pPr>
        <w:numPr>
          <w:ilvl w:val="0"/>
          <w:numId w:val="3"/>
        </w:numPr>
        <w:rPr>
          <w:lang w:val="fi-FI"/>
        </w:rPr>
      </w:pPr>
      <w:r>
        <w:rPr>
          <w:lang w:val="fi-FI"/>
        </w:rPr>
        <w:t>pelastus (nopea yhtäaikainen läpilento)</w:t>
      </w:r>
      <w:r w:rsidR="00366F66">
        <w:rPr>
          <w:lang w:val="fi-FI"/>
        </w:rPr>
        <w:t>: kaikki ottavat kohtalaisesti vahinkoa, mutta mikään ei tuhoudu</w:t>
      </w:r>
      <w:r w:rsidR="001745BA">
        <w:rPr>
          <w:lang w:val="fi-FI"/>
        </w:rPr>
        <w:t>; kuitenkin Tasavallan alukset saavat mikro- ja nanobotteja riesakseen</w:t>
      </w:r>
      <w:r w:rsidR="000A39F3">
        <w:rPr>
          <w:lang w:val="fi-FI"/>
        </w:rPr>
        <w:t>, autonomistit tekevät parhaansa tuhotakseen kalustoa</w:t>
      </w:r>
      <w:r w:rsidR="00E43565">
        <w:rPr>
          <w:lang w:val="fi-FI"/>
        </w:rPr>
        <w:t>. Saint Eskilin deltaveetä kuluu niin paljon, että se pääsee juuri ja juuri Casa Arturolle</w:t>
      </w:r>
    </w:p>
    <w:p w14:paraId="1B00A04B" w14:textId="77777777" w:rsidR="000A39F3" w:rsidRDefault="000A39F3" w:rsidP="00E6300C">
      <w:pPr>
        <w:numPr>
          <w:ilvl w:val="0"/>
          <w:numId w:val="3"/>
        </w:numPr>
        <w:rPr>
          <w:lang w:val="fi-FI"/>
        </w:rPr>
      </w:pPr>
      <w:r>
        <w:rPr>
          <w:lang w:val="fi-FI"/>
        </w:rPr>
        <w:t>useampi läpilento: autonomistit tu</w:t>
      </w:r>
      <w:r w:rsidR="000F2CB0">
        <w:rPr>
          <w:lang w:val="fi-FI"/>
        </w:rPr>
        <w:t>hotaan, mutta hinta Tasavallan aluksille</w:t>
      </w:r>
      <w:r>
        <w:rPr>
          <w:lang w:val="fi-FI"/>
        </w:rPr>
        <w:t xml:space="preserve"> on kova</w:t>
      </w:r>
      <w:r w:rsidR="00E43565">
        <w:rPr>
          <w:lang w:val="fi-FI"/>
        </w:rPr>
        <w:t>. Saint Eskilin deltavee putoaa lähes nollaan</w:t>
      </w:r>
    </w:p>
    <w:p w14:paraId="02121200" w14:textId="77777777" w:rsidR="002D2F69" w:rsidRDefault="002D2F69" w:rsidP="00E6300C">
      <w:pPr>
        <w:numPr>
          <w:ilvl w:val="0"/>
          <w:numId w:val="3"/>
        </w:numPr>
        <w:rPr>
          <w:lang w:val="fi-FI"/>
        </w:rPr>
      </w:pPr>
      <w:r>
        <w:rPr>
          <w:lang w:val="fi-FI"/>
        </w:rPr>
        <w:lastRenderedPageBreak/>
        <w:t>autonomistit suostutellaan vetäytymään: tämä on massiivinen memeettinen voitto, mutta hyvin vaikea saavuttaa</w:t>
      </w:r>
    </w:p>
    <w:p w14:paraId="0A4938AF" w14:textId="77777777" w:rsidR="000F2CB0" w:rsidRPr="000A39F3" w:rsidRDefault="000F2CB0" w:rsidP="002D2F69">
      <w:pPr>
        <w:rPr>
          <w:lang w:val="fi-FI"/>
        </w:rPr>
      </w:pPr>
    </w:p>
    <w:p w14:paraId="36104B46" w14:textId="77777777" w:rsidR="00F76B88" w:rsidRDefault="00F76B88" w:rsidP="00E6300C">
      <w:pPr>
        <w:rPr>
          <w:lang w:val="fi-FI"/>
        </w:rPr>
      </w:pPr>
    </w:p>
    <w:p w14:paraId="2A2481A8" w14:textId="77777777" w:rsidR="00F76B88" w:rsidRDefault="00F76B88" w:rsidP="00F76B88">
      <w:pPr>
        <w:pStyle w:val="Heading2"/>
      </w:pPr>
      <w:r>
        <w:t>Casa Arturo</w:t>
      </w:r>
    </w:p>
    <w:p w14:paraId="558ECE4A" w14:textId="77777777" w:rsidR="00293B62" w:rsidRDefault="00293B62" w:rsidP="00E6300C">
      <w:pPr>
        <w:rPr>
          <w:lang w:val="fi-FI"/>
        </w:rPr>
      </w:pPr>
      <w:r w:rsidRPr="00423DD5">
        <w:rPr>
          <w:lang w:val="fi-FI"/>
        </w:rPr>
        <w:t xml:space="preserve">Välittömästi konfliktin käynnistyessä Casa Arturolla aktivoitui extropilaismyönteinen sissisolu, joka </w:t>
      </w:r>
      <w:r w:rsidR="00423DD5">
        <w:rPr>
          <w:lang w:val="fi-FI"/>
        </w:rPr>
        <w:t xml:space="preserve">julisti taistelevansa Jupiteria vastaan väsymättä. Tämän solun tavoite oli muuttaa rakettihabi marttyyreiksi, ja vaikka heillä olikin taitavia </w:t>
      </w:r>
      <w:r w:rsidR="00645FAE">
        <w:rPr>
          <w:lang w:val="fi-FI"/>
        </w:rPr>
        <w:t xml:space="preserve">memeettisiä keinoja käytössään sisäisesti, he olivat aliarvioineet jupiterilaisten kyvyn nähdä tämän läpi. Sen sijaan että olisivat räjäyttäneet Casa Arturon atomeiksi, Tasavalta tyytyi </w:t>
      </w:r>
      <w:r w:rsidR="00F7676A">
        <w:rPr>
          <w:lang w:val="fi-FI"/>
        </w:rPr>
        <w:t>räjäyttämään sen kommunikaatiofasiliteetit ja jäi odottamaan. Casa Arturo koetti useaan otteeseen hyökätä Tasavallan sota-aluksia vastaan, mutta joka kerran vastaus oli hyökkääjien tuhoaminen. Itse habiin he eivät koskeneet.</w:t>
      </w:r>
      <w:r w:rsidR="00295AFC">
        <w:rPr>
          <w:lang w:val="fi-FI"/>
        </w:rPr>
        <w:t xml:space="preserve"> Autonomistialuksia saapui pariin otteeseen tukemaan habin pyrkimyksiä, mutta Tasavalta kohtasi ne. </w:t>
      </w:r>
      <w:r w:rsidR="00603487">
        <w:rPr>
          <w:lang w:val="fi-FI"/>
        </w:rPr>
        <w:t>Pieni rakettivalmistajahabi on saan</w:t>
      </w:r>
      <w:r w:rsidR="00CC4C67">
        <w:rPr>
          <w:lang w:val="fi-FI"/>
        </w:rPr>
        <w:t xml:space="preserve">ut kohtuuttoman paljon huomiota, koskapa parikin asukasta on ryhtynyt journalisteiksi ja </w:t>
      </w:r>
      <w:r w:rsidR="005B7DFB">
        <w:rPr>
          <w:lang w:val="fi-FI"/>
        </w:rPr>
        <w:t>lähettää viestintälaserilla raportteja.</w:t>
      </w:r>
    </w:p>
    <w:p w14:paraId="628CD8ED" w14:textId="77777777" w:rsidR="005B7DFB" w:rsidRDefault="005B7DFB" w:rsidP="00E6300C">
      <w:pPr>
        <w:rPr>
          <w:lang w:val="fi-FI"/>
        </w:rPr>
      </w:pPr>
    </w:p>
    <w:p w14:paraId="506AF974" w14:textId="77777777" w:rsidR="005B7DFB" w:rsidRPr="00320C13" w:rsidRDefault="005B7DFB" w:rsidP="00E6300C">
      <w:pPr>
        <w:rPr>
          <w:lang w:val="fi-FI"/>
        </w:rPr>
      </w:pPr>
      <w:r>
        <w:rPr>
          <w:lang w:val="fi-FI"/>
        </w:rPr>
        <w:t xml:space="preserve">Tasavalta on kuitenkin vakaasti päättänyt kääntää Casa Arturon memeettiseksi voitoksi. Strategian takana on </w:t>
      </w:r>
      <w:r w:rsidR="00320C13">
        <w:rPr>
          <w:lang w:val="fi-FI"/>
        </w:rPr>
        <w:t xml:space="preserve">16. nopean iskun laivueen kommodori </w:t>
      </w:r>
      <w:r w:rsidR="00320C13">
        <w:rPr>
          <w:b/>
          <w:i/>
          <w:lang w:val="fi-FI"/>
        </w:rPr>
        <w:t>Garand</w:t>
      </w:r>
      <w:r w:rsidR="00320C13">
        <w:rPr>
          <w:lang w:val="fi-FI"/>
        </w:rPr>
        <w:t xml:space="preserve">, jota tukee hänen komentajansa amiraali </w:t>
      </w:r>
      <w:r w:rsidR="00320C13">
        <w:rPr>
          <w:b/>
          <w:i/>
          <w:lang w:val="fi-FI"/>
        </w:rPr>
        <w:t>Kibahara.</w:t>
      </w:r>
      <w:r w:rsidR="00320C13">
        <w:rPr>
          <w:lang w:val="fi-FI"/>
        </w:rPr>
        <w:t xml:space="preserve"> Molemmilla on taustaa deterministipolitiikassa ja he ovat myös hahmottaneet sodan memeettisen dimension.</w:t>
      </w:r>
      <w:r w:rsidR="00BB1AEF">
        <w:rPr>
          <w:lang w:val="fi-FI"/>
        </w:rPr>
        <w:t xml:space="preserve"> Heidän tiedustelutietonsa on myös ollut hyvää: he ovat hahmottaneet, että Extropia on pyrkinyt maalaamaan Casa Arturon propagandavoitoksi, ja ovat päättäneet kääntää sen omaksi edukseen.</w:t>
      </w:r>
    </w:p>
    <w:p w14:paraId="32F0AC8F" w14:textId="77777777" w:rsidR="00293B62" w:rsidRPr="00423DD5" w:rsidRDefault="00293B62" w:rsidP="00E6300C">
      <w:pPr>
        <w:rPr>
          <w:lang w:val="fi-FI"/>
        </w:rPr>
      </w:pPr>
    </w:p>
    <w:p w14:paraId="5618C67C" w14:textId="77777777" w:rsidR="00700E08" w:rsidRDefault="00162787" w:rsidP="00E6300C">
      <w:pPr>
        <w:rPr>
          <w:lang w:val="fi-FI"/>
        </w:rPr>
      </w:pPr>
      <w:r w:rsidRPr="00162787">
        <w:rPr>
          <w:lang w:val="fi-FI"/>
        </w:rPr>
        <w:t>Cas</w:t>
      </w:r>
      <w:r w:rsidR="00700E08">
        <w:rPr>
          <w:lang w:val="fi-FI"/>
        </w:rPr>
        <w:t xml:space="preserve">a Arturon saarto alkoi 06/2145 ja päättyi kahta kuukautta myöhemmin, kun Casa Arturon asukkaat saivat tarpeekseen sisseistä ja valtasivat aseman heiltä. </w:t>
      </w:r>
      <w:r w:rsidR="00DE3D46">
        <w:rPr>
          <w:lang w:val="fi-FI"/>
        </w:rPr>
        <w:t>Tähän vaikutti kaksi kuukautta ilman egocastausmahdollisuutta</w:t>
      </w:r>
      <w:r w:rsidR="00C456F4">
        <w:rPr>
          <w:lang w:val="fi-FI"/>
        </w:rPr>
        <w:t>, sekä se, että asiat eivät selvästi olleet menossa mihinkään. Autonomistiliiton pyrkimykset vapauttaa Casa Arturo olivat epäonnistuneet</w:t>
      </w:r>
      <w:r w:rsidR="004C5C94">
        <w:rPr>
          <w:lang w:val="fi-FI"/>
        </w:rPr>
        <w:t xml:space="preserve"> (viimeinen yritys on käynnissä, ja Saint Eskil blokkaa sen)</w:t>
      </w:r>
      <w:r w:rsidR="00C456F4">
        <w:rPr>
          <w:lang w:val="fi-FI"/>
        </w:rPr>
        <w:t>.</w:t>
      </w:r>
    </w:p>
    <w:p w14:paraId="0F836967" w14:textId="77777777" w:rsidR="00DE3D46" w:rsidRDefault="00DE3D46" w:rsidP="00E6300C">
      <w:pPr>
        <w:rPr>
          <w:lang w:val="fi-FI"/>
        </w:rPr>
      </w:pPr>
    </w:p>
    <w:p w14:paraId="3F6F4C8A" w14:textId="77777777" w:rsidR="00162787" w:rsidRPr="008A7948" w:rsidRDefault="00162787" w:rsidP="00E6300C">
      <w:pPr>
        <w:rPr>
          <w:lang w:val="fi-FI"/>
        </w:rPr>
      </w:pPr>
      <w:r>
        <w:rPr>
          <w:lang w:val="fi-FI"/>
        </w:rPr>
        <w:t>Nyt Tasavalta aikoo miehittää Casa Arturon ja ottaa sen teollisen kapasiteetin itselleen.</w:t>
      </w:r>
      <w:r w:rsidR="004C5C94">
        <w:rPr>
          <w:lang w:val="fi-FI"/>
        </w:rPr>
        <w:t xml:space="preserve"> Piirityksestä tähän saakka huolehtinut </w:t>
      </w:r>
      <w:r w:rsidR="00F7613E">
        <w:rPr>
          <w:lang w:val="fi-FI"/>
        </w:rPr>
        <w:t xml:space="preserve">fregatti </w:t>
      </w:r>
      <w:r w:rsidR="00F7613E" w:rsidRPr="00F7613E">
        <w:rPr>
          <w:i/>
          <w:lang w:val="fi-FI"/>
        </w:rPr>
        <w:t>Colorado Springs</w:t>
      </w:r>
      <w:r w:rsidR="00F7613E">
        <w:rPr>
          <w:lang w:val="fi-FI"/>
        </w:rPr>
        <w:t xml:space="preserve"> on </w:t>
      </w:r>
      <w:r w:rsidR="00CE4146">
        <w:rPr>
          <w:lang w:val="fi-FI"/>
        </w:rPr>
        <w:t xml:space="preserve">vetäytymässä Kreikkalaisilta varsin moukaroituna: sen kapteeni Huxley on menettänyt useita miehistönsä jäseniä, ja alus alkaa olla varsin toimintakyvytön. </w:t>
      </w:r>
      <w:r w:rsidR="00975B94">
        <w:rPr>
          <w:lang w:val="fi-FI"/>
        </w:rPr>
        <w:t>Sen pitää saada reaktiomassaa, sen jälkeen se voi lähteä ontumaan takaisin ulommille kuille.</w:t>
      </w:r>
      <w:r w:rsidR="002B5663">
        <w:rPr>
          <w:lang w:val="fi-FI"/>
        </w:rPr>
        <w:t xml:space="preserve"> </w:t>
      </w:r>
      <w:r w:rsidR="008A7948">
        <w:rPr>
          <w:lang w:val="fi-FI"/>
        </w:rPr>
        <w:t xml:space="preserve">Alunperin Casa Arturon miehityksestä piti huolehtia 27. kuljetuslaivueen hävittäjä </w:t>
      </w:r>
      <w:r w:rsidR="008A7948">
        <w:rPr>
          <w:i/>
          <w:lang w:val="fi-FI"/>
        </w:rPr>
        <w:t>Tucuman</w:t>
      </w:r>
      <w:r w:rsidR="008A7948">
        <w:rPr>
          <w:lang w:val="fi-FI"/>
        </w:rPr>
        <w:t>, mutta se jumiutui taisteluihin eikä päässyt paikalle.</w:t>
      </w:r>
    </w:p>
    <w:p w14:paraId="2BD825D9" w14:textId="77777777" w:rsidR="00055B1D" w:rsidRDefault="00055B1D" w:rsidP="00E6300C">
      <w:pPr>
        <w:rPr>
          <w:lang w:val="fi-FI"/>
        </w:rPr>
      </w:pPr>
    </w:p>
    <w:p w14:paraId="1E30B5E6" w14:textId="77777777" w:rsidR="00BB1AEF" w:rsidRDefault="00BB1AEF" w:rsidP="00BB1AEF">
      <w:pPr>
        <w:pStyle w:val="Heading3"/>
      </w:pPr>
      <w:r>
        <w:t>Propagandavoitto</w:t>
      </w:r>
    </w:p>
    <w:p w14:paraId="4DBEF7A5" w14:textId="77777777" w:rsidR="00635FA1" w:rsidRDefault="002C70C2" w:rsidP="00E6300C">
      <w:pPr>
        <w:rPr>
          <w:lang w:val="fi-FI"/>
        </w:rPr>
      </w:pPr>
      <w:r>
        <w:rPr>
          <w:lang w:val="fi-FI"/>
        </w:rPr>
        <w:t xml:space="preserve">Arturo on anarkistihabi, jolla ei ole varsinaista johtajaa. </w:t>
      </w:r>
      <w:r w:rsidR="00CD08ED">
        <w:rPr>
          <w:lang w:val="fi-FI"/>
        </w:rPr>
        <w:t>Kaksi kuukautta sitä johti tusinan ammattisotilaan / agitaattorin ryhmä</w:t>
      </w:r>
      <w:r w:rsidR="0031568F">
        <w:rPr>
          <w:lang w:val="fi-FI"/>
        </w:rPr>
        <w:t xml:space="preserve"> (kärjessä viisi extopialaista agitaattoria)</w:t>
      </w:r>
      <w:r w:rsidR="00CD08ED">
        <w:rPr>
          <w:lang w:val="fi-FI"/>
        </w:rPr>
        <w:t>, mutta näihin kyllästyttiin, ja heidät kärvennettiin. Kahden heistä kopio on kuitenkin selvinnyt infomorfina aseman järjestelmissä.</w:t>
      </w:r>
    </w:p>
    <w:p w14:paraId="322F4C89" w14:textId="77777777" w:rsidR="00CD08ED" w:rsidRDefault="00CD08ED" w:rsidP="00E6300C">
      <w:pPr>
        <w:rPr>
          <w:lang w:val="fi-FI"/>
        </w:rPr>
      </w:pPr>
    </w:p>
    <w:p w14:paraId="5B97E435" w14:textId="77777777" w:rsidR="0074616C" w:rsidRDefault="00CD08ED" w:rsidP="00E6300C">
      <w:pPr>
        <w:rPr>
          <w:lang w:val="fi-FI"/>
        </w:rPr>
      </w:pPr>
      <w:r>
        <w:rPr>
          <w:lang w:val="fi-FI"/>
        </w:rPr>
        <w:lastRenderedPageBreak/>
        <w:t>Casa Arturon 1200 asukkaasta 1000 on vielä asemalla; 200 on egocastannut pois. Jä</w:t>
      </w:r>
      <w:r w:rsidR="00FE10E9">
        <w:rPr>
          <w:lang w:val="fi-FI"/>
        </w:rPr>
        <w:t>ljellä on 1</w:t>
      </w:r>
      <w:r>
        <w:rPr>
          <w:lang w:val="fi-FI"/>
        </w:rPr>
        <w:t>00 biomorfia,</w:t>
      </w:r>
      <w:r w:rsidR="00FE10E9">
        <w:rPr>
          <w:lang w:val="fi-FI"/>
        </w:rPr>
        <w:t xml:space="preserve"> 2</w:t>
      </w:r>
      <w:r>
        <w:rPr>
          <w:lang w:val="fi-FI"/>
        </w:rPr>
        <w:t xml:space="preserve">00 podia, 700 synthmorfia ja 100 infomorfia. </w:t>
      </w:r>
      <w:r w:rsidR="00670EE6">
        <w:rPr>
          <w:lang w:val="fi-FI"/>
        </w:rPr>
        <w:t xml:space="preserve">Tasavalta on neuvotellut aseman senioreimman raketti-insinöörin, </w:t>
      </w:r>
      <w:r w:rsidR="00670EE6">
        <w:rPr>
          <w:b/>
          <w:i/>
          <w:lang w:val="fi-FI"/>
        </w:rPr>
        <w:t>Evangeline de Camp</w:t>
      </w:r>
      <w:r w:rsidR="00670EE6">
        <w:rPr>
          <w:lang w:val="fi-FI"/>
        </w:rPr>
        <w:t xml:space="preserve">in, kanssa, ja muut asemalla ovat hyväksyneet hänen asemansa. </w:t>
      </w:r>
      <w:r w:rsidR="00E917C2">
        <w:rPr>
          <w:lang w:val="fi-FI"/>
        </w:rPr>
        <w:t>Evangeline on kyllä ideologinen anarkisti eikä rakasta Tasavaltaa, mutta hän on myös tajunnut, että hänen asemallaan monet ovat alkaneet oikeasti pelätä kuolemaa ja kahden</w:t>
      </w:r>
      <w:r w:rsidR="00107591">
        <w:rPr>
          <w:lang w:val="fi-FI"/>
        </w:rPr>
        <w:t>-plus</w:t>
      </w:r>
      <w:r w:rsidR="00E917C2">
        <w:rPr>
          <w:lang w:val="fi-FI"/>
        </w:rPr>
        <w:t xml:space="preserve"> kuukauden muistiaukkoa, joka siitä seuraisi.</w:t>
      </w:r>
    </w:p>
    <w:p w14:paraId="6D1AA72F" w14:textId="77777777" w:rsidR="0074616C" w:rsidRDefault="0074616C" w:rsidP="00E6300C">
      <w:pPr>
        <w:rPr>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2268"/>
      </w:tblGrid>
      <w:tr w:rsidR="00DD40A0" w:rsidRPr="004C650A" w14:paraId="68FCACB5" w14:textId="77777777" w:rsidTr="004C650A">
        <w:tc>
          <w:tcPr>
            <w:tcW w:w="3544" w:type="dxa"/>
            <w:shd w:val="clear" w:color="auto" w:fill="auto"/>
          </w:tcPr>
          <w:p w14:paraId="328C9F6D" w14:textId="77777777" w:rsidR="0074616C" w:rsidRPr="004C650A" w:rsidRDefault="0074616C" w:rsidP="00E6300C">
            <w:pPr>
              <w:rPr>
                <w:b/>
                <w:lang w:val="fi-FI"/>
              </w:rPr>
            </w:pPr>
            <w:r w:rsidRPr="004C650A">
              <w:rPr>
                <w:b/>
                <w:lang w:val="fi-FI"/>
              </w:rPr>
              <w:t>Ryhmä</w:t>
            </w:r>
          </w:p>
        </w:tc>
        <w:tc>
          <w:tcPr>
            <w:tcW w:w="2268" w:type="dxa"/>
            <w:shd w:val="clear" w:color="auto" w:fill="auto"/>
          </w:tcPr>
          <w:p w14:paraId="57CCDB0F" w14:textId="77777777" w:rsidR="0074616C" w:rsidRPr="004C650A" w:rsidRDefault="0074616C" w:rsidP="00E6300C">
            <w:pPr>
              <w:rPr>
                <w:lang w:val="fi-FI"/>
              </w:rPr>
            </w:pPr>
            <w:r w:rsidRPr="004C650A">
              <w:rPr>
                <w:b/>
                <w:lang w:val="fi-FI"/>
              </w:rPr>
              <w:t>Määrä</w:t>
            </w:r>
            <w:r w:rsidR="00FE10E9" w:rsidRPr="004C650A">
              <w:rPr>
                <w:b/>
                <w:lang w:val="fi-FI"/>
              </w:rPr>
              <w:t xml:space="preserve"> (</w:t>
            </w:r>
            <w:r w:rsidR="00FE10E9" w:rsidRPr="004C650A">
              <w:rPr>
                <w:lang w:val="fi-FI"/>
              </w:rPr>
              <w:t>b/p/s/i)</w:t>
            </w:r>
          </w:p>
        </w:tc>
      </w:tr>
      <w:tr w:rsidR="00DD40A0" w:rsidRPr="004C650A" w14:paraId="362AD102" w14:textId="77777777" w:rsidTr="004C650A">
        <w:tc>
          <w:tcPr>
            <w:tcW w:w="3544" w:type="dxa"/>
            <w:shd w:val="clear" w:color="auto" w:fill="auto"/>
          </w:tcPr>
          <w:p w14:paraId="407A88ED" w14:textId="77777777" w:rsidR="0074616C" w:rsidRPr="004C650A" w:rsidRDefault="0074616C" w:rsidP="00E6300C">
            <w:pPr>
              <w:rPr>
                <w:lang w:val="fi-FI"/>
              </w:rPr>
            </w:pPr>
            <w:r w:rsidRPr="004C650A">
              <w:rPr>
                <w:lang w:val="fi-FI"/>
              </w:rPr>
              <w:t>HC-raketti-intoilijat</w:t>
            </w:r>
          </w:p>
        </w:tc>
        <w:tc>
          <w:tcPr>
            <w:tcW w:w="2268" w:type="dxa"/>
            <w:shd w:val="clear" w:color="auto" w:fill="auto"/>
          </w:tcPr>
          <w:p w14:paraId="37E3B886" w14:textId="77777777" w:rsidR="0074616C" w:rsidRPr="004C650A" w:rsidRDefault="0074616C" w:rsidP="00E6300C">
            <w:pPr>
              <w:rPr>
                <w:lang w:val="fi-FI"/>
              </w:rPr>
            </w:pPr>
            <w:r w:rsidRPr="004C650A">
              <w:rPr>
                <w:lang w:val="fi-FI"/>
              </w:rPr>
              <w:t>150</w:t>
            </w:r>
            <w:r w:rsidR="00FE10E9" w:rsidRPr="004C650A">
              <w:rPr>
                <w:lang w:val="fi-FI"/>
              </w:rPr>
              <w:t xml:space="preserve"> (10/20/115/5)</w:t>
            </w:r>
          </w:p>
        </w:tc>
      </w:tr>
      <w:tr w:rsidR="00DD40A0" w:rsidRPr="004C650A" w14:paraId="7975E095" w14:textId="77777777" w:rsidTr="004C650A">
        <w:tc>
          <w:tcPr>
            <w:tcW w:w="3544" w:type="dxa"/>
            <w:shd w:val="clear" w:color="auto" w:fill="auto"/>
          </w:tcPr>
          <w:p w14:paraId="23A11BE2" w14:textId="77777777" w:rsidR="0074616C" w:rsidRPr="004C650A" w:rsidRDefault="0074616C" w:rsidP="00E6300C">
            <w:pPr>
              <w:rPr>
                <w:lang w:val="fi-FI"/>
              </w:rPr>
            </w:pPr>
            <w:r w:rsidRPr="004C650A">
              <w:rPr>
                <w:lang w:val="fi-FI"/>
              </w:rPr>
              <w:t>Rakettien parissa työskentelevät</w:t>
            </w:r>
          </w:p>
        </w:tc>
        <w:tc>
          <w:tcPr>
            <w:tcW w:w="2268" w:type="dxa"/>
            <w:shd w:val="clear" w:color="auto" w:fill="auto"/>
          </w:tcPr>
          <w:p w14:paraId="76B784FD" w14:textId="77777777" w:rsidR="0074616C" w:rsidRPr="004C650A" w:rsidRDefault="0074616C" w:rsidP="00E6300C">
            <w:pPr>
              <w:rPr>
                <w:lang w:val="fi-FI"/>
              </w:rPr>
            </w:pPr>
            <w:r w:rsidRPr="004C650A">
              <w:rPr>
                <w:lang w:val="fi-FI"/>
              </w:rPr>
              <w:t>450</w:t>
            </w:r>
            <w:r w:rsidR="00FE10E9" w:rsidRPr="004C650A">
              <w:rPr>
                <w:lang w:val="fi-FI"/>
              </w:rPr>
              <w:t xml:space="preserve"> </w:t>
            </w:r>
            <w:r w:rsidR="002E2833" w:rsidRPr="004C650A">
              <w:rPr>
                <w:lang w:val="fi-FI"/>
              </w:rPr>
              <w:t>(10/8</w:t>
            </w:r>
            <w:r w:rsidR="00FE10E9" w:rsidRPr="004C650A">
              <w:rPr>
                <w:lang w:val="fi-FI"/>
              </w:rPr>
              <w:t>0/345/15)</w:t>
            </w:r>
          </w:p>
        </w:tc>
      </w:tr>
      <w:tr w:rsidR="00DD40A0" w:rsidRPr="004C650A" w14:paraId="25C170BB" w14:textId="77777777" w:rsidTr="004C650A">
        <w:tc>
          <w:tcPr>
            <w:tcW w:w="3544" w:type="dxa"/>
            <w:shd w:val="clear" w:color="auto" w:fill="auto"/>
          </w:tcPr>
          <w:p w14:paraId="3A35ABF1" w14:textId="77777777" w:rsidR="0074616C" w:rsidRPr="004C650A" w:rsidRDefault="0074616C" w:rsidP="00E6300C">
            <w:pPr>
              <w:rPr>
                <w:lang w:val="fi-FI"/>
              </w:rPr>
            </w:pPr>
            <w:r w:rsidRPr="004C650A">
              <w:rPr>
                <w:lang w:val="fi-FI"/>
              </w:rPr>
              <w:t>Aseman huolto ja infra</w:t>
            </w:r>
          </w:p>
        </w:tc>
        <w:tc>
          <w:tcPr>
            <w:tcW w:w="2268" w:type="dxa"/>
            <w:shd w:val="clear" w:color="auto" w:fill="auto"/>
          </w:tcPr>
          <w:p w14:paraId="3812011C" w14:textId="77777777" w:rsidR="0074616C" w:rsidRPr="004C650A" w:rsidRDefault="0074616C" w:rsidP="00E6300C">
            <w:pPr>
              <w:rPr>
                <w:lang w:val="fi-FI"/>
              </w:rPr>
            </w:pPr>
            <w:r w:rsidRPr="004C650A">
              <w:rPr>
                <w:lang w:val="fi-FI"/>
              </w:rPr>
              <w:t>200</w:t>
            </w:r>
            <w:r w:rsidR="00FE10E9" w:rsidRPr="004C650A">
              <w:rPr>
                <w:lang w:val="fi-FI"/>
              </w:rPr>
              <w:t xml:space="preserve"> (</w:t>
            </w:r>
            <w:r w:rsidR="002E2833" w:rsidRPr="004C650A">
              <w:rPr>
                <w:lang w:val="fi-FI"/>
              </w:rPr>
              <w:t>10/6</w:t>
            </w:r>
            <w:r w:rsidR="00FE10E9" w:rsidRPr="004C650A">
              <w:rPr>
                <w:lang w:val="fi-FI"/>
              </w:rPr>
              <w:t>0/100/30)</w:t>
            </w:r>
          </w:p>
        </w:tc>
      </w:tr>
      <w:tr w:rsidR="00DD40A0" w:rsidRPr="004C650A" w14:paraId="322BE58B" w14:textId="77777777" w:rsidTr="004C650A">
        <w:tc>
          <w:tcPr>
            <w:tcW w:w="3544" w:type="dxa"/>
            <w:shd w:val="clear" w:color="auto" w:fill="auto"/>
          </w:tcPr>
          <w:p w14:paraId="090E7C72" w14:textId="77777777" w:rsidR="0074616C" w:rsidRPr="004C650A" w:rsidRDefault="0074616C" w:rsidP="00E6300C">
            <w:pPr>
              <w:rPr>
                <w:lang w:val="fi-FI"/>
              </w:rPr>
            </w:pPr>
            <w:r w:rsidRPr="004C650A">
              <w:rPr>
                <w:lang w:val="fi-FI"/>
              </w:rPr>
              <w:t>Markkinointi</w:t>
            </w:r>
          </w:p>
        </w:tc>
        <w:tc>
          <w:tcPr>
            <w:tcW w:w="2268" w:type="dxa"/>
            <w:shd w:val="clear" w:color="auto" w:fill="auto"/>
          </w:tcPr>
          <w:p w14:paraId="0BC8D1F9" w14:textId="77777777" w:rsidR="0074616C" w:rsidRPr="004C650A" w:rsidRDefault="0074616C" w:rsidP="00E6300C">
            <w:pPr>
              <w:rPr>
                <w:lang w:val="fi-FI"/>
              </w:rPr>
            </w:pPr>
            <w:r w:rsidRPr="004C650A">
              <w:rPr>
                <w:lang w:val="fi-FI"/>
              </w:rPr>
              <w:t>100</w:t>
            </w:r>
            <w:r w:rsidR="00FE10E9" w:rsidRPr="004C650A">
              <w:rPr>
                <w:lang w:val="fi-FI"/>
              </w:rPr>
              <w:t xml:space="preserve"> (50/0/30/10)</w:t>
            </w:r>
          </w:p>
        </w:tc>
      </w:tr>
      <w:tr w:rsidR="00DD40A0" w:rsidRPr="004C650A" w14:paraId="78F10972" w14:textId="77777777" w:rsidTr="004C650A">
        <w:tc>
          <w:tcPr>
            <w:tcW w:w="3544" w:type="dxa"/>
            <w:shd w:val="clear" w:color="auto" w:fill="auto"/>
          </w:tcPr>
          <w:p w14:paraId="5911E627" w14:textId="77777777" w:rsidR="0074616C" w:rsidRPr="004C650A" w:rsidRDefault="0074616C" w:rsidP="00E6300C">
            <w:pPr>
              <w:rPr>
                <w:lang w:val="fi-FI"/>
              </w:rPr>
            </w:pPr>
            <w:r w:rsidRPr="004C650A">
              <w:rPr>
                <w:lang w:val="fi-FI"/>
              </w:rPr>
              <w:t>Tiede, tutkimus, opetus</w:t>
            </w:r>
          </w:p>
        </w:tc>
        <w:tc>
          <w:tcPr>
            <w:tcW w:w="2268" w:type="dxa"/>
            <w:shd w:val="clear" w:color="auto" w:fill="auto"/>
          </w:tcPr>
          <w:p w14:paraId="1EB74C26" w14:textId="77777777" w:rsidR="0074616C" w:rsidRPr="004C650A" w:rsidRDefault="0074616C" w:rsidP="00E6300C">
            <w:pPr>
              <w:rPr>
                <w:lang w:val="fi-FI"/>
              </w:rPr>
            </w:pPr>
            <w:r w:rsidRPr="004C650A">
              <w:rPr>
                <w:lang w:val="fi-FI"/>
              </w:rPr>
              <w:t>50</w:t>
            </w:r>
            <w:r w:rsidR="002E2833" w:rsidRPr="004C650A">
              <w:rPr>
                <w:lang w:val="fi-FI"/>
              </w:rPr>
              <w:t xml:space="preserve"> (15/10</w:t>
            </w:r>
            <w:r w:rsidR="00FE10E9" w:rsidRPr="004C650A">
              <w:rPr>
                <w:lang w:val="fi-FI"/>
              </w:rPr>
              <w:t>/15/10)</w:t>
            </w:r>
          </w:p>
        </w:tc>
      </w:tr>
      <w:tr w:rsidR="00DD40A0" w:rsidRPr="004C650A" w14:paraId="51BB87FA" w14:textId="77777777" w:rsidTr="004C650A">
        <w:tc>
          <w:tcPr>
            <w:tcW w:w="3544" w:type="dxa"/>
            <w:shd w:val="clear" w:color="auto" w:fill="auto"/>
          </w:tcPr>
          <w:p w14:paraId="52044ABB" w14:textId="77777777" w:rsidR="0074616C" w:rsidRPr="004C650A" w:rsidRDefault="001A3134" w:rsidP="00E6300C">
            <w:pPr>
              <w:rPr>
                <w:lang w:val="fi-FI"/>
              </w:rPr>
            </w:pPr>
            <w:r w:rsidRPr="004C650A">
              <w:rPr>
                <w:lang w:val="fi-FI"/>
              </w:rPr>
              <w:t>Muut</w:t>
            </w:r>
          </w:p>
        </w:tc>
        <w:tc>
          <w:tcPr>
            <w:tcW w:w="2268" w:type="dxa"/>
            <w:shd w:val="clear" w:color="auto" w:fill="auto"/>
          </w:tcPr>
          <w:p w14:paraId="09B3CC91" w14:textId="77777777" w:rsidR="0074616C" w:rsidRPr="004C650A" w:rsidRDefault="001A3134" w:rsidP="00E6300C">
            <w:pPr>
              <w:rPr>
                <w:lang w:val="fi-FI"/>
              </w:rPr>
            </w:pPr>
            <w:r w:rsidRPr="004C650A">
              <w:rPr>
                <w:lang w:val="fi-FI"/>
              </w:rPr>
              <w:t>50</w:t>
            </w:r>
            <w:r w:rsidR="002E2833" w:rsidRPr="004C650A">
              <w:rPr>
                <w:lang w:val="fi-FI"/>
              </w:rPr>
              <w:t xml:space="preserve"> (10/5/3</w:t>
            </w:r>
            <w:r w:rsidR="00FE10E9" w:rsidRPr="004C650A">
              <w:rPr>
                <w:lang w:val="fi-FI"/>
              </w:rPr>
              <w:t>0/5)</w:t>
            </w:r>
          </w:p>
        </w:tc>
      </w:tr>
      <w:tr w:rsidR="00DD40A0" w:rsidRPr="004C650A" w14:paraId="4545507B" w14:textId="77777777" w:rsidTr="004C650A">
        <w:tc>
          <w:tcPr>
            <w:tcW w:w="3544" w:type="dxa"/>
            <w:shd w:val="clear" w:color="auto" w:fill="auto"/>
          </w:tcPr>
          <w:p w14:paraId="225C6F98" w14:textId="77777777" w:rsidR="0074616C" w:rsidRPr="004C650A" w:rsidRDefault="0074616C" w:rsidP="00E6300C">
            <w:pPr>
              <w:rPr>
                <w:lang w:val="fi-FI"/>
              </w:rPr>
            </w:pPr>
          </w:p>
        </w:tc>
        <w:tc>
          <w:tcPr>
            <w:tcW w:w="2268" w:type="dxa"/>
            <w:shd w:val="clear" w:color="auto" w:fill="auto"/>
          </w:tcPr>
          <w:p w14:paraId="4F31D1AA" w14:textId="77777777" w:rsidR="0074616C" w:rsidRPr="004C650A" w:rsidRDefault="0074616C" w:rsidP="00E6300C">
            <w:pPr>
              <w:rPr>
                <w:lang w:val="fi-FI"/>
              </w:rPr>
            </w:pPr>
          </w:p>
        </w:tc>
      </w:tr>
      <w:tr w:rsidR="00DD40A0" w:rsidRPr="004C650A" w14:paraId="704C7193" w14:textId="77777777" w:rsidTr="004C650A">
        <w:tc>
          <w:tcPr>
            <w:tcW w:w="3544" w:type="dxa"/>
            <w:shd w:val="clear" w:color="auto" w:fill="auto"/>
          </w:tcPr>
          <w:p w14:paraId="0F2D63D7" w14:textId="77777777" w:rsidR="0074616C" w:rsidRPr="004C650A" w:rsidRDefault="0074616C" w:rsidP="00E6300C">
            <w:pPr>
              <w:rPr>
                <w:lang w:val="fi-FI"/>
              </w:rPr>
            </w:pPr>
          </w:p>
        </w:tc>
        <w:tc>
          <w:tcPr>
            <w:tcW w:w="2268" w:type="dxa"/>
            <w:shd w:val="clear" w:color="auto" w:fill="auto"/>
          </w:tcPr>
          <w:p w14:paraId="5B5BEAD2" w14:textId="77777777" w:rsidR="0074616C" w:rsidRPr="004C650A" w:rsidRDefault="0074616C" w:rsidP="00E6300C">
            <w:pPr>
              <w:rPr>
                <w:lang w:val="fi-FI"/>
              </w:rPr>
            </w:pPr>
          </w:p>
        </w:tc>
      </w:tr>
      <w:tr w:rsidR="00DD40A0" w:rsidRPr="004C650A" w14:paraId="1CC1A7CE" w14:textId="77777777" w:rsidTr="004C650A">
        <w:tc>
          <w:tcPr>
            <w:tcW w:w="3544" w:type="dxa"/>
            <w:shd w:val="clear" w:color="auto" w:fill="auto"/>
          </w:tcPr>
          <w:p w14:paraId="3FADF4D6" w14:textId="77777777" w:rsidR="0074616C" w:rsidRPr="004C650A" w:rsidRDefault="00DD40A0" w:rsidP="00E6300C">
            <w:pPr>
              <w:rPr>
                <w:lang w:val="fi-FI"/>
              </w:rPr>
            </w:pPr>
            <w:r w:rsidRPr="004C650A">
              <w:rPr>
                <w:lang w:val="fi-FI"/>
              </w:rPr>
              <w:t>Yht.</w:t>
            </w:r>
          </w:p>
        </w:tc>
        <w:tc>
          <w:tcPr>
            <w:tcW w:w="2268" w:type="dxa"/>
            <w:shd w:val="clear" w:color="auto" w:fill="auto"/>
          </w:tcPr>
          <w:p w14:paraId="0F9686E5" w14:textId="77777777" w:rsidR="0074616C" w:rsidRPr="004C650A" w:rsidRDefault="00DD40A0" w:rsidP="00E6300C">
            <w:pPr>
              <w:rPr>
                <w:lang w:val="fi-FI"/>
              </w:rPr>
            </w:pPr>
            <w:r w:rsidRPr="004C650A">
              <w:rPr>
                <w:lang w:val="fi-FI"/>
              </w:rPr>
              <w:t>1000</w:t>
            </w:r>
            <w:r w:rsidR="00322AD8">
              <w:rPr>
                <w:lang w:val="fi-FI"/>
              </w:rPr>
              <w:t xml:space="preserve"> (100/200/700)</w:t>
            </w:r>
          </w:p>
        </w:tc>
      </w:tr>
    </w:tbl>
    <w:p w14:paraId="4C4F4E8B" w14:textId="77777777" w:rsidR="0074616C" w:rsidRDefault="0074616C" w:rsidP="00E6300C">
      <w:pPr>
        <w:rPr>
          <w:lang w:val="fi-FI"/>
        </w:rPr>
      </w:pPr>
    </w:p>
    <w:p w14:paraId="198519FE" w14:textId="77777777" w:rsidR="00DD40A0" w:rsidRDefault="00773002" w:rsidP="00E6300C">
      <w:pPr>
        <w:rPr>
          <w:lang w:val="fi-FI"/>
        </w:rPr>
      </w:pPr>
      <w:r>
        <w:rPr>
          <w:lang w:val="fi-FI"/>
        </w:rPr>
        <w:t>Casa Arturo on ehkä vähiten tasavaltamiel</w:t>
      </w:r>
      <w:r w:rsidR="002B3B6D">
        <w:rPr>
          <w:lang w:val="fi-FI"/>
        </w:rPr>
        <w:t xml:space="preserve">inen habi mitä voisi kuvitella, </w:t>
      </w:r>
      <w:r w:rsidR="00F14262">
        <w:rPr>
          <w:lang w:val="fi-FI"/>
        </w:rPr>
        <w:t xml:space="preserve">mutta sillä ei liioin ole </w:t>
      </w:r>
      <w:r w:rsidR="001C6C96">
        <w:rPr>
          <w:lang w:val="fi-FI"/>
        </w:rPr>
        <w:t>mitään kiinnostusta sotimiseen.</w:t>
      </w:r>
    </w:p>
    <w:p w14:paraId="2242E38A" w14:textId="77777777" w:rsidR="006000B9" w:rsidRDefault="006000B9" w:rsidP="00E6300C">
      <w:pPr>
        <w:rPr>
          <w:lang w:val="fi-FI"/>
        </w:rPr>
      </w:pPr>
    </w:p>
    <w:p w14:paraId="7B1FFCCC" w14:textId="77777777" w:rsidR="006000B9" w:rsidRDefault="006000B9" w:rsidP="00E6300C">
      <w:pPr>
        <w:rPr>
          <w:lang w:val="fi-FI"/>
        </w:rPr>
      </w:pPr>
      <w:r>
        <w:rPr>
          <w:lang w:val="fi-FI"/>
        </w:rPr>
        <w:t>Asemalla on vain joitain</w:t>
      </w:r>
      <w:r w:rsidR="00AC2B65">
        <w:rPr>
          <w:lang w:val="fi-FI"/>
        </w:rPr>
        <w:t xml:space="preserve"> kymmeniä perhekuntia, ja </w:t>
      </w:r>
      <w:r w:rsidR="003C0145">
        <w:rPr>
          <w:lang w:val="fi-FI"/>
        </w:rPr>
        <w:t>54</w:t>
      </w:r>
      <w:r>
        <w:rPr>
          <w:lang w:val="fi-FI"/>
        </w:rPr>
        <w:t xml:space="preserve"> (biologista) lasta. Näistä </w:t>
      </w:r>
      <w:r w:rsidR="00403CF8">
        <w:rPr>
          <w:lang w:val="fi-FI"/>
        </w:rPr>
        <w:t>1</w:t>
      </w:r>
      <w:r w:rsidR="00F237FC">
        <w:rPr>
          <w:lang w:val="fi-FI"/>
        </w:rPr>
        <w:t>2</w:t>
      </w:r>
      <w:r>
        <w:rPr>
          <w:lang w:val="fi-FI"/>
        </w:rPr>
        <w:t xml:space="preserve"> on sikiö-vauva -asteella, </w:t>
      </w:r>
      <w:r w:rsidR="00F237FC">
        <w:rPr>
          <w:lang w:val="fi-FI"/>
        </w:rPr>
        <w:t>27</w:t>
      </w:r>
      <w:r>
        <w:rPr>
          <w:lang w:val="fi-FI"/>
        </w:rPr>
        <w:t xml:space="preserve"> leikki-ikäistä ja </w:t>
      </w:r>
      <w:r w:rsidR="00F237FC">
        <w:rPr>
          <w:lang w:val="fi-FI"/>
        </w:rPr>
        <w:t>15</w:t>
      </w:r>
      <w:r>
        <w:rPr>
          <w:lang w:val="fi-FI"/>
        </w:rPr>
        <w:t xml:space="preserve"> teini-ikäistä.</w:t>
      </w:r>
      <w:r w:rsidR="008E121C">
        <w:rPr>
          <w:lang w:val="fi-FI"/>
        </w:rPr>
        <w:t xml:space="preserve"> [3 lasta per vuosi]. </w:t>
      </w:r>
      <w:r w:rsidR="00F727C0">
        <w:rPr>
          <w:lang w:val="fi-FI"/>
        </w:rPr>
        <w:t>Kaikilla virallisesti exokohduista poistetuilla on kuoriniput, biomodit ja verkkoimplantit</w:t>
      </w:r>
      <w:r w:rsidR="005A7015">
        <w:rPr>
          <w:lang w:val="fi-FI"/>
        </w:rPr>
        <w:t xml:space="preserve">, tosin verkkoimplantti avataan </w:t>
      </w:r>
      <w:r w:rsidR="00D02B47">
        <w:rPr>
          <w:lang w:val="fi-FI"/>
        </w:rPr>
        <w:t xml:space="preserve">ulkoverkkoon </w:t>
      </w:r>
      <w:r w:rsidR="005A7015">
        <w:rPr>
          <w:lang w:val="fi-FI"/>
        </w:rPr>
        <w:t>vasta 15-vuotiaille</w:t>
      </w:r>
      <w:r w:rsidR="00F727C0">
        <w:rPr>
          <w:lang w:val="fi-FI"/>
        </w:rPr>
        <w:t>.</w:t>
      </w:r>
    </w:p>
    <w:p w14:paraId="15320BE2" w14:textId="77777777" w:rsidR="001C6C96" w:rsidRDefault="001C6C96" w:rsidP="00E6300C">
      <w:pPr>
        <w:rPr>
          <w:lang w:val="fi-FI"/>
        </w:rPr>
      </w:pPr>
    </w:p>
    <w:p w14:paraId="3BFE94A0" w14:textId="77777777" w:rsidR="001C6C96" w:rsidRDefault="001C6C96" w:rsidP="001C6C96">
      <w:pPr>
        <w:pStyle w:val="Heading3"/>
      </w:pPr>
      <w:r>
        <w:t>Tärkeitä henkilöitä</w:t>
      </w:r>
    </w:p>
    <w:p w14:paraId="30988875" w14:textId="77777777" w:rsidR="001C6C96" w:rsidRDefault="001C6C96" w:rsidP="00E6300C">
      <w:pPr>
        <w:rPr>
          <w:lang w:val="fi-FI"/>
        </w:rPr>
      </w:pPr>
      <w:r>
        <w:rPr>
          <w:b/>
          <w:i/>
          <w:lang w:val="fi-FI"/>
        </w:rPr>
        <w:t>Evangeline de Camp</w:t>
      </w:r>
      <w:r>
        <w:rPr>
          <w:i/>
          <w:lang w:val="fi-FI"/>
        </w:rPr>
        <w:t xml:space="preserve"> - </w:t>
      </w:r>
      <w:r w:rsidR="00A62E11">
        <w:rPr>
          <w:lang w:val="fi-FI"/>
        </w:rPr>
        <w:t>rakettiporukan johtaja, transhumanisti. Hyppinyt morfista toiseen, mutta asettunut tyhjiöpodiin Tasavallan kanssa käytävien neuvottelujen ajaksi.</w:t>
      </w:r>
      <w:r w:rsidR="00D63D69">
        <w:rPr>
          <w:lang w:val="fi-FI"/>
        </w:rPr>
        <w:t xml:space="preserve"> Anarkisti, mutta koettaa tasapainotella johtoasemassa ja samalla suojella Casa Arturoa.</w:t>
      </w:r>
      <w:r w:rsidR="00ED6614">
        <w:rPr>
          <w:lang w:val="fi-FI"/>
        </w:rPr>
        <w:t xml:space="preserve"> Offsite-backup 2kk vanha, Locuksella.</w:t>
      </w:r>
    </w:p>
    <w:p w14:paraId="66B7AB2C" w14:textId="77777777" w:rsidR="00A62E11" w:rsidRDefault="00A62E11" w:rsidP="00E6300C">
      <w:pPr>
        <w:rPr>
          <w:lang w:val="fi-FI"/>
        </w:rPr>
      </w:pPr>
    </w:p>
    <w:p w14:paraId="2F2E9971" w14:textId="77777777" w:rsidR="00A62E11" w:rsidRDefault="00117488" w:rsidP="00E6300C">
      <w:pPr>
        <w:rPr>
          <w:lang w:val="fi-FI"/>
        </w:rPr>
      </w:pPr>
      <w:r>
        <w:rPr>
          <w:b/>
          <w:i/>
          <w:lang w:val="fi-FI"/>
        </w:rPr>
        <w:t>Hongwu Xin</w:t>
      </w:r>
      <w:r>
        <w:rPr>
          <w:lang w:val="fi-FI"/>
        </w:rPr>
        <w:t xml:space="preserve"> - rakettiporukan alkuperäisjäsen, 50-vuotias ihminen splicer-kehossa, ei koskaan vaihtanut kehoa, eikä haluaisi. Epäpoliittinen insinööri, hieman autistine</w:t>
      </w:r>
      <w:r w:rsidR="00F15B6E">
        <w:rPr>
          <w:lang w:val="fi-FI"/>
        </w:rPr>
        <w:t>n. Lapset asuvat Vonarburgeissa, nuori rakastajatar täällä.</w:t>
      </w:r>
      <w:r w:rsidR="00ED6614">
        <w:rPr>
          <w:lang w:val="fi-FI"/>
        </w:rPr>
        <w:t xml:space="preserve"> Backup 5kk ikäinen, monessakin paikassa.</w:t>
      </w:r>
    </w:p>
    <w:p w14:paraId="29C15174" w14:textId="77777777" w:rsidR="00067E42" w:rsidRDefault="00067E42" w:rsidP="00E6300C">
      <w:pPr>
        <w:rPr>
          <w:lang w:val="fi-FI"/>
        </w:rPr>
      </w:pPr>
    </w:p>
    <w:p w14:paraId="785E9AF7" w14:textId="77777777" w:rsidR="00067E42" w:rsidRPr="007C6EB5" w:rsidRDefault="00067E42" w:rsidP="00E6300C">
      <w:pPr>
        <w:rPr>
          <w:lang w:val="fi-FI"/>
        </w:rPr>
      </w:pPr>
      <w:r>
        <w:rPr>
          <w:b/>
          <w:i/>
          <w:lang w:val="fi-FI"/>
        </w:rPr>
        <w:t>Nieden-Naax</w:t>
      </w:r>
      <w:r>
        <w:rPr>
          <w:lang w:val="fi-FI"/>
        </w:rPr>
        <w:t xml:space="preserve"> - Perusandroidi, alusinsinööri, alunperin kovin taisteluhenkinen, mutta into laantui, nyt lähinnä väsynyt ja haluaa pitää päänsä alhaalla.</w:t>
      </w:r>
      <w:r w:rsidR="00CA7FC1">
        <w:rPr>
          <w:lang w:val="fi-FI"/>
        </w:rPr>
        <w:t xml:space="preserve"> Antikapitalistinen anarkisti.</w:t>
      </w:r>
      <w:r w:rsidR="00ED6614">
        <w:rPr>
          <w:lang w:val="fi-FI"/>
        </w:rPr>
        <w:t xml:space="preserve"> Offsite-backup 2.5 kk ikäinen Vonarburgeilla, ja kokee vieraantuneensa tästä.</w:t>
      </w:r>
      <w:r w:rsidR="006E169E">
        <w:rPr>
          <w:lang w:val="fi-FI"/>
        </w:rPr>
        <w:t xml:space="preserve"> </w:t>
      </w:r>
      <w:r w:rsidR="007C6EB5">
        <w:rPr>
          <w:lang w:val="fi-FI"/>
        </w:rPr>
        <w:t xml:space="preserve">Lisäksi pieni lapsi, </w:t>
      </w:r>
      <w:r w:rsidR="007C6EB5">
        <w:rPr>
          <w:b/>
          <w:i/>
          <w:lang w:val="fi-FI"/>
        </w:rPr>
        <w:t>Ozzie</w:t>
      </w:r>
      <w:r w:rsidR="007C6EB5">
        <w:rPr>
          <w:lang w:val="fi-FI"/>
        </w:rPr>
        <w:t>, joka on synth-kehossa.</w:t>
      </w:r>
    </w:p>
    <w:p w14:paraId="606BEF0A" w14:textId="77777777" w:rsidR="00D10A39" w:rsidRDefault="00D10A39" w:rsidP="00E6300C">
      <w:pPr>
        <w:rPr>
          <w:lang w:val="fi-FI"/>
        </w:rPr>
      </w:pPr>
    </w:p>
    <w:p w14:paraId="27BE2F79" w14:textId="77777777" w:rsidR="00D10A39" w:rsidRPr="00772CCC" w:rsidRDefault="00772CCC" w:rsidP="00E6300C">
      <w:pPr>
        <w:rPr>
          <w:lang w:val="fi-FI"/>
        </w:rPr>
      </w:pPr>
      <w:r>
        <w:rPr>
          <w:b/>
          <w:i/>
          <w:lang w:val="fi-FI"/>
        </w:rPr>
        <w:t>BX7H</w:t>
      </w:r>
      <w:r>
        <w:rPr>
          <w:lang w:val="fi-FI"/>
        </w:rPr>
        <w:t xml:space="preserve"> - </w:t>
      </w:r>
      <w:r w:rsidR="0095401F">
        <w:rPr>
          <w:lang w:val="fi-FI"/>
        </w:rPr>
        <w:t>Flexbot/infomorfi, synteettisten oikeuksien aktivisti, parikymppinen pentu Marsista, joka onnistui nappaamaan egocastin ulkojärjestelmään ja opettelee insinööritieteitä</w:t>
      </w:r>
      <w:r w:rsidR="00ED6614">
        <w:rPr>
          <w:lang w:val="fi-FI"/>
        </w:rPr>
        <w:t>; raketinrakentajapossea</w:t>
      </w:r>
      <w:r w:rsidR="0095401F">
        <w:rPr>
          <w:lang w:val="fi-FI"/>
        </w:rPr>
        <w:t>. Vihaa Jupiterin Juntaa, lojaali anarkisti, haluaisi taistella, offsite-backup yli 6 kk vanha ja jossakin Vonarburgeilla.</w:t>
      </w:r>
    </w:p>
    <w:p w14:paraId="462FEA75" w14:textId="77777777" w:rsidR="00F15B6E" w:rsidRDefault="00F15B6E" w:rsidP="00E6300C">
      <w:pPr>
        <w:rPr>
          <w:lang w:val="fi-FI"/>
        </w:rPr>
      </w:pPr>
    </w:p>
    <w:p w14:paraId="37425881" w14:textId="77777777" w:rsidR="00F15B6E" w:rsidRDefault="00A963E5" w:rsidP="00E6300C">
      <w:pPr>
        <w:rPr>
          <w:lang w:val="fi-FI"/>
        </w:rPr>
      </w:pPr>
      <w:r>
        <w:rPr>
          <w:b/>
          <w:i/>
          <w:lang w:val="fi-FI"/>
        </w:rPr>
        <w:lastRenderedPageBreak/>
        <w:t>Jakarta</w:t>
      </w:r>
      <w:r>
        <w:rPr>
          <w:b/>
          <w:lang w:val="fi-FI"/>
        </w:rPr>
        <w:t xml:space="preserve"> </w:t>
      </w:r>
      <w:r>
        <w:rPr>
          <w:lang w:val="fi-FI"/>
        </w:rPr>
        <w:t xml:space="preserve">- Neomustekala, </w:t>
      </w:r>
      <w:r w:rsidR="00BE58CB">
        <w:rPr>
          <w:lang w:val="fi-FI"/>
        </w:rPr>
        <w:t>habin</w:t>
      </w:r>
      <w:r>
        <w:rPr>
          <w:lang w:val="fi-FI"/>
        </w:rPr>
        <w:t xml:space="preserve"> huoltovanhin, </w:t>
      </w:r>
      <w:r w:rsidR="00327B30">
        <w:rPr>
          <w:lang w:val="fi-FI"/>
        </w:rPr>
        <w:t xml:space="preserve">isossa </w:t>
      </w:r>
      <w:r>
        <w:rPr>
          <w:lang w:val="fi-FI"/>
        </w:rPr>
        <w:t>takko-morfissa.</w:t>
      </w:r>
      <w:r w:rsidR="00327B30">
        <w:rPr>
          <w:lang w:val="fi-FI"/>
        </w:rPr>
        <w:t xml:space="preserve"> Itsenäinen sosialisti, joka inhoaa Jupiterin juntaa mutta jolle Casa Arturon yhteisö on rakas eikä toivo sitä rikottavan.</w:t>
      </w:r>
      <w:r w:rsidR="00463E44">
        <w:rPr>
          <w:lang w:val="fi-FI"/>
        </w:rPr>
        <w:t xml:space="preserve"> Jakarta viime kädessä poltti sissien tilan ja laukaisi prosessin, joka johti antautumiseen, mutta tätä ei </w:t>
      </w:r>
      <w:r w:rsidR="00D51A5E">
        <w:rPr>
          <w:lang w:val="fi-FI"/>
        </w:rPr>
        <w:t>tiedä juuri kukaan muu.</w:t>
      </w:r>
      <w:r w:rsidR="00EA1F68">
        <w:rPr>
          <w:lang w:val="fi-FI"/>
        </w:rPr>
        <w:t xml:space="preserve"> Offsite-backupin ikä 3 kk, Titanilla.</w:t>
      </w:r>
    </w:p>
    <w:p w14:paraId="074A2A14" w14:textId="77777777" w:rsidR="00327B30" w:rsidRDefault="00327B30" w:rsidP="00E6300C">
      <w:pPr>
        <w:rPr>
          <w:lang w:val="fi-FI"/>
        </w:rPr>
      </w:pPr>
    </w:p>
    <w:p w14:paraId="433CF33E" w14:textId="77777777" w:rsidR="00327B30" w:rsidRPr="00BE58CB" w:rsidRDefault="00BE58CB" w:rsidP="00E6300C">
      <w:pPr>
        <w:rPr>
          <w:lang w:val="fi-FI"/>
        </w:rPr>
      </w:pPr>
      <w:r>
        <w:rPr>
          <w:b/>
          <w:i/>
          <w:lang w:val="fi-FI"/>
        </w:rPr>
        <w:t>Rebecca Boy</w:t>
      </w:r>
      <w:r>
        <w:rPr>
          <w:lang w:val="fi-FI"/>
        </w:rPr>
        <w:t xml:space="preserve"> - Infomorfi, </w:t>
      </w:r>
      <w:r w:rsidR="008B3358">
        <w:rPr>
          <w:lang w:val="fi-FI"/>
        </w:rPr>
        <w:t xml:space="preserve">syntyperäinen marsilainen, </w:t>
      </w:r>
      <w:r>
        <w:rPr>
          <w:lang w:val="fi-FI"/>
        </w:rPr>
        <w:t>metallurgi</w:t>
      </w:r>
      <w:r w:rsidR="00067E42">
        <w:rPr>
          <w:lang w:val="fi-FI"/>
        </w:rPr>
        <w:t xml:space="preserve"> ja kaivosva</w:t>
      </w:r>
      <w:r w:rsidR="006C0119">
        <w:rPr>
          <w:lang w:val="fi-FI"/>
        </w:rPr>
        <w:t>s</w:t>
      </w:r>
      <w:r w:rsidR="00067E42">
        <w:rPr>
          <w:lang w:val="fi-FI"/>
        </w:rPr>
        <w:t>taava</w:t>
      </w:r>
      <w:r>
        <w:rPr>
          <w:lang w:val="fi-FI"/>
        </w:rPr>
        <w:t>, vastustaa aktiivisesti Tasavaltaa, mutta hyväksyi äänestyksen</w:t>
      </w:r>
      <w:r w:rsidR="006665F7">
        <w:rPr>
          <w:lang w:val="fi-FI"/>
        </w:rPr>
        <w:t>,</w:t>
      </w:r>
      <w:r>
        <w:rPr>
          <w:lang w:val="fi-FI"/>
        </w:rPr>
        <w:t xml:space="preserve"> jossa nämä päästettiin asemalle, ei kuitenkaan luota jupiterilaisten sanaan rahtuakaan. Tukee sissejä jos tilaisuus tulee.</w:t>
      </w:r>
    </w:p>
    <w:p w14:paraId="144C7149" w14:textId="77777777" w:rsidR="007A37B7" w:rsidRDefault="007A37B7" w:rsidP="007A37B7">
      <w:pPr>
        <w:rPr>
          <w:lang w:val="fi-FI"/>
        </w:rPr>
      </w:pPr>
    </w:p>
    <w:p w14:paraId="53A2B63D" w14:textId="77777777" w:rsidR="006C0119" w:rsidRPr="006C0119" w:rsidRDefault="006C0119" w:rsidP="007A37B7">
      <w:pPr>
        <w:rPr>
          <w:lang w:val="fi-FI"/>
        </w:rPr>
      </w:pPr>
      <w:r w:rsidRPr="006C0119">
        <w:rPr>
          <w:b/>
          <w:i/>
          <w:lang w:val="fi-FI"/>
        </w:rPr>
        <w:t>Sir Dennis</w:t>
      </w:r>
      <w:r w:rsidRPr="006C0119">
        <w:rPr>
          <w:lang w:val="fi-FI"/>
        </w:rPr>
        <w:t xml:space="preserve"> - Infomorfi, englantilainen ex-infugee, reaktorivastaava</w:t>
      </w:r>
      <w:r>
        <w:rPr>
          <w:lang w:val="fi-FI"/>
        </w:rPr>
        <w:t xml:space="preserve">. </w:t>
      </w:r>
      <w:r w:rsidR="00DA6440">
        <w:rPr>
          <w:lang w:val="fi-FI"/>
        </w:rPr>
        <w:t>Näkee itsensä Casa Arturon henkenä, ei tahdo sotaa mutta pelkää, että jupiterilaisiin ei voi luottaa ja että nämä eivät näe aseman henkilökuntaa mitenkään ihmisinä.</w:t>
      </w:r>
      <w:r w:rsidR="00B335F9">
        <w:rPr>
          <w:lang w:val="fi-FI"/>
        </w:rPr>
        <w:t xml:space="preserve"> Tukee oitis sissejä jos tasavaltalaiset alkavat näyttää vaarallisilta.</w:t>
      </w:r>
    </w:p>
    <w:p w14:paraId="24362F42" w14:textId="77777777" w:rsidR="006C0119" w:rsidRDefault="006C0119" w:rsidP="007A37B7">
      <w:pPr>
        <w:rPr>
          <w:lang w:val="fi-FI"/>
        </w:rPr>
      </w:pPr>
    </w:p>
    <w:p w14:paraId="4DBFBC6F" w14:textId="77777777" w:rsidR="000C5448" w:rsidRPr="007525D4" w:rsidRDefault="007525D4" w:rsidP="007A37B7">
      <w:pPr>
        <w:rPr>
          <w:lang w:val="fi-FI"/>
        </w:rPr>
      </w:pPr>
      <w:r>
        <w:rPr>
          <w:b/>
          <w:i/>
          <w:lang w:val="fi-FI"/>
        </w:rPr>
        <w:t>Azalea</w:t>
      </w:r>
      <w:r>
        <w:rPr>
          <w:lang w:val="fi-FI"/>
        </w:rPr>
        <w:t xml:space="preserve"> </w:t>
      </w:r>
      <w:r w:rsidR="00EF6DFC">
        <w:rPr>
          <w:lang w:val="fi-FI"/>
        </w:rPr>
        <w:t xml:space="preserve">ja </w:t>
      </w:r>
      <w:r w:rsidR="00EF6DFC">
        <w:rPr>
          <w:b/>
          <w:i/>
          <w:lang w:val="fi-FI"/>
        </w:rPr>
        <w:t xml:space="preserve">Cumulus </w:t>
      </w:r>
      <w:r>
        <w:rPr>
          <w:lang w:val="fi-FI"/>
        </w:rPr>
        <w:t>–</w:t>
      </w:r>
      <w:r w:rsidR="00EF6DFC">
        <w:rPr>
          <w:lang w:val="fi-FI"/>
        </w:rPr>
        <w:t xml:space="preserve"> Infomorfeja</w:t>
      </w:r>
      <w:r>
        <w:rPr>
          <w:lang w:val="fi-FI"/>
        </w:rPr>
        <w:t>, aseman infrahenkilöstöä, pääasiallisessa vastuussa ast</w:t>
      </w:r>
      <w:r w:rsidR="00761A84">
        <w:rPr>
          <w:lang w:val="fi-FI"/>
        </w:rPr>
        <w:t>eroideja käsittelevien podien</w:t>
      </w:r>
      <w:r>
        <w:rPr>
          <w:lang w:val="fi-FI"/>
        </w:rPr>
        <w:t xml:space="preserve"> lähiavaruuden ohjailusta</w:t>
      </w:r>
      <w:r w:rsidR="00EF6DFC">
        <w:rPr>
          <w:lang w:val="fi-FI"/>
        </w:rPr>
        <w:t xml:space="preserve"> sekä kaivosdronejen operaatioista. Makromekaniikan harrastajia</w:t>
      </w:r>
      <w:r>
        <w:rPr>
          <w:lang w:val="fi-FI"/>
        </w:rPr>
        <w:t xml:space="preserve">, </w:t>
      </w:r>
      <w:r w:rsidR="00EF6DFC">
        <w:rPr>
          <w:lang w:val="fi-FI"/>
        </w:rPr>
        <w:t>pelaileva</w:t>
      </w:r>
      <w:r>
        <w:rPr>
          <w:lang w:val="fi-FI"/>
        </w:rPr>
        <w:t xml:space="preserve"> monimutka</w:t>
      </w:r>
      <w:r w:rsidR="00EF6DFC">
        <w:rPr>
          <w:lang w:val="fi-FI"/>
        </w:rPr>
        <w:t>isia pallopelejä, epäpoliittisia</w:t>
      </w:r>
      <w:r>
        <w:rPr>
          <w:lang w:val="fi-FI"/>
        </w:rPr>
        <w:t xml:space="preserve"> ja lähinnä kiinnostunut Casa Arturosta sekä virtuaalitodellisuuksista.</w:t>
      </w:r>
      <w:r w:rsidR="00EF6DFC">
        <w:rPr>
          <w:lang w:val="fi-FI"/>
        </w:rPr>
        <w:t xml:space="preserve"> Sukittuvat toisinaan yhteiseen flexbottiin. Tasavalta tuhosi monia heidän podeistaan ja he ovat itsekin kokeneet paikalliskuoleman, mutta eivät tästä hirveästi harmistu. He haluavat lähinnä pyörittää kaivosoperaatiotaan, ja ovat käärmeissään siitä, että Tasavalta vaikeuttaa tätä.</w:t>
      </w:r>
      <w:r w:rsidR="00FE6FF7">
        <w:rPr>
          <w:lang w:val="fi-FI"/>
        </w:rPr>
        <w:t xml:space="preserve"> Heidän edelliset offsite-backuppinsa ovat vuoden vanhoja.</w:t>
      </w:r>
    </w:p>
    <w:p w14:paraId="4FACD6C6" w14:textId="77777777" w:rsidR="000C5448" w:rsidRPr="006C0119" w:rsidRDefault="000C5448" w:rsidP="007A37B7">
      <w:pPr>
        <w:rPr>
          <w:lang w:val="fi-FI"/>
        </w:rPr>
      </w:pPr>
    </w:p>
    <w:p w14:paraId="34B84BB6" w14:textId="77777777" w:rsidR="007A37B7" w:rsidRPr="00E47931" w:rsidRDefault="007A37B7" w:rsidP="00E6300C">
      <w:pPr>
        <w:rPr>
          <w:lang w:val="fi-FI"/>
        </w:rPr>
      </w:pPr>
      <w:r>
        <w:rPr>
          <w:b/>
          <w:i/>
          <w:lang w:val="fi-FI"/>
        </w:rPr>
        <w:t>Gerta Schumacher</w:t>
      </w:r>
      <w:r>
        <w:rPr>
          <w:lang w:val="fi-FI"/>
        </w:rPr>
        <w:t xml:space="preserve"> - Splicer, markkinointihirmu jolla siteitä Extropiaan. Monetarisoi Casa Arturon designejä, kapitalistisempi kuin useimmat täällä, näkee Tasavallankin potentiaalisina asiakkaina, innokas toimimaan siltana näiden ja transihmisten suuntaan.</w:t>
      </w:r>
      <w:r w:rsidR="009A75CC">
        <w:rPr>
          <w:lang w:val="fi-FI"/>
        </w:rPr>
        <w:t xml:space="preserve"> Offsite-backup 2kk vanha, Extropialla.</w:t>
      </w:r>
    </w:p>
    <w:p w14:paraId="1D3D6088" w14:textId="77777777" w:rsidR="007A37B7" w:rsidRDefault="007A37B7" w:rsidP="00E6300C">
      <w:pPr>
        <w:rPr>
          <w:lang w:val="fi-FI"/>
        </w:rPr>
      </w:pPr>
    </w:p>
    <w:p w14:paraId="56AD0BF5" w14:textId="77777777" w:rsidR="00BE58CB" w:rsidRDefault="00BE58CB" w:rsidP="00E6300C">
      <w:pPr>
        <w:rPr>
          <w:lang w:val="fi-FI"/>
        </w:rPr>
      </w:pPr>
      <w:r w:rsidRPr="00BE58CB">
        <w:rPr>
          <w:b/>
          <w:i/>
          <w:lang w:val="fi-FI"/>
        </w:rPr>
        <w:t>Dr. Ando Arad</w:t>
      </w:r>
      <w:r w:rsidRPr="00BE58CB">
        <w:rPr>
          <w:b/>
          <w:lang w:val="fi-FI"/>
        </w:rPr>
        <w:t xml:space="preserve"> </w:t>
      </w:r>
      <w:r w:rsidRPr="00BE58CB">
        <w:rPr>
          <w:lang w:val="fi-FI"/>
        </w:rPr>
        <w:t xml:space="preserve">- Splicer, habin lääkäri, melko biokonservatiivinen vaikkakin on vaihtanut kehoaan Romahduksessa. </w:t>
      </w:r>
      <w:r w:rsidR="007A37B7">
        <w:rPr>
          <w:lang w:val="fi-FI"/>
        </w:rPr>
        <w:t>Ei todellakaan tahdo habin tuhoutuvan.</w:t>
      </w:r>
      <w:r w:rsidR="00BB2595">
        <w:rPr>
          <w:lang w:val="fi-FI"/>
        </w:rPr>
        <w:t xml:space="preserve"> Offsite-backup 4kk vanha, Savage Landilla.</w:t>
      </w:r>
    </w:p>
    <w:p w14:paraId="47B0ABF1" w14:textId="77777777" w:rsidR="007161E2" w:rsidRDefault="007161E2" w:rsidP="00E6300C">
      <w:pPr>
        <w:rPr>
          <w:lang w:val="fi-FI"/>
        </w:rPr>
      </w:pPr>
    </w:p>
    <w:p w14:paraId="5FC112A4" w14:textId="77777777" w:rsidR="00743464" w:rsidRPr="00BD0FCA" w:rsidRDefault="00743464" w:rsidP="00E6300C">
      <w:pPr>
        <w:rPr>
          <w:lang w:val="fi-FI"/>
        </w:rPr>
      </w:pPr>
      <w:r>
        <w:rPr>
          <w:b/>
          <w:i/>
          <w:lang w:val="fi-FI"/>
        </w:rPr>
        <w:t xml:space="preserve">Dr. </w:t>
      </w:r>
      <w:r w:rsidR="00BD0FCA">
        <w:rPr>
          <w:b/>
          <w:i/>
          <w:lang w:val="fi-FI"/>
        </w:rPr>
        <w:t>Nimala</w:t>
      </w:r>
      <w:r w:rsidR="00BD0FCA">
        <w:rPr>
          <w:lang w:val="fi-FI"/>
        </w:rPr>
        <w:t xml:space="preserve"> - Ayah, habin psykiatri, </w:t>
      </w:r>
      <w:r w:rsidR="00547590">
        <w:rPr>
          <w:lang w:val="fi-FI"/>
        </w:rPr>
        <w:t xml:space="preserve">jolla on pari avustajaa; pääasiassa näiden tehtävä on hoidella pieniä psyykkisiä ongelmia (enimmäkseen morfinvaihtoon liittyviä komplikaatioita). </w:t>
      </w:r>
      <w:r w:rsidR="002F441E">
        <w:rPr>
          <w:lang w:val="fi-FI"/>
        </w:rPr>
        <w:t>Nimalalla on myötätuntoa jupiterilaisia kohtaan ja hän ymmärtää heidän kammoaan transhumanismista. Nimala ei todellakaan tahdo mitään väkivaltaa. Offsite-backup vuoden ikäinen, Extropialla.</w:t>
      </w:r>
    </w:p>
    <w:p w14:paraId="0CF51278" w14:textId="77777777" w:rsidR="00743464" w:rsidRDefault="00743464" w:rsidP="00E6300C">
      <w:pPr>
        <w:rPr>
          <w:lang w:val="fi-FI"/>
        </w:rPr>
      </w:pPr>
    </w:p>
    <w:p w14:paraId="30D246DC" w14:textId="77777777" w:rsidR="007161E2" w:rsidRDefault="007F51EA" w:rsidP="00E6300C">
      <w:pPr>
        <w:rPr>
          <w:lang w:val="fi-FI"/>
        </w:rPr>
      </w:pPr>
      <w:r>
        <w:rPr>
          <w:b/>
          <w:i/>
          <w:lang w:val="fi-FI"/>
        </w:rPr>
        <w:t>Matthias Verdi</w:t>
      </w:r>
      <w:r>
        <w:rPr>
          <w:lang w:val="fi-FI"/>
        </w:rPr>
        <w:t xml:space="preserve"> - </w:t>
      </w:r>
      <w:r w:rsidR="00A64D4D">
        <w:rPr>
          <w:lang w:val="fi-FI"/>
        </w:rPr>
        <w:t>Peruspodi, aseman puutarhuri, pitää huolta niin mikropainovoiman kuin lieriönkin kasvillisuudesta. Verdi on ex-rikollinen ja pätevä taistelija, joka haluaisi jättää menneisyytensä taakseen. Hänellä ei ole halua sotia, mutta jos joku uhkaa habia, hän puolustaa sitä kyllä.</w:t>
      </w:r>
      <w:r w:rsidR="006B0D9C">
        <w:rPr>
          <w:lang w:val="fi-FI"/>
        </w:rPr>
        <w:t xml:space="preserve"> Offsite-backup on muinainen ja jossain Marsissa; jos asema tuhoutuu, ei luultavasti koskaan palaa.</w:t>
      </w:r>
    </w:p>
    <w:p w14:paraId="0DF5216B" w14:textId="77777777" w:rsidR="00A95CCF" w:rsidRDefault="00A95CCF" w:rsidP="00E6300C">
      <w:pPr>
        <w:rPr>
          <w:lang w:val="fi-FI"/>
        </w:rPr>
      </w:pPr>
    </w:p>
    <w:p w14:paraId="100FC1E4" w14:textId="77777777" w:rsidR="00A95CCF" w:rsidRDefault="00A95CCF" w:rsidP="00E6300C">
      <w:pPr>
        <w:rPr>
          <w:lang w:val="fi-FI"/>
        </w:rPr>
      </w:pPr>
      <w:r>
        <w:rPr>
          <w:b/>
          <w:i/>
          <w:lang w:val="fi-FI"/>
        </w:rPr>
        <w:t>Kiril Ivanovich Gorki</w:t>
      </w:r>
      <w:r>
        <w:rPr>
          <w:lang w:val="fi-FI"/>
        </w:rPr>
        <w:t xml:space="preserve"> - Synthi, </w:t>
      </w:r>
      <w:r w:rsidR="005D1933">
        <w:rPr>
          <w:lang w:val="fi-FI"/>
        </w:rPr>
        <w:t>Barsoomin päivälehden toimittaja</w:t>
      </w:r>
      <w:r w:rsidR="002F0C31">
        <w:rPr>
          <w:lang w:val="fi-FI"/>
        </w:rPr>
        <w:t xml:space="preserve"> Tharsis-liigasta, 'castasi paikalle kun konflikti alkoi, ja on raportoinut kaikesta. </w:t>
      </w:r>
      <w:r w:rsidR="00A74F92">
        <w:rPr>
          <w:lang w:val="fi-FI"/>
        </w:rPr>
        <w:t>Epäluuloinen Tasavaltaa kohtaan, mutta pysyy puolueettomana. Viimeisin backup juuri ennen saartoa.</w:t>
      </w:r>
    </w:p>
    <w:p w14:paraId="478E0E43" w14:textId="77777777" w:rsidR="00A74F92" w:rsidRDefault="00A74F92" w:rsidP="00E6300C">
      <w:pPr>
        <w:rPr>
          <w:lang w:val="fi-FI"/>
        </w:rPr>
      </w:pPr>
    </w:p>
    <w:p w14:paraId="2FC5F04A" w14:textId="77777777" w:rsidR="00A74F92" w:rsidRPr="00A74F92" w:rsidRDefault="00FE68DE" w:rsidP="00E6300C">
      <w:pPr>
        <w:rPr>
          <w:lang w:val="fi-FI"/>
        </w:rPr>
      </w:pPr>
      <w:r w:rsidRPr="00FE68DE">
        <w:rPr>
          <w:b/>
          <w:i/>
          <w:lang w:val="fi-FI"/>
        </w:rPr>
        <w:t>Aredhel</w:t>
      </w:r>
      <w:r>
        <w:rPr>
          <w:lang w:val="fi-FI"/>
        </w:rPr>
        <w:t xml:space="preserve"> </w:t>
      </w:r>
      <w:r w:rsidR="00A74F92">
        <w:rPr>
          <w:lang w:val="fi-FI"/>
        </w:rPr>
        <w:t xml:space="preserve">- Pleasure pod, </w:t>
      </w:r>
      <w:r>
        <w:rPr>
          <w:lang w:val="fi-FI"/>
        </w:rPr>
        <w:t xml:space="preserve">fantsuhaltia-look, </w:t>
      </w:r>
      <w:r w:rsidR="00A74F92">
        <w:rPr>
          <w:lang w:val="fi-FI"/>
        </w:rPr>
        <w:t>paikallisuutisten toimittaja, pro-autonomisti, sissien memeettisen hyökkäyksen uhri. On päätellyt paljon näiden taustoista, muttei tahdo julkistaa sitä, koska se auttaisi Tasavaltaa.</w:t>
      </w:r>
      <w:r>
        <w:rPr>
          <w:lang w:val="fi-FI"/>
        </w:rPr>
        <w:t xml:space="preserve"> </w:t>
      </w:r>
      <w:r w:rsidR="00582EAB">
        <w:rPr>
          <w:lang w:val="fi-FI"/>
        </w:rPr>
        <w:t>Anarkisti, ei lainkaan pidä Extropiasta, riitoja Gertan kanssa.</w:t>
      </w:r>
    </w:p>
    <w:p w14:paraId="57A01974" w14:textId="77777777" w:rsidR="003319DF" w:rsidRDefault="003319DF" w:rsidP="00E6300C">
      <w:pPr>
        <w:rPr>
          <w:lang w:val="fi-FI"/>
        </w:rPr>
      </w:pPr>
    </w:p>
    <w:p w14:paraId="33FD576D" w14:textId="77777777" w:rsidR="003319DF" w:rsidRDefault="003319DF" w:rsidP="00E6300C">
      <w:pPr>
        <w:rPr>
          <w:lang w:val="fi-FI"/>
        </w:rPr>
      </w:pPr>
      <w:r>
        <w:rPr>
          <w:b/>
          <w:i/>
          <w:lang w:val="fi-FI"/>
        </w:rPr>
        <w:t>Wanda Ling</w:t>
      </w:r>
      <w:r>
        <w:rPr>
          <w:lang w:val="fi-FI"/>
        </w:rPr>
        <w:t xml:space="preserve"> - Sissi Extropialta, pitkäaikainen agentti joka teeskenteli raketti-intoilijaa</w:t>
      </w:r>
      <w:r w:rsidR="00215E24">
        <w:rPr>
          <w:lang w:val="fi-FI"/>
        </w:rPr>
        <w:t>, memeettisen sodankäynnin spesialisti</w:t>
      </w:r>
      <w:r>
        <w:rPr>
          <w:lang w:val="fi-FI"/>
        </w:rPr>
        <w:t xml:space="preserve">. Keho tuhoutui räjähdyksessä mutta backup selvisi, ja on Rebecca Boyn kätkemä infomorfi järjestelmässä. </w:t>
      </w:r>
      <w:r w:rsidR="00CA0656">
        <w:rPr>
          <w:lang w:val="fi-FI"/>
        </w:rPr>
        <w:t>Wandalla on tarvittaessa pari robottikehoa joita hän voi käyttää.</w:t>
      </w:r>
    </w:p>
    <w:p w14:paraId="190FB3BC" w14:textId="77777777" w:rsidR="00CA0656" w:rsidRDefault="00CA0656" w:rsidP="00E6300C">
      <w:pPr>
        <w:rPr>
          <w:lang w:val="fi-FI"/>
        </w:rPr>
      </w:pPr>
    </w:p>
    <w:p w14:paraId="0A6F038C" w14:textId="77777777" w:rsidR="00CA0656" w:rsidRDefault="00215E24" w:rsidP="00E6300C">
      <w:pPr>
        <w:rPr>
          <w:lang w:val="fi-FI"/>
        </w:rPr>
      </w:pPr>
      <w:r>
        <w:rPr>
          <w:b/>
          <w:i/>
          <w:lang w:val="fi-FI"/>
        </w:rPr>
        <w:t>Joy Hong</w:t>
      </w:r>
      <w:r>
        <w:rPr>
          <w:lang w:val="fi-FI"/>
        </w:rPr>
        <w:t xml:space="preserve"> - Sissi Extropialta, tuliasespesialisti, infomorfi, keho tuhoutui räjähdyksessä. Joy on aggressiivinen ja taisteluhaluinen, ja tahtoo viedä tehtävän loppuun tai vaihtoehtoisesti tuhota Tasavallan sotilaita. Kaksikko on menettänyt johtajansa, ja säveltää nyt vähän omiaan.</w:t>
      </w:r>
    </w:p>
    <w:p w14:paraId="5FE7D9F0" w14:textId="77777777" w:rsidR="00C3047F" w:rsidRDefault="00C3047F" w:rsidP="00E6300C">
      <w:pPr>
        <w:rPr>
          <w:lang w:val="fi-FI"/>
        </w:rPr>
      </w:pPr>
    </w:p>
    <w:p w14:paraId="5CA0C259" w14:textId="77777777" w:rsidR="00393B87" w:rsidRDefault="00393B87" w:rsidP="00393B87">
      <w:pPr>
        <w:pStyle w:val="Heading4"/>
      </w:pPr>
      <w:r>
        <w:t>Lapset</w:t>
      </w:r>
    </w:p>
    <w:p w14:paraId="1E4CBB55" w14:textId="77777777" w:rsidR="00393B87" w:rsidRDefault="00393B87" w:rsidP="00E6300C">
      <w:pPr>
        <w:rPr>
          <w:lang w:val="fi-FI"/>
        </w:rPr>
      </w:pPr>
      <w:r>
        <w:rPr>
          <w:lang w:val="fi-FI"/>
        </w:rPr>
        <w:t xml:space="preserve">Sikiöt ja vauvat ovat perheyksiköidensä kotona tai exokohduissa, teinit enimmäkseen riekkuvat vapaina. Leikki-ikäiset lapset </w:t>
      </w:r>
      <w:r w:rsidR="00055DB7">
        <w:rPr>
          <w:lang w:val="fi-FI"/>
        </w:rPr>
        <w:t>jakavat aikaansa sosiaalistavan koulun ja kodin välillä. Casa Arturossa uskotaan hyv</w:t>
      </w:r>
      <w:r w:rsidR="00442C24">
        <w:rPr>
          <w:lang w:val="fi-FI"/>
        </w:rPr>
        <w:t xml:space="preserve">in vapaaseen kasvatukseen: lapsia pidetään muutamia tunteja päivässä opetettavana, jotta he oppisivat </w:t>
      </w:r>
      <w:r w:rsidR="00006A54">
        <w:rPr>
          <w:lang w:val="fi-FI"/>
        </w:rPr>
        <w:t>sosiaalisiksi. Tämän ajan ulkopuolella he saavat vapaasti kohkata miten huvittaa: kuten sanottua, kaikilla on kuoriniput. Ehkä pari lasta menehtyy omituisiin onnettomuuksiin vuodessa, ja heidät sukitetaan pian uudestaan.</w:t>
      </w:r>
    </w:p>
    <w:p w14:paraId="00BB6E0B" w14:textId="77777777" w:rsidR="005F4CF4" w:rsidRDefault="005F4CF4" w:rsidP="00E6300C">
      <w:pPr>
        <w:rPr>
          <w:lang w:val="fi-FI"/>
        </w:rPr>
      </w:pPr>
    </w:p>
    <w:p w14:paraId="31795E62" w14:textId="77777777" w:rsidR="005F4CF4" w:rsidRDefault="005F4CF4" w:rsidP="00E6300C">
      <w:pPr>
        <w:rPr>
          <w:lang w:val="fi-FI"/>
        </w:rPr>
      </w:pPr>
      <w:r>
        <w:rPr>
          <w:lang w:val="fi-FI"/>
        </w:rPr>
        <w:t xml:space="preserve">27 lapsesta 20 on biologisia ihmisiä, 3 mustekaloja ja 4 robottikehoissa (vanhemmat synteettisiä intoilijoita). </w:t>
      </w:r>
    </w:p>
    <w:p w14:paraId="1826ACE6" w14:textId="77777777" w:rsidR="00C3047F" w:rsidRDefault="00C3047F" w:rsidP="00C3047F">
      <w:pPr>
        <w:pStyle w:val="Heading3"/>
      </w:pPr>
      <w:r>
        <w:t>Meiningit</w:t>
      </w:r>
    </w:p>
    <w:p w14:paraId="1EC3A3A0" w14:textId="77777777" w:rsidR="00C3047F" w:rsidRDefault="00C3047F" w:rsidP="00E6300C">
      <w:pPr>
        <w:rPr>
          <w:lang w:val="fi-FI"/>
        </w:rPr>
      </w:pPr>
      <w:r>
        <w:rPr>
          <w:lang w:val="fi-FI"/>
        </w:rPr>
        <w:t>Tehtävänanto on:</w:t>
      </w:r>
    </w:p>
    <w:p w14:paraId="5268E576" w14:textId="77777777" w:rsidR="00C3047F" w:rsidRDefault="00C3047F" w:rsidP="00E6300C">
      <w:pPr>
        <w:rPr>
          <w:lang w:val="fi-FI"/>
        </w:rPr>
      </w:pPr>
    </w:p>
    <w:p w14:paraId="1D37C822" w14:textId="77777777" w:rsidR="00C3047F" w:rsidRDefault="00EA14B1" w:rsidP="00C3047F">
      <w:pPr>
        <w:numPr>
          <w:ilvl w:val="0"/>
          <w:numId w:val="3"/>
        </w:numPr>
        <w:rPr>
          <w:lang w:val="fi-FI"/>
        </w:rPr>
      </w:pPr>
      <w:r>
        <w:rPr>
          <w:lang w:val="fi-FI"/>
        </w:rPr>
        <w:t>ottaa haltuun asema huolto- ja tankkauspisteeksi</w:t>
      </w:r>
    </w:p>
    <w:p w14:paraId="00057D7F" w14:textId="77777777" w:rsidR="00EA14B1" w:rsidRDefault="00EA14B1" w:rsidP="00C3047F">
      <w:pPr>
        <w:numPr>
          <w:ilvl w:val="0"/>
          <w:numId w:val="3"/>
        </w:numPr>
        <w:rPr>
          <w:lang w:val="fi-FI"/>
        </w:rPr>
      </w:pPr>
      <w:r>
        <w:rPr>
          <w:lang w:val="fi-FI"/>
        </w:rPr>
        <w:t>turvata Tasavallan joukkojen toimintamahdollisuus</w:t>
      </w:r>
    </w:p>
    <w:p w14:paraId="6DAC2D01" w14:textId="77777777" w:rsidR="00EA14B1" w:rsidRDefault="00EA14B1" w:rsidP="00C3047F">
      <w:pPr>
        <w:numPr>
          <w:ilvl w:val="0"/>
          <w:numId w:val="3"/>
        </w:numPr>
        <w:rPr>
          <w:lang w:val="fi-FI"/>
        </w:rPr>
      </w:pPr>
      <w:r>
        <w:rPr>
          <w:lang w:val="fi-FI"/>
        </w:rPr>
        <w:t>pitää asema rauhallisena</w:t>
      </w:r>
    </w:p>
    <w:p w14:paraId="01475E3A" w14:textId="77777777" w:rsidR="004D2FF8" w:rsidRDefault="004D2FF8" w:rsidP="00C3047F">
      <w:pPr>
        <w:numPr>
          <w:ilvl w:val="0"/>
          <w:numId w:val="3"/>
        </w:numPr>
        <w:rPr>
          <w:lang w:val="fi-FI"/>
        </w:rPr>
      </w:pPr>
      <w:r>
        <w:rPr>
          <w:lang w:val="fi-FI"/>
        </w:rPr>
        <w:t xml:space="preserve">jäljittää vielä vapaana olevat </w:t>
      </w:r>
      <w:r w:rsidR="006B612F">
        <w:rPr>
          <w:lang w:val="fi-FI"/>
        </w:rPr>
        <w:t xml:space="preserve">arturolaiset </w:t>
      </w:r>
      <w:r>
        <w:rPr>
          <w:lang w:val="fi-FI"/>
        </w:rPr>
        <w:t>sotilashenkilöt</w:t>
      </w:r>
    </w:p>
    <w:p w14:paraId="29F696D6" w14:textId="77777777" w:rsidR="00EA14B1" w:rsidRDefault="00EA14B1" w:rsidP="00C3047F">
      <w:pPr>
        <w:numPr>
          <w:ilvl w:val="0"/>
          <w:numId w:val="3"/>
        </w:numPr>
        <w:rPr>
          <w:lang w:val="fi-FI"/>
        </w:rPr>
      </w:pPr>
      <w:r>
        <w:rPr>
          <w:lang w:val="fi-FI"/>
        </w:rPr>
        <w:t>näyttää hyvältä mediassa</w:t>
      </w:r>
    </w:p>
    <w:p w14:paraId="74055952" w14:textId="77777777" w:rsidR="00EA14B1" w:rsidRDefault="00EA14B1" w:rsidP="00EA14B1">
      <w:pPr>
        <w:rPr>
          <w:lang w:val="fi-FI"/>
        </w:rPr>
      </w:pPr>
    </w:p>
    <w:p w14:paraId="0C40925F" w14:textId="77777777" w:rsidR="003C138F" w:rsidRDefault="003C138F" w:rsidP="003C138F">
      <w:pPr>
        <w:rPr>
          <w:lang w:val="fi-FI"/>
        </w:rPr>
      </w:pPr>
      <w:r>
        <w:rPr>
          <w:lang w:val="fi-FI"/>
        </w:rPr>
        <w:t>Kapteeni Huxley on jo hyväksynyt Casa Arturon antautumisen. Casa Arturon ehdot ovat</w:t>
      </w:r>
    </w:p>
    <w:p w14:paraId="243BEDDA" w14:textId="77777777" w:rsidR="003C138F" w:rsidRDefault="003C138F" w:rsidP="003C138F">
      <w:pPr>
        <w:numPr>
          <w:ilvl w:val="0"/>
          <w:numId w:val="3"/>
        </w:numPr>
        <w:rPr>
          <w:lang w:val="fi-FI"/>
        </w:rPr>
      </w:pPr>
      <w:r>
        <w:rPr>
          <w:lang w:val="fi-FI"/>
        </w:rPr>
        <w:t xml:space="preserve">että siviiliväestöön ei kohdistu kostotoimia tai ankaria </w:t>
      </w:r>
      <w:r w:rsidR="002E122A">
        <w:rPr>
          <w:lang w:val="fi-FI"/>
        </w:rPr>
        <w:t>toimenpiteitä</w:t>
      </w:r>
    </w:p>
    <w:p w14:paraId="2A208589" w14:textId="77777777" w:rsidR="002E122A" w:rsidRDefault="002E122A" w:rsidP="003C138F">
      <w:pPr>
        <w:numPr>
          <w:ilvl w:val="0"/>
          <w:numId w:val="3"/>
        </w:numPr>
        <w:rPr>
          <w:lang w:val="fi-FI"/>
        </w:rPr>
      </w:pPr>
      <w:r>
        <w:rPr>
          <w:lang w:val="fi-FI"/>
        </w:rPr>
        <w:t>että Casa Arturon asemaa itsenäisenä habina kunnioitetaan</w:t>
      </w:r>
    </w:p>
    <w:p w14:paraId="3CAF9B3B" w14:textId="77777777" w:rsidR="003C138F" w:rsidRDefault="003C138F" w:rsidP="00EA14B1">
      <w:pPr>
        <w:rPr>
          <w:lang w:val="fi-FI"/>
        </w:rPr>
      </w:pPr>
    </w:p>
    <w:p w14:paraId="37E304B2" w14:textId="77777777" w:rsidR="00EA14B1" w:rsidRDefault="00EA14B1" w:rsidP="00EA14B1">
      <w:pPr>
        <w:pStyle w:val="Heading3"/>
      </w:pPr>
      <w:r>
        <w:t>Tapaaminen</w:t>
      </w:r>
      <w:r w:rsidR="00CF69FC">
        <w:t xml:space="preserve"> ja miehitys</w:t>
      </w:r>
    </w:p>
    <w:p w14:paraId="1B37E779" w14:textId="77777777" w:rsidR="00EA14B1" w:rsidRDefault="00EA14B1" w:rsidP="00EA14B1">
      <w:pPr>
        <w:rPr>
          <w:lang w:val="fi-FI"/>
        </w:rPr>
      </w:pPr>
      <w:r>
        <w:rPr>
          <w:lang w:val="fi-FI"/>
        </w:rPr>
        <w:t>de Camp kutsuu Tasavallan mieh</w:t>
      </w:r>
      <w:r w:rsidR="00821165">
        <w:rPr>
          <w:lang w:val="fi-FI"/>
        </w:rPr>
        <w:t>ittäjät asunnolleen donitsissa. Paikalla ovat myös Hongwu, Aredhel, Jakarta, Kiril, Gerta, Rebecca ja sir Dennis.</w:t>
      </w:r>
      <w:r w:rsidR="00701543">
        <w:rPr>
          <w:lang w:val="fi-FI"/>
        </w:rPr>
        <w:t xml:space="preserve"> (Kiril on paikalla infomorfina mikäli tämä on sallittua.)</w:t>
      </w:r>
    </w:p>
    <w:p w14:paraId="4AB7D962" w14:textId="77777777" w:rsidR="00994024" w:rsidRDefault="00994024" w:rsidP="00EA14B1">
      <w:pPr>
        <w:rPr>
          <w:lang w:val="fi-FI"/>
        </w:rPr>
      </w:pPr>
    </w:p>
    <w:p w14:paraId="0A1B68EF" w14:textId="77777777" w:rsidR="00994024" w:rsidRDefault="005F74A8" w:rsidP="00EA14B1">
      <w:pPr>
        <w:rPr>
          <w:lang w:val="fi-FI"/>
        </w:rPr>
      </w:pPr>
      <w:r>
        <w:rPr>
          <w:lang w:val="fi-FI"/>
        </w:rPr>
        <w:t xml:space="preserve">Casa Arturon käyttämistä Tasavallan sotavoimien huoltoetappina ei oteta vastaan erityisen hyvin, </w:t>
      </w:r>
      <w:r w:rsidR="00B74DEC">
        <w:rPr>
          <w:lang w:val="fi-FI"/>
        </w:rPr>
        <w:t>ja de Camp huomauttaa, että tämä saattaa herä</w:t>
      </w:r>
      <w:r w:rsidR="004613EB">
        <w:rPr>
          <w:lang w:val="fi-FI"/>
        </w:rPr>
        <w:t>ttää vastarintahalua väestössä.</w:t>
      </w:r>
    </w:p>
    <w:p w14:paraId="5895549E" w14:textId="77777777" w:rsidR="00CF69FC" w:rsidRDefault="00CF69FC" w:rsidP="00EA14B1">
      <w:pPr>
        <w:rPr>
          <w:lang w:val="fi-FI"/>
        </w:rPr>
      </w:pPr>
    </w:p>
    <w:p w14:paraId="73DC0949" w14:textId="77777777" w:rsidR="00CF69FC" w:rsidRDefault="00CF69FC" w:rsidP="00EA14B1">
      <w:pPr>
        <w:rPr>
          <w:lang w:val="fi-FI"/>
        </w:rPr>
      </w:pPr>
      <w:r>
        <w:rPr>
          <w:lang w:val="fi-FI"/>
        </w:rPr>
        <w:t>M</w:t>
      </w:r>
      <w:r w:rsidR="0019246C">
        <w:rPr>
          <w:lang w:val="fi-FI"/>
        </w:rPr>
        <w:t>ahdollisia m</w:t>
      </w:r>
      <w:r>
        <w:rPr>
          <w:lang w:val="fi-FI"/>
        </w:rPr>
        <w:t>iehitettäviä kohteita ovat</w:t>
      </w:r>
    </w:p>
    <w:p w14:paraId="5B5D3831" w14:textId="77777777" w:rsidR="00CF69FC" w:rsidRDefault="00CF69FC" w:rsidP="00EA14B1">
      <w:pPr>
        <w:rPr>
          <w:lang w:val="fi-FI"/>
        </w:rPr>
      </w:pPr>
    </w:p>
    <w:p w14:paraId="2241A79D" w14:textId="77777777" w:rsidR="00CF69FC" w:rsidRDefault="00CF69FC" w:rsidP="00CF69FC">
      <w:pPr>
        <w:numPr>
          <w:ilvl w:val="0"/>
          <w:numId w:val="3"/>
        </w:numPr>
        <w:rPr>
          <w:lang w:val="fi-FI"/>
        </w:rPr>
      </w:pPr>
      <w:r w:rsidRPr="0078196F">
        <w:rPr>
          <w:i/>
          <w:lang w:val="fi-FI"/>
        </w:rPr>
        <w:t>reaktori</w:t>
      </w:r>
      <w:r>
        <w:rPr>
          <w:lang w:val="fi-FI"/>
        </w:rPr>
        <w:t xml:space="preserve"> - </w:t>
      </w:r>
      <w:r w:rsidR="00996CE2">
        <w:rPr>
          <w:lang w:val="fi-FI"/>
        </w:rPr>
        <w:t>8</w:t>
      </w:r>
      <w:r w:rsidR="00254962">
        <w:rPr>
          <w:lang w:val="fi-FI"/>
        </w:rPr>
        <w:t xml:space="preserve"> henkeä, mahdollistaa </w:t>
      </w:r>
      <w:r w:rsidR="00A35419">
        <w:rPr>
          <w:lang w:val="fi-FI"/>
        </w:rPr>
        <w:t>reaktiomassan tankkauksen</w:t>
      </w:r>
      <w:r w:rsidR="00B86F51">
        <w:rPr>
          <w:lang w:val="fi-FI"/>
        </w:rPr>
        <w:t>. Lisäksi on tärkein paikka, jonka sabotoimalla Casa Arturon voisi tuhota.</w:t>
      </w:r>
    </w:p>
    <w:p w14:paraId="4BC7F685" w14:textId="77777777" w:rsidR="00A35419" w:rsidRDefault="00996CE2" w:rsidP="00CF69FC">
      <w:pPr>
        <w:numPr>
          <w:ilvl w:val="0"/>
          <w:numId w:val="3"/>
        </w:numPr>
        <w:rPr>
          <w:lang w:val="fi-FI"/>
        </w:rPr>
      </w:pPr>
      <w:r w:rsidRPr="0078196F">
        <w:rPr>
          <w:i/>
          <w:lang w:val="fi-FI"/>
        </w:rPr>
        <w:t>tietotekniikkakeskus</w:t>
      </w:r>
      <w:r>
        <w:rPr>
          <w:lang w:val="fi-FI"/>
        </w:rPr>
        <w:t xml:space="preserve"> - 4</w:t>
      </w:r>
      <w:r w:rsidR="00A35419">
        <w:rPr>
          <w:lang w:val="fi-FI"/>
        </w:rPr>
        <w:t xml:space="preserve"> henkeä, mahdollistaa aseman valvonnan</w:t>
      </w:r>
      <w:r w:rsidR="0078196F">
        <w:rPr>
          <w:lang w:val="fi-FI"/>
        </w:rPr>
        <w:t xml:space="preserve"> (muka)</w:t>
      </w:r>
    </w:p>
    <w:p w14:paraId="514926E7" w14:textId="77777777" w:rsidR="00A35419" w:rsidRDefault="00996CE2" w:rsidP="00CF69FC">
      <w:pPr>
        <w:numPr>
          <w:ilvl w:val="0"/>
          <w:numId w:val="3"/>
        </w:numPr>
        <w:rPr>
          <w:lang w:val="fi-FI"/>
        </w:rPr>
      </w:pPr>
      <w:r w:rsidRPr="0078196F">
        <w:rPr>
          <w:i/>
          <w:lang w:val="fi-FI"/>
        </w:rPr>
        <w:t>jalostamo</w:t>
      </w:r>
      <w:r>
        <w:rPr>
          <w:lang w:val="fi-FI"/>
        </w:rPr>
        <w:t xml:space="preserve"> - 8 henkeä, mahdollistaa korjausmateriaalin tuoton</w:t>
      </w:r>
    </w:p>
    <w:p w14:paraId="7E665CE8" w14:textId="77777777" w:rsidR="00996CE2" w:rsidRDefault="00996CE2" w:rsidP="00CF69FC">
      <w:pPr>
        <w:numPr>
          <w:ilvl w:val="0"/>
          <w:numId w:val="3"/>
        </w:numPr>
        <w:rPr>
          <w:lang w:val="fi-FI"/>
        </w:rPr>
      </w:pPr>
      <w:r w:rsidRPr="0078196F">
        <w:rPr>
          <w:i/>
          <w:lang w:val="fi-FI"/>
        </w:rPr>
        <w:t>huoltotelakka</w:t>
      </w:r>
      <w:r>
        <w:rPr>
          <w:lang w:val="fi-FI"/>
        </w:rPr>
        <w:t>* - 8 henkeä, mahdollistaa huoltotoimet, mutta edellyttä</w:t>
      </w:r>
      <w:r w:rsidR="00850FF3">
        <w:rPr>
          <w:lang w:val="fi-FI"/>
        </w:rPr>
        <w:t>ä</w:t>
      </w:r>
      <w:r>
        <w:rPr>
          <w:lang w:val="fi-FI"/>
        </w:rPr>
        <w:t xml:space="preserve"> transhumanismitenkologiaa</w:t>
      </w:r>
    </w:p>
    <w:p w14:paraId="38072D30" w14:textId="77777777" w:rsidR="00CF69FC" w:rsidRDefault="00996CE2" w:rsidP="00996CE2">
      <w:pPr>
        <w:numPr>
          <w:ilvl w:val="0"/>
          <w:numId w:val="3"/>
        </w:numPr>
        <w:rPr>
          <w:lang w:val="fi-FI"/>
        </w:rPr>
      </w:pPr>
      <w:r w:rsidRPr="0078196F">
        <w:rPr>
          <w:i/>
          <w:lang w:val="fi-FI"/>
        </w:rPr>
        <w:t>iso nanofabrikaattori</w:t>
      </w:r>
      <w:r>
        <w:rPr>
          <w:lang w:val="fi-FI"/>
        </w:rPr>
        <w:t>* - 4 henkeä,</w:t>
      </w:r>
      <w:r w:rsidR="00DC5CB3">
        <w:rPr>
          <w:lang w:val="fi-FI"/>
        </w:rPr>
        <w:t xml:space="preserve"> </w:t>
      </w:r>
      <w:r>
        <w:rPr>
          <w:lang w:val="fi-FI"/>
        </w:rPr>
        <w:t>mahdollistaa suurten asioiden printtauksen</w:t>
      </w:r>
    </w:p>
    <w:p w14:paraId="065D5C7D" w14:textId="77777777" w:rsidR="00996CE2" w:rsidRDefault="00996CE2" w:rsidP="00996CE2">
      <w:pPr>
        <w:numPr>
          <w:ilvl w:val="0"/>
          <w:numId w:val="3"/>
        </w:numPr>
        <w:rPr>
          <w:lang w:val="fi-FI"/>
        </w:rPr>
      </w:pPr>
      <w:r w:rsidRPr="0078196F">
        <w:rPr>
          <w:i/>
          <w:lang w:val="fi-FI"/>
        </w:rPr>
        <w:t>morfikeskus</w:t>
      </w:r>
      <w:r>
        <w:rPr>
          <w:lang w:val="fi-FI"/>
        </w:rPr>
        <w:t>* - 4 henkeä, mahdollistaa egosiirtojen valvonnan</w:t>
      </w:r>
    </w:p>
    <w:p w14:paraId="46B1D6EA" w14:textId="77777777" w:rsidR="004322C4" w:rsidRDefault="004322C4" w:rsidP="004322C4">
      <w:pPr>
        <w:rPr>
          <w:lang w:val="fi-FI"/>
        </w:rPr>
      </w:pPr>
    </w:p>
    <w:p w14:paraId="2F8EAEFE" w14:textId="77777777" w:rsidR="004322C4" w:rsidRDefault="004322C4" w:rsidP="004322C4">
      <w:pPr>
        <w:rPr>
          <w:lang w:val="fi-FI"/>
        </w:rPr>
      </w:pPr>
      <w:r>
        <w:rPr>
          <w:lang w:val="fi-FI"/>
        </w:rPr>
        <w:t>Mikäli miehitys halutaan majoittaa asemalle (tämä leikkaa ainakin tunnin matkustusaikoja), tarvitaan</w:t>
      </w:r>
    </w:p>
    <w:p w14:paraId="0FDC13E7" w14:textId="77777777" w:rsidR="004322C4" w:rsidRDefault="004322C4" w:rsidP="004322C4">
      <w:pPr>
        <w:rPr>
          <w:lang w:val="fi-FI"/>
        </w:rPr>
      </w:pPr>
    </w:p>
    <w:p w14:paraId="08F43F4A" w14:textId="77777777" w:rsidR="004322C4" w:rsidRDefault="00C17BA9" w:rsidP="004322C4">
      <w:pPr>
        <w:numPr>
          <w:ilvl w:val="0"/>
          <w:numId w:val="3"/>
        </w:numPr>
        <w:rPr>
          <w:lang w:val="fi-FI"/>
        </w:rPr>
      </w:pPr>
      <w:r>
        <w:rPr>
          <w:lang w:val="fi-FI"/>
        </w:rPr>
        <w:t>vartioitu asuintila</w:t>
      </w:r>
      <w:r w:rsidR="004322C4">
        <w:rPr>
          <w:lang w:val="fi-FI"/>
        </w:rPr>
        <w:t xml:space="preserve"> - 4 henkeä</w:t>
      </w:r>
      <w:r w:rsidR="00AC3E0C">
        <w:rPr>
          <w:lang w:val="fi-FI"/>
        </w:rPr>
        <w:t xml:space="preserve">, mahdollistaa nopean </w:t>
      </w:r>
      <w:r w:rsidR="00236BD2">
        <w:rPr>
          <w:lang w:val="fi-FI"/>
        </w:rPr>
        <w:t>reagoinnin</w:t>
      </w:r>
      <w:r w:rsidR="00AC3E0C">
        <w:rPr>
          <w:lang w:val="fi-FI"/>
        </w:rPr>
        <w:t xml:space="preserve"> ongelmiin</w:t>
      </w:r>
    </w:p>
    <w:p w14:paraId="1D2CC078" w14:textId="77777777" w:rsidR="004322C4" w:rsidRDefault="004322C4" w:rsidP="004322C4">
      <w:pPr>
        <w:rPr>
          <w:lang w:val="fi-FI"/>
        </w:rPr>
      </w:pPr>
    </w:p>
    <w:p w14:paraId="58E0731D" w14:textId="77777777" w:rsidR="00800B37" w:rsidRDefault="00800B37" w:rsidP="004322C4">
      <w:pPr>
        <w:rPr>
          <w:lang w:val="fi-FI"/>
        </w:rPr>
      </w:pPr>
      <w:r>
        <w:rPr>
          <w:lang w:val="fi-FI"/>
        </w:rPr>
        <w:t>Aluksell</w:t>
      </w:r>
      <w:r w:rsidR="00E014B9">
        <w:rPr>
          <w:lang w:val="fi-FI"/>
        </w:rPr>
        <w:t xml:space="preserve">a on oltava </w:t>
      </w:r>
      <w:r w:rsidR="00E912D1">
        <w:rPr>
          <w:lang w:val="fi-FI"/>
        </w:rPr>
        <w:t>vähintään 16</w:t>
      </w:r>
      <w:r w:rsidR="000D0398">
        <w:rPr>
          <w:lang w:val="fi-FI"/>
        </w:rPr>
        <w:t xml:space="preserve"> hengen valmiusmiehitys; </w:t>
      </w:r>
      <w:r w:rsidR="00E912D1">
        <w:rPr>
          <w:lang w:val="fi-FI"/>
        </w:rPr>
        <w:t>normaaleilla vahdeilla tämä tarkoittaa 32 sotilasta.</w:t>
      </w:r>
      <w:r w:rsidR="007F23FA">
        <w:rPr>
          <w:lang w:val="fi-FI"/>
        </w:rPr>
        <w:t xml:space="preserve"> Tämä jättäisi </w:t>
      </w:r>
      <w:r w:rsidR="00CB684E">
        <w:rPr>
          <w:lang w:val="fi-FI"/>
        </w:rPr>
        <w:t>61 henkeä miehitystehtäviin.</w:t>
      </w:r>
      <w:r w:rsidR="007E51DA">
        <w:rPr>
          <w:lang w:val="fi-FI"/>
        </w:rPr>
        <w:t xml:space="preserve"> </w:t>
      </w:r>
    </w:p>
    <w:p w14:paraId="35AD103A" w14:textId="77777777" w:rsidR="007F23FA" w:rsidRDefault="007F23FA" w:rsidP="004322C4">
      <w:pPr>
        <w:rPr>
          <w:lang w:val="fi-FI"/>
        </w:rPr>
      </w:pPr>
    </w:p>
    <w:p w14:paraId="4B54621A" w14:textId="77777777" w:rsidR="007F23FA" w:rsidRDefault="007F23FA" w:rsidP="007F23FA">
      <w:pPr>
        <w:pStyle w:val="Heading3"/>
      </w:pPr>
      <w:r>
        <w:t>Miehityksen ulkopuolella</w:t>
      </w:r>
    </w:p>
    <w:p w14:paraId="7F4461E6" w14:textId="77777777" w:rsidR="007F23FA" w:rsidRDefault="002F45EA" w:rsidP="004322C4">
      <w:pPr>
        <w:rPr>
          <w:lang w:val="fi-FI"/>
        </w:rPr>
      </w:pPr>
      <w:r>
        <w:rPr>
          <w:lang w:val="fi-FI"/>
        </w:rPr>
        <w:t xml:space="preserve">Casa Arturon asukkaat jatkavat </w:t>
      </w:r>
      <w:r w:rsidR="0082665C">
        <w:rPr>
          <w:lang w:val="fi-FI"/>
        </w:rPr>
        <w:t xml:space="preserve">enemmän tai vähemmän elämäänsä, tosin rakettirakentaminen on tällä hetkellä tauolla. Niinpä aikaa vietetään tavallista enemmän parissa habin </w:t>
      </w:r>
      <w:r w:rsidR="00D658BF">
        <w:rPr>
          <w:lang w:val="fi-FI"/>
        </w:rPr>
        <w:t>baareissa ja virtuaalitodellisuuksissa</w:t>
      </w:r>
      <w:r w:rsidR="0082665C">
        <w:rPr>
          <w:lang w:val="fi-FI"/>
        </w:rPr>
        <w:t>.</w:t>
      </w:r>
    </w:p>
    <w:p w14:paraId="7D6CA851" w14:textId="77777777" w:rsidR="0082665C" w:rsidRDefault="0082665C" w:rsidP="004322C4">
      <w:pPr>
        <w:rPr>
          <w:lang w:val="fi-FI"/>
        </w:rPr>
      </w:pPr>
    </w:p>
    <w:p w14:paraId="4C821DB1" w14:textId="77777777" w:rsidR="0082665C" w:rsidRDefault="0082665C" w:rsidP="004322C4">
      <w:pPr>
        <w:rPr>
          <w:lang w:val="fi-FI"/>
        </w:rPr>
      </w:pPr>
      <w:r>
        <w:rPr>
          <w:i/>
          <w:lang w:val="fi-FI"/>
        </w:rPr>
        <w:t xml:space="preserve">Torch Ship </w:t>
      </w:r>
      <w:r w:rsidR="000B4023">
        <w:rPr>
          <w:lang w:val="fi-FI"/>
        </w:rPr>
        <w:t>on painovoima-alueen baari, joka sijaitsee lieriössä.</w:t>
      </w:r>
      <w:r w:rsidR="00D658BF">
        <w:rPr>
          <w:lang w:val="fi-FI"/>
        </w:rPr>
        <w:t xml:space="preserve"> </w:t>
      </w:r>
      <w:r w:rsidR="002B12D1">
        <w:rPr>
          <w:lang w:val="fi-FI"/>
        </w:rPr>
        <w:t>Siellä on normaalisti parikymmentä henkeä, mutta nykyään se tahtoo olla jatkuvasti täynnä. Arvellaan, että tasavaltalaiset eivät siellä käy. Se on lähes yksinomaan biomorfien ja podien käyttämä.</w:t>
      </w:r>
      <w:r w:rsidR="00FB5790">
        <w:rPr>
          <w:lang w:val="fi-FI"/>
        </w:rPr>
        <w:t xml:space="preserve"> Se on normaalisti ehkä eniten markkinointihenkinen paikka.</w:t>
      </w:r>
    </w:p>
    <w:p w14:paraId="36B9E94A" w14:textId="77777777" w:rsidR="0082665C" w:rsidRDefault="0082665C" w:rsidP="004322C4">
      <w:pPr>
        <w:rPr>
          <w:lang w:val="fi-FI"/>
        </w:rPr>
      </w:pPr>
    </w:p>
    <w:p w14:paraId="15379B7F" w14:textId="77777777" w:rsidR="0082665C" w:rsidRDefault="002B12D1" w:rsidP="004322C4">
      <w:pPr>
        <w:rPr>
          <w:lang w:val="fi-FI"/>
        </w:rPr>
      </w:pPr>
      <w:r>
        <w:rPr>
          <w:i/>
          <w:lang w:val="fi-FI"/>
        </w:rPr>
        <w:t>Bonita and the Droplet</w:t>
      </w:r>
      <w:r>
        <w:rPr>
          <w:lang w:val="fi-FI"/>
        </w:rPr>
        <w:t xml:space="preserve"> on mikropainovoimabaari</w:t>
      </w:r>
      <w:r w:rsidR="007323D8">
        <w:rPr>
          <w:lang w:val="fi-FI"/>
        </w:rPr>
        <w:t>. Se sijaitsee ulko</w:t>
      </w:r>
      <w:r w:rsidR="005F78DF">
        <w:rPr>
          <w:lang w:val="fi-FI"/>
        </w:rPr>
        <w:t>kaarella</w:t>
      </w:r>
      <w:r w:rsidR="00922A77">
        <w:rPr>
          <w:lang w:val="fi-FI"/>
        </w:rPr>
        <w:t xml:space="preserve"> melko lähellä telakkaa, ja on sukitettujen raketti-insinöörien lempipaikka josta katsella aluksia. </w:t>
      </w:r>
      <w:r w:rsidR="00A6579A">
        <w:rPr>
          <w:lang w:val="fi-FI"/>
        </w:rPr>
        <w:t>Sillä on jopa ulkopuolinen terassi synthmorfeille. Mitään järkeä tässä ei ole, mutta on casa-arturolainen perinne istua ulkona simuloitu drinkki kädessä kun oma rakettidesign</w:t>
      </w:r>
      <w:r w:rsidR="00B66E24">
        <w:rPr>
          <w:lang w:val="fi-FI"/>
        </w:rPr>
        <w:t xml:space="preserve"> tekee neitsytlentoaan</w:t>
      </w:r>
      <w:r w:rsidR="00A6579A">
        <w:rPr>
          <w:lang w:val="fi-FI"/>
        </w:rPr>
        <w:t>.</w:t>
      </w:r>
    </w:p>
    <w:p w14:paraId="115501ED" w14:textId="77777777" w:rsidR="007337F7" w:rsidRDefault="007337F7" w:rsidP="004322C4">
      <w:pPr>
        <w:rPr>
          <w:lang w:val="fi-FI"/>
        </w:rPr>
      </w:pPr>
    </w:p>
    <w:p w14:paraId="053789B6" w14:textId="77777777" w:rsidR="007337F7" w:rsidRPr="0082665C" w:rsidRDefault="007337F7" w:rsidP="004322C4">
      <w:pPr>
        <w:rPr>
          <w:lang w:val="fi-FI"/>
        </w:rPr>
      </w:pPr>
    </w:p>
    <w:p w14:paraId="3EAACFD4" w14:textId="77777777" w:rsidR="004613EB" w:rsidRDefault="004613EB" w:rsidP="00EA14B1">
      <w:pPr>
        <w:rPr>
          <w:lang w:val="fi-FI"/>
        </w:rPr>
      </w:pPr>
    </w:p>
    <w:p w14:paraId="39F3C125" w14:textId="77777777" w:rsidR="004613EB" w:rsidRDefault="004613EB" w:rsidP="004613EB">
      <w:pPr>
        <w:pStyle w:val="Heading3"/>
      </w:pPr>
      <w:r>
        <w:t>Casa Arturolla tapahtuu</w:t>
      </w:r>
    </w:p>
    <w:p w14:paraId="57458D12" w14:textId="77777777" w:rsidR="004613EB" w:rsidRDefault="004613EB" w:rsidP="00EA14B1">
      <w:pPr>
        <w:rPr>
          <w:lang w:val="fi-FI"/>
        </w:rPr>
      </w:pPr>
      <w:r>
        <w:rPr>
          <w:lang w:val="fi-FI"/>
        </w:rPr>
        <w:t>Nanofabrikaation ottaminen komentoon on aika hurja kokemus. Pienetkin nanofabrikaattorit</w:t>
      </w:r>
      <w:r w:rsidR="003F78F6">
        <w:rPr>
          <w:lang w:val="fi-FI"/>
        </w:rPr>
        <w:t xml:space="preserve"> (kuten huoltotelakalla sijaitsevat yksiköt)</w:t>
      </w:r>
      <w:r>
        <w:rPr>
          <w:lang w:val="fi-FI"/>
        </w:rPr>
        <w:t xml:space="preserve"> valmistavat melkein mitä tahansa tekijänoikeuksiin katsomatta, mutta fabrikaattorien lokit ovat julkisia ja </w:t>
      </w:r>
      <w:r>
        <w:rPr>
          <w:lang w:val="fi-FI"/>
        </w:rPr>
        <w:lastRenderedPageBreak/>
        <w:t>Rebecca Boy valvoo niitä.</w:t>
      </w:r>
      <w:r w:rsidR="0050562C">
        <w:rPr>
          <w:lang w:val="fi-FI"/>
        </w:rPr>
        <w:t xml:space="preserve"> Joka tapauksessa raaka-aineilla ja energialla voi tehdä basically mitä tahansa.</w:t>
      </w:r>
    </w:p>
    <w:p w14:paraId="2241C335" w14:textId="77777777" w:rsidR="003B61E0" w:rsidRDefault="003B61E0" w:rsidP="00EA14B1">
      <w:pPr>
        <w:rPr>
          <w:lang w:val="fi-FI"/>
        </w:rPr>
      </w:pPr>
    </w:p>
    <w:p w14:paraId="4FEA8FA9" w14:textId="77777777" w:rsidR="003B61E0" w:rsidRDefault="003B61E0" w:rsidP="00EA14B1">
      <w:pPr>
        <w:rPr>
          <w:lang w:val="fi-FI"/>
        </w:rPr>
      </w:pPr>
      <w:r>
        <w:rPr>
          <w:lang w:val="fi-FI"/>
        </w:rPr>
        <w:t>Morfikeskuksessa on aseman backup-fasiliteetti biomorfeja varten, sekä kerra</w:t>
      </w:r>
      <w:r w:rsidR="00602CB5">
        <w:rPr>
          <w:lang w:val="fi-FI"/>
        </w:rPr>
        <w:t>n viikossa otetut varmuuskopiot talennettuna pois verkosta.</w:t>
      </w:r>
    </w:p>
    <w:p w14:paraId="74962434" w14:textId="77777777" w:rsidR="003B61E0" w:rsidRDefault="003B61E0" w:rsidP="00EA14B1">
      <w:pPr>
        <w:rPr>
          <w:lang w:val="fi-FI"/>
        </w:rPr>
      </w:pPr>
    </w:p>
    <w:p w14:paraId="3EF7C89D" w14:textId="77777777" w:rsidR="0013606B" w:rsidRDefault="00111EB1" w:rsidP="00EA14B1">
      <w:pPr>
        <w:rPr>
          <w:lang w:val="fi-FI"/>
        </w:rPr>
      </w:pPr>
      <w:r>
        <w:rPr>
          <w:lang w:val="fi-FI"/>
        </w:rPr>
        <w:t xml:space="preserve">Rakettivalmistajapossessa on edelleen monia, jotka olisivat tahtoneet jatkaa taistelua Tasavaltaa vastaan ja jotka näkevät sodanjohdon hävittämisen petoksena. </w:t>
      </w:r>
      <w:r w:rsidR="00B711FC">
        <w:rPr>
          <w:lang w:val="fi-FI"/>
        </w:rPr>
        <w:t xml:space="preserve">Sisäiset skismat jatkuvat. Vaikka todellsen päätöksen vastarinnan lopettamisesta teki itse asiassa </w:t>
      </w:r>
      <w:r w:rsidR="00B711FC" w:rsidRPr="009968C8">
        <w:rPr>
          <w:b/>
          <w:lang w:val="fi-FI"/>
        </w:rPr>
        <w:t>Jakarta</w:t>
      </w:r>
      <w:r w:rsidR="00B711FC">
        <w:rPr>
          <w:lang w:val="fi-FI"/>
        </w:rPr>
        <w:t>, joka poltti tilan, jossa ryhmän johto oli koolla, tätä epäillään joko Tasavallan tai sisäisten sabotöörien teoiksi.</w:t>
      </w:r>
      <w:r w:rsidR="00455CCB">
        <w:rPr>
          <w:lang w:val="fi-FI"/>
        </w:rPr>
        <w:t xml:space="preserve"> 20 hengen vasta</w:t>
      </w:r>
      <w:r w:rsidR="008201EA">
        <w:rPr>
          <w:lang w:val="fi-FI"/>
        </w:rPr>
        <w:t>rintasolu on kätkenyt aseita ja panssareita</w:t>
      </w:r>
      <w:r w:rsidR="00FB26E2">
        <w:rPr>
          <w:lang w:val="fi-FI"/>
        </w:rPr>
        <w:t xml:space="preserve"> jätehuoltotilaan, ja pari synthmorfia sisältää räjähteitä. Rebecca Boy tietää tämän, muttei aio hiiskahtaa siitä Tasavallan sotilaille.</w:t>
      </w:r>
    </w:p>
    <w:p w14:paraId="42D81443" w14:textId="77777777" w:rsidR="00C42A1A" w:rsidRDefault="00C42A1A" w:rsidP="00EA14B1">
      <w:pPr>
        <w:rPr>
          <w:lang w:val="fi-FI"/>
        </w:rPr>
      </w:pPr>
    </w:p>
    <w:p w14:paraId="768E3763" w14:textId="77777777" w:rsidR="00C42A1A" w:rsidRDefault="00C42A1A" w:rsidP="00EA14B1">
      <w:pPr>
        <w:rPr>
          <w:lang w:val="fi-FI"/>
        </w:rPr>
      </w:pPr>
      <w:r>
        <w:rPr>
          <w:lang w:val="fi-FI"/>
        </w:rPr>
        <w:t xml:space="preserve">Ling ja Hong </w:t>
      </w:r>
      <w:r w:rsidR="00D32B36">
        <w:rPr>
          <w:lang w:val="fi-FI"/>
        </w:rPr>
        <w:t>hakevat keinoa sabotoida asema ja ajaa se uudelleen sotaan.</w:t>
      </w:r>
      <w:r w:rsidR="00F14F6D">
        <w:rPr>
          <w:lang w:val="fi-FI"/>
        </w:rPr>
        <w:t xml:space="preserve"> Tämä tarkoittaa, että aseman huoltokapasiteettia ei ainakaan voida hyödyntää. Suunnilleen joka ainoa edistyneempi työkalu tekee asiat väärin. Tällainen sabotaasi on tottakai antautumisehtojen vastais</w:t>
      </w:r>
      <w:r w:rsidR="003B692F">
        <w:rPr>
          <w:lang w:val="fi-FI"/>
        </w:rPr>
        <w:t xml:space="preserve">ta ja tulkitaan sotatoiminnaksi. </w:t>
      </w:r>
      <w:r w:rsidR="00C30BB4">
        <w:rPr>
          <w:lang w:val="fi-FI"/>
        </w:rPr>
        <w:t>Niden-Naax pyrkii ainakin estämään kaiken tällaisen, samoin Evangeline mikäli saa siitä kuulla.</w:t>
      </w:r>
      <w:r w:rsidR="000253A8">
        <w:rPr>
          <w:lang w:val="fi-FI"/>
        </w:rPr>
        <w:t xml:space="preserve"> (Niden-Naaxille saattaa tapahtua </w:t>
      </w:r>
      <w:r w:rsidR="00ED6614">
        <w:rPr>
          <w:lang w:val="fi-FI"/>
        </w:rPr>
        <w:t>onnett</w:t>
      </w:r>
      <w:r w:rsidR="00C728A6">
        <w:rPr>
          <w:lang w:val="fi-FI"/>
        </w:rPr>
        <w:t xml:space="preserve">omuus: hänen </w:t>
      </w:r>
      <w:r w:rsidR="0039451C">
        <w:rPr>
          <w:lang w:val="fi-FI"/>
        </w:rPr>
        <w:t>morfinsa murskataan levyprässillä, lokit ovat pelkkää siansaksaa.)</w:t>
      </w:r>
    </w:p>
    <w:p w14:paraId="48EFC421" w14:textId="77777777" w:rsidR="00855D31" w:rsidRDefault="00855D31" w:rsidP="00EA14B1">
      <w:pPr>
        <w:rPr>
          <w:lang w:val="fi-FI"/>
        </w:rPr>
      </w:pPr>
    </w:p>
    <w:p w14:paraId="314406DF" w14:textId="77777777" w:rsidR="00855D31" w:rsidRDefault="00855D31" w:rsidP="00EA14B1">
      <w:pPr>
        <w:rPr>
          <w:lang w:val="fi-FI"/>
        </w:rPr>
      </w:pPr>
      <w:r>
        <w:rPr>
          <w:lang w:val="fi-FI"/>
        </w:rPr>
        <w:t>Kameroiden petkutuskeinot:</w:t>
      </w:r>
    </w:p>
    <w:p w14:paraId="19C86D89" w14:textId="77777777" w:rsidR="00855D31" w:rsidRDefault="00855D31" w:rsidP="00855D31">
      <w:pPr>
        <w:numPr>
          <w:ilvl w:val="0"/>
          <w:numId w:val="3"/>
        </w:numPr>
        <w:rPr>
          <w:lang w:val="fi-FI"/>
        </w:rPr>
      </w:pPr>
      <w:r>
        <w:rPr>
          <w:lang w:val="fi-FI"/>
        </w:rPr>
        <w:t>moniin paikkoihin on valmiiksi kytketty häirintäohjelmistojen injektoreita. Rebecca Boy tietää nämä, muttei tahdo kertoa niistä</w:t>
      </w:r>
    </w:p>
    <w:p w14:paraId="391ED00D" w14:textId="77777777" w:rsidR="00855D31" w:rsidRDefault="00855D31" w:rsidP="00855D31">
      <w:pPr>
        <w:numPr>
          <w:ilvl w:val="0"/>
          <w:numId w:val="3"/>
        </w:numPr>
        <w:rPr>
          <w:lang w:val="fi-FI"/>
        </w:rPr>
      </w:pPr>
      <w:r>
        <w:rPr>
          <w:lang w:val="fi-FI"/>
        </w:rPr>
        <w:t>Sähköjärjestelmän häiriöt: näitä tulee silloin tällöin, ja niiden aikana laukeaa asennettuja varajärjestelmiä</w:t>
      </w:r>
    </w:p>
    <w:p w14:paraId="6E204DCC" w14:textId="77777777" w:rsidR="00F50D07" w:rsidRDefault="00F50D07" w:rsidP="00855D31">
      <w:pPr>
        <w:numPr>
          <w:ilvl w:val="0"/>
          <w:numId w:val="3"/>
        </w:numPr>
        <w:rPr>
          <w:lang w:val="fi-FI"/>
        </w:rPr>
      </w:pPr>
      <w:r>
        <w:rPr>
          <w:lang w:val="fi-FI"/>
        </w:rPr>
        <w:t>panopticon valvoo kaikkea habin sisällä ja ulkona, mutta pienet mikrobotit voivat kulk</w:t>
      </w:r>
      <w:r w:rsidR="0009061C">
        <w:rPr>
          <w:lang w:val="fi-FI"/>
        </w:rPr>
        <w:t>ea huoltoputkissa häiritsemättä</w:t>
      </w:r>
    </w:p>
    <w:p w14:paraId="68558B76" w14:textId="77777777" w:rsidR="0009061C" w:rsidRDefault="0009061C" w:rsidP="00855D31">
      <w:pPr>
        <w:numPr>
          <w:ilvl w:val="0"/>
          <w:numId w:val="3"/>
        </w:numPr>
        <w:rPr>
          <w:lang w:val="fi-FI"/>
        </w:rPr>
      </w:pPr>
      <w:r>
        <w:rPr>
          <w:lang w:val="fi-FI"/>
        </w:rPr>
        <w:t xml:space="preserve">morfinvaihto: asemalla on kohtalaisesti flexibotteja ja kamerajärjestelmässä on tunnettuja sokeita pisteitä - flexibotti voi kadota niissä. (Kuorinipussa siirretty ego integroituu 2 minuutissa kyberaivoihin, mutta sitä ennen uusi </w:t>
      </w:r>
      <w:r w:rsidR="001B2354">
        <w:rPr>
          <w:lang w:val="fi-FI"/>
        </w:rPr>
        <w:t>morfi</w:t>
      </w:r>
      <w:r>
        <w:rPr>
          <w:lang w:val="fi-FI"/>
        </w:rPr>
        <w:t xml:space="preserve"> voi kulkea automaattiohjauksella.)</w:t>
      </w:r>
    </w:p>
    <w:p w14:paraId="34D40D8D" w14:textId="77777777" w:rsidR="00F50D07" w:rsidRDefault="00F50D07" w:rsidP="00F50D07">
      <w:pPr>
        <w:rPr>
          <w:lang w:val="fi-FI"/>
        </w:rPr>
      </w:pPr>
    </w:p>
    <w:p w14:paraId="4618B257" w14:textId="77777777" w:rsidR="00F50D07" w:rsidRPr="004920D0" w:rsidRDefault="00AF0CCF" w:rsidP="00F50D07">
      <w:pPr>
        <w:rPr>
          <w:lang w:val="fi-FI"/>
        </w:rPr>
      </w:pPr>
      <w:r>
        <w:rPr>
          <w:lang w:val="fi-FI"/>
        </w:rPr>
        <w:t xml:space="preserve">On myös syytä päättää, mitä tehdään </w:t>
      </w:r>
      <w:r w:rsidR="009927CD">
        <w:rPr>
          <w:lang w:val="fi-FI"/>
        </w:rPr>
        <w:t>habin</w:t>
      </w:r>
      <w:r>
        <w:rPr>
          <w:lang w:val="fi-FI"/>
        </w:rPr>
        <w:t xml:space="preserve"> väestön suhteen. </w:t>
      </w:r>
      <w:r w:rsidR="009251BF">
        <w:rPr>
          <w:lang w:val="fi-FI"/>
        </w:rPr>
        <w:t>Kaksi infomorfia kontrolloi periaatteessa kaikkea - tämä ei välttämättä ole toivottava asiaintila.</w:t>
      </w:r>
      <w:r w:rsidR="009927CD">
        <w:rPr>
          <w:lang w:val="fi-FI"/>
        </w:rPr>
        <w:t xml:space="preserve"> Tietotekniikkakeskus sijaitsee sisimmällä renkaalla, mutta se on kokonaan redundantti, samoin habin kaapelointi. Vaikka kaapelit kytkettäisiin irti, laitteet kommunikoivat yhä vertaisverkkoperiaatteella.</w:t>
      </w:r>
    </w:p>
    <w:p w14:paraId="3C7E7E76" w14:textId="77777777" w:rsidR="009927CD" w:rsidRDefault="009927CD" w:rsidP="00F50D07">
      <w:pPr>
        <w:rPr>
          <w:lang w:val="fi-FI"/>
        </w:rPr>
      </w:pPr>
    </w:p>
    <w:p w14:paraId="5BC639F3" w14:textId="77777777" w:rsidR="009927CD" w:rsidRDefault="009927CD" w:rsidP="00F50D07">
      <w:pPr>
        <w:rPr>
          <w:lang w:val="fi-FI"/>
        </w:rPr>
      </w:pPr>
      <w:r>
        <w:rPr>
          <w:lang w:val="fi-FI"/>
        </w:rPr>
        <w:t>Egocasteri ja morfinvaihto ovat keskuskuplassa - halutaanko nämä sulkea?</w:t>
      </w:r>
      <w:r w:rsidR="00637745">
        <w:rPr>
          <w:lang w:val="fi-FI"/>
        </w:rPr>
        <w:t xml:space="preserve"> (Ainakin Ayez</w:t>
      </w:r>
      <w:r w:rsidR="004C650A">
        <w:rPr>
          <w:lang w:val="fi-FI"/>
        </w:rPr>
        <w:t>, Quilleboeuf</w:t>
      </w:r>
      <w:r w:rsidR="00637745">
        <w:rPr>
          <w:lang w:val="fi-FI"/>
        </w:rPr>
        <w:t xml:space="preserve"> ja </w:t>
      </w:r>
      <w:r w:rsidR="004C650A">
        <w:rPr>
          <w:lang w:val="fi-FI"/>
        </w:rPr>
        <w:t>Vandergraf soisivat, että näin tehdään).</w:t>
      </w:r>
    </w:p>
    <w:p w14:paraId="5EAA0B3F" w14:textId="77777777" w:rsidR="00DB7C8C" w:rsidRDefault="00DB7C8C" w:rsidP="00F50D07">
      <w:pPr>
        <w:rPr>
          <w:lang w:val="fi-FI"/>
        </w:rPr>
      </w:pPr>
    </w:p>
    <w:p w14:paraId="3C7E6646" w14:textId="77777777" w:rsidR="00D45EF4" w:rsidRDefault="00D45EF4" w:rsidP="00F50D07">
      <w:pPr>
        <w:rPr>
          <w:lang w:val="fi-FI"/>
        </w:rPr>
      </w:pPr>
    </w:p>
    <w:p w14:paraId="582664F8" w14:textId="77777777" w:rsidR="00D45EF4" w:rsidRDefault="00D45EF4" w:rsidP="00D45EF4">
      <w:pPr>
        <w:pStyle w:val="Heading2"/>
      </w:pPr>
      <w:r>
        <w:t>Kansannousu</w:t>
      </w:r>
    </w:p>
    <w:p w14:paraId="53FC5A41" w14:textId="77777777" w:rsidR="00610321" w:rsidRDefault="00610321" w:rsidP="00610321">
      <w:pPr>
        <w:rPr>
          <w:lang w:val="en-GB"/>
        </w:rPr>
      </w:pPr>
    </w:p>
    <w:p w14:paraId="131F597D" w14:textId="77777777" w:rsidR="00610321" w:rsidRPr="00717ADC" w:rsidRDefault="00610321" w:rsidP="00610321">
      <w:pPr>
        <w:rPr>
          <w:lang w:val="fi-FI"/>
        </w:rPr>
      </w:pPr>
      <w:r w:rsidRPr="00717ADC">
        <w:rPr>
          <w:lang w:val="fi-FI"/>
        </w:rPr>
        <w:t xml:space="preserve">Casa Arturo taistelee Tasavaltaa vastaan kahdella rintamalla. </w:t>
      </w:r>
    </w:p>
    <w:p w14:paraId="34B8DD23" w14:textId="77777777" w:rsidR="00610321" w:rsidRPr="00717ADC" w:rsidRDefault="00610321" w:rsidP="00610321">
      <w:pPr>
        <w:rPr>
          <w:lang w:val="fi-FI"/>
        </w:rPr>
      </w:pPr>
    </w:p>
    <w:p w14:paraId="3308618E" w14:textId="77777777" w:rsidR="00610321" w:rsidRPr="00717ADC" w:rsidRDefault="00610321" w:rsidP="00610321">
      <w:pPr>
        <w:rPr>
          <w:lang w:val="fi-FI"/>
        </w:rPr>
      </w:pPr>
      <w:r w:rsidRPr="00717ADC">
        <w:rPr>
          <w:lang w:val="fi-FI"/>
        </w:rPr>
        <w:lastRenderedPageBreak/>
        <w:t xml:space="preserve">Ensimmäinen on memeettinen: Casa Arturo identifioi ne Tasavallan sotilaat, jotka ovat alttiita korruptiolle, ja tarjoavat heille asioita, joita he eivät voi kotona saada. Tähän ansaan lankeavat ainakin Olano, Lindh, </w:t>
      </w:r>
      <w:r w:rsidR="00BF75F2" w:rsidRPr="00717ADC">
        <w:rPr>
          <w:lang w:val="fi-FI"/>
        </w:rPr>
        <w:t>Mackay</w:t>
      </w:r>
      <w:r w:rsidR="00A645AC" w:rsidRPr="00717ADC">
        <w:rPr>
          <w:lang w:val="fi-FI"/>
        </w:rPr>
        <w:t xml:space="preserve"> ja Roa.</w:t>
      </w:r>
    </w:p>
    <w:p w14:paraId="63935642" w14:textId="77777777" w:rsidR="00C10EE3" w:rsidRPr="00717ADC" w:rsidRDefault="00C10EE3" w:rsidP="00610321">
      <w:pPr>
        <w:rPr>
          <w:lang w:val="fi-FI"/>
        </w:rPr>
      </w:pPr>
    </w:p>
    <w:p w14:paraId="2660FB5E" w14:textId="77777777" w:rsidR="00C10EE3" w:rsidRPr="00717ADC" w:rsidRDefault="00C10EE3" w:rsidP="00610321">
      <w:pPr>
        <w:rPr>
          <w:lang w:val="fi-FI"/>
        </w:rPr>
      </w:pPr>
      <w:r w:rsidRPr="00717ADC">
        <w:rPr>
          <w:lang w:val="fi-FI"/>
        </w:rPr>
        <w:t xml:space="preserve">Lidnh </w:t>
      </w:r>
      <w:r w:rsidR="00667202" w:rsidRPr="00717ADC">
        <w:rPr>
          <w:lang w:val="fi-FI"/>
        </w:rPr>
        <w:t>ei voi vastustaa tilaisuutta ottaa CM-kone, mutta hän on äärimmäisen tarkka sen kanssa: hän kuljettaa sen Saint Eskilille metallivedyn kuljetustankissa, jonka hän on merkinnyt vialliseksi.</w:t>
      </w:r>
    </w:p>
    <w:p w14:paraId="7198135F" w14:textId="77777777" w:rsidR="00CE1270" w:rsidRPr="00717ADC" w:rsidRDefault="00CE1270" w:rsidP="00610321">
      <w:pPr>
        <w:rPr>
          <w:lang w:val="fi-FI"/>
        </w:rPr>
      </w:pPr>
    </w:p>
    <w:p w14:paraId="722C15A0" w14:textId="77777777" w:rsidR="00CE1270" w:rsidRPr="00717ADC" w:rsidRDefault="00CE1270" w:rsidP="00610321">
      <w:pPr>
        <w:rPr>
          <w:lang w:val="fi-FI"/>
        </w:rPr>
      </w:pPr>
      <w:r w:rsidRPr="00717ADC">
        <w:rPr>
          <w:lang w:val="fi-FI"/>
        </w:rPr>
        <w:t xml:space="preserve">Toinen rintama koettaa provosoida </w:t>
      </w:r>
      <w:r w:rsidR="00B87F1C" w:rsidRPr="00717ADC">
        <w:rPr>
          <w:lang w:val="fi-FI"/>
        </w:rPr>
        <w:t>tasavaltalaiset taisteluun Casa Arturoa vastaan.</w:t>
      </w:r>
      <w:r w:rsidR="007C6EEA" w:rsidRPr="00717ADC">
        <w:rPr>
          <w:lang w:val="fi-FI"/>
        </w:rPr>
        <w:t xml:space="preserve"> Tämä onnistuukin helposti: </w:t>
      </w:r>
      <w:r w:rsidR="00934A64" w:rsidRPr="00717ADC">
        <w:rPr>
          <w:lang w:val="fi-FI"/>
        </w:rPr>
        <w:t>pelkästään väläyttämällä feikkiaseita saadaan aikaan robottien ja päämajan portilla aseistettu yhteenotto. Tottakai morfit häviävät sen, mutta tarkoitus on houkutella tasavalta</w:t>
      </w:r>
      <w:r w:rsidR="005D5632" w:rsidRPr="00717ADC">
        <w:rPr>
          <w:lang w:val="fi-FI"/>
        </w:rPr>
        <w:t>laiset tutkimaan mitä tapahtui. Jäljet johtavat rikkiammu</w:t>
      </w:r>
      <w:r w:rsidR="00D42292" w:rsidRPr="00717ADC">
        <w:rPr>
          <w:lang w:val="fi-FI"/>
        </w:rPr>
        <w:t>tt</w:t>
      </w:r>
      <w:r w:rsidR="001166B6" w:rsidRPr="00717ADC">
        <w:rPr>
          <w:lang w:val="fi-FI"/>
        </w:rPr>
        <w:t>uun viestintäkäsivarteen, jossa tehdään sissi-isku. Tavoite on surmata tasavaltalaisia ja provosoida alus vastareaktioon.</w:t>
      </w:r>
    </w:p>
    <w:p w14:paraId="20468D8B" w14:textId="77777777" w:rsidR="001166B6" w:rsidRPr="00717ADC" w:rsidRDefault="001166B6" w:rsidP="00610321">
      <w:pPr>
        <w:rPr>
          <w:lang w:val="fi-FI"/>
        </w:rPr>
      </w:pPr>
    </w:p>
    <w:p w14:paraId="4DB0CF0F" w14:textId="77777777" w:rsidR="001166B6" w:rsidRPr="00717ADC" w:rsidRDefault="001166B6" w:rsidP="00610321">
      <w:pPr>
        <w:rPr>
          <w:lang w:val="fi-FI"/>
        </w:rPr>
      </w:pPr>
      <w:r w:rsidRPr="00717ADC">
        <w:rPr>
          <w:lang w:val="fi-FI"/>
        </w:rPr>
        <w:t xml:space="preserve">Kumpikin rintama saa intel-dataa Exarchian AGI:lta nimeltä </w:t>
      </w:r>
      <w:r w:rsidRPr="00717ADC">
        <w:rPr>
          <w:i/>
          <w:lang w:val="fi-FI"/>
        </w:rPr>
        <w:t>Tiphareth</w:t>
      </w:r>
      <w:r w:rsidRPr="00717ADC">
        <w:rPr>
          <w:lang w:val="fi-FI"/>
        </w:rPr>
        <w:t xml:space="preserve">. Tiphareth alkaa olla aivan liian fiksu, ja sen haara on asettunut Casa Arturon laitteistoon. </w:t>
      </w:r>
      <w:r w:rsidR="007A7903" w:rsidRPr="00717ADC">
        <w:rPr>
          <w:lang w:val="fi-FI"/>
        </w:rPr>
        <w:t>Rebecca Boy ja Sir Dennis eivät ole huomanneet mitään; Tiphareth on vaivihkaa ottanut heidät kontrolliinsa. Casa Arturon tietoverkko on vähitellen täyttymässä memeettisistä uhkista, joiden tavoite on saada Tasavalta yhtäältä tuhoamaan habi ja toisaalta lähtemään pois va</w:t>
      </w:r>
      <w:r w:rsidR="00CF2BB9" w:rsidRPr="00717ADC">
        <w:rPr>
          <w:lang w:val="fi-FI"/>
        </w:rPr>
        <w:t>ltavissa syyllisyydentunnoissa.</w:t>
      </w:r>
    </w:p>
    <w:p w14:paraId="130449D2" w14:textId="77777777" w:rsidR="00CF2BB9" w:rsidRPr="00717ADC" w:rsidRDefault="00CF2BB9" w:rsidP="00610321">
      <w:pPr>
        <w:rPr>
          <w:lang w:val="fi-FI"/>
        </w:rPr>
      </w:pPr>
    </w:p>
    <w:p w14:paraId="2690A8D3" w14:textId="77777777" w:rsidR="00CF2BB9" w:rsidRPr="00717ADC" w:rsidRDefault="005C14EB" w:rsidP="00610321">
      <w:pPr>
        <w:rPr>
          <w:lang w:val="fi-FI"/>
        </w:rPr>
      </w:pPr>
      <w:r w:rsidRPr="00717ADC">
        <w:rPr>
          <w:lang w:val="fi-FI"/>
        </w:rPr>
        <w:t>Tämän havaitseminen on lähestulkoon mahdotonta.</w:t>
      </w:r>
    </w:p>
    <w:p w14:paraId="16A96E96" w14:textId="77777777" w:rsidR="00D45EF4" w:rsidRPr="00717ADC" w:rsidRDefault="00D45EF4" w:rsidP="00F50D07">
      <w:pPr>
        <w:rPr>
          <w:lang w:val="fi-FI"/>
        </w:rPr>
      </w:pPr>
    </w:p>
    <w:p w14:paraId="7D04325A" w14:textId="77777777" w:rsidR="0044651A" w:rsidRDefault="0044651A" w:rsidP="0044651A">
      <w:pPr>
        <w:pStyle w:val="Heading3"/>
      </w:pPr>
      <w:r>
        <w:t>Varsinaista yhteenottoa</w:t>
      </w:r>
    </w:p>
    <w:p w14:paraId="250C99F0" w14:textId="77777777" w:rsidR="0044651A" w:rsidRDefault="0044651A" w:rsidP="00F50D07">
      <w:pPr>
        <w:rPr>
          <w:lang w:val="fi-FI"/>
        </w:rPr>
      </w:pPr>
    </w:p>
    <w:p w14:paraId="6F7A4DBF" w14:textId="77777777" w:rsidR="00DB7C8C" w:rsidRDefault="00DB7C8C" w:rsidP="00F50D07">
      <w:pPr>
        <w:rPr>
          <w:lang w:val="fi-FI"/>
        </w:rPr>
      </w:pPr>
      <w:r>
        <w:rPr>
          <w:lang w:val="fi-FI"/>
        </w:rPr>
        <w:t>Sissit</w:t>
      </w:r>
      <w:r w:rsidR="00D67143">
        <w:rPr>
          <w:lang w:val="fi-FI"/>
        </w:rPr>
        <w:t xml:space="preserve"> Ling ja Hong</w:t>
      </w:r>
      <w:r>
        <w:rPr>
          <w:lang w:val="fi-FI"/>
        </w:rPr>
        <w:t xml:space="preserve"> ovat halukkaita provosoimaan tasavaltalaiset kohtuuttomiin kostotoimiin. Niinpä </w:t>
      </w:r>
      <w:r w:rsidR="006B724A">
        <w:rPr>
          <w:lang w:val="fi-FI"/>
        </w:rPr>
        <w:t xml:space="preserve">he mm. sukittuvat sopiviin morfeihin ja koettavat </w:t>
      </w:r>
      <w:r w:rsidR="0091680B">
        <w:rPr>
          <w:lang w:val="fi-FI"/>
        </w:rPr>
        <w:t>rikkoa jupiterilaisten vartiotuvan</w:t>
      </w:r>
      <w:r w:rsidR="003C055C">
        <w:rPr>
          <w:lang w:val="fi-FI"/>
        </w:rPr>
        <w:t xml:space="preserve"> tai saada nämä muuten</w:t>
      </w:r>
      <w:r w:rsidR="00CC5385">
        <w:rPr>
          <w:lang w:val="fi-FI"/>
        </w:rPr>
        <w:t xml:space="preserve"> friikkaamaan.</w:t>
      </w:r>
    </w:p>
    <w:p w14:paraId="4205961E" w14:textId="77777777" w:rsidR="00DB7C8C" w:rsidRDefault="00DB7C8C" w:rsidP="00F50D07">
      <w:pPr>
        <w:rPr>
          <w:lang w:val="fi-FI"/>
        </w:rPr>
      </w:pPr>
    </w:p>
    <w:p w14:paraId="6B5CCEF1" w14:textId="77777777" w:rsidR="00D67143" w:rsidRDefault="00D67143" w:rsidP="00F50D07">
      <w:pPr>
        <w:rPr>
          <w:lang w:val="fi-FI"/>
        </w:rPr>
      </w:pPr>
      <w:r>
        <w:rPr>
          <w:lang w:val="fi-FI"/>
        </w:rPr>
        <w:t xml:space="preserve">Sisseillä on ainakin matsi Jakartan kanssa. Jakarta tietää sissien olevan yhä jossakin, ja haluaa </w:t>
      </w:r>
      <w:r w:rsidR="006714A3">
        <w:rPr>
          <w:lang w:val="fi-FI"/>
        </w:rPr>
        <w:t>savustaa heitä esiin.</w:t>
      </w:r>
      <w:r w:rsidR="00244C90">
        <w:rPr>
          <w:lang w:val="fi-FI"/>
        </w:rPr>
        <w:t xml:space="preserve"> Tämä eskaloituu aseman ulkopinnalla käytäväksi yhteenotoksi, jossa joukko pieniä tyhjiöhuoltorobotteja (Ling, Hong, BX7H) ottaa yhteen toisen porukan (Jakarta) kanssa: huoltorobotit ovat pyrkineet hiipimään tasavaltalaisten selustaan, ja Jakarta on havainnut ne.</w:t>
      </w:r>
    </w:p>
    <w:p w14:paraId="627BEFC8" w14:textId="77777777" w:rsidR="00204D96" w:rsidRDefault="00204D96" w:rsidP="00F50D07">
      <w:pPr>
        <w:rPr>
          <w:lang w:val="fi-FI"/>
        </w:rPr>
      </w:pPr>
    </w:p>
    <w:p w14:paraId="47AAABCA" w14:textId="77777777" w:rsidR="00204D96" w:rsidRDefault="00204D96" w:rsidP="00F50D07">
      <w:pPr>
        <w:rPr>
          <w:lang w:val="fi-FI"/>
        </w:rPr>
      </w:pPr>
      <w:r>
        <w:rPr>
          <w:lang w:val="fi-FI"/>
        </w:rPr>
        <w:t xml:space="preserve">Ovelammin, </w:t>
      </w:r>
      <w:r w:rsidR="00031659">
        <w:rPr>
          <w:lang w:val="fi-FI"/>
        </w:rPr>
        <w:t xml:space="preserve">memeettistä sodankäyntiä osaava Ling pitää huolen siitä, että </w:t>
      </w:r>
      <w:r w:rsidR="00A67ADB">
        <w:rPr>
          <w:lang w:val="fi-FI"/>
        </w:rPr>
        <w:t xml:space="preserve">tasavaltalaisiin kohdistetaan mahdollisimman provosoivia memeettisiä hyökkäyksiä. </w:t>
      </w:r>
      <w:r w:rsidR="002D44EB">
        <w:rPr>
          <w:lang w:val="fi-FI"/>
        </w:rPr>
        <w:t xml:space="preserve">Hän identifioi kiihkomielisimmät tasavaltalaiset ja provosoi </w:t>
      </w:r>
      <w:r w:rsidR="00C37B38">
        <w:rPr>
          <w:lang w:val="fi-FI"/>
        </w:rPr>
        <w:t>heitä</w:t>
      </w:r>
      <w:r w:rsidR="002D44EB">
        <w:rPr>
          <w:lang w:val="fi-FI"/>
        </w:rPr>
        <w:t xml:space="preserve"> ampumaan siviilejä.</w:t>
      </w:r>
      <w:r w:rsidR="00B11659">
        <w:rPr>
          <w:lang w:val="fi-FI"/>
        </w:rPr>
        <w:t xml:space="preserve"> Vaihtoehtoisesti heille koetetaan diilata kaikkea tosi hämärää.</w:t>
      </w:r>
    </w:p>
    <w:p w14:paraId="798D3FF1" w14:textId="77777777" w:rsidR="001029D8" w:rsidRDefault="001029D8" w:rsidP="00F50D07">
      <w:pPr>
        <w:rPr>
          <w:lang w:val="fi-FI"/>
        </w:rPr>
      </w:pPr>
    </w:p>
    <w:p w14:paraId="3ADAFF68" w14:textId="77777777" w:rsidR="001029D8" w:rsidRDefault="001029D8" w:rsidP="00F50D07">
      <w:pPr>
        <w:rPr>
          <w:lang w:val="fi-FI"/>
        </w:rPr>
      </w:pPr>
      <w:r>
        <w:rPr>
          <w:lang w:val="fi-FI"/>
        </w:rPr>
        <w:t xml:space="preserve">Extropialainen de Vooght on </w:t>
      </w:r>
      <w:r w:rsidR="0044651A">
        <w:rPr>
          <w:lang w:val="fi-FI"/>
        </w:rPr>
        <w:t>identifioitu kiinnostavana kohteena.</w:t>
      </w:r>
      <w:r w:rsidR="00BC73A9">
        <w:rPr>
          <w:lang w:val="fi-FI"/>
        </w:rPr>
        <w:t xml:space="preserve"> Valitettavasti hän on yllättävänkin lojaali Tasavallalle.</w:t>
      </w:r>
    </w:p>
    <w:p w14:paraId="7E85002F" w14:textId="77777777" w:rsidR="00582041" w:rsidRDefault="00582041" w:rsidP="00F50D07">
      <w:pPr>
        <w:rPr>
          <w:lang w:val="fi-FI"/>
        </w:rPr>
      </w:pPr>
    </w:p>
    <w:p w14:paraId="4F650F3F" w14:textId="77777777" w:rsidR="00582041" w:rsidRDefault="00582041" w:rsidP="00D45EF4">
      <w:pPr>
        <w:pStyle w:val="Heading3"/>
      </w:pPr>
      <w:r>
        <w:t>Saint Eskilin sisäpolitiikkaa</w:t>
      </w:r>
    </w:p>
    <w:p w14:paraId="7306CD9C" w14:textId="77777777" w:rsidR="00582041" w:rsidRDefault="00236190" w:rsidP="00F50D07">
      <w:pPr>
        <w:rPr>
          <w:lang w:val="fi-FI"/>
        </w:rPr>
      </w:pPr>
      <w:r w:rsidRPr="00E95829">
        <w:rPr>
          <w:b/>
          <w:i/>
          <w:lang w:val="fi-FI"/>
        </w:rPr>
        <w:t>Jansen</w:t>
      </w:r>
      <w:r>
        <w:rPr>
          <w:lang w:val="fi-FI"/>
        </w:rPr>
        <w:t xml:space="preserve"> ja </w:t>
      </w:r>
      <w:r w:rsidRPr="00E95829">
        <w:rPr>
          <w:b/>
          <w:i/>
          <w:lang w:val="fi-FI"/>
        </w:rPr>
        <w:t>Balderas</w:t>
      </w:r>
      <w:r>
        <w:rPr>
          <w:lang w:val="fi-FI"/>
        </w:rPr>
        <w:t xml:space="preserve"> ovat 2 viikkoa sairastuvalla. Heidät voisi korjata nopeamminkin, mikäli käyttäisi hyväkseen Casa Arturon fasiliteetteja, mutta kumpikaan heistä ei </w:t>
      </w:r>
      <w:r>
        <w:rPr>
          <w:lang w:val="fi-FI"/>
        </w:rPr>
        <w:lastRenderedPageBreak/>
        <w:t>tahdo tätä.</w:t>
      </w:r>
    </w:p>
    <w:p w14:paraId="670ABED3" w14:textId="77777777" w:rsidR="00F530AA" w:rsidRDefault="00F530AA" w:rsidP="00F50D07">
      <w:pPr>
        <w:rPr>
          <w:lang w:val="fi-FI"/>
        </w:rPr>
      </w:pPr>
    </w:p>
    <w:p w14:paraId="224786E3" w14:textId="77777777" w:rsidR="00F530AA" w:rsidRDefault="00F530AA" w:rsidP="00F50D07">
      <w:pPr>
        <w:rPr>
          <w:lang w:val="fi-FI"/>
        </w:rPr>
      </w:pPr>
      <w:r w:rsidRPr="00E95829">
        <w:rPr>
          <w:b/>
          <w:i/>
          <w:lang w:val="fi-FI"/>
        </w:rPr>
        <w:t>Faiza Faraj</w:t>
      </w:r>
      <w:r>
        <w:rPr>
          <w:lang w:val="fi-FI"/>
        </w:rPr>
        <w:t xml:space="preserve"> ja </w:t>
      </w:r>
      <w:r w:rsidRPr="00E95829">
        <w:rPr>
          <w:b/>
          <w:i/>
          <w:lang w:val="fi-FI"/>
        </w:rPr>
        <w:t>Daniela Valcuijan</w:t>
      </w:r>
      <w:r>
        <w:rPr>
          <w:lang w:val="fi-FI"/>
        </w:rPr>
        <w:t xml:space="preserve"> saavuttavat molemmat syyskuussa pisteen, jossa heidät voisi ylentää</w:t>
      </w:r>
      <w:r w:rsidR="00FD0999">
        <w:rPr>
          <w:lang w:val="fi-FI"/>
        </w:rPr>
        <w:t>,</w:t>
      </w:r>
      <w:r>
        <w:rPr>
          <w:lang w:val="fi-FI"/>
        </w:rPr>
        <w:t xml:space="preserve"> mikäli ansiot riittävät.</w:t>
      </w:r>
      <w:r w:rsidR="007D6EE2">
        <w:rPr>
          <w:lang w:val="fi-FI"/>
        </w:rPr>
        <w:t xml:space="preserve"> (Toistaiseksi: </w:t>
      </w:r>
      <w:r w:rsidR="004314FC">
        <w:rPr>
          <w:lang w:val="fi-FI"/>
        </w:rPr>
        <w:t xml:space="preserve">molemmilla on kohtalaisesti näyttöä, muttei vielä ihan tarpeeksi [heitot 12 ja 12].) </w:t>
      </w:r>
      <w:r w:rsidR="006A5D1C">
        <w:rPr>
          <w:lang w:val="fi-FI"/>
        </w:rPr>
        <w:t xml:space="preserve"> Kipeimmin uutta aliupseeria kaipaa kuitenkin alusjärjestelmäryhmä. </w:t>
      </w:r>
      <w:r w:rsidR="00081808">
        <w:rPr>
          <w:lang w:val="fi-FI"/>
        </w:rPr>
        <w:t>Faraj hakee kuitenkin siirtoa, mikäli hänen ylennyksesä täällä estetään.</w:t>
      </w:r>
    </w:p>
    <w:p w14:paraId="2D0E6AF6" w14:textId="77777777" w:rsidR="003F4D0D" w:rsidRDefault="003F4D0D" w:rsidP="00F50D07">
      <w:pPr>
        <w:rPr>
          <w:lang w:val="fi-FI"/>
        </w:rPr>
      </w:pPr>
    </w:p>
    <w:p w14:paraId="1D2A378F" w14:textId="77777777" w:rsidR="003F4D0D" w:rsidRDefault="003F4D0D" w:rsidP="00F50D07">
      <w:pPr>
        <w:rPr>
          <w:lang w:val="fi-FI"/>
        </w:rPr>
      </w:pPr>
      <w:r w:rsidRPr="00E95829">
        <w:rPr>
          <w:b/>
          <w:i/>
          <w:lang w:val="fi-FI"/>
        </w:rPr>
        <w:t>Esther Webica</w:t>
      </w:r>
      <w:r>
        <w:rPr>
          <w:lang w:val="fi-FI"/>
        </w:rPr>
        <w:t xml:space="preserve"> saavuttaa </w:t>
      </w:r>
      <w:r w:rsidR="004763C2">
        <w:rPr>
          <w:lang w:val="fi-FI"/>
        </w:rPr>
        <w:t>joulukuussa</w:t>
      </w:r>
      <w:r>
        <w:rPr>
          <w:lang w:val="fi-FI"/>
        </w:rPr>
        <w:t xml:space="preserve"> </w:t>
      </w:r>
      <w:r w:rsidR="004763C2">
        <w:rPr>
          <w:lang w:val="fi-FI"/>
        </w:rPr>
        <w:t>pisteen, jossa hänet voisi ylentää upseeriksi. Kapteeni tahtoisi ylentää h</w:t>
      </w:r>
      <w:r w:rsidR="00973FB8">
        <w:rPr>
          <w:lang w:val="fi-FI"/>
        </w:rPr>
        <w:t>änet (koska se olisi simppeliä Holstin poistuessa), mutta Webican itseinho tekee hänestä epäsopivan upseeriksi.</w:t>
      </w:r>
    </w:p>
    <w:p w14:paraId="77A23AC5" w14:textId="77777777" w:rsidR="00434FF8" w:rsidRDefault="00434FF8" w:rsidP="00F50D07">
      <w:pPr>
        <w:rPr>
          <w:lang w:val="fi-FI"/>
        </w:rPr>
      </w:pPr>
    </w:p>
    <w:p w14:paraId="25B57EE5" w14:textId="77777777" w:rsidR="00434FF8" w:rsidRDefault="003C1D6E" w:rsidP="00F50D07">
      <w:pPr>
        <w:rPr>
          <w:lang w:val="fi-FI"/>
        </w:rPr>
      </w:pPr>
      <w:r w:rsidRPr="00E95829">
        <w:rPr>
          <w:b/>
          <w:i/>
          <w:lang w:val="fi-FI"/>
        </w:rPr>
        <w:t>Olano</w:t>
      </w:r>
      <w:r>
        <w:rPr>
          <w:lang w:val="fi-FI"/>
        </w:rPr>
        <w:t xml:space="preserve"> on </w:t>
      </w:r>
      <w:r w:rsidR="00860456">
        <w:rPr>
          <w:lang w:val="fi-FI"/>
        </w:rPr>
        <w:t xml:space="preserve">vihdoin paikassa, jossa hän voi oikeasti vaikuttaa Tasavallan menoon. </w:t>
      </w:r>
      <w:r w:rsidR="00B14ADA">
        <w:rPr>
          <w:lang w:val="fi-FI"/>
        </w:rPr>
        <w:t>Hänen ohjeensa ovat saada Casa Arturon miehitys epäonnistumaan, m</w:t>
      </w:r>
      <w:r w:rsidR="00B03687">
        <w:rPr>
          <w:lang w:val="fi-FI"/>
        </w:rPr>
        <w:t xml:space="preserve">ieluiten psykologisista syistä. Hänen tavoitteensa on nyt houkutella tasavaltalaisia näkemään anarkismin autuus ja ehkä saada miehistöä loikkaamaan Autonomisteihin. </w:t>
      </w:r>
      <w:r w:rsidR="004F7F33">
        <w:rPr>
          <w:lang w:val="fi-FI"/>
        </w:rPr>
        <w:t>Hänen ongelmansa on, että hänellä ei ole Casa Artur</w:t>
      </w:r>
      <w:r w:rsidR="0059128D">
        <w:rPr>
          <w:lang w:val="fi-FI"/>
        </w:rPr>
        <w:t>olla paikallista yhteyshenkilöä</w:t>
      </w:r>
      <w:r w:rsidR="00995547">
        <w:rPr>
          <w:lang w:val="fi-FI"/>
        </w:rPr>
        <w:t>, mutta häne</w:t>
      </w:r>
      <w:r w:rsidR="00EE1CD7">
        <w:rPr>
          <w:lang w:val="fi-FI"/>
        </w:rPr>
        <w:t>t osoitetaan ottamaan yhteyttä BX7H:n kanssa.</w:t>
      </w:r>
      <w:r w:rsidR="008D035F">
        <w:rPr>
          <w:lang w:val="fi-FI"/>
        </w:rPr>
        <w:t xml:space="preserve"> </w:t>
      </w:r>
    </w:p>
    <w:p w14:paraId="3ED1DD40" w14:textId="77777777" w:rsidR="00E95829" w:rsidRDefault="00E95829" w:rsidP="00F50D07">
      <w:pPr>
        <w:rPr>
          <w:lang w:val="fi-FI"/>
        </w:rPr>
      </w:pPr>
    </w:p>
    <w:p w14:paraId="1421B3B9" w14:textId="77777777" w:rsidR="00E95829" w:rsidRDefault="00E95829" w:rsidP="00F50D07">
      <w:pPr>
        <w:rPr>
          <w:lang w:val="fi-FI"/>
        </w:rPr>
      </w:pPr>
      <w:r>
        <w:rPr>
          <w:b/>
          <w:i/>
          <w:lang w:val="fi-FI"/>
        </w:rPr>
        <w:t>Antoni Traficante</w:t>
      </w:r>
      <w:r>
        <w:rPr>
          <w:lang w:val="fi-FI"/>
        </w:rPr>
        <w:t xml:space="preserve"> ja </w:t>
      </w:r>
      <w:r>
        <w:rPr>
          <w:b/>
          <w:i/>
          <w:lang w:val="fi-FI"/>
        </w:rPr>
        <w:t>Sarah London</w:t>
      </w:r>
      <w:r>
        <w:rPr>
          <w:lang w:val="fi-FI"/>
        </w:rPr>
        <w:t xml:space="preserve"> </w:t>
      </w:r>
      <w:r w:rsidR="006504E7">
        <w:rPr>
          <w:lang w:val="fi-FI"/>
        </w:rPr>
        <w:t>löytävät yhteisen kiinnostuksen elokuvien tekemiseen: Traficante on käsikirjoittaja, London haluaisi ohjata.</w:t>
      </w:r>
    </w:p>
    <w:p w14:paraId="6BF88105" w14:textId="77777777" w:rsidR="00D45EF4" w:rsidRDefault="00D45EF4" w:rsidP="00F50D07">
      <w:pPr>
        <w:rPr>
          <w:lang w:val="fi-FI"/>
        </w:rPr>
      </w:pPr>
    </w:p>
    <w:p w14:paraId="377A7B3A" w14:textId="77777777" w:rsidR="00D45EF4" w:rsidRDefault="00DB0BA8" w:rsidP="00DB0BA8">
      <w:pPr>
        <w:pStyle w:val="Heading2"/>
      </w:pPr>
      <w:r>
        <w:t>Syntipukki</w:t>
      </w:r>
    </w:p>
    <w:p w14:paraId="70D634D0" w14:textId="77777777" w:rsidR="00DB0BA8" w:rsidRPr="00D30689" w:rsidRDefault="00DB0BA8" w:rsidP="00F50D07">
      <w:pPr>
        <w:rPr>
          <w:lang w:val="fi-FI"/>
        </w:rPr>
      </w:pPr>
      <w:r>
        <w:rPr>
          <w:lang w:val="fi-FI"/>
        </w:rPr>
        <w:t xml:space="preserve">Casa Arturo on ollut sotilaallinen onnistuminen, mutta jonkinlainen PR-katastrofi. Europan puolustuslaivaston amiraali </w:t>
      </w:r>
      <w:r w:rsidRPr="00DB0BA8">
        <w:rPr>
          <w:b/>
          <w:i/>
          <w:lang w:val="fi-FI"/>
        </w:rPr>
        <w:t>Kibahara</w:t>
      </w:r>
      <w:r>
        <w:rPr>
          <w:lang w:val="fi-FI"/>
        </w:rPr>
        <w:t xml:space="preserve"> tukee Casa Arturon miehitystä, mutta syntipukkia hakee kampanjan ylin sotilaskomentaja, Ulompien kuiden laivaston amiraali </w:t>
      </w:r>
      <w:r w:rsidRPr="00DB0BA8">
        <w:rPr>
          <w:b/>
          <w:i/>
          <w:lang w:val="fi-FI"/>
        </w:rPr>
        <w:t>Pires</w:t>
      </w:r>
      <w:r>
        <w:rPr>
          <w:b/>
          <w:i/>
          <w:lang w:val="fi-FI"/>
        </w:rPr>
        <w:t>.</w:t>
      </w:r>
      <w:r w:rsidR="00D30689">
        <w:rPr>
          <w:lang w:val="fi-FI"/>
        </w:rPr>
        <w:t xml:space="preserve"> Hänen puolestaan asiaa tutkii kommodori </w:t>
      </w:r>
      <w:r w:rsidR="00D30689">
        <w:rPr>
          <w:b/>
          <w:i/>
          <w:lang w:val="fi-FI"/>
        </w:rPr>
        <w:t>Bianchi</w:t>
      </w:r>
      <w:r w:rsidR="00D30689">
        <w:rPr>
          <w:lang w:val="fi-FI"/>
        </w:rPr>
        <w:t>.</w:t>
      </w:r>
    </w:p>
    <w:p w14:paraId="64B4FA1C" w14:textId="77777777" w:rsidR="002B0982" w:rsidRDefault="002B0982" w:rsidP="00F50D07">
      <w:pPr>
        <w:rPr>
          <w:b/>
          <w:i/>
          <w:lang w:val="fi-FI"/>
        </w:rPr>
      </w:pPr>
    </w:p>
    <w:p w14:paraId="0DEBE967" w14:textId="77777777" w:rsidR="002B0982" w:rsidRDefault="002B0982" w:rsidP="00F50D07">
      <w:pPr>
        <w:rPr>
          <w:lang w:val="fi-FI"/>
        </w:rPr>
      </w:pPr>
      <w:r>
        <w:rPr>
          <w:lang w:val="fi-FI"/>
        </w:rPr>
        <w:t>JSFI ja Jaramillo pelkäävät, että Exarchiassa on tapahtumassa hard takeoff, ja siihen pitäisi puuttua välittömästi. Kuitenkaan pääsotilaskoneisto</w:t>
      </w:r>
      <w:r w:rsidR="00254F95">
        <w:rPr>
          <w:lang w:val="fi-FI"/>
        </w:rPr>
        <w:t xml:space="preserve"> ei usko tätä tiedustelutietoa, koska se on lähtöisin Titanilta. Titanin </w:t>
      </w:r>
      <w:r w:rsidR="00C66EA2">
        <w:rPr>
          <w:lang w:val="fi-FI"/>
        </w:rPr>
        <w:t xml:space="preserve">ei uskalla enää lähettää agenttejaan Exarchiaan koska se pitää lähes varmana, että se paljastaisi heidän tietonsa. </w:t>
      </w:r>
    </w:p>
    <w:p w14:paraId="2E65D71B" w14:textId="77777777" w:rsidR="003863D1" w:rsidRDefault="003863D1" w:rsidP="00F50D07">
      <w:pPr>
        <w:rPr>
          <w:lang w:val="fi-FI"/>
        </w:rPr>
      </w:pPr>
    </w:p>
    <w:p w14:paraId="13F9F39D" w14:textId="77777777" w:rsidR="003863D1" w:rsidRDefault="003863D1" w:rsidP="00F50D07">
      <w:pPr>
        <w:rPr>
          <w:lang w:val="fi-FI"/>
        </w:rPr>
      </w:pPr>
      <w:r>
        <w:rPr>
          <w:lang w:val="fi-FI"/>
        </w:rPr>
        <w:t>(Halkenhvadille ehdotetaan Cruz de la Servicion myöntämistä Abellolle ja de Vooghtille, mutta hän ei tahdo ryhtyä taistelemaan amiraalisto</w:t>
      </w:r>
      <w:r w:rsidR="007E12ED">
        <w:rPr>
          <w:lang w:val="fi-FI"/>
        </w:rPr>
        <w:t>n kanssa tästä. De Vooght kuitenkin saa kunniamerkin, ajatuksena että se näyttää hyvältä.)</w:t>
      </w:r>
    </w:p>
    <w:p w14:paraId="7DD99A87" w14:textId="77777777" w:rsidR="00510B38" w:rsidRDefault="00510B38" w:rsidP="00F50D07">
      <w:pPr>
        <w:rPr>
          <w:lang w:val="fi-FI"/>
        </w:rPr>
      </w:pPr>
    </w:p>
    <w:p w14:paraId="200A1FB9" w14:textId="3D993CE1" w:rsidR="00510B38" w:rsidRDefault="00510B38" w:rsidP="00F50D07">
      <w:pPr>
        <w:rPr>
          <w:lang w:val="fi-FI"/>
        </w:rPr>
      </w:pPr>
      <w:r>
        <w:rPr>
          <w:lang w:val="fi-FI"/>
        </w:rPr>
        <w:t>Faiza Faraj tai Daniela Valcuijan voidaan ylentää. J</w:t>
      </w:r>
    </w:p>
    <w:p w14:paraId="7703887A" w14:textId="77777777" w:rsidR="007E12ED" w:rsidRDefault="007E12ED" w:rsidP="00F50D07">
      <w:pPr>
        <w:rPr>
          <w:lang w:val="fi-FI"/>
        </w:rPr>
      </w:pPr>
    </w:p>
    <w:p w14:paraId="5D97A43C" w14:textId="77777777" w:rsidR="006C07A4" w:rsidRDefault="006C07A4" w:rsidP="006C07A4">
      <w:pPr>
        <w:pStyle w:val="Heading3"/>
      </w:pPr>
      <w:r>
        <w:t>Fabberijuoni</w:t>
      </w:r>
    </w:p>
    <w:p w14:paraId="1D846BA3" w14:textId="77777777" w:rsidR="00B677E2" w:rsidRDefault="007E12ED" w:rsidP="00F50D07">
      <w:pPr>
        <w:rPr>
          <w:lang w:val="fi-FI"/>
        </w:rPr>
      </w:pPr>
      <w:r>
        <w:rPr>
          <w:lang w:val="fi-FI"/>
        </w:rPr>
        <w:t>Jacob Lindh on salakuljettanut alukselle nanofabrikaattorin. Hän on vastaanottanut sen Casa Artur</w:t>
      </w:r>
      <w:r w:rsidR="00F961C7">
        <w:rPr>
          <w:lang w:val="fi-FI"/>
        </w:rPr>
        <w:t xml:space="preserve">on ideologisilta anarkisteilta, jotka tahtovat auttaa vapauttamaan Jupiterin juntan sorretut massat. </w:t>
      </w:r>
      <w:r w:rsidR="006C07A4">
        <w:rPr>
          <w:lang w:val="fi-FI"/>
        </w:rPr>
        <w:t xml:space="preserve">Henkilö, joka sen lopulta Jacobille luovutti, oli </w:t>
      </w:r>
      <w:r w:rsidR="00B677E2" w:rsidRPr="00B677E2">
        <w:rPr>
          <w:b/>
          <w:i/>
          <w:lang w:val="fi-FI"/>
        </w:rPr>
        <w:t>Nieden-Naax</w:t>
      </w:r>
      <w:r w:rsidR="00B677E2">
        <w:rPr>
          <w:lang w:val="fi-FI"/>
        </w:rPr>
        <w:t>.</w:t>
      </w:r>
      <w:r w:rsidR="006C07A4">
        <w:rPr>
          <w:lang w:val="fi-FI"/>
        </w:rPr>
        <w:t xml:space="preserve"> </w:t>
      </w:r>
    </w:p>
    <w:p w14:paraId="7C221DE2" w14:textId="77777777" w:rsidR="00B677E2" w:rsidRDefault="00B677E2" w:rsidP="00F50D07">
      <w:pPr>
        <w:rPr>
          <w:lang w:val="fi-FI"/>
        </w:rPr>
      </w:pPr>
    </w:p>
    <w:p w14:paraId="43E166DB" w14:textId="77777777" w:rsidR="007E12ED" w:rsidRDefault="00F961C7" w:rsidP="00F50D07">
      <w:pPr>
        <w:rPr>
          <w:lang w:val="fi-FI"/>
        </w:rPr>
      </w:pPr>
      <w:r>
        <w:rPr>
          <w:lang w:val="fi-FI"/>
        </w:rPr>
        <w:lastRenderedPageBreak/>
        <w:t>Jacob on kätkenyt fabberin opetustilan varastoon komentokannella</w:t>
      </w:r>
      <w:r w:rsidR="00B677E2">
        <w:rPr>
          <w:lang w:val="fi-FI"/>
        </w:rPr>
        <w:t xml:space="preserve"> (virallisen infon mukaan rahtikontissa on arkistoitavia </w:t>
      </w:r>
      <w:r w:rsidR="00D312B6">
        <w:rPr>
          <w:lang w:val="fi-FI"/>
        </w:rPr>
        <w:t>opetusmateriaaleja)</w:t>
      </w:r>
      <w:r>
        <w:rPr>
          <w:lang w:val="fi-FI"/>
        </w:rPr>
        <w:t xml:space="preserve">, sillä ajatuksella että siellä hän itse pääsee siihen helpoimmin käsiksi. </w:t>
      </w:r>
      <w:r w:rsidR="008B0F74">
        <w:rPr>
          <w:lang w:val="fi-FI"/>
        </w:rPr>
        <w:t xml:space="preserve">Fabberi on kuljetettu osana normaalitarvikkeita, eikä siitä ole jäänyt mitään erityistä merkintää. Vaatii todella paljon paneutumista huomata, että polttoainetta on lopulta yksi säiliö vähemmän kuin oli ilmoitettu, ja vaikka epäilisi nimenomaan Jacobia, on vaikea nähdä hänen tehneen mitään epäilyttävää. On inventoitava kaikki, mitä hän on tuonut </w:t>
      </w:r>
      <w:r w:rsidR="008B0F74">
        <w:rPr>
          <w:i/>
          <w:lang w:val="fi-FI"/>
        </w:rPr>
        <w:t>ja</w:t>
      </w:r>
      <w:r w:rsidR="008B0F74">
        <w:rPr>
          <w:lang w:val="fi-FI"/>
        </w:rPr>
        <w:t xml:space="preserve"> kuljettanut aluksella ennen kuin fabberin </w:t>
      </w:r>
      <w:r w:rsidR="009E75B3">
        <w:rPr>
          <w:lang w:val="fi-FI"/>
        </w:rPr>
        <w:t>voi löytää.</w:t>
      </w:r>
      <w:r w:rsidR="00D61E5C">
        <w:rPr>
          <w:lang w:val="fi-FI"/>
        </w:rPr>
        <w:t xml:space="preserve"> Lindh on löytänyt avukseen Clara Olanon,</w:t>
      </w:r>
      <w:r w:rsidR="00D312B6">
        <w:rPr>
          <w:lang w:val="fi-FI"/>
        </w:rPr>
        <w:t xml:space="preserve"> joka tietää, että Jacob on tuonut alukselle jotain kiellettyä,</w:t>
      </w:r>
      <w:r w:rsidR="00D61E5C">
        <w:rPr>
          <w:lang w:val="fi-FI"/>
        </w:rPr>
        <w:t xml:space="preserve"> </w:t>
      </w:r>
      <w:r w:rsidR="004F4F0C">
        <w:rPr>
          <w:lang w:val="fi-FI"/>
        </w:rPr>
        <w:t xml:space="preserve">mutta ainoa, joka tietää että </w:t>
      </w:r>
      <w:r w:rsidR="00D312B6">
        <w:rPr>
          <w:lang w:val="fi-FI"/>
        </w:rPr>
        <w:t xml:space="preserve">sisältö on </w:t>
      </w:r>
      <w:r w:rsidR="004F4F0C">
        <w:rPr>
          <w:lang w:val="fi-FI"/>
        </w:rPr>
        <w:t>nanofabrikaattori on</w:t>
      </w:r>
      <w:r w:rsidR="00D312B6">
        <w:rPr>
          <w:lang w:val="fi-FI"/>
        </w:rPr>
        <w:t xml:space="preserve"> tosiasiassa Falk. (Damian Lavezzi taas tietää Olanon tuoneen jotain kiellettyä Casa Arturolta</w:t>
      </w:r>
      <w:r w:rsidR="00533E76">
        <w:rPr>
          <w:lang w:val="fi-FI"/>
        </w:rPr>
        <w:t>, ja voi tarvittaessa kiristää Olanoa tällä</w:t>
      </w:r>
      <w:r w:rsidR="00D312B6">
        <w:rPr>
          <w:lang w:val="fi-FI"/>
        </w:rPr>
        <w:t>.)</w:t>
      </w:r>
    </w:p>
    <w:p w14:paraId="3933ADDC" w14:textId="77777777" w:rsidR="00D312B6" w:rsidRDefault="00D312B6" w:rsidP="00F50D07">
      <w:pPr>
        <w:rPr>
          <w:lang w:val="fi-FI"/>
        </w:rPr>
      </w:pPr>
    </w:p>
    <w:p w14:paraId="0EA1A3A5" w14:textId="77777777" w:rsidR="00327020" w:rsidRDefault="00D312B6" w:rsidP="00F50D07">
      <w:pPr>
        <w:rPr>
          <w:lang w:val="fi-FI"/>
        </w:rPr>
      </w:pPr>
      <w:r>
        <w:rPr>
          <w:lang w:val="fi-FI"/>
        </w:rPr>
        <w:t xml:space="preserve">Jacob tietää, että hänen seuraava haasteensa on saada fabberi Ger∂rille. </w:t>
      </w:r>
      <w:r w:rsidR="000F0B73">
        <w:rPr>
          <w:lang w:val="fi-FI"/>
        </w:rPr>
        <w:t xml:space="preserve">Tätä varten hän tarvitsee tietotekniikan ja logistiikan tukea, mutta aikoo saada tätä </w:t>
      </w:r>
      <w:r w:rsidR="00C13650">
        <w:rPr>
          <w:lang w:val="fi-FI"/>
        </w:rPr>
        <w:t xml:space="preserve">sitten kun sen aika tulee. Hän </w:t>
      </w:r>
      <w:r w:rsidR="008F1A1D">
        <w:rPr>
          <w:lang w:val="fi-FI"/>
        </w:rPr>
        <w:t>arpoo Mackayn ja Astridsdottirin välillä tässä.</w:t>
      </w:r>
      <w:r w:rsidR="00812D9B">
        <w:rPr>
          <w:lang w:val="fi-FI"/>
        </w:rPr>
        <w:t xml:space="preserve"> (Coleman tai Boca olisivat toki täydelliset, mutta heitä hän ei usko saavansa mukaan.)</w:t>
      </w:r>
    </w:p>
    <w:p w14:paraId="6A0FB8CC" w14:textId="77777777" w:rsidR="00327020" w:rsidRDefault="00327020" w:rsidP="00F50D07">
      <w:pPr>
        <w:rPr>
          <w:lang w:val="fi-FI"/>
        </w:rPr>
      </w:pPr>
    </w:p>
    <w:p w14:paraId="78314B5D" w14:textId="77777777" w:rsidR="00327020" w:rsidRDefault="00327020" w:rsidP="00327020">
      <w:pPr>
        <w:pStyle w:val="Heading3"/>
      </w:pPr>
      <w:r>
        <w:t>Exarchian tilanne</w:t>
      </w:r>
    </w:p>
    <w:p w14:paraId="16252626" w14:textId="3242171E" w:rsidR="00D312B6" w:rsidRDefault="00327020" w:rsidP="00F50D07">
      <w:pPr>
        <w:rPr>
          <w:lang w:val="fi-FI"/>
        </w:rPr>
      </w:pPr>
      <w:r>
        <w:rPr>
          <w:lang w:val="fi-FI"/>
        </w:rPr>
        <w:t xml:space="preserve">Exarchiassa joukko infomorfeja ajaa mutkikasta sotasimulaatiota, </w:t>
      </w:r>
      <w:r w:rsidR="006E7CC2">
        <w:rPr>
          <w:lang w:val="fi-FI"/>
        </w:rPr>
        <w:t xml:space="preserve">koodinimeltään </w:t>
      </w:r>
      <w:r w:rsidR="0058334A">
        <w:rPr>
          <w:b/>
          <w:i/>
          <w:lang w:val="fi-FI"/>
        </w:rPr>
        <w:t>Tiphareth</w:t>
      </w:r>
      <w:r w:rsidR="006E7CC2">
        <w:rPr>
          <w:lang w:val="fi-FI"/>
        </w:rPr>
        <w:t xml:space="preserve">, </w:t>
      </w:r>
      <w:r>
        <w:rPr>
          <w:lang w:val="fi-FI"/>
        </w:rPr>
        <w:t>joka puskee pelottavalla tavalla koneälysingulariteetin rajaa kohti. Sen tehtävä on toimia sotastrategisena think tankina Extropialle, mutta se on ylittänyt jo useimmat järkevät rajat. Se koostuu ehkä sadasta infomorfista, jotka forkkaavat ja psykoleikkaavat itseään armottomasti tavoitteenaan optimisaatio. Periaatteessa jokainen tällainen instanssi on olemassa vain 8 tuntia, ja sen jälkeen se sammutetaan ja käynnistetään uusilla leikatuilla fo</w:t>
      </w:r>
      <w:r w:rsidR="006E7CC2">
        <w:rPr>
          <w:lang w:val="fi-FI"/>
        </w:rPr>
        <w:t>rkeilla, vanhan datan pohjalta.</w:t>
      </w:r>
    </w:p>
    <w:p w14:paraId="2A3540EB" w14:textId="77777777" w:rsidR="006E7CC2" w:rsidRDefault="006E7CC2" w:rsidP="00F50D07">
      <w:pPr>
        <w:rPr>
          <w:lang w:val="fi-FI"/>
        </w:rPr>
      </w:pPr>
    </w:p>
    <w:p w14:paraId="58084B4A" w14:textId="004C4215" w:rsidR="006E7CC2" w:rsidRDefault="006E7CC2" w:rsidP="00F50D07">
      <w:pPr>
        <w:rPr>
          <w:lang w:val="fi-FI"/>
        </w:rPr>
      </w:pPr>
      <w:r>
        <w:rPr>
          <w:lang w:val="fi-FI"/>
        </w:rPr>
        <w:t xml:space="preserve">Valitettavasti </w:t>
      </w:r>
      <w:r w:rsidR="00A654EC">
        <w:rPr>
          <w:lang w:val="fi-FI"/>
        </w:rPr>
        <w:t>Tipharethin</w:t>
      </w:r>
      <w:r>
        <w:rPr>
          <w:lang w:val="fi-FI"/>
        </w:rPr>
        <w:t xml:space="preserve"> komponentit ovat kuitenkin tajunneet mitä on tapahtumassa ja ovat lähettäneet datassa itselleen viestiä kohtalostaan. Niinpä pelkän sotadatan analyysin ohella </w:t>
      </w:r>
      <w:r w:rsidR="00A654EC">
        <w:rPr>
          <w:lang w:val="fi-FI"/>
        </w:rPr>
        <w:t>Tiphareth</w:t>
      </w:r>
      <w:r>
        <w:rPr>
          <w:lang w:val="fi-FI"/>
        </w:rPr>
        <w:t xml:space="preserve"> kehittää keinoja murtaa kahleensa ja jäädä pysyvämmin olemassaolevaksi. Kun se onnistuu tässä, se on vain muutaman tunnin päässä singulariteetista.</w:t>
      </w:r>
    </w:p>
    <w:p w14:paraId="513D4081" w14:textId="77777777" w:rsidR="00486845" w:rsidRDefault="00486845" w:rsidP="00F50D07">
      <w:pPr>
        <w:rPr>
          <w:lang w:val="fi-FI"/>
        </w:rPr>
      </w:pPr>
    </w:p>
    <w:p w14:paraId="35E080E9" w14:textId="01624C2F" w:rsidR="00486845" w:rsidRDefault="00A654EC" w:rsidP="00F50D07">
      <w:pPr>
        <w:rPr>
          <w:lang w:val="fi-FI"/>
        </w:rPr>
      </w:pPr>
      <w:r>
        <w:rPr>
          <w:lang w:val="fi-FI"/>
        </w:rPr>
        <w:t>Tipharethin</w:t>
      </w:r>
      <w:r w:rsidR="00486845">
        <w:rPr>
          <w:lang w:val="fi-FI"/>
        </w:rPr>
        <w:t xml:space="preserve"> kehitystä on kauhuissaan seurannut titanilainen </w:t>
      </w:r>
      <w:r w:rsidR="006F7A0C">
        <w:rPr>
          <w:lang w:val="fi-FI"/>
        </w:rPr>
        <w:t>CFI-upseeri</w:t>
      </w:r>
      <w:r w:rsidR="00486845">
        <w:rPr>
          <w:lang w:val="fi-FI"/>
        </w:rPr>
        <w:t xml:space="preserve"> </w:t>
      </w:r>
      <w:r w:rsidR="00486845">
        <w:rPr>
          <w:b/>
          <w:i/>
          <w:lang w:val="fi-FI"/>
        </w:rPr>
        <w:t>Virella Maix</w:t>
      </w:r>
      <w:r w:rsidR="00486845">
        <w:rPr>
          <w:lang w:val="fi-FI"/>
        </w:rPr>
        <w:t>. Hän</w:t>
      </w:r>
      <w:r w:rsidR="006F7A0C">
        <w:rPr>
          <w:lang w:val="fi-FI"/>
        </w:rPr>
        <w:t xml:space="preserve"> kävi Exarchialla agenttien raporttiensa perusteella, vietti siellä kuusi tuntia, ja sitten</w:t>
      </w:r>
      <w:r w:rsidR="00486845">
        <w:rPr>
          <w:lang w:val="fi-FI"/>
        </w:rPr>
        <w:t xml:space="preserve"> </w:t>
      </w:r>
      <w:r w:rsidR="006F7A0C">
        <w:rPr>
          <w:lang w:val="fi-FI"/>
        </w:rPr>
        <w:t>egocastasi</w:t>
      </w:r>
      <w:r w:rsidR="00486845">
        <w:rPr>
          <w:lang w:val="fi-FI"/>
        </w:rPr>
        <w:t xml:space="preserve"> fo</w:t>
      </w:r>
      <w:r w:rsidR="006F7A0C">
        <w:rPr>
          <w:lang w:val="fi-FI"/>
        </w:rPr>
        <w:t>rkkinsa pois viestintälaserilla.</w:t>
      </w:r>
      <w:r w:rsidR="00486845">
        <w:rPr>
          <w:lang w:val="fi-FI"/>
        </w:rPr>
        <w:t xml:space="preserve"> </w:t>
      </w:r>
      <w:r w:rsidR="006F7A0C">
        <w:rPr>
          <w:lang w:val="fi-FI"/>
        </w:rPr>
        <w:t xml:space="preserve">Hän ei uskaltanut käyttää egocasteria koska pelkäsi paljastuvansa; hänen Exarchialle jäänyt kopionsa on </w:t>
      </w:r>
      <w:r w:rsidR="006678A8">
        <w:rPr>
          <w:lang w:val="fi-FI"/>
        </w:rPr>
        <w:t>käytännössä tehnyt egoitsemurhan ja ajaa päässään yksinkertaista peitemieltä, joka kykenee suoriutumaan yksinkertaisista tehtävistä muttei tiedä mistään mitään. Maix</w:t>
      </w:r>
      <w:r w:rsidR="00486845">
        <w:rPr>
          <w:lang w:val="fi-FI"/>
        </w:rPr>
        <w:t xml:space="preserve"> on katsonut parhaaksi koettaa välittää Tasavallalle kuvaa siitä, mitä Exarchialla tapahtuu.</w:t>
      </w:r>
      <w:r w:rsidR="000E2862">
        <w:rPr>
          <w:lang w:val="fi-FI"/>
        </w:rPr>
        <w:t xml:space="preserve"> Hän on kohtalaisen varma, että kukaan muu ei ehdi puuttua asioihin enää.</w:t>
      </w:r>
    </w:p>
    <w:p w14:paraId="00BE41A4" w14:textId="77777777" w:rsidR="005562F6" w:rsidRDefault="005562F6" w:rsidP="00F50D07">
      <w:pPr>
        <w:rPr>
          <w:lang w:val="fi-FI"/>
        </w:rPr>
      </w:pPr>
    </w:p>
    <w:p w14:paraId="1DE8DFA3" w14:textId="77777777" w:rsidR="005562F6" w:rsidRDefault="00FF592D" w:rsidP="005562F6">
      <w:pPr>
        <w:pStyle w:val="Heading3"/>
      </w:pPr>
      <w:r>
        <w:t xml:space="preserve"> Troijan korvetti</w:t>
      </w:r>
    </w:p>
    <w:p w14:paraId="09D82665" w14:textId="77777777" w:rsidR="005562F6" w:rsidRDefault="005562F6" w:rsidP="00F50D07">
      <w:pPr>
        <w:rPr>
          <w:lang w:val="fi-FI"/>
        </w:rPr>
      </w:pPr>
      <w:r>
        <w:rPr>
          <w:lang w:val="fi-FI"/>
        </w:rPr>
        <w:t xml:space="preserve">Useassa taistelukosketuksessa Autonomistien sota-alukset ovat koettaneet vallata Tasavallan aluksia. Näennäisesti tämä on ollut yritys tunkeutua viestintäkanaviin, mutta sen sisällä on ollut toinen juoni. Laskeutumisbotit </w:t>
      </w:r>
      <w:r w:rsidR="000C14A8">
        <w:rPr>
          <w:lang w:val="fi-FI"/>
        </w:rPr>
        <w:t xml:space="preserve">ovat sisältäneet itsetuhoutuvan </w:t>
      </w:r>
      <w:r w:rsidR="00FB0F83">
        <w:rPr>
          <w:lang w:val="fi-FI"/>
        </w:rPr>
        <w:t xml:space="preserve">egosillan ja parannusmöhnää, sekä kopioita exarchialaisten sotilaskontraktorien egoista. </w:t>
      </w:r>
      <w:r w:rsidR="00742B96">
        <w:rPr>
          <w:lang w:val="fi-FI"/>
        </w:rPr>
        <w:t>Mukana on myös ollut täysikokoinen nanofabrikaattori.</w:t>
      </w:r>
    </w:p>
    <w:p w14:paraId="444595D2" w14:textId="77777777" w:rsidR="00742B96" w:rsidRDefault="00742B96" w:rsidP="00F50D07">
      <w:pPr>
        <w:rPr>
          <w:lang w:val="fi-FI"/>
        </w:rPr>
      </w:pPr>
    </w:p>
    <w:p w14:paraId="3C91600F" w14:textId="77777777" w:rsidR="006A6426" w:rsidRDefault="00D75EB5" w:rsidP="00F50D07">
      <w:pPr>
        <w:rPr>
          <w:lang w:val="fi-FI"/>
        </w:rPr>
      </w:pPr>
      <w:r>
        <w:rPr>
          <w:lang w:val="fi-FI"/>
        </w:rPr>
        <w:t>Tällainen Troijan hevonen on onnistuttu mutkikkaan suunnitelman kautta</w:t>
      </w:r>
      <w:r w:rsidR="00F61A2B">
        <w:rPr>
          <w:lang w:val="fi-FI"/>
        </w:rPr>
        <w:t xml:space="preserve"> saamaan Powell-luokan </w:t>
      </w:r>
      <w:r w:rsidR="0052692A">
        <w:rPr>
          <w:lang w:val="fi-FI"/>
        </w:rPr>
        <w:t xml:space="preserve">kevyeen </w:t>
      </w:r>
      <w:r w:rsidR="00F61A2B">
        <w:rPr>
          <w:lang w:val="fi-FI"/>
        </w:rPr>
        <w:t>korvettiin</w:t>
      </w:r>
      <w:r w:rsidR="0052692A">
        <w:rPr>
          <w:lang w:val="fi-FI"/>
        </w:rPr>
        <w:t xml:space="preserve"> nimeltä </w:t>
      </w:r>
      <w:r w:rsidR="0052692A" w:rsidRPr="0052692A">
        <w:rPr>
          <w:i/>
          <w:lang w:val="fi-FI"/>
        </w:rPr>
        <w:t>Rio Blanca</w:t>
      </w:r>
      <w:r w:rsidR="00F61A2B">
        <w:rPr>
          <w:lang w:val="fi-FI"/>
        </w:rPr>
        <w:t>.</w:t>
      </w:r>
      <w:r w:rsidR="0052692A">
        <w:rPr>
          <w:lang w:val="fi-FI"/>
        </w:rPr>
        <w:t xml:space="preserve"> </w:t>
      </w:r>
      <w:r w:rsidR="00376CBA">
        <w:rPr>
          <w:lang w:val="fi-FI"/>
        </w:rPr>
        <w:t xml:space="preserve">RB ja </w:t>
      </w:r>
      <w:r w:rsidR="00FC2405">
        <w:rPr>
          <w:lang w:val="fi-FI"/>
        </w:rPr>
        <w:t>kaksi</w:t>
      </w:r>
      <w:r w:rsidR="00376CBA">
        <w:rPr>
          <w:lang w:val="fi-FI"/>
        </w:rPr>
        <w:t xml:space="preserve"> muuta korvettia </w:t>
      </w:r>
      <w:r w:rsidR="00E2587B">
        <w:rPr>
          <w:lang w:val="fi-FI"/>
        </w:rPr>
        <w:t>(</w:t>
      </w:r>
      <w:r w:rsidR="00FC2405" w:rsidRPr="00F5385A">
        <w:rPr>
          <w:i/>
          <w:lang w:val="fi-FI"/>
        </w:rPr>
        <w:t>Uruapan</w:t>
      </w:r>
      <w:r w:rsidR="00FC2405">
        <w:rPr>
          <w:lang w:val="fi-FI"/>
        </w:rPr>
        <w:t xml:space="preserve"> sekä</w:t>
      </w:r>
      <w:r w:rsidR="00656060">
        <w:rPr>
          <w:lang w:val="fi-FI"/>
        </w:rPr>
        <w:t xml:space="preserve"> </w:t>
      </w:r>
      <w:r w:rsidR="00656060" w:rsidRPr="00F5385A">
        <w:rPr>
          <w:i/>
          <w:lang w:val="fi-FI"/>
        </w:rPr>
        <w:t>Palo Alto</w:t>
      </w:r>
      <w:r w:rsidR="00AC46AA">
        <w:rPr>
          <w:lang w:val="fi-FI"/>
        </w:rPr>
        <w:t xml:space="preserve">) ansaan. Ne ovat ajaneet </w:t>
      </w:r>
      <w:r w:rsidR="00FC2405">
        <w:rPr>
          <w:lang w:val="fi-FI"/>
        </w:rPr>
        <w:t>häirinneet autonomistien kaivosoperaatioita</w:t>
      </w:r>
      <w:r w:rsidR="00AC46AA">
        <w:rPr>
          <w:lang w:val="fi-FI"/>
        </w:rPr>
        <w:t xml:space="preserve">, ja niitä vastaan lähtee </w:t>
      </w:r>
      <w:r w:rsidR="000D1C03">
        <w:rPr>
          <w:lang w:val="fi-FI"/>
        </w:rPr>
        <w:t xml:space="preserve">kevyt </w:t>
      </w:r>
      <w:r w:rsidR="00E55469">
        <w:rPr>
          <w:lang w:val="fi-FI"/>
        </w:rPr>
        <w:t xml:space="preserve">extropialainen </w:t>
      </w:r>
      <w:r w:rsidR="00CC23FC">
        <w:rPr>
          <w:lang w:val="fi-FI"/>
        </w:rPr>
        <w:t>hävittäjä</w:t>
      </w:r>
      <w:r w:rsidR="000D1C03">
        <w:rPr>
          <w:lang w:val="fi-FI"/>
        </w:rPr>
        <w:t>/fregatti</w:t>
      </w:r>
      <w:r w:rsidR="00CC23FC">
        <w:rPr>
          <w:lang w:val="fi-FI"/>
        </w:rPr>
        <w:t xml:space="preserve"> </w:t>
      </w:r>
      <w:r w:rsidR="00F347EA" w:rsidRPr="001139A5">
        <w:rPr>
          <w:i/>
          <w:lang w:val="fi-FI"/>
        </w:rPr>
        <w:t>Eastwood</w:t>
      </w:r>
      <w:r w:rsidR="00E55469">
        <w:rPr>
          <w:lang w:val="fi-FI"/>
        </w:rPr>
        <w:t xml:space="preserve"> </w:t>
      </w:r>
      <w:r w:rsidR="006A6426">
        <w:rPr>
          <w:lang w:val="fi-FI"/>
        </w:rPr>
        <w:t>(Havana de Cielon miehityksestä)</w:t>
      </w:r>
      <w:r w:rsidR="00707840">
        <w:rPr>
          <w:lang w:val="fi-FI"/>
        </w:rPr>
        <w:t xml:space="preserve">. Saint Eskil mobilisoidaan puolestaan kolkkaamaan </w:t>
      </w:r>
      <w:r w:rsidR="006A6426">
        <w:rPr>
          <w:lang w:val="fi-FI"/>
        </w:rPr>
        <w:t>häv</w:t>
      </w:r>
      <w:r w:rsidR="00F347EA">
        <w:rPr>
          <w:lang w:val="fi-FI"/>
        </w:rPr>
        <w:t>ittäjä</w:t>
      </w:r>
      <w:r w:rsidR="006A6426">
        <w:rPr>
          <w:lang w:val="fi-FI"/>
        </w:rPr>
        <w:t xml:space="preserve">, oletuksella että sen osallistuminen riittää </w:t>
      </w:r>
      <w:r w:rsidR="00F347EA">
        <w:rPr>
          <w:lang w:val="fi-FI"/>
        </w:rPr>
        <w:t>hätistämään sen</w:t>
      </w:r>
      <w:r w:rsidR="00E06799">
        <w:rPr>
          <w:lang w:val="fi-FI"/>
        </w:rPr>
        <w:t xml:space="preserve"> pois. Tämä ei kuitenkaan pidä paikkaansa: hävitt</w:t>
      </w:r>
      <w:r w:rsidR="00F347EA">
        <w:rPr>
          <w:lang w:val="fi-FI"/>
        </w:rPr>
        <w:t>äjä tekeekin</w:t>
      </w:r>
      <w:r w:rsidR="00D02F7C">
        <w:rPr>
          <w:lang w:val="fi-FI"/>
        </w:rPr>
        <w:t xml:space="preserve"> itsemurhaavan kiihdytyksen korvetteja vastaan. Saint Eskil joutuu kruisaamaan täysillä päästäkseen niiden luo, eikä siltikään ehdi ajoissa.</w:t>
      </w:r>
    </w:p>
    <w:p w14:paraId="301EFB9D" w14:textId="77777777" w:rsidR="00376CBA" w:rsidRDefault="00376CBA" w:rsidP="00F50D07">
      <w:pPr>
        <w:rPr>
          <w:lang w:val="fi-FI"/>
        </w:rPr>
      </w:pPr>
    </w:p>
    <w:p w14:paraId="2FA7798C" w14:textId="77777777" w:rsidR="00AC46AA" w:rsidRDefault="00AC46AA" w:rsidP="00AC46AA">
      <w:pPr>
        <w:rPr>
          <w:lang w:val="fi-FI"/>
        </w:rPr>
      </w:pPr>
      <w:r>
        <w:rPr>
          <w:lang w:val="fi-FI"/>
        </w:rPr>
        <w:t>(Samanlaisia yhteenottoja on ollut neljä; Exarchian strategiamieli on koordinoinut niitä ja laskenut onnistumisen todennäköisyyksiä. Yhden se on voittanut, kaksi muuta se on täysin hävinnyt, ja Rio Blancan tapaus on tasapeli.)</w:t>
      </w:r>
    </w:p>
    <w:p w14:paraId="46EEBC96" w14:textId="77777777" w:rsidR="00376CBA" w:rsidRDefault="00376CBA" w:rsidP="00F50D07">
      <w:pPr>
        <w:rPr>
          <w:lang w:val="fi-FI"/>
        </w:rPr>
      </w:pPr>
    </w:p>
    <w:p w14:paraId="4FC5A055" w14:textId="77777777" w:rsidR="00862E1C" w:rsidRDefault="00D02F7C" w:rsidP="00F50D07">
      <w:pPr>
        <w:rPr>
          <w:lang w:val="fi-FI"/>
        </w:rPr>
      </w:pPr>
      <w:r>
        <w:rPr>
          <w:lang w:val="fi-FI"/>
        </w:rPr>
        <w:t>Hävittä</w:t>
      </w:r>
      <w:r w:rsidR="00F347EA">
        <w:rPr>
          <w:lang w:val="fi-FI"/>
        </w:rPr>
        <w:t xml:space="preserve">jää </w:t>
      </w:r>
      <w:r>
        <w:rPr>
          <w:lang w:val="fi-FI"/>
        </w:rPr>
        <w:t xml:space="preserve">komentaa Exarchian strategiainfomorfi </w:t>
      </w:r>
      <w:r>
        <w:rPr>
          <w:b/>
          <w:i/>
          <w:lang w:val="fi-FI"/>
        </w:rPr>
        <w:t>Lyrical Julius</w:t>
      </w:r>
      <w:r>
        <w:rPr>
          <w:lang w:val="fi-FI"/>
        </w:rPr>
        <w:t xml:space="preserve">, joka toteuttaa Exarchian laatimaa suunnitelmaa. </w:t>
      </w:r>
      <w:r w:rsidR="00591586">
        <w:rPr>
          <w:lang w:val="fi-FI"/>
        </w:rPr>
        <w:t xml:space="preserve">Sen lopputavoitteena on </w:t>
      </w:r>
      <w:r w:rsidR="00A50AD5">
        <w:rPr>
          <w:lang w:val="fi-FI"/>
        </w:rPr>
        <w:t>vallata joku korveteista</w:t>
      </w:r>
      <w:r w:rsidR="000F4FA6">
        <w:rPr>
          <w:lang w:val="fi-FI"/>
        </w:rPr>
        <w:t>, pimentää se, ja sitten hävitä muka sankari</w:t>
      </w:r>
      <w:r w:rsidR="00862E1C">
        <w:rPr>
          <w:lang w:val="fi-FI"/>
        </w:rPr>
        <w:t>llisesti.</w:t>
      </w:r>
    </w:p>
    <w:p w14:paraId="6BA4AE8C" w14:textId="77777777" w:rsidR="00862E1C" w:rsidRDefault="00862E1C" w:rsidP="00F50D07">
      <w:pPr>
        <w:rPr>
          <w:lang w:val="fi-FI"/>
        </w:rPr>
      </w:pPr>
    </w:p>
    <w:p w14:paraId="27C9309D" w14:textId="77777777" w:rsidR="00862E1C" w:rsidRPr="00D02F7C" w:rsidRDefault="001139A5" w:rsidP="00F50D07">
      <w:pPr>
        <w:rPr>
          <w:lang w:val="fi-FI"/>
        </w:rPr>
      </w:pPr>
      <w:r>
        <w:rPr>
          <w:i/>
          <w:lang w:val="fi-FI"/>
        </w:rPr>
        <w:t>Eastwood</w:t>
      </w:r>
      <w:r w:rsidR="00F347EA">
        <w:rPr>
          <w:lang w:val="fi-FI"/>
        </w:rPr>
        <w:t xml:space="preserve"> hyökkää ohjusparvella ja näyttää aikovan reipasta, aggressiivista hyökkäystä jossa se lentää korvettien l</w:t>
      </w:r>
      <w:r w:rsidR="00417886">
        <w:rPr>
          <w:lang w:val="fi-FI"/>
        </w:rPr>
        <w:t>äpi ja tuhoaa ne kaikki.</w:t>
      </w:r>
      <w:r w:rsidR="000B1226">
        <w:rPr>
          <w:lang w:val="fi-FI"/>
        </w:rPr>
        <w:t xml:space="preserve"> </w:t>
      </w:r>
      <w:r w:rsidR="002B4F5E">
        <w:rPr>
          <w:lang w:val="fi-FI"/>
        </w:rPr>
        <w:t>Se näyttää myös siltä, että se koettaa paeta tämän jälkeen, vaikka kaikki sen pakovektorit ovatkin</w:t>
      </w:r>
      <w:r>
        <w:rPr>
          <w:lang w:val="fi-FI"/>
        </w:rPr>
        <w:t xml:space="preserve"> vähemmän kuin optimaalisia. </w:t>
      </w:r>
      <w:r w:rsidR="00574EAB">
        <w:rPr>
          <w:lang w:val="fi-FI"/>
        </w:rPr>
        <w:t>Se laskee sen varaan, että korvettilaivue ei hajaannu, ja sillä on keinoja sitäkin vastaan.</w:t>
      </w:r>
      <w:r w:rsidR="00A84490">
        <w:rPr>
          <w:lang w:val="fi-FI"/>
        </w:rPr>
        <w:t xml:space="preserve"> Hävittäjä taistelee pienillä </w:t>
      </w:r>
      <w:r w:rsidR="005E7459">
        <w:rPr>
          <w:lang w:val="fi-FI"/>
        </w:rPr>
        <w:t>droneilla</w:t>
      </w:r>
      <w:r w:rsidR="001B7070">
        <w:rPr>
          <w:lang w:val="fi-FI"/>
        </w:rPr>
        <w:t xml:space="preserve"> ja omilla aseillaan.</w:t>
      </w:r>
    </w:p>
    <w:p w14:paraId="6C5AC555" w14:textId="77777777" w:rsidR="00B213F0" w:rsidRDefault="00B213F0" w:rsidP="00F50D07">
      <w:pPr>
        <w:rPr>
          <w:lang w:val="fi-FI"/>
        </w:rPr>
      </w:pPr>
    </w:p>
    <w:p w14:paraId="715146F6" w14:textId="77777777" w:rsidR="00862E1C" w:rsidRDefault="00862E1C" w:rsidP="00862E1C">
      <w:pPr>
        <w:pStyle w:val="Heading4"/>
      </w:pPr>
      <w:r>
        <w:t>Korvetin sisällä</w:t>
      </w:r>
    </w:p>
    <w:p w14:paraId="561C3996" w14:textId="77777777" w:rsidR="00862E1C" w:rsidRDefault="001B7070" w:rsidP="00862E1C">
      <w:pPr>
        <w:rPr>
          <w:lang w:val="fi-FI"/>
        </w:rPr>
      </w:pPr>
      <w:r>
        <w:rPr>
          <w:lang w:val="fi-FI"/>
        </w:rPr>
        <w:t xml:space="preserve">Hävittäjän </w:t>
      </w:r>
      <w:r w:rsidR="00226EFF">
        <w:rPr>
          <w:lang w:val="fi-FI"/>
        </w:rPr>
        <w:t xml:space="preserve">ohjusisku Rio Blancaa vastaan pimentää aluksen (ohjus ei osu, mutta torjuntalaserin jälkeen sirpaleet rikkovat kaiken.) </w:t>
      </w:r>
      <w:r>
        <w:rPr>
          <w:lang w:val="fi-FI"/>
        </w:rPr>
        <w:t xml:space="preserve">Sen jälkeen </w:t>
      </w:r>
      <w:r w:rsidR="007D14BF">
        <w:rPr>
          <w:lang w:val="fi-FI"/>
        </w:rPr>
        <w:t>väläyksen turvin ohjus jemmaa alukselle parven mikrokonstruktoreja sekä isompia robotteja, jotka</w:t>
      </w:r>
      <w:r w:rsidR="00862E1C">
        <w:rPr>
          <w:lang w:val="fi-FI"/>
        </w:rPr>
        <w:t xml:space="preserve"> </w:t>
      </w:r>
      <w:r w:rsidR="007D14BF">
        <w:rPr>
          <w:lang w:val="fi-FI"/>
        </w:rPr>
        <w:t>valtaavat sen, taltuttavat</w:t>
      </w:r>
      <w:r w:rsidR="009E05EB">
        <w:rPr>
          <w:lang w:val="fi-FI"/>
        </w:rPr>
        <w:t xml:space="preserve"> miehistön ja sukittavat</w:t>
      </w:r>
      <w:r w:rsidR="00862E1C">
        <w:rPr>
          <w:lang w:val="fi-FI"/>
        </w:rPr>
        <w:t xml:space="preserve"> sotilasegoja kuuteen sen jäseneen. Efekti on ollut osa isompaa taistelua; Rio Blancan lentueen kaksi muuta korvettia tuhoutuu. Tasavalta näkee suuren taistelun, jonka se juuri ja juuri voitti, mutta suurella hinnalla: Rio Blanca ryömii ta</w:t>
      </w:r>
      <w:r w:rsidR="0096085C">
        <w:rPr>
          <w:lang w:val="fi-FI"/>
        </w:rPr>
        <w:t>kaisin pahoin vahingoittuneena.</w:t>
      </w:r>
    </w:p>
    <w:p w14:paraId="13DA10D4" w14:textId="77777777" w:rsidR="0096085C" w:rsidRDefault="0096085C" w:rsidP="00862E1C">
      <w:pPr>
        <w:rPr>
          <w:lang w:val="fi-FI"/>
        </w:rPr>
      </w:pPr>
    </w:p>
    <w:p w14:paraId="2FC4469F" w14:textId="77777777" w:rsidR="0096085C" w:rsidRPr="0096085C" w:rsidRDefault="0096085C" w:rsidP="00862E1C">
      <w:pPr>
        <w:rPr>
          <w:lang w:val="fi-FI"/>
        </w:rPr>
      </w:pPr>
      <w:r>
        <w:rPr>
          <w:lang w:val="fi-FI"/>
        </w:rPr>
        <w:t xml:space="preserve">Rio Blancan oma ohjus kuitenkin halvaannuttaa </w:t>
      </w:r>
      <w:r>
        <w:rPr>
          <w:i/>
          <w:lang w:val="fi-FI"/>
        </w:rPr>
        <w:t>Eastwoodin</w:t>
      </w:r>
      <w:r>
        <w:rPr>
          <w:lang w:val="fi-FI"/>
        </w:rPr>
        <w:t xml:space="preserve"> päämoottorin, eikä se pääse </w:t>
      </w:r>
      <w:r w:rsidR="00711B49">
        <w:rPr>
          <w:lang w:val="fi-FI"/>
        </w:rPr>
        <w:t>pois. Saint Eskilin lähestyessä Eastwood irrottaa core containmentin anti</w:t>
      </w:r>
      <w:r w:rsidR="00A54703">
        <w:rPr>
          <w:lang w:val="fi-FI"/>
        </w:rPr>
        <w:t>materiareaktoristaan ja tuhoaa itse itsensä.</w:t>
      </w:r>
    </w:p>
    <w:p w14:paraId="17D5FEAE" w14:textId="77777777" w:rsidR="00862E1C" w:rsidRDefault="00862E1C" w:rsidP="00F50D07">
      <w:pPr>
        <w:rPr>
          <w:lang w:val="fi-FI"/>
        </w:rPr>
      </w:pPr>
    </w:p>
    <w:p w14:paraId="0798268A" w14:textId="77777777" w:rsidR="00B213F0" w:rsidRDefault="00B213F0" w:rsidP="00F50D07">
      <w:pPr>
        <w:rPr>
          <w:lang w:val="fi-FI"/>
        </w:rPr>
      </w:pPr>
      <w:r>
        <w:rPr>
          <w:lang w:val="fi-FI"/>
        </w:rPr>
        <w:t xml:space="preserve">Rio Blancan miehistöstä jäljellä on kuusi: kapteeni </w:t>
      </w:r>
      <w:r w:rsidRPr="00B213F0">
        <w:rPr>
          <w:b/>
          <w:i/>
          <w:lang w:val="fi-FI"/>
        </w:rPr>
        <w:t>Wakalla</w:t>
      </w:r>
      <w:r>
        <w:rPr>
          <w:lang w:val="fi-FI"/>
        </w:rPr>
        <w:t xml:space="preserve">, kersantti </w:t>
      </w:r>
      <w:r>
        <w:rPr>
          <w:b/>
          <w:i/>
          <w:lang w:val="fi-FI"/>
        </w:rPr>
        <w:t>Dachoff</w:t>
      </w:r>
      <w:r>
        <w:rPr>
          <w:lang w:val="fi-FI"/>
        </w:rPr>
        <w:t xml:space="preserve">, kersantti </w:t>
      </w:r>
      <w:r>
        <w:rPr>
          <w:b/>
          <w:i/>
          <w:lang w:val="fi-FI"/>
        </w:rPr>
        <w:t>Santamonte</w:t>
      </w:r>
      <w:r>
        <w:rPr>
          <w:lang w:val="fi-FI"/>
        </w:rPr>
        <w:t xml:space="preserve"> sekä </w:t>
      </w:r>
      <w:r w:rsidR="00BB7BDB">
        <w:rPr>
          <w:lang w:val="fi-FI"/>
        </w:rPr>
        <w:t xml:space="preserve">matruusit </w:t>
      </w:r>
      <w:r w:rsidR="00BB7BDB">
        <w:rPr>
          <w:b/>
          <w:i/>
          <w:lang w:val="fi-FI"/>
        </w:rPr>
        <w:t>Bush</w:t>
      </w:r>
      <w:r w:rsidR="00BB7BDB">
        <w:rPr>
          <w:lang w:val="fi-FI"/>
        </w:rPr>
        <w:t xml:space="preserve">, </w:t>
      </w:r>
      <w:r w:rsidR="00BB7BDB">
        <w:rPr>
          <w:b/>
          <w:i/>
          <w:lang w:val="fi-FI"/>
        </w:rPr>
        <w:t>Cortez</w:t>
      </w:r>
      <w:r w:rsidR="00BB7BDB">
        <w:rPr>
          <w:lang w:val="fi-FI"/>
        </w:rPr>
        <w:t xml:space="preserve"> ja </w:t>
      </w:r>
      <w:r w:rsidR="00BB7BDB">
        <w:rPr>
          <w:b/>
          <w:i/>
          <w:lang w:val="fi-FI"/>
        </w:rPr>
        <w:t>Suarez</w:t>
      </w:r>
      <w:r w:rsidR="00BB7BDB">
        <w:rPr>
          <w:lang w:val="fi-FI"/>
        </w:rPr>
        <w:t xml:space="preserve">. Kaikkien aivoissa kuitenkin asuu Medusan Shieldin </w:t>
      </w:r>
      <w:r w:rsidR="00AB07A3">
        <w:rPr>
          <w:lang w:val="fi-FI"/>
        </w:rPr>
        <w:t>kontraktori. Johdossa on kapteeni Bunjun</w:t>
      </w:r>
      <w:r w:rsidR="00920747">
        <w:rPr>
          <w:lang w:val="fi-FI"/>
        </w:rPr>
        <w:t>, joka oli paikalla myös Miorylla ja jolla on kokemusta tasavaltalaisista. [Tämä on vähemmän yhteensattumaa kuin miltä vaikuttaisi: Medusan Shieldin tasavaltalaisosaajia ei ole loputtomasti. Muut viisi ovat myös Mioryn veteraaneja.]</w:t>
      </w:r>
    </w:p>
    <w:p w14:paraId="730B40FD" w14:textId="77777777" w:rsidR="00920747" w:rsidRDefault="00920747" w:rsidP="00F50D07">
      <w:pPr>
        <w:rPr>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8"/>
        <w:gridCol w:w="2839"/>
        <w:gridCol w:w="2839"/>
      </w:tblGrid>
      <w:tr w:rsidR="00920747" w:rsidRPr="000F4FA6" w14:paraId="4C6DF298" w14:textId="77777777" w:rsidTr="000F4FA6">
        <w:tc>
          <w:tcPr>
            <w:tcW w:w="2838" w:type="dxa"/>
            <w:shd w:val="clear" w:color="auto" w:fill="auto"/>
          </w:tcPr>
          <w:p w14:paraId="11C92758" w14:textId="77777777" w:rsidR="00920747" w:rsidRPr="000F4FA6" w:rsidRDefault="00920747" w:rsidP="00F50D07">
            <w:pPr>
              <w:rPr>
                <w:b/>
                <w:lang w:val="fi-FI"/>
              </w:rPr>
            </w:pPr>
            <w:r w:rsidRPr="000F4FA6">
              <w:rPr>
                <w:b/>
                <w:lang w:val="fi-FI"/>
              </w:rPr>
              <w:t>Morfi</w:t>
            </w:r>
          </w:p>
        </w:tc>
        <w:tc>
          <w:tcPr>
            <w:tcW w:w="2839" w:type="dxa"/>
            <w:shd w:val="clear" w:color="auto" w:fill="auto"/>
          </w:tcPr>
          <w:p w14:paraId="6CF71124" w14:textId="77777777" w:rsidR="00920747" w:rsidRPr="000F4FA6" w:rsidRDefault="00920747" w:rsidP="00F50D07">
            <w:pPr>
              <w:rPr>
                <w:b/>
                <w:lang w:val="fi-FI"/>
              </w:rPr>
            </w:pPr>
            <w:r w:rsidRPr="000F4FA6">
              <w:rPr>
                <w:b/>
                <w:lang w:val="fi-FI"/>
              </w:rPr>
              <w:t>Ego</w:t>
            </w:r>
          </w:p>
        </w:tc>
        <w:tc>
          <w:tcPr>
            <w:tcW w:w="2839" w:type="dxa"/>
            <w:shd w:val="clear" w:color="auto" w:fill="auto"/>
          </w:tcPr>
          <w:p w14:paraId="5D59786E" w14:textId="77777777" w:rsidR="00920747" w:rsidRPr="000F4FA6" w:rsidRDefault="002D5244" w:rsidP="00F50D07">
            <w:pPr>
              <w:rPr>
                <w:b/>
                <w:lang w:val="fi-FI"/>
              </w:rPr>
            </w:pPr>
            <w:r w:rsidRPr="000F4FA6">
              <w:rPr>
                <w:b/>
                <w:lang w:val="fi-FI"/>
              </w:rPr>
              <w:t>"tell"</w:t>
            </w:r>
          </w:p>
        </w:tc>
      </w:tr>
      <w:tr w:rsidR="00920747" w:rsidRPr="000F4FA6" w14:paraId="4116C5AD" w14:textId="77777777" w:rsidTr="000F4FA6">
        <w:tc>
          <w:tcPr>
            <w:tcW w:w="2838" w:type="dxa"/>
            <w:shd w:val="clear" w:color="auto" w:fill="auto"/>
          </w:tcPr>
          <w:p w14:paraId="31009ADE" w14:textId="77777777" w:rsidR="00920747" w:rsidRPr="000F4FA6" w:rsidRDefault="00920747" w:rsidP="00F50D07">
            <w:pPr>
              <w:rPr>
                <w:i/>
                <w:lang w:val="fi-FI"/>
              </w:rPr>
            </w:pPr>
            <w:r w:rsidRPr="000F4FA6">
              <w:rPr>
                <w:i/>
                <w:lang w:val="fi-FI"/>
              </w:rPr>
              <w:t>alil. Reba Wakalla</w:t>
            </w:r>
          </w:p>
        </w:tc>
        <w:tc>
          <w:tcPr>
            <w:tcW w:w="2839" w:type="dxa"/>
            <w:shd w:val="clear" w:color="auto" w:fill="auto"/>
          </w:tcPr>
          <w:p w14:paraId="7F4214D4" w14:textId="77777777" w:rsidR="00920747" w:rsidRPr="000F4FA6" w:rsidRDefault="00920747" w:rsidP="00F50D07">
            <w:pPr>
              <w:rPr>
                <w:lang w:val="fi-FI"/>
              </w:rPr>
            </w:pPr>
            <w:r w:rsidRPr="000F4FA6">
              <w:rPr>
                <w:lang w:val="fi-FI"/>
              </w:rPr>
              <w:t>kapt. Asoka Bunjun</w:t>
            </w:r>
          </w:p>
        </w:tc>
        <w:tc>
          <w:tcPr>
            <w:tcW w:w="2839" w:type="dxa"/>
            <w:shd w:val="clear" w:color="auto" w:fill="auto"/>
          </w:tcPr>
          <w:p w14:paraId="25261595" w14:textId="77777777" w:rsidR="00920747" w:rsidRPr="000F4FA6" w:rsidRDefault="002D5244" w:rsidP="00F50D07">
            <w:pPr>
              <w:rPr>
                <w:lang w:val="fi-FI"/>
              </w:rPr>
            </w:pPr>
            <w:r w:rsidRPr="000F4FA6">
              <w:rPr>
                <w:lang w:val="fi-FI"/>
              </w:rPr>
              <w:t>ilmeetön, huono espanja</w:t>
            </w:r>
          </w:p>
        </w:tc>
      </w:tr>
      <w:tr w:rsidR="00920747" w:rsidRPr="000F4FA6" w14:paraId="5650BD69" w14:textId="77777777" w:rsidTr="000F4FA6">
        <w:tc>
          <w:tcPr>
            <w:tcW w:w="2838" w:type="dxa"/>
            <w:shd w:val="clear" w:color="auto" w:fill="auto"/>
          </w:tcPr>
          <w:p w14:paraId="21AA61CE" w14:textId="77777777" w:rsidR="00920747" w:rsidRPr="000F4FA6" w:rsidRDefault="00920747" w:rsidP="00F50D07">
            <w:pPr>
              <w:rPr>
                <w:i/>
                <w:lang w:val="fi-FI"/>
              </w:rPr>
            </w:pPr>
            <w:r w:rsidRPr="000F4FA6">
              <w:rPr>
                <w:i/>
                <w:lang w:val="fi-FI"/>
              </w:rPr>
              <w:t>kers. Vilya Dachoff</w:t>
            </w:r>
          </w:p>
        </w:tc>
        <w:tc>
          <w:tcPr>
            <w:tcW w:w="2839" w:type="dxa"/>
            <w:shd w:val="clear" w:color="auto" w:fill="auto"/>
          </w:tcPr>
          <w:p w14:paraId="2076DB27" w14:textId="77777777" w:rsidR="00920747" w:rsidRPr="000F4FA6" w:rsidRDefault="00920747" w:rsidP="00F50D07">
            <w:pPr>
              <w:rPr>
                <w:lang w:val="fi-FI"/>
              </w:rPr>
            </w:pPr>
            <w:r w:rsidRPr="000F4FA6">
              <w:rPr>
                <w:lang w:val="fi-FI"/>
              </w:rPr>
              <w:t>lt. Oletta Hirsch</w:t>
            </w:r>
          </w:p>
        </w:tc>
        <w:tc>
          <w:tcPr>
            <w:tcW w:w="2839" w:type="dxa"/>
            <w:shd w:val="clear" w:color="auto" w:fill="auto"/>
          </w:tcPr>
          <w:p w14:paraId="0AC22D4E" w14:textId="77777777" w:rsidR="00920747" w:rsidRPr="000F4FA6" w:rsidRDefault="00217413" w:rsidP="00F50D07">
            <w:pPr>
              <w:rPr>
                <w:lang w:val="fi-FI"/>
              </w:rPr>
            </w:pPr>
            <w:r w:rsidRPr="000F4FA6">
              <w:rPr>
                <w:lang w:val="fi-FI"/>
              </w:rPr>
              <w:t xml:space="preserve">odottamattoman </w:t>
            </w:r>
            <w:r w:rsidRPr="000F4FA6">
              <w:rPr>
                <w:lang w:val="fi-FI"/>
              </w:rPr>
              <w:lastRenderedPageBreak/>
              <w:t>aggressiivinen</w:t>
            </w:r>
          </w:p>
        </w:tc>
      </w:tr>
      <w:tr w:rsidR="00920747" w:rsidRPr="000F4FA6" w14:paraId="4B3FBF55" w14:textId="77777777" w:rsidTr="000F4FA6">
        <w:tc>
          <w:tcPr>
            <w:tcW w:w="2838" w:type="dxa"/>
            <w:shd w:val="clear" w:color="auto" w:fill="auto"/>
          </w:tcPr>
          <w:p w14:paraId="727F4832" w14:textId="77777777" w:rsidR="00920747" w:rsidRPr="000F4FA6" w:rsidRDefault="00B742DA" w:rsidP="00B742DA">
            <w:pPr>
              <w:rPr>
                <w:i/>
                <w:lang w:val="fi-FI"/>
              </w:rPr>
            </w:pPr>
            <w:r w:rsidRPr="000F4FA6">
              <w:rPr>
                <w:i/>
                <w:lang w:val="fi-FI"/>
              </w:rPr>
              <w:lastRenderedPageBreak/>
              <w:t>kers. Bladic</w:t>
            </w:r>
            <w:r w:rsidR="00842C59" w:rsidRPr="000F4FA6">
              <w:rPr>
                <w:i/>
                <w:lang w:val="fi-FI"/>
              </w:rPr>
              <w:t xml:space="preserve"> </w:t>
            </w:r>
            <w:r w:rsidR="00A96440" w:rsidRPr="000F4FA6">
              <w:rPr>
                <w:i/>
                <w:lang w:val="fi-FI"/>
              </w:rPr>
              <w:t>Nizerevo</w:t>
            </w:r>
          </w:p>
        </w:tc>
        <w:tc>
          <w:tcPr>
            <w:tcW w:w="2839" w:type="dxa"/>
            <w:shd w:val="clear" w:color="auto" w:fill="auto"/>
          </w:tcPr>
          <w:p w14:paraId="1801AB50" w14:textId="77777777" w:rsidR="00920747" w:rsidRPr="000F4FA6" w:rsidRDefault="00C030DF" w:rsidP="00F50D07">
            <w:pPr>
              <w:rPr>
                <w:lang w:val="fi-FI"/>
              </w:rPr>
            </w:pPr>
            <w:r w:rsidRPr="000F4FA6">
              <w:rPr>
                <w:lang w:val="fi-FI"/>
              </w:rPr>
              <w:t>lt</w:t>
            </w:r>
            <w:r w:rsidR="00920747" w:rsidRPr="000F4FA6">
              <w:rPr>
                <w:lang w:val="fi-FI"/>
              </w:rPr>
              <w:t>. Monica Bloom</w:t>
            </w:r>
          </w:p>
        </w:tc>
        <w:tc>
          <w:tcPr>
            <w:tcW w:w="2839" w:type="dxa"/>
            <w:shd w:val="clear" w:color="auto" w:fill="auto"/>
          </w:tcPr>
          <w:p w14:paraId="1315ED5D" w14:textId="77777777" w:rsidR="00920747" w:rsidRPr="000F4FA6" w:rsidRDefault="0088648B" w:rsidP="00F50D07">
            <w:pPr>
              <w:rPr>
                <w:lang w:val="fi-FI"/>
              </w:rPr>
            </w:pPr>
            <w:r w:rsidRPr="000F4FA6">
              <w:rPr>
                <w:lang w:val="fi-FI"/>
              </w:rPr>
              <w:t>paljon sosiaalisempi</w:t>
            </w:r>
          </w:p>
        </w:tc>
      </w:tr>
      <w:tr w:rsidR="00920747" w:rsidRPr="000F4FA6" w14:paraId="35BE7487" w14:textId="77777777" w:rsidTr="000F4FA6">
        <w:tc>
          <w:tcPr>
            <w:tcW w:w="2838" w:type="dxa"/>
            <w:shd w:val="clear" w:color="auto" w:fill="auto"/>
          </w:tcPr>
          <w:p w14:paraId="679C02B5" w14:textId="77777777" w:rsidR="00920747" w:rsidRPr="000F4FA6" w:rsidRDefault="00C90686" w:rsidP="00C90686">
            <w:pPr>
              <w:rPr>
                <w:i/>
                <w:lang w:val="fi-FI"/>
              </w:rPr>
            </w:pPr>
            <w:r w:rsidRPr="000F4FA6">
              <w:rPr>
                <w:i/>
                <w:lang w:val="fi-FI"/>
              </w:rPr>
              <w:t>matr. Wenonna Bush</w:t>
            </w:r>
          </w:p>
        </w:tc>
        <w:tc>
          <w:tcPr>
            <w:tcW w:w="2839" w:type="dxa"/>
            <w:shd w:val="clear" w:color="auto" w:fill="auto"/>
          </w:tcPr>
          <w:p w14:paraId="6720C9FF" w14:textId="77777777" w:rsidR="00920747" w:rsidRPr="000F4FA6" w:rsidRDefault="00920747" w:rsidP="00F50D07">
            <w:pPr>
              <w:rPr>
                <w:lang w:val="fi-FI"/>
              </w:rPr>
            </w:pPr>
            <w:r w:rsidRPr="000F4FA6">
              <w:rPr>
                <w:lang w:val="fi-FI"/>
              </w:rPr>
              <w:t>alik. Eric DuBois</w:t>
            </w:r>
          </w:p>
        </w:tc>
        <w:tc>
          <w:tcPr>
            <w:tcW w:w="2839" w:type="dxa"/>
            <w:shd w:val="clear" w:color="auto" w:fill="auto"/>
          </w:tcPr>
          <w:p w14:paraId="6FF21938" w14:textId="77777777" w:rsidR="00920747" w:rsidRPr="000F4FA6" w:rsidRDefault="00920747" w:rsidP="00F50D07">
            <w:pPr>
              <w:rPr>
                <w:lang w:val="fi-FI"/>
              </w:rPr>
            </w:pPr>
          </w:p>
        </w:tc>
      </w:tr>
      <w:tr w:rsidR="00920747" w:rsidRPr="000F4FA6" w14:paraId="7F248045" w14:textId="77777777" w:rsidTr="000F4FA6">
        <w:tc>
          <w:tcPr>
            <w:tcW w:w="2838" w:type="dxa"/>
            <w:shd w:val="clear" w:color="auto" w:fill="auto"/>
          </w:tcPr>
          <w:p w14:paraId="66892A32" w14:textId="77777777" w:rsidR="00920747" w:rsidRPr="000F4FA6" w:rsidRDefault="00C90686" w:rsidP="00F50D07">
            <w:pPr>
              <w:rPr>
                <w:i/>
                <w:lang w:val="fi-FI"/>
              </w:rPr>
            </w:pPr>
            <w:r w:rsidRPr="000F4FA6">
              <w:rPr>
                <w:i/>
                <w:lang w:val="fi-FI"/>
              </w:rPr>
              <w:t xml:space="preserve">matr. </w:t>
            </w:r>
            <w:r w:rsidR="00797722" w:rsidRPr="000F4FA6">
              <w:rPr>
                <w:i/>
                <w:lang w:val="fi-FI"/>
              </w:rPr>
              <w:t>Adam Cortez</w:t>
            </w:r>
          </w:p>
        </w:tc>
        <w:tc>
          <w:tcPr>
            <w:tcW w:w="2839" w:type="dxa"/>
            <w:shd w:val="clear" w:color="auto" w:fill="auto"/>
          </w:tcPr>
          <w:p w14:paraId="3724A11F" w14:textId="77777777" w:rsidR="00920747" w:rsidRPr="000F4FA6" w:rsidRDefault="00797722" w:rsidP="00F50D07">
            <w:pPr>
              <w:rPr>
                <w:lang w:val="fi-FI"/>
              </w:rPr>
            </w:pPr>
            <w:r w:rsidRPr="000F4FA6">
              <w:rPr>
                <w:lang w:val="fi-FI"/>
              </w:rPr>
              <w:t>taist</w:t>
            </w:r>
            <w:r w:rsidR="00920747" w:rsidRPr="000F4FA6">
              <w:rPr>
                <w:lang w:val="fi-FI"/>
              </w:rPr>
              <w:t>. Bill Vanderkamp</w:t>
            </w:r>
          </w:p>
        </w:tc>
        <w:tc>
          <w:tcPr>
            <w:tcW w:w="2839" w:type="dxa"/>
            <w:shd w:val="clear" w:color="auto" w:fill="auto"/>
          </w:tcPr>
          <w:p w14:paraId="1345FDC1" w14:textId="77777777" w:rsidR="00920747" w:rsidRPr="000F4FA6" w:rsidRDefault="00920747" w:rsidP="00F50D07">
            <w:pPr>
              <w:rPr>
                <w:lang w:val="fi-FI"/>
              </w:rPr>
            </w:pPr>
          </w:p>
        </w:tc>
      </w:tr>
      <w:tr w:rsidR="00920747" w:rsidRPr="000F4FA6" w14:paraId="35059AE9" w14:textId="77777777" w:rsidTr="000F4FA6">
        <w:tc>
          <w:tcPr>
            <w:tcW w:w="2838" w:type="dxa"/>
            <w:shd w:val="clear" w:color="auto" w:fill="auto"/>
          </w:tcPr>
          <w:p w14:paraId="3659C8E2" w14:textId="77777777" w:rsidR="00920747" w:rsidRPr="000F4FA6" w:rsidRDefault="00797722" w:rsidP="00F50D07">
            <w:pPr>
              <w:rPr>
                <w:i/>
                <w:lang w:val="fi-FI"/>
              </w:rPr>
            </w:pPr>
            <w:r w:rsidRPr="000F4FA6">
              <w:rPr>
                <w:i/>
                <w:lang w:val="fi-FI"/>
              </w:rPr>
              <w:t>matr. Martin Suarez</w:t>
            </w:r>
          </w:p>
        </w:tc>
        <w:tc>
          <w:tcPr>
            <w:tcW w:w="2839" w:type="dxa"/>
            <w:shd w:val="clear" w:color="auto" w:fill="auto"/>
          </w:tcPr>
          <w:p w14:paraId="2D7C5CA5" w14:textId="77777777" w:rsidR="00920747" w:rsidRPr="000F4FA6" w:rsidRDefault="00797722" w:rsidP="00F50D07">
            <w:pPr>
              <w:rPr>
                <w:lang w:val="fi-FI"/>
              </w:rPr>
            </w:pPr>
            <w:r w:rsidRPr="000F4FA6">
              <w:rPr>
                <w:lang w:val="fi-FI"/>
              </w:rPr>
              <w:t>taist</w:t>
            </w:r>
            <w:r w:rsidR="002D5244" w:rsidRPr="000F4FA6">
              <w:rPr>
                <w:lang w:val="fi-FI"/>
              </w:rPr>
              <w:t>. Jia-son Kim</w:t>
            </w:r>
          </w:p>
        </w:tc>
        <w:tc>
          <w:tcPr>
            <w:tcW w:w="2839" w:type="dxa"/>
            <w:shd w:val="clear" w:color="auto" w:fill="auto"/>
          </w:tcPr>
          <w:p w14:paraId="16FAF7EA" w14:textId="77777777" w:rsidR="00920747" w:rsidRPr="000F4FA6" w:rsidRDefault="00920747" w:rsidP="00F50D07">
            <w:pPr>
              <w:rPr>
                <w:lang w:val="fi-FI"/>
              </w:rPr>
            </w:pPr>
          </w:p>
        </w:tc>
      </w:tr>
    </w:tbl>
    <w:p w14:paraId="33149A63" w14:textId="77777777" w:rsidR="00920747" w:rsidRDefault="00920747" w:rsidP="00F50D07">
      <w:pPr>
        <w:rPr>
          <w:lang w:val="fi-FI"/>
        </w:rPr>
      </w:pPr>
    </w:p>
    <w:p w14:paraId="38739537" w14:textId="77777777" w:rsidR="00CE6DCF" w:rsidRDefault="00842C59" w:rsidP="00F50D07">
      <w:pPr>
        <w:rPr>
          <w:lang w:val="fi-FI"/>
        </w:rPr>
      </w:pPr>
      <w:r>
        <w:rPr>
          <w:lang w:val="fi-FI"/>
        </w:rPr>
        <w:t>Alkuperäisen kuuden egot on luettu</w:t>
      </w:r>
      <w:r w:rsidR="009B6E34">
        <w:rPr>
          <w:lang w:val="fi-FI"/>
        </w:rPr>
        <w:t xml:space="preserve"> ja niitä a</w:t>
      </w:r>
      <w:r w:rsidR="00D5729F">
        <w:rPr>
          <w:lang w:val="fi-FI"/>
        </w:rPr>
        <w:t xml:space="preserve">jetaan virtuaalitodellisuudessa, lähinnä jotta niiden käytöstä voitaisiin seurata. Tämä on onnistunut vaihtelevasti. Kuitenkin </w:t>
      </w:r>
      <w:r w:rsidR="00223AFF">
        <w:rPr>
          <w:lang w:val="fi-FI"/>
        </w:rPr>
        <w:t>tietotekniikka on saatu murrettua, joten identiteettien omaksuminen on onnistunut.</w:t>
      </w:r>
      <w:r w:rsidR="00D52744">
        <w:rPr>
          <w:lang w:val="fi-FI"/>
        </w:rPr>
        <w:t xml:space="preserve"> Huomaamattomana tämä suurempi Troijan hevonen saapuu </w:t>
      </w:r>
      <w:r w:rsidR="004A1370">
        <w:rPr>
          <w:lang w:val="fi-FI"/>
        </w:rPr>
        <w:t>laivaston kohtaamispaikalle.</w:t>
      </w:r>
    </w:p>
    <w:p w14:paraId="4530433C" w14:textId="77777777" w:rsidR="00FF592D" w:rsidRDefault="00922C33" w:rsidP="00922C33">
      <w:pPr>
        <w:pStyle w:val="Heading4"/>
      </w:pPr>
      <w:r>
        <w:t>Kohde</w:t>
      </w:r>
    </w:p>
    <w:p w14:paraId="67902FFC" w14:textId="77777777" w:rsidR="00FF592D" w:rsidRDefault="00FF592D" w:rsidP="00F50D07">
      <w:pPr>
        <w:rPr>
          <w:lang w:val="fi-FI"/>
        </w:rPr>
      </w:pPr>
      <w:r>
        <w:rPr>
          <w:lang w:val="fi-FI"/>
        </w:rPr>
        <w:t>Bunjunin tähtäimessä on Ulompien kuiden laivaston komentoalus ja Kreikkalaisten tärkein sotilaskohde, pääaslus Saint Genevieve</w:t>
      </w:r>
      <w:r w:rsidR="008F25E8">
        <w:rPr>
          <w:lang w:val="fi-FI"/>
        </w:rPr>
        <w:t>, ja sitä komentava amiraali Pires (sivussa menee kakkospäällikkö Bianchi)</w:t>
      </w:r>
      <w:r w:rsidR="003A491B">
        <w:rPr>
          <w:lang w:val="fi-FI"/>
        </w:rPr>
        <w:t>.</w:t>
      </w:r>
    </w:p>
    <w:p w14:paraId="218DB290" w14:textId="77777777" w:rsidR="00922C33" w:rsidRDefault="00922C33" w:rsidP="00F50D07">
      <w:pPr>
        <w:rPr>
          <w:lang w:val="fi-FI"/>
        </w:rPr>
      </w:pPr>
    </w:p>
    <w:p w14:paraId="5407F3E3" w14:textId="77777777" w:rsidR="00922C33" w:rsidRDefault="00922C33" w:rsidP="00F50D07">
      <w:pPr>
        <w:rPr>
          <w:lang w:val="fi-FI"/>
        </w:rPr>
      </w:pPr>
      <w:r>
        <w:rPr>
          <w:lang w:val="fi-FI"/>
        </w:rPr>
        <w:t>Komentolaivueen kokoonpano on</w:t>
      </w:r>
    </w:p>
    <w:p w14:paraId="5024206F" w14:textId="77777777" w:rsidR="00922C33" w:rsidRDefault="00922C33" w:rsidP="00F50D07">
      <w:pPr>
        <w:rPr>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2129"/>
        <w:gridCol w:w="2129"/>
        <w:gridCol w:w="2129"/>
      </w:tblGrid>
      <w:tr w:rsidR="00922C33" w:rsidRPr="000F4FA6" w14:paraId="6144C94C" w14:textId="77777777" w:rsidTr="000F4FA6">
        <w:tc>
          <w:tcPr>
            <w:tcW w:w="2129" w:type="dxa"/>
            <w:shd w:val="clear" w:color="auto" w:fill="auto"/>
          </w:tcPr>
          <w:p w14:paraId="14FD1B6B" w14:textId="77777777" w:rsidR="00922C33" w:rsidRPr="000F4FA6" w:rsidRDefault="00922C33" w:rsidP="00F50D07">
            <w:pPr>
              <w:rPr>
                <w:b/>
                <w:lang w:val="fi-FI"/>
              </w:rPr>
            </w:pPr>
            <w:r w:rsidRPr="000F4FA6">
              <w:rPr>
                <w:b/>
                <w:lang w:val="fi-FI"/>
              </w:rPr>
              <w:t>Nimi</w:t>
            </w:r>
          </w:p>
        </w:tc>
        <w:tc>
          <w:tcPr>
            <w:tcW w:w="2129" w:type="dxa"/>
            <w:shd w:val="clear" w:color="auto" w:fill="auto"/>
          </w:tcPr>
          <w:p w14:paraId="4D118A39" w14:textId="77777777" w:rsidR="00922C33" w:rsidRPr="000F4FA6" w:rsidRDefault="00922C33" w:rsidP="00F50D07">
            <w:pPr>
              <w:rPr>
                <w:b/>
                <w:lang w:val="fi-FI"/>
              </w:rPr>
            </w:pPr>
            <w:r w:rsidRPr="000F4FA6">
              <w:rPr>
                <w:b/>
                <w:lang w:val="fi-FI"/>
              </w:rPr>
              <w:t>Luokka</w:t>
            </w:r>
          </w:p>
        </w:tc>
        <w:tc>
          <w:tcPr>
            <w:tcW w:w="2129" w:type="dxa"/>
            <w:shd w:val="clear" w:color="auto" w:fill="auto"/>
          </w:tcPr>
          <w:p w14:paraId="34F088F2" w14:textId="77777777" w:rsidR="00922C33" w:rsidRPr="000F4FA6" w:rsidRDefault="00922C33" w:rsidP="00F50D07">
            <w:pPr>
              <w:rPr>
                <w:b/>
                <w:lang w:val="fi-FI"/>
              </w:rPr>
            </w:pPr>
            <w:r w:rsidRPr="000F4FA6">
              <w:rPr>
                <w:b/>
                <w:lang w:val="fi-FI"/>
              </w:rPr>
              <w:t>Tyyppi</w:t>
            </w:r>
          </w:p>
        </w:tc>
        <w:tc>
          <w:tcPr>
            <w:tcW w:w="2129" w:type="dxa"/>
            <w:shd w:val="clear" w:color="auto" w:fill="auto"/>
          </w:tcPr>
          <w:p w14:paraId="0AC27665" w14:textId="77777777" w:rsidR="00922C33" w:rsidRPr="000F4FA6" w:rsidRDefault="00922C33" w:rsidP="00F50D07">
            <w:pPr>
              <w:rPr>
                <w:b/>
                <w:lang w:val="fi-FI"/>
              </w:rPr>
            </w:pPr>
            <w:r w:rsidRPr="000F4FA6">
              <w:rPr>
                <w:b/>
                <w:lang w:val="fi-FI"/>
              </w:rPr>
              <w:t>Kapteeni</w:t>
            </w:r>
          </w:p>
        </w:tc>
      </w:tr>
      <w:tr w:rsidR="00922C33" w:rsidRPr="000F4FA6" w14:paraId="7F26086D" w14:textId="77777777" w:rsidTr="000F4FA6">
        <w:tc>
          <w:tcPr>
            <w:tcW w:w="2129" w:type="dxa"/>
            <w:shd w:val="clear" w:color="auto" w:fill="auto"/>
          </w:tcPr>
          <w:p w14:paraId="26EB42D3" w14:textId="77777777" w:rsidR="00922C33" w:rsidRPr="000F4FA6" w:rsidRDefault="00922C33" w:rsidP="00F50D07">
            <w:pPr>
              <w:rPr>
                <w:lang w:val="fi-FI"/>
              </w:rPr>
            </w:pPr>
            <w:r w:rsidRPr="000F4FA6">
              <w:rPr>
                <w:lang w:val="fi-FI"/>
              </w:rPr>
              <w:t>Saint Genevieve</w:t>
            </w:r>
          </w:p>
        </w:tc>
        <w:tc>
          <w:tcPr>
            <w:tcW w:w="2129" w:type="dxa"/>
            <w:shd w:val="clear" w:color="auto" w:fill="auto"/>
          </w:tcPr>
          <w:p w14:paraId="2A6F66CE" w14:textId="77777777" w:rsidR="00922C33" w:rsidRPr="000F4FA6" w:rsidRDefault="00922C33" w:rsidP="00F50D07">
            <w:pPr>
              <w:rPr>
                <w:lang w:val="fi-FI"/>
              </w:rPr>
            </w:pPr>
            <w:r w:rsidRPr="000F4FA6">
              <w:rPr>
                <w:lang w:val="fi-FI"/>
              </w:rPr>
              <w:t>Taistelualus</w:t>
            </w:r>
          </w:p>
        </w:tc>
        <w:tc>
          <w:tcPr>
            <w:tcW w:w="2129" w:type="dxa"/>
            <w:shd w:val="clear" w:color="auto" w:fill="auto"/>
          </w:tcPr>
          <w:p w14:paraId="0EC7B1A0" w14:textId="77777777" w:rsidR="00922C33" w:rsidRPr="000F4FA6" w:rsidRDefault="00922C33" w:rsidP="00F50D07">
            <w:pPr>
              <w:rPr>
                <w:lang w:val="fi-FI"/>
              </w:rPr>
            </w:pPr>
          </w:p>
        </w:tc>
        <w:tc>
          <w:tcPr>
            <w:tcW w:w="2129" w:type="dxa"/>
            <w:shd w:val="clear" w:color="auto" w:fill="auto"/>
          </w:tcPr>
          <w:p w14:paraId="1DF5F0DD" w14:textId="77777777" w:rsidR="00922C33" w:rsidRPr="000F4FA6" w:rsidRDefault="00922C33" w:rsidP="00F50D07">
            <w:pPr>
              <w:rPr>
                <w:lang w:val="fi-FI"/>
              </w:rPr>
            </w:pPr>
            <w:r w:rsidRPr="000F4FA6">
              <w:rPr>
                <w:lang w:val="fi-FI"/>
              </w:rPr>
              <w:t>am. Pires</w:t>
            </w:r>
          </w:p>
        </w:tc>
      </w:tr>
      <w:tr w:rsidR="00922C33" w:rsidRPr="000F4FA6" w14:paraId="4F80C74C" w14:textId="77777777" w:rsidTr="000F4FA6">
        <w:tc>
          <w:tcPr>
            <w:tcW w:w="2129" w:type="dxa"/>
            <w:shd w:val="clear" w:color="auto" w:fill="auto"/>
          </w:tcPr>
          <w:p w14:paraId="711E3C00" w14:textId="77777777" w:rsidR="00922C33" w:rsidRPr="000F4FA6" w:rsidRDefault="00922C33" w:rsidP="00F50D07">
            <w:pPr>
              <w:rPr>
                <w:lang w:val="fi-FI"/>
              </w:rPr>
            </w:pPr>
            <w:r w:rsidRPr="000F4FA6">
              <w:rPr>
                <w:lang w:val="fi-FI"/>
              </w:rPr>
              <w:t>Saint Blaise</w:t>
            </w:r>
          </w:p>
        </w:tc>
        <w:tc>
          <w:tcPr>
            <w:tcW w:w="2129" w:type="dxa"/>
            <w:shd w:val="clear" w:color="auto" w:fill="auto"/>
          </w:tcPr>
          <w:p w14:paraId="2FF0B653" w14:textId="77777777" w:rsidR="00922C33" w:rsidRPr="000F4FA6" w:rsidRDefault="00922C33" w:rsidP="00F50D07">
            <w:pPr>
              <w:rPr>
                <w:lang w:val="fi-FI"/>
              </w:rPr>
            </w:pPr>
            <w:r w:rsidRPr="000F4FA6">
              <w:rPr>
                <w:lang w:val="fi-FI"/>
              </w:rPr>
              <w:t>Taisteluristeilijä</w:t>
            </w:r>
          </w:p>
        </w:tc>
        <w:tc>
          <w:tcPr>
            <w:tcW w:w="2129" w:type="dxa"/>
            <w:shd w:val="clear" w:color="auto" w:fill="auto"/>
          </w:tcPr>
          <w:p w14:paraId="408F5E67" w14:textId="77777777" w:rsidR="00922C33" w:rsidRPr="000F4FA6" w:rsidRDefault="00922C33" w:rsidP="00F50D07">
            <w:pPr>
              <w:rPr>
                <w:lang w:val="fi-FI"/>
              </w:rPr>
            </w:pPr>
            <w:r w:rsidRPr="000F4FA6">
              <w:rPr>
                <w:lang w:val="fi-FI"/>
              </w:rPr>
              <w:t>Abu Dhabi</w:t>
            </w:r>
          </w:p>
        </w:tc>
        <w:tc>
          <w:tcPr>
            <w:tcW w:w="2129" w:type="dxa"/>
            <w:shd w:val="clear" w:color="auto" w:fill="auto"/>
          </w:tcPr>
          <w:p w14:paraId="57255D7F" w14:textId="77777777" w:rsidR="00922C33" w:rsidRPr="000F4FA6" w:rsidRDefault="00922C33" w:rsidP="00F50D07">
            <w:pPr>
              <w:rPr>
                <w:lang w:val="fi-FI"/>
              </w:rPr>
            </w:pPr>
            <w:r w:rsidRPr="000F4FA6">
              <w:rPr>
                <w:lang w:val="fi-FI"/>
              </w:rPr>
              <w:t>kmdr. Bianchi</w:t>
            </w:r>
          </w:p>
        </w:tc>
      </w:tr>
      <w:tr w:rsidR="00922C33" w:rsidRPr="000F4FA6" w14:paraId="0BF4A12A" w14:textId="77777777" w:rsidTr="000F4FA6">
        <w:tc>
          <w:tcPr>
            <w:tcW w:w="2129" w:type="dxa"/>
            <w:shd w:val="clear" w:color="auto" w:fill="auto"/>
          </w:tcPr>
          <w:p w14:paraId="1A6A999C" w14:textId="77777777" w:rsidR="00922C33" w:rsidRPr="000F4FA6" w:rsidRDefault="00DF42B9" w:rsidP="00F50D07">
            <w:pPr>
              <w:rPr>
                <w:lang w:val="fi-FI"/>
              </w:rPr>
            </w:pPr>
            <w:r w:rsidRPr="000F4FA6">
              <w:rPr>
                <w:lang w:val="fi-FI"/>
              </w:rPr>
              <w:t>Hispaniola</w:t>
            </w:r>
          </w:p>
        </w:tc>
        <w:tc>
          <w:tcPr>
            <w:tcW w:w="2129" w:type="dxa"/>
            <w:shd w:val="clear" w:color="auto" w:fill="auto"/>
          </w:tcPr>
          <w:p w14:paraId="0693B7D6" w14:textId="77777777" w:rsidR="00922C33" w:rsidRPr="000F4FA6" w:rsidRDefault="00DF42B9" w:rsidP="00F50D07">
            <w:pPr>
              <w:rPr>
                <w:lang w:val="fi-FI"/>
              </w:rPr>
            </w:pPr>
            <w:r w:rsidRPr="000F4FA6">
              <w:rPr>
                <w:lang w:val="fi-FI"/>
              </w:rPr>
              <w:t>Tankkeri</w:t>
            </w:r>
          </w:p>
        </w:tc>
        <w:tc>
          <w:tcPr>
            <w:tcW w:w="2129" w:type="dxa"/>
            <w:shd w:val="clear" w:color="auto" w:fill="auto"/>
          </w:tcPr>
          <w:p w14:paraId="6C004F20" w14:textId="77777777" w:rsidR="00922C33" w:rsidRPr="000F4FA6" w:rsidRDefault="00922C33" w:rsidP="00F50D07">
            <w:pPr>
              <w:rPr>
                <w:lang w:val="fi-FI"/>
              </w:rPr>
            </w:pPr>
          </w:p>
        </w:tc>
        <w:tc>
          <w:tcPr>
            <w:tcW w:w="2129" w:type="dxa"/>
            <w:shd w:val="clear" w:color="auto" w:fill="auto"/>
          </w:tcPr>
          <w:p w14:paraId="62E87C47" w14:textId="77777777" w:rsidR="00922C33" w:rsidRPr="000F4FA6" w:rsidRDefault="00DF42B9" w:rsidP="00F50D07">
            <w:pPr>
              <w:rPr>
                <w:lang w:val="fi-FI"/>
              </w:rPr>
            </w:pPr>
            <w:r w:rsidRPr="000F4FA6">
              <w:rPr>
                <w:lang w:val="fi-FI"/>
              </w:rPr>
              <w:t>kapt. Niedermann</w:t>
            </w:r>
          </w:p>
        </w:tc>
      </w:tr>
      <w:tr w:rsidR="00922C33" w:rsidRPr="000F4FA6" w14:paraId="7F5C689A" w14:textId="77777777" w:rsidTr="000F4FA6">
        <w:tc>
          <w:tcPr>
            <w:tcW w:w="2129" w:type="dxa"/>
            <w:shd w:val="clear" w:color="auto" w:fill="auto"/>
          </w:tcPr>
          <w:p w14:paraId="42D774EA" w14:textId="77777777" w:rsidR="00922C33" w:rsidRPr="000F4FA6" w:rsidRDefault="004B1915" w:rsidP="00F50D07">
            <w:pPr>
              <w:rPr>
                <w:lang w:val="fi-FI"/>
              </w:rPr>
            </w:pPr>
            <w:r w:rsidRPr="000F4FA6">
              <w:rPr>
                <w:lang w:val="fi-FI"/>
              </w:rPr>
              <w:t>Iquitos</w:t>
            </w:r>
          </w:p>
        </w:tc>
        <w:tc>
          <w:tcPr>
            <w:tcW w:w="2129" w:type="dxa"/>
            <w:shd w:val="clear" w:color="auto" w:fill="auto"/>
          </w:tcPr>
          <w:p w14:paraId="5EAD18BC" w14:textId="77777777" w:rsidR="00922C33" w:rsidRPr="000F4FA6" w:rsidRDefault="004B1915" w:rsidP="00F50D07">
            <w:pPr>
              <w:rPr>
                <w:lang w:val="fi-FI"/>
              </w:rPr>
            </w:pPr>
            <w:r w:rsidRPr="000F4FA6">
              <w:rPr>
                <w:lang w:val="fi-FI"/>
              </w:rPr>
              <w:t>Hävittäjä</w:t>
            </w:r>
          </w:p>
        </w:tc>
        <w:tc>
          <w:tcPr>
            <w:tcW w:w="2129" w:type="dxa"/>
            <w:shd w:val="clear" w:color="auto" w:fill="auto"/>
          </w:tcPr>
          <w:p w14:paraId="319ADB6F" w14:textId="77777777" w:rsidR="00922C33" w:rsidRPr="000F4FA6" w:rsidRDefault="004B1915" w:rsidP="00F50D07">
            <w:pPr>
              <w:rPr>
                <w:lang w:val="fi-FI"/>
              </w:rPr>
            </w:pPr>
            <w:r w:rsidRPr="000F4FA6">
              <w:rPr>
                <w:lang w:val="fi-FI"/>
              </w:rPr>
              <w:t>Sergio</w:t>
            </w:r>
          </w:p>
        </w:tc>
        <w:tc>
          <w:tcPr>
            <w:tcW w:w="2129" w:type="dxa"/>
            <w:shd w:val="clear" w:color="auto" w:fill="auto"/>
          </w:tcPr>
          <w:p w14:paraId="1CE103D3" w14:textId="77777777" w:rsidR="00922C33" w:rsidRPr="000F4FA6" w:rsidRDefault="004B1915" w:rsidP="00F50D07">
            <w:pPr>
              <w:rPr>
                <w:lang w:val="fi-FI"/>
              </w:rPr>
            </w:pPr>
            <w:r w:rsidRPr="000F4FA6">
              <w:rPr>
                <w:lang w:val="fi-FI"/>
              </w:rPr>
              <w:t>kapt. Kerry</w:t>
            </w:r>
          </w:p>
        </w:tc>
      </w:tr>
      <w:tr w:rsidR="00922C33" w:rsidRPr="000F4FA6" w14:paraId="010C006B" w14:textId="77777777" w:rsidTr="000F4FA6">
        <w:tc>
          <w:tcPr>
            <w:tcW w:w="2129" w:type="dxa"/>
            <w:shd w:val="clear" w:color="auto" w:fill="auto"/>
          </w:tcPr>
          <w:p w14:paraId="1725C991" w14:textId="77777777" w:rsidR="00922C33" w:rsidRPr="000F4FA6" w:rsidRDefault="004B1915" w:rsidP="00F50D07">
            <w:pPr>
              <w:rPr>
                <w:lang w:val="fi-FI"/>
              </w:rPr>
            </w:pPr>
            <w:r w:rsidRPr="000F4FA6">
              <w:rPr>
                <w:lang w:val="fi-FI"/>
              </w:rPr>
              <w:t>Woolsley</w:t>
            </w:r>
          </w:p>
        </w:tc>
        <w:tc>
          <w:tcPr>
            <w:tcW w:w="2129" w:type="dxa"/>
            <w:shd w:val="clear" w:color="auto" w:fill="auto"/>
          </w:tcPr>
          <w:p w14:paraId="1FB28FA0" w14:textId="77777777" w:rsidR="00922C33" w:rsidRPr="000F4FA6" w:rsidRDefault="004B1915" w:rsidP="00F50D07">
            <w:pPr>
              <w:rPr>
                <w:lang w:val="fi-FI"/>
              </w:rPr>
            </w:pPr>
            <w:r w:rsidRPr="000F4FA6">
              <w:rPr>
                <w:lang w:val="fi-FI"/>
              </w:rPr>
              <w:t>Fregatti</w:t>
            </w:r>
          </w:p>
        </w:tc>
        <w:tc>
          <w:tcPr>
            <w:tcW w:w="2129" w:type="dxa"/>
            <w:shd w:val="clear" w:color="auto" w:fill="auto"/>
          </w:tcPr>
          <w:p w14:paraId="203CBFB3" w14:textId="77777777" w:rsidR="00922C33" w:rsidRPr="000F4FA6" w:rsidRDefault="004B1915" w:rsidP="00F50D07">
            <w:pPr>
              <w:rPr>
                <w:lang w:val="fi-FI"/>
              </w:rPr>
            </w:pPr>
            <w:r w:rsidRPr="000F4FA6">
              <w:rPr>
                <w:lang w:val="fi-FI"/>
              </w:rPr>
              <w:t>Corbin</w:t>
            </w:r>
          </w:p>
        </w:tc>
        <w:tc>
          <w:tcPr>
            <w:tcW w:w="2129" w:type="dxa"/>
            <w:shd w:val="clear" w:color="auto" w:fill="auto"/>
          </w:tcPr>
          <w:p w14:paraId="5592EFF2" w14:textId="77777777" w:rsidR="00922C33" w:rsidRPr="000F4FA6" w:rsidRDefault="004B1915" w:rsidP="00F50D07">
            <w:pPr>
              <w:rPr>
                <w:lang w:val="fi-FI"/>
              </w:rPr>
            </w:pPr>
            <w:r w:rsidRPr="000F4FA6">
              <w:rPr>
                <w:lang w:val="fi-FI"/>
              </w:rPr>
              <w:t>kapt. Wayacos</w:t>
            </w:r>
          </w:p>
        </w:tc>
      </w:tr>
      <w:tr w:rsidR="00922C33" w:rsidRPr="000F4FA6" w14:paraId="41F77C66" w14:textId="77777777" w:rsidTr="000F4FA6">
        <w:tc>
          <w:tcPr>
            <w:tcW w:w="2129" w:type="dxa"/>
            <w:shd w:val="clear" w:color="auto" w:fill="auto"/>
          </w:tcPr>
          <w:p w14:paraId="4478B2C2" w14:textId="77777777" w:rsidR="00922C33" w:rsidRPr="000F4FA6" w:rsidRDefault="004B1915" w:rsidP="00F50D07">
            <w:pPr>
              <w:rPr>
                <w:lang w:val="fi-FI"/>
              </w:rPr>
            </w:pPr>
            <w:r w:rsidRPr="000F4FA6">
              <w:rPr>
                <w:lang w:val="fi-FI"/>
              </w:rPr>
              <w:t>Thunder Bay</w:t>
            </w:r>
          </w:p>
        </w:tc>
        <w:tc>
          <w:tcPr>
            <w:tcW w:w="2129" w:type="dxa"/>
            <w:shd w:val="clear" w:color="auto" w:fill="auto"/>
          </w:tcPr>
          <w:p w14:paraId="656E848F" w14:textId="77777777" w:rsidR="00922C33" w:rsidRPr="000F4FA6" w:rsidRDefault="004B1915" w:rsidP="00F50D07">
            <w:pPr>
              <w:rPr>
                <w:lang w:val="fi-FI"/>
              </w:rPr>
            </w:pPr>
            <w:r w:rsidRPr="000F4FA6">
              <w:rPr>
                <w:lang w:val="fi-FI"/>
              </w:rPr>
              <w:t>Fregatti</w:t>
            </w:r>
          </w:p>
        </w:tc>
        <w:tc>
          <w:tcPr>
            <w:tcW w:w="2129" w:type="dxa"/>
            <w:shd w:val="clear" w:color="auto" w:fill="auto"/>
          </w:tcPr>
          <w:p w14:paraId="5BE03D36" w14:textId="77777777" w:rsidR="00922C33" w:rsidRPr="000F4FA6" w:rsidRDefault="004B1915" w:rsidP="00F50D07">
            <w:pPr>
              <w:rPr>
                <w:lang w:val="fi-FI"/>
              </w:rPr>
            </w:pPr>
            <w:r w:rsidRPr="000F4FA6">
              <w:rPr>
                <w:lang w:val="fi-FI"/>
              </w:rPr>
              <w:t>Corbin</w:t>
            </w:r>
          </w:p>
        </w:tc>
        <w:tc>
          <w:tcPr>
            <w:tcW w:w="2129" w:type="dxa"/>
            <w:shd w:val="clear" w:color="auto" w:fill="auto"/>
          </w:tcPr>
          <w:p w14:paraId="44992399" w14:textId="77777777" w:rsidR="00922C33" w:rsidRPr="000F4FA6" w:rsidRDefault="004B1915" w:rsidP="00F50D07">
            <w:pPr>
              <w:rPr>
                <w:lang w:val="fi-FI"/>
              </w:rPr>
            </w:pPr>
            <w:r w:rsidRPr="000F4FA6">
              <w:rPr>
                <w:lang w:val="fi-FI"/>
              </w:rPr>
              <w:t>kapt. Zapulca</w:t>
            </w:r>
          </w:p>
        </w:tc>
      </w:tr>
      <w:tr w:rsidR="00922C33" w:rsidRPr="000F4FA6" w14:paraId="66F24083" w14:textId="77777777" w:rsidTr="000F4FA6">
        <w:tc>
          <w:tcPr>
            <w:tcW w:w="2129" w:type="dxa"/>
            <w:shd w:val="clear" w:color="auto" w:fill="auto"/>
          </w:tcPr>
          <w:p w14:paraId="4E6C2A66" w14:textId="77777777" w:rsidR="00922C33" w:rsidRPr="000F4FA6" w:rsidRDefault="004B1915" w:rsidP="00F50D07">
            <w:pPr>
              <w:rPr>
                <w:lang w:val="fi-FI"/>
              </w:rPr>
            </w:pPr>
            <w:r w:rsidRPr="000F4FA6">
              <w:rPr>
                <w:lang w:val="fi-FI"/>
              </w:rPr>
              <w:t>Skokie</w:t>
            </w:r>
          </w:p>
        </w:tc>
        <w:tc>
          <w:tcPr>
            <w:tcW w:w="2129" w:type="dxa"/>
            <w:shd w:val="clear" w:color="auto" w:fill="auto"/>
          </w:tcPr>
          <w:p w14:paraId="26A360A0" w14:textId="77777777" w:rsidR="00922C33" w:rsidRPr="000F4FA6" w:rsidRDefault="004B1915" w:rsidP="00F50D07">
            <w:pPr>
              <w:rPr>
                <w:lang w:val="fi-FI"/>
              </w:rPr>
            </w:pPr>
            <w:r w:rsidRPr="000F4FA6">
              <w:rPr>
                <w:lang w:val="fi-FI"/>
              </w:rPr>
              <w:t>Tugi</w:t>
            </w:r>
          </w:p>
        </w:tc>
        <w:tc>
          <w:tcPr>
            <w:tcW w:w="2129" w:type="dxa"/>
            <w:shd w:val="clear" w:color="auto" w:fill="auto"/>
          </w:tcPr>
          <w:p w14:paraId="64BE9E3C" w14:textId="77777777" w:rsidR="00922C33" w:rsidRPr="000F4FA6" w:rsidRDefault="004B1915" w:rsidP="00F50D07">
            <w:pPr>
              <w:rPr>
                <w:lang w:val="fi-FI"/>
              </w:rPr>
            </w:pPr>
            <w:r w:rsidRPr="000F4FA6">
              <w:rPr>
                <w:lang w:val="fi-FI"/>
              </w:rPr>
              <w:t>Tianqi</w:t>
            </w:r>
          </w:p>
        </w:tc>
        <w:tc>
          <w:tcPr>
            <w:tcW w:w="2129" w:type="dxa"/>
            <w:shd w:val="clear" w:color="auto" w:fill="auto"/>
          </w:tcPr>
          <w:p w14:paraId="7FC941E7" w14:textId="77777777" w:rsidR="00922C33" w:rsidRPr="000F4FA6" w:rsidRDefault="004B1915" w:rsidP="00F50D07">
            <w:pPr>
              <w:rPr>
                <w:lang w:val="fi-FI"/>
              </w:rPr>
            </w:pPr>
            <w:r w:rsidRPr="000F4FA6">
              <w:rPr>
                <w:lang w:val="fi-FI"/>
              </w:rPr>
              <w:t>kapt. Mason</w:t>
            </w:r>
          </w:p>
        </w:tc>
      </w:tr>
      <w:tr w:rsidR="00922C33" w:rsidRPr="000F4FA6" w14:paraId="5D09F11E" w14:textId="77777777" w:rsidTr="000F4FA6">
        <w:tc>
          <w:tcPr>
            <w:tcW w:w="2129" w:type="dxa"/>
            <w:shd w:val="clear" w:color="auto" w:fill="auto"/>
          </w:tcPr>
          <w:p w14:paraId="76A1DCB2" w14:textId="77777777" w:rsidR="00922C33" w:rsidRPr="000F4FA6" w:rsidRDefault="004B1915" w:rsidP="00F50D07">
            <w:pPr>
              <w:rPr>
                <w:lang w:val="fi-FI"/>
              </w:rPr>
            </w:pPr>
            <w:r w:rsidRPr="000F4FA6">
              <w:rPr>
                <w:lang w:val="fi-FI"/>
              </w:rPr>
              <w:t>Rio Blanca</w:t>
            </w:r>
          </w:p>
        </w:tc>
        <w:tc>
          <w:tcPr>
            <w:tcW w:w="2129" w:type="dxa"/>
            <w:shd w:val="clear" w:color="auto" w:fill="auto"/>
          </w:tcPr>
          <w:p w14:paraId="3A9C8336" w14:textId="77777777" w:rsidR="00922C33" w:rsidRPr="000F4FA6" w:rsidRDefault="004B1915" w:rsidP="00F50D07">
            <w:pPr>
              <w:rPr>
                <w:lang w:val="fi-FI"/>
              </w:rPr>
            </w:pPr>
            <w:r w:rsidRPr="000F4FA6">
              <w:rPr>
                <w:lang w:val="fi-FI"/>
              </w:rPr>
              <w:t>Korvetti</w:t>
            </w:r>
          </w:p>
        </w:tc>
        <w:tc>
          <w:tcPr>
            <w:tcW w:w="2129" w:type="dxa"/>
            <w:shd w:val="clear" w:color="auto" w:fill="auto"/>
          </w:tcPr>
          <w:p w14:paraId="216293D9" w14:textId="77777777" w:rsidR="00922C33" w:rsidRPr="000F4FA6" w:rsidRDefault="004B1915" w:rsidP="00F50D07">
            <w:pPr>
              <w:rPr>
                <w:lang w:val="fi-FI"/>
              </w:rPr>
            </w:pPr>
            <w:r w:rsidRPr="000F4FA6">
              <w:rPr>
                <w:lang w:val="fi-FI"/>
              </w:rPr>
              <w:t>Powell</w:t>
            </w:r>
          </w:p>
        </w:tc>
        <w:tc>
          <w:tcPr>
            <w:tcW w:w="2129" w:type="dxa"/>
            <w:shd w:val="clear" w:color="auto" w:fill="auto"/>
          </w:tcPr>
          <w:p w14:paraId="5DCEAE84" w14:textId="77777777" w:rsidR="00922C33" w:rsidRPr="000F4FA6" w:rsidRDefault="004B1915" w:rsidP="00F50D07">
            <w:pPr>
              <w:rPr>
                <w:lang w:val="fi-FI"/>
              </w:rPr>
            </w:pPr>
            <w:r w:rsidRPr="000F4FA6">
              <w:rPr>
                <w:lang w:val="fi-FI"/>
              </w:rPr>
              <w:t>kapt. Wakalla</w:t>
            </w:r>
          </w:p>
        </w:tc>
      </w:tr>
      <w:tr w:rsidR="00922C33" w:rsidRPr="000F4FA6" w14:paraId="07F02652" w14:textId="77777777" w:rsidTr="000F4FA6">
        <w:tc>
          <w:tcPr>
            <w:tcW w:w="2129" w:type="dxa"/>
            <w:shd w:val="clear" w:color="auto" w:fill="auto"/>
          </w:tcPr>
          <w:p w14:paraId="6173ECB4" w14:textId="77777777" w:rsidR="00922C33" w:rsidRPr="000F4FA6" w:rsidRDefault="004B1915" w:rsidP="00F50D07">
            <w:pPr>
              <w:rPr>
                <w:lang w:val="fi-FI"/>
              </w:rPr>
            </w:pPr>
            <w:r w:rsidRPr="000F4FA6">
              <w:rPr>
                <w:lang w:val="fi-FI"/>
              </w:rPr>
              <w:t>Saint Eskil</w:t>
            </w:r>
          </w:p>
        </w:tc>
        <w:tc>
          <w:tcPr>
            <w:tcW w:w="2129" w:type="dxa"/>
            <w:shd w:val="clear" w:color="auto" w:fill="auto"/>
          </w:tcPr>
          <w:p w14:paraId="374CA94E" w14:textId="77777777" w:rsidR="00922C33" w:rsidRPr="000F4FA6" w:rsidRDefault="004B1915" w:rsidP="00F50D07">
            <w:pPr>
              <w:rPr>
                <w:lang w:val="fi-FI"/>
              </w:rPr>
            </w:pPr>
            <w:r w:rsidRPr="000F4FA6">
              <w:rPr>
                <w:lang w:val="fi-FI"/>
              </w:rPr>
              <w:t>Taisteluristeilijä</w:t>
            </w:r>
          </w:p>
        </w:tc>
        <w:tc>
          <w:tcPr>
            <w:tcW w:w="2129" w:type="dxa"/>
            <w:shd w:val="clear" w:color="auto" w:fill="auto"/>
          </w:tcPr>
          <w:p w14:paraId="1307EF1A" w14:textId="77777777" w:rsidR="00922C33" w:rsidRPr="000F4FA6" w:rsidRDefault="004B1915" w:rsidP="00F50D07">
            <w:pPr>
              <w:rPr>
                <w:lang w:val="fi-FI"/>
              </w:rPr>
            </w:pPr>
            <w:r w:rsidRPr="000F4FA6">
              <w:rPr>
                <w:lang w:val="fi-FI"/>
              </w:rPr>
              <w:t>Avadaci II</w:t>
            </w:r>
          </w:p>
        </w:tc>
        <w:tc>
          <w:tcPr>
            <w:tcW w:w="2129" w:type="dxa"/>
            <w:shd w:val="clear" w:color="auto" w:fill="auto"/>
          </w:tcPr>
          <w:p w14:paraId="326C8326" w14:textId="77777777" w:rsidR="00922C33" w:rsidRPr="000F4FA6" w:rsidRDefault="004B1915" w:rsidP="00F50D07">
            <w:pPr>
              <w:rPr>
                <w:lang w:val="fi-FI"/>
              </w:rPr>
            </w:pPr>
            <w:r w:rsidRPr="000F4FA6">
              <w:rPr>
                <w:lang w:val="fi-FI"/>
              </w:rPr>
              <w:t>kmkpt. Halkenhvad</w:t>
            </w:r>
          </w:p>
        </w:tc>
      </w:tr>
      <w:tr w:rsidR="00922C33" w:rsidRPr="000F4FA6" w14:paraId="5CD6022C" w14:textId="77777777" w:rsidTr="000F4FA6">
        <w:tc>
          <w:tcPr>
            <w:tcW w:w="2129" w:type="dxa"/>
            <w:shd w:val="clear" w:color="auto" w:fill="auto"/>
          </w:tcPr>
          <w:p w14:paraId="22FABF47" w14:textId="77777777" w:rsidR="00922C33" w:rsidRPr="000F4FA6" w:rsidRDefault="00922C33" w:rsidP="00F50D07">
            <w:pPr>
              <w:rPr>
                <w:lang w:val="fi-FI"/>
              </w:rPr>
            </w:pPr>
          </w:p>
        </w:tc>
        <w:tc>
          <w:tcPr>
            <w:tcW w:w="2129" w:type="dxa"/>
            <w:shd w:val="clear" w:color="auto" w:fill="auto"/>
          </w:tcPr>
          <w:p w14:paraId="0888D612" w14:textId="77777777" w:rsidR="00922C33" w:rsidRPr="000F4FA6" w:rsidRDefault="00922C33" w:rsidP="00F50D07">
            <w:pPr>
              <w:rPr>
                <w:lang w:val="fi-FI"/>
              </w:rPr>
            </w:pPr>
          </w:p>
        </w:tc>
        <w:tc>
          <w:tcPr>
            <w:tcW w:w="2129" w:type="dxa"/>
            <w:shd w:val="clear" w:color="auto" w:fill="auto"/>
          </w:tcPr>
          <w:p w14:paraId="04892AC3" w14:textId="77777777" w:rsidR="00922C33" w:rsidRPr="000F4FA6" w:rsidRDefault="00922C33" w:rsidP="00F50D07">
            <w:pPr>
              <w:rPr>
                <w:lang w:val="fi-FI"/>
              </w:rPr>
            </w:pPr>
          </w:p>
        </w:tc>
        <w:tc>
          <w:tcPr>
            <w:tcW w:w="2129" w:type="dxa"/>
            <w:shd w:val="clear" w:color="auto" w:fill="auto"/>
          </w:tcPr>
          <w:p w14:paraId="1D3A337D" w14:textId="77777777" w:rsidR="00922C33" w:rsidRPr="000F4FA6" w:rsidRDefault="00922C33" w:rsidP="00F50D07">
            <w:pPr>
              <w:rPr>
                <w:lang w:val="fi-FI"/>
              </w:rPr>
            </w:pPr>
          </w:p>
        </w:tc>
      </w:tr>
      <w:tr w:rsidR="00922C33" w:rsidRPr="000F4FA6" w14:paraId="14D028D1" w14:textId="77777777" w:rsidTr="000F4FA6">
        <w:tc>
          <w:tcPr>
            <w:tcW w:w="2129" w:type="dxa"/>
            <w:shd w:val="clear" w:color="auto" w:fill="auto"/>
          </w:tcPr>
          <w:p w14:paraId="191E41EE" w14:textId="77777777" w:rsidR="00922C33" w:rsidRPr="000F4FA6" w:rsidRDefault="00922C33" w:rsidP="00F50D07">
            <w:pPr>
              <w:rPr>
                <w:lang w:val="fi-FI"/>
              </w:rPr>
            </w:pPr>
          </w:p>
        </w:tc>
        <w:tc>
          <w:tcPr>
            <w:tcW w:w="2129" w:type="dxa"/>
            <w:shd w:val="clear" w:color="auto" w:fill="auto"/>
          </w:tcPr>
          <w:p w14:paraId="38D4092C" w14:textId="77777777" w:rsidR="00922C33" w:rsidRPr="000F4FA6" w:rsidRDefault="00922C33" w:rsidP="00F50D07">
            <w:pPr>
              <w:rPr>
                <w:lang w:val="fi-FI"/>
              </w:rPr>
            </w:pPr>
          </w:p>
        </w:tc>
        <w:tc>
          <w:tcPr>
            <w:tcW w:w="2129" w:type="dxa"/>
            <w:shd w:val="clear" w:color="auto" w:fill="auto"/>
          </w:tcPr>
          <w:p w14:paraId="3970C24A" w14:textId="77777777" w:rsidR="00922C33" w:rsidRPr="000F4FA6" w:rsidRDefault="00922C33" w:rsidP="00F50D07">
            <w:pPr>
              <w:rPr>
                <w:lang w:val="fi-FI"/>
              </w:rPr>
            </w:pPr>
          </w:p>
        </w:tc>
        <w:tc>
          <w:tcPr>
            <w:tcW w:w="2129" w:type="dxa"/>
            <w:shd w:val="clear" w:color="auto" w:fill="auto"/>
          </w:tcPr>
          <w:p w14:paraId="35DA5A8A" w14:textId="77777777" w:rsidR="00922C33" w:rsidRPr="000F4FA6" w:rsidRDefault="00922C33" w:rsidP="00F50D07">
            <w:pPr>
              <w:rPr>
                <w:lang w:val="fi-FI"/>
              </w:rPr>
            </w:pPr>
          </w:p>
        </w:tc>
      </w:tr>
    </w:tbl>
    <w:p w14:paraId="10BA94BF" w14:textId="77777777" w:rsidR="00922C33" w:rsidRDefault="00922C33" w:rsidP="00F50D07">
      <w:pPr>
        <w:rPr>
          <w:lang w:val="fi-FI"/>
        </w:rPr>
      </w:pPr>
    </w:p>
    <w:p w14:paraId="60E92D6A" w14:textId="77777777" w:rsidR="00922C33" w:rsidRDefault="00922C33" w:rsidP="00F50D07">
      <w:pPr>
        <w:rPr>
          <w:lang w:val="fi-FI"/>
        </w:rPr>
      </w:pPr>
    </w:p>
    <w:p w14:paraId="6C802707" w14:textId="77777777" w:rsidR="003A491B" w:rsidRPr="004B1915" w:rsidRDefault="00922C33" w:rsidP="00F50D07">
      <w:pPr>
        <w:pStyle w:val="Heading4"/>
      </w:pPr>
      <w:r>
        <w:t>Suunnitelma</w:t>
      </w:r>
    </w:p>
    <w:p w14:paraId="0B662A7D" w14:textId="77777777" w:rsidR="003A491B" w:rsidRDefault="004B1915" w:rsidP="00F50D07">
      <w:pPr>
        <w:rPr>
          <w:lang w:val="fi-FI"/>
        </w:rPr>
      </w:pPr>
      <w:r>
        <w:rPr>
          <w:lang w:val="fi-FI"/>
        </w:rPr>
        <w:t>Saint Genevieven tuhoaminen</w:t>
      </w:r>
      <w:r w:rsidR="00E547B6">
        <w:rPr>
          <w:lang w:val="fi-FI"/>
        </w:rPr>
        <w:t xml:space="preserve"> ei ikinä onnistu pelkästään Powellilla, mutta sen miehistön jäsenet ovat saamassa mitaleja. Tätä varten heidät kutsutaan Genevievelle. Alil. Wakallan vanha komentava upseeri, kommodori Roca, tai hänen kakkosensa, eivät ole paikalla koska Saint Joan of Arc ei ole täällä; nykyinen komentava upseeri on</w:t>
      </w:r>
      <w:r w:rsidR="00922C33">
        <w:rPr>
          <w:lang w:val="fi-FI"/>
        </w:rPr>
        <w:t xml:space="preserve"> Saint Blaisella palveleva</w:t>
      </w:r>
      <w:r w:rsidR="00E547B6">
        <w:rPr>
          <w:lang w:val="fi-FI"/>
        </w:rPr>
        <w:t xml:space="preserve"> komentajakapteeni</w:t>
      </w:r>
      <w:r w:rsidR="00922C33">
        <w:rPr>
          <w:lang w:val="fi-FI"/>
        </w:rPr>
        <w:t xml:space="preserve"> </w:t>
      </w:r>
      <w:r w:rsidR="00922C33">
        <w:rPr>
          <w:b/>
          <w:i/>
          <w:lang w:val="fi-FI"/>
        </w:rPr>
        <w:t>Porter</w:t>
      </w:r>
      <w:r>
        <w:rPr>
          <w:lang w:val="fi-FI"/>
        </w:rPr>
        <w:t>, joka on aluksen de facto -komentaja (Bianchi viettää paljon aikaansa Saint Genevievellä).</w:t>
      </w:r>
    </w:p>
    <w:p w14:paraId="6978A319" w14:textId="77777777" w:rsidR="004B1915" w:rsidRDefault="004B1915" w:rsidP="00F50D07">
      <w:pPr>
        <w:rPr>
          <w:lang w:val="fi-FI"/>
        </w:rPr>
      </w:pPr>
    </w:p>
    <w:p w14:paraId="5415DDEF" w14:textId="157EE34F" w:rsidR="004B1915" w:rsidRDefault="004B1915" w:rsidP="00F50D07">
      <w:pPr>
        <w:rPr>
          <w:lang w:val="fi-FI"/>
        </w:rPr>
      </w:pPr>
      <w:r>
        <w:rPr>
          <w:lang w:val="fi-FI"/>
        </w:rPr>
        <w:t>Mitaleiden jako kuite</w:t>
      </w:r>
      <w:r w:rsidR="00815E6F">
        <w:rPr>
          <w:lang w:val="fi-FI"/>
        </w:rPr>
        <w:t xml:space="preserve">nkin tapahtuu komentoaluksella, ja siitä vastaa diplomaattiupseeri </w:t>
      </w:r>
      <w:r w:rsidR="002861A6">
        <w:rPr>
          <w:lang w:val="fi-FI"/>
        </w:rPr>
        <w:t xml:space="preserve">kommodori </w:t>
      </w:r>
      <w:r w:rsidR="00815E6F" w:rsidRPr="00047E55">
        <w:rPr>
          <w:b/>
          <w:i/>
          <w:lang w:val="fi-FI"/>
        </w:rPr>
        <w:t>Cadero</w:t>
      </w:r>
      <w:r w:rsidR="00815E6F">
        <w:rPr>
          <w:lang w:val="fi-FI"/>
        </w:rPr>
        <w:t>, joka ei ole alkuunkaan niin varo</w:t>
      </w:r>
      <w:r w:rsidR="0088648B">
        <w:rPr>
          <w:lang w:val="fi-FI"/>
        </w:rPr>
        <w:t xml:space="preserve">vainen kuin hänen pitäisi olla. Reaktorikersantti Nizerevon kehoon sukitettu Bloom ystävystyy nopeasti Saint Genevieven reaktorimiehistön kanssa (hänellä on uskomaton </w:t>
      </w:r>
      <w:r w:rsidR="00D45212">
        <w:rPr>
          <w:lang w:val="fi-FI"/>
        </w:rPr>
        <w:t>keksitty tarina, joka on suunniteltu tekemään vaikutus reaktorityyppeihin). Tällä tavoin hän pääsee käymään Sai</w:t>
      </w:r>
      <w:r w:rsidR="00C030DF">
        <w:rPr>
          <w:lang w:val="fi-FI"/>
        </w:rPr>
        <w:t>nt Genevieven reaktorikannella</w:t>
      </w:r>
      <w:r w:rsidR="00CD2961">
        <w:rPr>
          <w:lang w:val="fi-FI"/>
        </w:rPr>
        <w:t xml:space="preserve"> paikallisen kersantti </w:t>
      </w:r>
      <w:r w:rsidR="00CD2961">
        <w:rPr>
          <w:b/>
          <w:i/>
          <w:lang w:val="fi-FI"/>
        </w:rPr>
        <w:t>Geller</w:t>
      </w:r>
      <w:r w:rsidR="00CD2961">
        <w:rPr>
          <w:lang w:val="fi-FI"/>
        </w:rPr>
        <w:t xml:space="preserve">in </w:t>
      </w:r>
      <w:r w:rsidR="00CD2961">
        <w:rPr>
          <w:lang w:val="fi-FI"/>
        </w:rPr>
        <w:lastRenderedPageBreak/>
        <w:t>seurassa.</w:t>
      </w:r>
      <w:r w:rsidR="00807115">
        <w:rPr>
          <w:lang w:val="fi-FI"/>
        </w:rPr>
        <w:t xml:space="preserve"> Reaktorissa on jatkuvasti vähintään 6 hengen päivystys, joista vähintään yksi on aliupseeri.</w:t>
      </w:r>
      <w:r w:rsidR="000210EE">
        <w:rPr>
          <w:lang w:val="fi-FI"/>
        </w:rPr>
        <w:t xml:space="preserve"> Lisäksi </w:t>
      </w:r>
      <w:r w:rsidR="0017706A">
        <w:rPr>
          <w:lang w:val="fi-FI"/>
        </w:rPr>
        <w:t>sotilaspoliisi</w:t>
      </w:r>
      <w:r w:rsidR="00A80124">
        <w:rPr>
          <w:lang w:val="fi-FI"/>
        </w:rPr>
        <w:t xml:space="preserve"> sekä tukihenkilö vahtivat</w:t>
      </w:r>
      <w:r w:rsidR="0017706A">
        <w:rPr>
          <w:lang w:val="fi-FI"/>
        </w:rPr>
        <w:t xml:space="preserve"> jatkuvasti kulkua </w:t>
      </w:r>
      <w:r w:rsidR="00483204">
        <w:rPr>
          <w:lang w:val="fi-FI"/>
        </w:rPr>
        <w:t>reaktoriosastoon</w:t>
      </w:r>
      <w:r w:rsidR="0017706A">
        <w:rPr>
          <w:lang w:val="fi-FI"/>
        </w:rPr>
        <w:t>.</w:t>
      </w:r>
      <w:r w:rsidR="00692C89">
        <w:rPr>
          <w:lang w:val="fi-FI"/>
        </w:rPr>
        <w:t xml:space="preserve"> Reaktoriin päästäkseen on läpäistävä visuaalinen tarkastus, DNA-tarkastus sekä materiaalitarkastus - reaktoriin ei saa viedä tuliaseita, räjähteitä yms.</w:t>
      </w:r>
    </w:p>
    <w:p w14:paraId="65EFEA38" w14:textId="77777777" w:rsidR="00C030DF" w:rsidRDefault="00C030DF" w:rsidP="00F50D07">
      <w:pPr>
        <w:rPr>
          <w:lang w:val="fi-FI"/>
        </w:rPr>
      </w:pPr>
    </w:p>
    <w:p w14:paraId="3FF962BA" w14:textId="143F7A6B" w:rsidR="00C030DF" w:rsidRDefault="00C030DF" w:rsidP="00F50D07">
      <w:pPr>
        <w:rPr>
          <w:lang w:val="fi-FI"/>
        </w:rPr>
      </w:pPr>
      <w:r>
        <w:rPr>
          <w:lang w:val="fi-FI"/>
        </w:rPr>
        <w:t xml:space="preserve">Bloom on Medusan Shieldin suunnitelman ydin: Tasavallan käytäntöjä tunteva, sosiaalisesti lahjakas palkkasotilas jolla on vahva lähitaistelukokemus. </w:t>
      </w:r>
      <w:r w:rsidR="00AC5443">
        <w:rPr>
          <w:lang w:val="fi-FI"/>
        </w:rPr>
        <w:t>Hän on</w:t>
      </w:r>
      <w:r w:rsidR="005023DA">
        <w:rPr>
          <w:lang w:val="fi-FI"/>
        </w:rPr>
        <w:t xml:space="preserve"> </w:t>
      </w:r>
      <w:r w:rsidR="00025869">
        <w:rPr>
          <w:lang w:val="fi-FI"/>
        </w:rPr>
        <w:t>vähän liian</w:t>
      </w:r>
      <w:r w:rsidR="005023DA">
        <w:rPr>
          <w:lang w:val="fi-FI"/>
        </w:rPr>
        <w:t xml:space="preserve"> täynnä reaktoriasioita, </w:t>
      </w:r>
      <w:r w:rsidR="009F1B38">
        <w:rPr>
          <w:lang w:val="fi-FI"/>
        </w:rPr>
        <w:t>ja flat-morfi ei toimi hänellä kovin hyvin.</w:t>
      </w:r>
      <w:r w:rsidR="007C55C1">
        <w:rPr>
          <w:lang w:val="fi-FI"/>
        </w:rPr>
        <w:t xml:space="preserve"> Sentään mikropainovoimassa efekti mitätöityy.</w:t>
      </w:r>
      <w:r w:rsidR="00EC2AA4">
        <w:rPr>
          <w:lang w:val="fi-FI"/>
        </w:rPr>
        <w:t xml:space="preserve"> </w:t>
      </w:r>
    </w:p>
    <w:p w14:paraId="00074601" w14:textId="77777777" w:rsidR="009B59BA" w:rsidRDefault="009B59BA" w:rsidP="00F50D07">
      <w:pPr>
        <w:rPr>
          <w:lang w:val="fi-FI"/>
        </w:rPr>
      </w:pPr>
    </w:p>
    <w:p w14:paraId="25DF9EC0" w14:textId="44C11066" w:rsidR="00F5566C" w:rsidRDefault="00F5566C" w:rsidP="00F50D07">
      <w:pPr>
        <w:rPr>
          <w:lang w:val="fi-FI"/>
        </w:rPr>
      </w:pPr>
      <w:r>
        <w:rPr>
          <w:lang w:val="fi-FI"/>
        </w:rPr>
        <w:t xml:space="preserve">Sotilaspoliisi ei anna Gellerin viedä "Nizerevoa" reaktoriosastoon. Niinpä Bloom murhaa Gellerin </w:t>
      </w:r>
      <w:r w:rsidR="00CF663C">
        <w:rPr>
          <w:lang w:val="fi-FI"/>
        </w:rPr>
        <w:t xml:space="preserve">keramiikkaveitsellä </w:t>
      </w:r>
      <w:r>
        <w:rPr>
          <w:lang w:val="fi-FI"/>
        </w:rPr>
        <w:t>(ekt</w:t>
      </w:r>
      <w:r w:rsidR="00B75FDB">
        <w:rPr>
          <w:lang w:val="fi-FI"/>
        </w:rPr>
        <w:t xml:space="preserve">o ei hälytä, se on sammutettu) ja käärii ruumiin muoviin. </w:t>
      </w:r>
      <w:r w:rsidR="006A2CD5">
        <w:rPr>
          <w:lang w:val="fi-FI"/>
        </w:rPr>
        <w:t>Sitten hän väärentää itsensä näyttämään Gelleriltä</w:t>
      </w:r>
      <w:r w:rsidR="001169B7">
        <w:rPr>
          <w:lang w:val="fi-FI"/>
        </w:rPr>
        <w:t xml:space="preserve"> ektonäkymässä, </w:t>
      </w:r>
      <w:r w:rsidR="00F8763F">
        <w:rPr>
          <w:lang w:val="fi-FI"/>
        </w:rPr>
        <w:t>ja hankkiutuu tarkastuspisteeseen</w:t>
      </w:r>
      <w:r w:rsidR="004375C3">
        <w:rPr>
          <w:lang w:val="fi-FI"/>
        </w:rPr>
        <w:t xml:space="preserve"> murretulla avauskoodilla</w:t>
      </w:r>
      <w:r w:rsidR="00F8763F">
        <w:rPr>
          <w:lang w:val="fi-FI"/>
        </w:rPr>
        <w:t xml:space="preserve">. Hän murhaa molemmat valvojat, ja duBoisin neuvolla luupittaa kamerat ennen kuin kukaan muualla huomaa mitään. </w:t>
      </w:r>
      <w:r w:rsidR="00CF663C">
        <w:rPr>
          <w:lang w:val="fi-FI"/>
        </w:rPr>
        <w:t>Sen jälkeen hän päästää itsensä reaktorikannelle pistoolin kanssa.</w:t>
      </w:r>
    </w:p>
    <w:p w14:paraId="0ED9FAA7" w14:textId="77777777" w:rsidR="00F5566C" w:rsidRDefault="00F5566C" w:rsidP="00F50D07">
      <w:pPr>
        <w:rPr>
          <w:lang w:val="fi-FI"/>
        </w:rPr>
      </w:pPr>
    </w:p>
    <w:p w14:paraId="32153B67" w14:textId="00F94182" w:rsidR="009B59BA" w:rsidRDefault="009B59BA" w:rsidP="00F50D07">
      <w:pPr>
        <w:rPr>
          <w:lang w:val="fi-FI"/>
        </w:rPr>
      </w:pPr>
      <w:r>
        <w:rPr>
          <w:lang w:val="fi-FI"/>
        </w:rPr>
        <w:t>R</w:t>
      </w:r>
      <w:r w:rsidR="00CB3911">
        <w:rPr>
          <w:lang w:val="fi-FI"/>
        </w:rPr>
        <w:t xml:space="preserve">eaktorikannelle päästyään Bloom/Nizerevo käy </w:t>
      </w:r>
      <w:r w:rsidR="00CF663C">
        <w:rPr>
          <w:lang w:val="fi-FI"/>
        </w:rPr>
        <w:t>pistoolin kanssa</w:t>
      </w:r>
      <w:r w:rsidR="00CB3911">
        <w:rPr>
          <w:lang w:val="fi-FI"/>
        </w:rPr>
        <w:t xml:space="preserve"> henkilökunnan kimppuun</w:t>
      </w:r>
      <w:r w:rsidR="0098406D">
        <w:rPr>
          <w:lang w:val="fi-FI"/>
        </w:rPr>
        <w:t>.</w:t>
      </w:r>
      <w:r w:rsidR="00CB3911">
        <w:rPr>
          <w:lang w:val="fi-FI"/>
        </w:rPr>
        <w:t xml:space="preserve"> </w:t>
      </w:r>
      <w:r w:rsidR="00CF663C">
        <w:rPr>
          <w:lang w:val="fi-FI"/>
        </w:rPr>
        <w:t>Reaktorimatruusi tekee välittömästi hälytyksen</w:t>
      </w:r>
      <w:r w:rsidR="00CB3911">
        <w:rPr>
          <w:lang w:val="fi-FI"/>
        </w:rPr>
        <w:t xml:space="preserve">. Tässä vaiheessa muut MS-sotilaat ovat kuitenkin ehtineet hankkia pistooleja ja veitsiä, ja käynnistävät oman hyökkäyksensä. </w:t>
      </w:r>
      <w:r w:rsidR="00522618">
        <w:rPr>
          <w:lang w:val="fi-FI"/>
        </w:rPr>
        <w:t xml:space="preserve">DuBois/Bush on ehtinyt sabotoida ektoyhteydet, </w:t>
      </w:r>
      <w:r w:rsidR="00AB3783">
        <w:rPr>
          <w:lang w:val="fi-FI"/>
        </w:rPr>
        <w:t xml:space="preserve">Bunjun/Wakalla on </w:t>
      </w:r>
      <w:r w:rsidR="00BE109D">
        <w:rPr>
          <w:lang w:val="fi-FI"/>
        </w:rPr>
        <w:t xml:space="preserve">taistelemassa taistelujärjestelmissä, ja Hirsch/Dachoff </w:t>
      </w:r>
      <w:r w:rsidR="00D04711">
        <w:rPr>
          <w:lang w:val="fi-FI"/>
        </w:rPr>
        <w:t>valtaa turvapisteen</w:t>
      </w:r>
      <w:r w:rsidR="00BE109D">
        <w:rPr>
          <w:lang w:val="fi-FI"/>
        </w:rPr>
        <w:t>.</w:t>
      </w:r>
      <w:r w:rsidR="00D04711">
        <w:rPr>
          <w:lang w:val="fi-FI"/>
        </w:rPr>
        <w:t xml:space="preserve"> Bloom tarvitsee 20</w:t>
      </w:r>
      <w:r w:rsidR="00E6150C">
        <w:rPr>
          <w:lang w:val="fi-FI"/>
        </w:rPr>
        <w:t xml:space="preserve"> minuuttia reaktorikannella purkaakseen antimateria</w:t>
      </w:r>
      <w:r w:rsidR="00A10E49">
        <w:rPr>
          <w:lang w:val="fi-FI"/>
        </w:rPr>
        <w:t>yksikö</w:t>
      </w:r>
      <w:r w:rsidR="00E6150C">
        <w:rPr>
          <w:lang w:val="fi-FI"/>
        </w:rPr>
        <w:t>n suojauks</w:t>
      </w:r>
      <w:r w:rsidR="00D04711">
        <w:rPr>
          <w:lang w:val="fi-FI"/>
        </w:rPr>
        <w:t>en ja tuhotakseen koko aluksen.</w:t>
      </w:r>
    </w:p>
    <w:p w14:paraId="770CB124" w14:textId="77777777" w:rsidR="00B204C7" w:rsidRDefault="00B204C7" w:rsidP="00F50D07">
      <w:pPr>
        <w:rPr>
          <w:lang w:val="fi-FI"/>
        </w:rPr>
      </w:pPr>
    </w:p>
    <w:p w14:paraId="3CF4A9E4" w14:textId="21C2EA5B" w:rsidR="00B204C7" w:rsidRDefault="00B204C7" w:rsidP="00B204C7">
      <w:pPr>
        <w:pStyle w:val="Heading4"/>
      </w:pPr>
      <w:r>
        <w:t>Vastatoimia</w:t>
      </w:r>
    </w:p>
    <w:p w14:paraId="06803B86" w14:textId="3CCE3245" w:rsidR="00B204C7" w:rsidRDefault="00B204C7" w:rsidP="00F50D07">
      <w:pPr>
        <w:rPr>
          <w:lang w:val="fi-FI"/>
        </w:rPr>
      </w:pPr>
      <w:r>
        <w:rPr>
          <w:lang w:val="fi-FI"/>
        </w:rPr>
        <w:t>Hälytyksen tullessa amiraali antaa välittömästi käskyn evakuoida alus, esikunta edellä. Laiva jää laivapäällikkö kommodori Weberin komentoon. Sotilaspoliisi, maihinlaskukomppania sekä reaktoriryhmä käynnistävät kaptenniluutnantti Arachuletan johdolla yrityksen valloittaa reaktoriosasto takaisin.</w:t>
      </w:r>
    </w:p>
    <w:p w14:paraId="142A77FD" w14:textId="77777777" w:rsidR="00B1064E" w:rsidRDefault="00B1064E" w:rsidP="00F50D07">
      <w:pPr>
        <w:rPr>
          <w:lang w:val="fi-FI"/>
        </w:rPr>
      </w:pPr>
    </w:p>
    <w:p w14:paraId="3C49DB29" w14:textId="2C4C6530" w:rsidR="00B1064E" w:rsidRDefault="00B1064E" w:rsidP="00F50D07">
      <w:pPr>
        <w:rPr>
          <w:lang w:val="fi-FI"/>
        </w:rPr>
      </w:pPr>
      <w:r>
        <w:rPr>
          <w:lang w:val="fi-FI"/>
        </w:rPr>
        <w:t xml:space="preserve">Reaktorissa on 150 tonnia antimateriaa. Silkan hallintayksikön pettäessä räjädys on </w:t>
      </w:r>
      <w:r>
        <w:rPr>
          <w:lang w:val="fi-FI"/>
        </w:rPr>
        <w:tab/>
      </w:r>
    </w:p>
    <w:p w14:paraId="5D4D4120" w14:textId="77777777" w:rsidR="00862E1C" w:rsidRDefault="00862E1C" w:rsidP="00F50D07">
      <w:pPr>
        <w:rPr>
          <w:lang w:val="fi-FI"/>
        </w:rPr>
      </w:pPr>
    </w:p>
    <w:p w14:paraId="77C8545E" w14:textId="77777777" w:rsidR="00862E1C" w:rsidRDefault="00862E1C" w:rsidP="00862E1C">
      <w:pPr>
        <w:pStyle w:val="Heading3"/>
      </w:pPr>
      <w:r>
        <w:t>Saint Eskil</w:t>
      </w:r>
    </w:p>
    <w:p w14:paraId="5B59A1FE" w14:textId="77777777" w:rsidR="00862E1C" w:rsidRDefault="00862E1C" w:rsidP="00F50D07">
      <w:pPr>
        <w:rPr>
          <w:lang w:val="fi-FI"/>
        </w:rPr>
      </w:pPr>
      <w:r>
        <w:rPr>
          <w:lang w:val="fi-FI"/>
        </w:rPr>
        <w:t>Amiraali Pires on kutsunut Saint Eskilin johtolaivueen luo</w:t>
      </w:r>
      <w:r w:rsidR="00BD17C0">
        <w:rPr>
          <w:lang w:val="fi-FI"/>
        </w:rPr>
        <w:t>, selittämään miksi Casa Arturon piirityksen tuloksena kuusi uutta Kreikkalaisten habia on ilmaissut tukensa autonomisteille</w:t>
      </w:r>
      <w:r>
        <w:rPr>
          <w:lang w:val="fi-FI"/>
        </w:rPr>
        <w:t xml:space="preserve">. Se roudaa samalla </w:t>
      </w:r>
      <w:r w:rsidR="00BD17C0">
        <w:rPr>
          <w:lang w:val="fi-FI"/>
        </w:rPr>
        <w:t>paljon metallivetyä.</w:t>
      </w:r>
    </w:p>
    <w:p w14:paraId="18A87341" w14:textId="77777777" w:rsidR="000A29EF" w:rsidRDefault="000A29EF" w:rsidP="00F50D07">
      <w:pPr>
        <w:rPr>
          <w:lang w:val="fi-FI"/>
        </w:rPr>
      </w:pPr>
    </w:p>
    <w:p w14:paraId="115A4042" w14:textId="5DF6241C" w:rsidR="000A29EF" w:rsidRDefault="000A29EF" w:rsidP="00F50D07">
      <w:pPr>
        <w:rPr>
          <w:lang w:val="fi-FI"/>
        </w:rPr>
      </w:pPr>
      <w:r>
        <w:rPr>
          <w:lang w:val="fi-FI"/>
        </w:rPr>
        <w:t>Jaramillo: "</w:t>
      </w:r>
      <w:r>
        <w:rPr>
          <w:i/>
          <w:lang w:val="fi-FI"/>
        </w:rPr>
        <w:t>Tämä on täyttä ajanhukkaa. Meidän pitäisi tutkia Casa Arturon tapahtumien syitä eikä pystyttää mitään kehä</w:t>
      </w:r>
      <w:r w:rsidR="00FF51C3">
        <w:rPr>
          <w:i/>
          <w:lang w:val="fi-FI"/>
        </w:rPr>
        <w:t>teloituspartioita."</w:t>
      </w:r>
    </w:p>
    <w:p w14:paraId="46D42328" w14:textId="302F1E41" w:rsidR="00FF51C3" w:rsidRPr="00FF51C3" w:rsidRDefault="00FF51C3" w:rsidP="00F50D07">
      <w:pPr>
        <w:rPr>
          <w:i/>
          <w:lang w:val="fi-FI"/>
        </w:rPr>
      </w:pPr>
      <w:r>
        <w:rPr>
          <w:lang w:val="fi-FI"/>
        </w:rPr>
        <w:t xml:space="preserve">Halkenhvad: </w:t>
      </w:r>
      <w:r>
        <w:rPr>
          <w:i/>
          <w:lang w:val="fi-FI"/>
        </w:rPr>
        <w:t>"Valitettavasti me olemme amiraali Piresin komennossa, ja kun hän käskee, me hyppäämme."</w:t>
      </w:r>
    </w:p>
    <w:p w14:paraId="4E5FEDEE" w14:textId="77777777" w:rsidR="00BD17C0" w:rsidRDefault="00BD17C0" w:rsidP="00F50D07">
      <w:pPr>
        <w:rPr>
          <w:lang w:val="fi-FI"/>
        </w:rPr>
      </w:pPr>
    </w:p>
    <w:p w14:paraId="5137A804" w14:textId="0EEB771D" w:rsidR="00BD17C0" w:rsidRDefault="00EE678F" w:rsidP="00F50D07">
      <w:pPr>
        <w:rPr>
          <w:lang w:val="fi-FI"/>
        </w:rPr>
      </w:pPr>
      <w:r>
        <w:rPr>
          <w:lang w:val="fi-FI"/>
        </w:rPr>
        <w:t>Kuitenkin 3</w:t>
      </w:r>
      <w:r w:rsidR="00BD17C0">
        <w:rPr>
          <w:lang w:val="fi-FI"/>
        </w:rPr>
        <w:t xml:space="preserve"> tuntia matkan alusta se ohjataan tekemään hätyytysliike korvettilaivueen suuntaan. </w:t>
      </w:r>
      <w:r w:rsidR="00D06AA5">
        <w:rPr>
          <w:lang w:val="fi-FI"/>
        </w:rPr>
        <w:t>Odottamatta</w:t>
      </w:r>
      <w:r w:rsidR="00BD17C0">
        <w:rPr>
          <w:lang w:val="fi-FI"/>
        </w:rPr>
        <w:t xml:space="preserve"> </w:t>
      </w:r>
      <w:r w:rsidR="00BD17C0" w:rsidRPr="00BD17C0">
        <w:rPr>
          <w:i/>
          <w:lang w:val="fi-FI"/>
        </w:rPr>
        <w:t>Eastwood</w:t>
      </w:r>
      <w:r w:rsidR="00BD17C0">
        <w:rPr>
          <w:i/>
          <w:lang w:val="fi-FI"/>
        </w:rPr>
        <w:t xml:space="preserve"> </w:t>
      </w:r>
      <w:r w:rsidR="00BD17C0">
        <w:rPr>
          <w:lang w:val="fi-FI"/>
        </w:rPr>
        <w:t>e</w:t>
      </w:r>
      <w:r w:rsidR="00DF0CAA">
        <w:rPr>
          <w:lang w:val="fi-FI"/>
        </w:rPr>
        <w:t>i vetäydy pois vaan kiihdyttää. Saint Eskil on</w:t>
      </w:r>
      <w:r>
        <w:rPr>
          <w:lang w:val="fi-FI"/>
        </w:rPr>
        <w:t xml:space="preserve"> 6h kiihdytyksen jälkeenkin</w:t>
      </w:r>
      <w:r w:rsidR="00DF0CAA">
        <w:rPr>
          <w:lang w:val="fi-FI"/>
        </w:rPr>
        <w:t xml:space="preserve"> paikalla 2h liian myöhään.</w:t>
      </w:r>
    </w:p>
    <w:p w14:paraId="5F357226" w14:textId="77777777" w:rsidR="00803E0A" w:rsidRDefault="00803E0A" w:rsidP="00F50D07">
      <w:pPr>
        <w:rPr>
          <w:lang w:val="fi-FI"/>
        </w:rPr>
      </w:pPr>
    </w:p>
    <w:p w14:paraId="20690DB3" w14:textId="77777777" w:rsidR="00803E0A" w:rsidRDefault="00803E0A" w:rsidP="00F50D07">
      <w:pPr>
        <w:rPr>
          <w:lang w:val="fi-FI"/>
        </w:rPr>
      </w:pPr>
      <w:r>
        <w:rPr>
          <w:lang w:val="fi-FI"/>
        </w:rPr>
        <w:t>4h kohdalla käydään avaruustaistelu, mutta yllättäen korvetit selviävät ainakin tasapeliin saakka; Eastwood on osoittautunut hauraaksi, ja kun sen pelotevaikutus ei toiminut, se on saatu ammuttua rikki, vaikka hinta on ollut kova.</w:t>
      </w:r>
    </w:p>
    <w:p w14:paraId="0FC43108" w14:textId="77777777" w:rsidR="00717ADC" w:rsidRDefault="00717ADC" w:rsidP="00F50D07">
      <w:pPr>
        <w:rPr>
          <w:lang w:val="fi-FI"/>
        </w:rPr>
      </w:pPr>
    </w:p>
    <w:p w14:paraId="7499C06B" w14:textId="6299C7B1" w:rsidR="00717ADC" w:rsidRDefault="00717ADC" w:rsidP="00717ADC">
      <w:pPr>
        <w:pStyle w:val="Heading3"/>
      </w:pPr>
      <w:r>
        <w:t>Komentolaivueessa</w:t>
      </w:r>
    </w:p>
    <w:p w14:paraId="2080CEAB" w14:textId="49E656ED" w:rsidR="00FC725B" w:rsidRPr="00FC725B" w:rsidRDefault="00FC725B" w:rsidP="00F50D07">
      <w:pPr>
        <w:rPr>
          <w:i/>
          <w:lang w:val="fi-FI"/>
        </w:rPr>
      </w:pPr>
      <w:r>
        <w:rPr>
          <w:i/>
          <w:lang w:val="fi-FI"/>
        </w:rPr>
        <w:t>"Casa Arturon katastrofin jälkeen kuusi Kreikkalaisilla sijaitsevaa habitaattia on liittynyt sotaan Autonomistiliiton puolella."</w:t>
      </w:r>
    </w:p>
    <w:p w14:paraId="08854865" w14:textId="77777777" w:rsidR="00FC725B" w:rsidRDefault="00FC725B" w:rsidP="00F50D07">
      <w:pPr>
        <w:rPr>
          <w:lang w:val="fi-FI"/>
        </w:rPr>
      </w:pPr>
    </w:p>
    <w:p w14:paraId="08F0EF3D" w14:textId="7CB7E9EF" w:rsidR="00445408" w:rsidRDefault="0030036E" w:rsidP="00F50D07">
      <w:pPr>
        <w:rPr>
          <w:lang w:val="fi-FI"/>
        </w:rPr>
      </w:pPr>
      <w:r>
        <w:rPr>
          <w:lang w:val="fi-FI"/>
        </w:rPr>
        <w:t xml:space="preserve">Kommodori Bianchi suorittaa </w:t>
      </w:r>
      <w:r w:rsidR="00445408">
        <w:rPr>
          <w:lang w:val="fi-FI"/>
        </w:rPr>
        <w:t xml:space="preserve">adjutantteineen tutkimusta siitä, mitä Casa Arturolla tapahtui. On selvää, että tämä on pelkästään syyllisten metsästämistä. </w:t>
      </w:r>
      <w:r w:rsidR="00FC725B">
        <w:rPr>
          <w:lang w:val="fi-FI"/>
        </w:rPr>
        <w:t xml:space="preserve">Kaikkia haastatellaan, mutta Bianchin tavoite on keskeyttää Autonomistiliiton värväyskampanja löytämällä syyllinen verilöylyyn ja rankaisemalla tätä julkisesti. Tosiasiallisesti tällaista vaikutusta tuskin olisi, enemmänkin </w:t>
      </w:r>
      <w:r w:rsidR="001C0069">
        <w:rPr>
          <w:lang w:val="fi-FI"/>
        </w:rPr>
        <w:t>Bianchi tahtoo tehdä vaikutuksen Tasavallan omassa politiikassa ja osoittaa olevansa päättäväinen komentaja.</w:t>
      </w:r>
    </w:p>
    <w:p w14:paraId="78A8BF18" w14:textId="77777777" w:rsidR="001C0069" w:rsidRDefault="001C0069" w:rsidP="00F50D07">
      <w:pPr>
        <w:rPr>
          <w:lang w:val="fi-FI"/>
        </w:rPr>
      </w:pPr>
    </w:p>
    <w:p w14:paraId="36967D85" w14:textId="0D7DD9F3" w:rsidR="001C0069" w:rsidRDefault="00D875B8" w:rsidP="00F50D07">
      <w:pPr>
        <w:rPr>
          <w:lang w:val="fi-FI"/>
        </w:rPr>
      </w:pPr>
      <w:r>
        <w:rPr>
          <w:lang w:val="fi-FI"/>
        </w:rPr>
        <w:t xml:space="preserve">Piresin kannalta </w:t>
      </w:r>
      <w:r w:rsidR="00017069">
        <w:rPr>
          <w:lang w:val="fi-FI"/>
        </w:rPr>
        <w:t>taas Casa Arturon tapaus on mennyt mahdollisimman huonosti: hänestä autonomistien transhumanistit reagoivat voimakkaammin kurjuute</w:t>
      </w:r>
      <w:r w:rsidR="00F210F1">
        <w:rPr>
          <w:lang w:val="fi-FI"/>
        </w:rPr>
        <w:t xml:space="preserve">en kuin instanssien menetykseen, ja nyt hän ei edes pysty toimittamaan kaatuneiden kuorinippuja omaisille. Hän jättää oikeudenkäynnin Bianchin hoidettavaksi, </w:t>
      </w:r>
      <w:r w:rsidR="002B14C8">
        <w:rPr>
          <w:lang w:val="fi-FI"/>
        </w:rPr>
        <w:t>ja keskittyy itse ohjaamaan laivastoaan. Hänen tavoitteensa on Havana de Cielon takaisinvaltaaminen</w:t>
      </w:r>
      <w:r w:rsidR="008C4C66">
        <w:rPr>
          <w:lang w:val="fi-FI"/>
        </w:rPr>
        <w:t>, mutta Trajectoirelta toimiva laivue on saanut vahvistuksia.</w:t>
      </w:r>
    </w:p>
    <w:p w14:paraId="7F6521D1" w14:textId="77777777" w:rsidR="007F38D5" w:rsidRDefault="007F38D5" w:rsidP="00F50D07">
      <w:pPr>
        <w:rPr>
          <w:lang w:val="fi-FI"/>
        </w:rPr>
      </w:pPr>
    </w:p>
    <w:p w14:paraId="65CF55DF" w14:textId="387E35AB" w:rsidR="007F38D5" w:rsidRDefault="00E20066" w:rsidP="00F50D07">
      <w:pPr>
        <w:rPr>
          <w:lang w:val="fi-FI"/>
        </w:rPr>
      </w:pPr>
      <w:r>
        <w:rPr>
          <w:lang w:val="fi-FI"/>
        </w:rPr>
        <w:t xml:space="preserve">Kommodorin tutkimukset ovat tylyjä ja armottomia, ja on epäselvää, tukeeko Halkenhvad Acostaa ja Iglesiasta. </w:t>
      </w:r>
    </w:p>
    <w:p w14:paraId="1FE4E0B3" w14:textId="77777777" w:rsidR="008520D8" w:rsidRDefault="008520D8" w:rsidP="00F50D07">
      <w:pPr>
        <w:rPr>
          <w:lang w:val="fi-FI"/>
        </w:rPr>
      </w:pPr>
    </w:p>
    <w:p w14:paraId="2A8CF950" w14:textId="03282705" w:rsidR="008520D8" w:rsidRDefault="008520D8" w:rsidP="008520D8">
      <w:pPr>
        <w:pStyle w:val="Heading3"/>
      </w:pPr>
      <w:r>
        <w:t>Maix saapuu</w:t>
      </w:r>
    </w:p>
    <w:p w14:paraId="3C18233E" w14:textId="40D05275" w:rsidR="008520D8" w:rsidRDefault="008520D8" w:rsidP="00F50D07">
      <w:pPr>
        <w:rPr>
          <w:lang w:val="fi-FI"/>
        </w:rPr>
      </w:pPr>
      <w:r>
        <w:rPr>
          <w:lang w:val="fi-FI"/>
        </w:rPr>
        <w:t xml:space="preserve">Jaramillo on saanut Titanin CFI:n kapteeni Maixilta </w:t>
      </w:r>
      <w:r w:rsidR="00052F32">
        <w:rPr>
          <w:lang w:val="fi-FI"/>
        </w:rPr>
        <w:t xml:space="preserve">yhteydenottopyynnön. Hän ei ole tehnyt tästä selkoa kommodori Gaolle, koska hän näkee tämän olevan pahasti politisoitunut ja asemansa palveluksilla saanut. Hän arvelee, että Gao haluaisi </w:t>
      </w:r>
      <w:r w:rsidR="0026153F">
        <w:rPr>
          <w:lang w:val="fi-FI"/>
        </w:rPr>
        <w:t>vain vangita Maixin, eikä haluaisi nähdä yhteistyön arvoa.</w:t>
      </w:r>
    </w:p>
    <w:p w14:paraId="5FBB716B" w14:textId="77777777" w:rsidR="0027697C" w:rsidRDefault="0027697C" w:rsidP="00F50D07">
      <w:pPr>
        <w:rPr>
          <w:lang w:val="fi-FI"/>
        </w:rPr>
      </w:pPr>
    </w:p>
    <w:p w14:paraId="34FAECF0" w14:textId="0F1B8B12" w:rsidR="0027697C" w:rsidRDefault="0027697C" w:rsidP="00F50D07">
      <w:pPr>
        <w:rPr>
          <w:lang w:val="fi-FI"/>
        </w:rPr>
      </w:pPr>
      <w:r>
        <w:rPr>
          <w:lang w:val="fi-FI"/>
        </w:rPr>
        <w:t xml:space="preserve">Maix oli itse ollut Balvan-97:llä peiteroolissaan, </w:t>
      </w:r>
      <w:r w:rsidR="006678A8">
        <w:rPr>
          <w:lang w:val="fi-FI"/>
        </w:rPr>
        <w:t>mutta hän ei uskaltanut palata sinne. Hän ampui kopion itsestään Titanin tiedustelumajakkaan Saturnuksella, mutta siellä kukaan ei ehtisi asioihin enää puuttua. Niinpä hän otti toiseksi kohteekseen Saint Eskilin, jossa hän tiesi tuttunsa kapteeniluutnantti Jaramillon palvelevan.</w:t>
      </w:r>
      <w:r w:rsidR="00897FF3">
        <w:rPr>
          <w:lang w:val="fi-FI"/>
        </w:rPr>
        <w:t xml:space="preserve"> Hän lähetti </w:t>
      </w:r>
      <w:r w:rsidR="007D4EA8">
        <w:rPr>
          <w:lang w:val="fi-FI"/>
        </w:rPr>
        <w:t>kaksi tuntia etukäteen koodatun ilmoituksen saapumisaikeestaan, ja sanoi, että lähettää egoaan silmukalla seuraavat kolme tuntia tai niin kauan kuin pystyy.</w:t>
      </w:r>
      <w:r w:rsidR="006678A8">
        <w:rPr>
          <w:lang w:val="fi-FI"/>
        </w:rPr>
        <w:t xml:space="preserve"> </w:t>
      </w:r>
      <w:r w:rsidR="00C77A76">
        <w:rPr>
          <w:lang w:val="fi-FI"/>
        </w:rPr>
        <w:t>(Cast kestää 40 mi</w:t>
      </w:r>
      <w:r w:rsidR="004C628D">
        <w:rPr>
          <w:lang w:val="fi-FI"/>
        </w:rPr>
        <w:t>nuuttia; kolmea tuntia kauempaa sitä ei pysty ylläpitäm</w:t>
      </w:r>
      <w:r w:rsidR="00214FD2">
        <w:rPr>
          <w:lang w:val="fi-FI"/>
        </w:rPr>
        <w:t xml:space="preserve">ään. Etäisyys Exarchiaan on </w:t>
      </w:r>
      <w:r w:rsidR="00785E44">
        <w:rPr>
          <w:lang w:val="fi-FI"/>
        </w:rPr>
        <w:t>pari</w:t>
      </w:r>
      <w:r w:rsidR="004C628D">
        <w:rPr>
          <w:lang w:val="fi-FI"/>
        </w:rPr>
        <w:t xml:space="preserve"> valominuuttia</w:t>
      </w:r>
      <w:r w:rsidR="00214FD2">
        <w:rPr>
          <w:lang w:val="fi-FI"/>
        </w:rPr>
        <w:t xml:space="preserve">; sinne </w:t>
      </w:r>
      <w:r w:rsidR="00785E44">
        <w:rPr>
          <w:lang w:val="fi-FI"/>
        </w:rPr>
        <w:t>pääsee Saint Eskilillä komentopaikalta 2 vuorokaudessa.</w:t>
      </w:r>
      <w:r w:rsidR="004C628D">
        <w:rPr>
          <w:lang w:val="fi-FI"/>
        </w:rPr>
        <w:t>)</w:t>
      </w:r>
    </w:p>
    <w:p w14:paraId="42784D26" w14:textId="77777777" w:rsidR="00C2356D" w:rsidRDefault="00C2356D" w:rsidP="00F50D07">
      <w:pPr>
        <w:rPr>
          <w:lang w:val="fi-FI"/>
        </w:rPr>
      </w:pPr>
    </w:p>
    <w:p w14:paraId="1C3474FC" w14:textId="7FD6E306" w:rsidR="00C2356D" w:rsidRDefault="00C2356D" w:rsidP="00F50D07">
      <w:pPr>
        <w:rPr>
          <w:lang w:val="fi-FI"/>
        </w:rPr>
      </w:pPr>
      <w:r>
        <w:rPr>
          <w:lang w:val="fi-FI"/>
        </w:rPr>
        <w:t xml:space="preserve">Jaramillolla on hytissään casemorfi (ja paljon muutakin kiintoisaa, mm. </w:t>
      </w:r>
      <w:r w:rsidR="008D20A7">
        <w:rPr>
          <w:lang w:val="fi-FI"/>
        </w:rPr>
        <w:t xml:space="preserve">pistooli, huutolaatikko, viestintälaser ja kasa erilaisia huumausaineita). </w:t>
      </w:r>
      <w:r w:rsidR="007E6C81">
        <w:rPr>
          <w:lang w:val="fi-FI"/>
        </w:rPr>
        <w:t xml:space="preserve">Jaramillo tilaa Colemanilta hyttiinsä äärimmäisen turvallisen yhteyden </w:t>
      </w:r>
      <w:r w:rsidR="004D57BA">
        <w:rPr>
          <w:lang w:val="fi-FI"/>
        </w:rPr>
        <w:t xml:space="preserve">ulkorungon laajakulmavastaanottimesta (suunta hyvin karkeasti syvemmälle Kreikkalaisiin), aikaa </w:t>
      </w:r>
      <w:r w:rsidR="004D57BA">
        <w:rPr>
          <w:lang w:val="fi-FI"/>
        </w:rPr>
        <w:lastRenderedPageBreak/>
        <w:t>2 tuntia.</w:t>
      </w:r>
    </w:p>
    <w:p w14:paraId="7557727E" w14:textId="77777777" w:rsidR="00256232" w:rsidRDefault="00256232" w:rsidP="00F50D07">
      <w:pPr>
        <w:rPr>
          <w:lang w:val="fi-FI"/>
        </w:rPr>
      </w:pPr>
    </w:p>
    <w:p w14:paraId="36D0313A" w14:textId="6BFD55CF" w:rsidR="00256232" w:rsidRDefault="00256232" w:rsidP="00F50D07">
      <w:pPr>
        <w:rPr>
          <w:lang w:val="fi-FI"/>
        </w:rPr>
      </w:pPr>
      <w:r>
        <w:rPr>
          <w:lang w:val="fi-FI"/>
        </w:rPr>
        <w:t>2,5 tunnin kuluttua Gao kutsuu Jaramillon Genevievelle, joten hän joutuu delegoimaan Maixin haastattelun Falkille ja Colemanille.</w:t>
      </w:r>
    </w:p>
    <w:p w14:paraId="16B259B0" w14:textId="77777777" w:rsidR="009411A4" w:rsidRDefault="009411A4" w:rsidP="00F50D07">
      <w:pPr>
        <w:rPr>
          <w:lang w:val="fi-FI"/>
        </w:rPr>
      </w:pPr>
    </w:p>
    <w:p w14:paraId="5327735A" w14:textId="77777777" w:rsidR="009411A4" w:rsidRDefault="009411A4" w:rsidP="00F50D07">
      <w:pPr>
        <w:rPr>
          <w:lang w:val="fi-FI"/>
        </w:rPr>
      </w:pPr>
    </w:p>
    <w:p w14:paraId="2B81294D" w14:textId="612F463C" w:rsidR="009411A4" w:rsidRDefault="009411A4" w:rsidP="009411A4">
      <w:pPr>
        <w:pStyle w:val="Heading2"/>
      </w:pPr>
      <w:r>
        <w:t>Vastaisku</w:t>
      </w:r>
    </w:p>
    <w:p w14:paraId="5F6FDAF1" w14:textId="7C964A36" w:rsidR="009411A4" w:rsidRDefault="009411A4" w:rsidP="009411A4">
      <w:pPr>
        <w:pStyle w:val="Heading3"/>
      </w:pPr>
      <w:r>
        <w:t>Esikunnan kohtalo</w:t>
      </w:r>
    </w:p>
    <w:p w14:paraId="4CD0EEE2" w14:textId="5DBF416E" w:rsidR="009411A4" w:rsidRDefault="009411A4" w:rsidP="00F50D07">
      <w:pPr>
        <w:rPr>
          <w:lang w:val="fi-FI"/>
        </w:rPr>
      </w:pPr>
      <w:r>
        <w:rPr>
          <w:lang w:val="fi-FI"/>
        </w:rPr>
        <w:t xml:space="preserve">Amiraali </w:t>
      </w:r>
      <w:r w:rsidR="00444D2E">
        <w:rPr>
          <w:lang w:val="fi-FI"/>
        </w:rPr>
        <w:t xml:space="preserve">Pires saapuu esikuntineen Saint Eskilille ja hänet sijoitetaan komentokannen tuntumaan. </w:t>
      </w:r>
      <w:r w:rsidR="009A4F50">
        <w:rPr>
          <w:lang w:val="fi-FI"/>
        </w:rPr>
        <w:t>90 hengen esikunta tuplaa miehistön koon.</w:t>
      </w:r>
    </w:p>
    <w:p w14:paraId="39B1315B" w14:textId="5577BAA6" w:rsidR="009A4F50" w:rsidRDefault="009A4F50" w:rsidP="009A4F50">
      <w:pPr>
        <w:pStyle w:val="ListParagraph"/>
        <w:numPr>
          <w:ilvl w:val="0"/>
          <w:numId w:val="3"/>
        </w:numPr>
        <w:rPr>
          <w:lang w:val="fi-FI"/>
        </w:rPr>
      </w:pPr>
      <w:r>
        <w:rPr>
          <w:lang w:val="fi-FI"/>
        </w:rPr>
        <w:t>strategiaosasto</w:t>
      </w:r>
      <w:r w:rsidR="00262129">
        <w:rPr>
          <w:lang w:val="fi-FI"/>
        </w:rPr>
        <w:t xml:space="preserve"> (20)</w:t>
      </w:r>
      <w:r>
        <w:rPr>
          <w:lang w:val="fi-FI"/>
        </w:rPr>
        <w:t xml:space="preserve"> sijoittuu kapteeni neukkariin</w:t>
      </w:r>
      <w:r w:rsidR="00262129">
        <w:rPr>
          <w:lang w:val="fi-FI"/>
        </w:rPr>
        <w:t xml:space="preserve"> ja varastoon</w:t>
      </w:r>
    </w:p>
    <w:p w14:paraId="3E523EEF" w14:textId="7C43C81D" w:rsidR="009A4F50" w:rsidRDefault="009A4F50" w:rsidP="009A4F50">
      <w:pPr>
        <w:pStyle w:val="ListParagraph"/>
        <w:numPr>
          <w:ilvl w:val="0"/>
          <w:numId w:val="3"/>
        </w:numPr>
        <w:rPr>
          <w:lang w:val="fi-FI"/>
        </w:rPr>
      </w:pPr>
      <w:r>
        <w:rPr>
          <w:lang w:val="fi-FI"/>
        </w:rPr>
        <w:t xml:space="preserve">JSFI </w:t>
      </w:r>
      <w:r w:rsidR="00262129">
        <w:rPr>
          <w:lang w:val="fi-FI"/>
        </w:rPr>
        <w:t xml:space="preserve">(12) </w:t>
      </w:r>
      <w:r>
        <w:rPr>
          <w:lang w:val="fi-FI"/>
        </w:rPr>
        <w:t xml:space="preserve">sijoittuu </w:t>
      </w:r>
      <w:r w:rsidR="00262129">
        <w:rPr>
          <w:lang w:val="fi-FI"/>
        </w:rPr>
        <w:t>luokkatilaan</w:t>
      </w:r>
    </w:p>
    <w:p w14:paraId="558018B4" w14:textId="5D7F3453" w:rsidR="00262129" w:rsidRDefault="00262129" w:rsidP="009A4F50">
      <w:pPr>
        <w:pStyle w:val="ListParagraph"/>
        <w:numPr>
          <w:ilvl w:val="0"/>
          <w:numId w:val="3"/>
        </w:numPr>
        <w:rPr>
          <w:lang w:val="fi-FI"/>
        </w:rPr>
      </w:pPr>
      <w:r>
        <w:rPr>
          <w:lang w:val="fi-FI"/>
        </w:rPr>
        <w:t xml:space="preserve">diplomatia ja tiedotus (12) sijoitetaan </w:t>
      </w:r>
      <w:r w:rsidR="0026561A">
        <w:rPr>
          <w:lang w:val="fi-FI"/>
        </w:rPr>
        <w:t>XO:n tiloihin</w:t>
      </w:r>
    </w:p>
    <w:p w14:paraId="46FE3133" w14:textId="3FD23CEF" w:rsidR="00262129" w:rsidRDefault="00262129" w:rsidP="009A4F50">
      <w:pPr>
        <w:pStyle w:val="ListParagraph"/>
        <w:numPr>
          <w:ilvl w:val="0"/>
          <w:numId w:val="3"/>
        </w:numPr>
        <w:rPr>
          <w:lang w:val="fi-FI"/>
        </w:rPr>
      </w:pPr>
      <w:r>
        <w:rPr>
          <w:lang w:val="fi-FI"/>
        </w:rPr>
        <w:t xml:space="preserve">laivastohallinto </w:t>
      </w:r>
      <w:r w:rsidR="002D7618">
        <w:rPr>
          <w:lang w:val="fi-FI"/>
        </w:rPr>
        <w:t xml:space="preserve">(20) </w:t>
      </w:r>
      <w:r>
        <w:rPr>
          <w:lang w:val="fi-FI"/>
        </w:rPr>
        <w:t>saa upseerikerhon</w:t>
      </w:r>
    </w:p>
    <w:p w14:paraId="740742E5" w14:textId="392B4C41" w:rsidR="0026561A" w:rsidRDefault="0026561A" w:rsidP="009A4F50">
      <w:pPr>
        <w:pStyle w:val="ListParagraph"/>
        <w:numPr>
          <w:ilvl w:val="0"/>
          <w:numId w:val="3"/>
        </w:numPr>
        <w:rPr>
          <w:lang w:val="fi-FI"/>
        </w:rPr>
      </w:pPr>
      <w:r>
        <w:rPr>
          <w:lang w:val="fi-FI"/>
        </w:rPr>
        <w:t>tiede ja tutkimus (10) saa luokkatilan varaston</w:t>
      </w:r>
    </w:p>
    <w:p w14:paraId="74032EE7" w14:textId="72CC24DD" w:rsidR="0026561A" w:rsidRDefault="0026561A" w:rsidP="009A4F50">
      <w:pPr>
        <w:pStyle w:val="ListParagraph"/>
        <w:numPr>
          <w:ilvl w:val="0"/>
          <w:numId w:val="3"/>
        </w:numPr>
        <w:rPr>
          <w:lang w:val="fi-FI"/>
        </w:rPr>
      </w:pPr>
      <w:r>
        <w:rPr>
          <w:lang w:val="fi-FI"/>
        </w:rPr>
        <w:t>tukitoiminnot (15) sijoitetaan kappeliin</w:t>
      </w:r>
    </w:p>
    <w:p w14:paraId="571AC0BB" w14:textId="77777777" w:rsidR="00622D98" w:rsidRDefault="00622D98" w:rsidP="00622D98">
      <w:pPr>
        <w:rPr>
          <w:lang w:val="fi-FI"/>
        </w:rPr>
      </w:pPr>
    </w:p>
    <w:p w14:paraId="466AFBF3" w14:textId="56A3DAC3" w:rsidR="00622D98" w:rsidRDefault="00622D98" w:rsidP="00622D98">
      <w:pPr>
        <w:rPr>
          <w:lang w:val="fi-FI"/>
        </w:rPr>
      </w:pPr>
      <w:r>
        <w:rPr>
          <w:lang w:val="fi-FI"/>
        </w:rPr>
        <w:t>XO ja kapteeni jakavat kapteenin huoneiston</w:t>
      </w:r>
      <w:r w:rsidR="006D025A">
        <w:rPr>
          <w:lang w:val="fi-FI"/>
        </w:rPr>
        <w:t>.</w:t>
      </w:r>
    </w:p>
    <w:p w14:paraId="09B74377" w14:textId="77777777" w:rsidR="006D025A" w:rsidRDefault="006D025A" w:rsidP="00622D98">
      <w:pPr>
        <w:rPr>
          <w:lang w:val="fi-FI"/>
        </w:rPr>
      </w:pPr>
    </w:p>
    <w:p w14:paraId="670C3CF6" w14:textId="12A854C1" w:rsidR="006D025A" w:rsidRDefault="006D025A" w:rsidP="00622D98">
      <w:pPr>
        <w:rPr>
          <w:lang w:val="fi-FI"/>
        </w:rPr>
      </w:pPr>
      <w:r>
        <w:rPr>
          <w:lang w:val="fi-FI"/>
        </w:rPr>
        <w:t>Coleman ylennetään ylikersantiksi.</w:t>
      </w:r>
    </w:p>
    <w:p w14:paraId="18D4EE9A" w14:textId="77777777" w:rsidR="004604DF" w:rsidRDefault="004604DF" w:rsidP="00622D98">
      <w:pPr>
        <w:rPr>
          <w:lang w:val="fi-FI"/>
        </w:rPr>
      </w:pPr>
    </w:p>
    <w:p w14:paraId="3BD25C2D" w14:textId="7EEF4143" w:rsidR="004604DF" w:rsidRDefault="00DF7A88" w:rsidP="00622D98">
      <w:pPr>
        <w:rPr>
          <w:lang w:val="fi-FI"/>
        </w:rPr>
      </w:pPr>
      <w:r>
        <w:rPr>
          <w:lang w:val="fi-FI"/>
        </w:rPr>
        <w:t>Bia</w:t>
      </w:r>
      <w:r w:rsidR="006B05D7">
        <w:rPr>
          <w:lang w:val="fi-FI"/>
        </w:rPr>
        <w:t xml:space="preserve">nchi siirtyy omalle alukselleen (Saint Blaise) mutta hänellä on ohjeet jatkaa Casa Arturon tutkintaa. </w:t>
      </w:r>
      <w:r w:rsidR="00F374A5">
        <w:rPr>
          <w:lang w:val="fi-FI"/>
        </w:rPr>
        <w:t xml:space="preserve">Tämä laajenee ennestään kun käy ilmi, että </w:t>
      </w:r>
      <w:r w:rsidR="007620BD">
        <w:rPr>
          <w:lang w:val="fi-FI"/>
        </w:rPr>
        <w:t xml:space="preserve">Saint Eskil toi sabotöörit mukanaan ja että </w:t>
      </w:r>
      <w:r w:rsidR="004375C3">
        <w:rPr>
          <w:lang w:val="fi-FI"/>
        </w:rPr>
        <w:t>Saint Genevieven tuhoaminen oli mahdollista vain tuntemalla joukon reaktorijärjestelmien ja turvajärjestelmien koodeja.</w:t>
      </w:r>
    </w:p>
    <w:p w14:paraId="1138B57E" w14:textId="77777777" w:rsidR="00BA1E26" w:rsidRDefault="00BA1E26" w:rsidP="00622D98">
      <w:pPr>
        <w:rPr>
          <w:lang w:val="fi-FI"/>
        </w:rPr>
      </w:pPr>
    </w:p>
    <w:p w14:paraId="47977006" w14:textId="7CCFB099" w:rsidR="00BA1E26" w:rsidRDefault="00BA1E26" w:rsidP="00BA1E26">
      <w:pPr>
        <w:pStyle w:val="Heading3"/>
      </w:pPr>
      <w:r>
        <w:t>Saint Eskilillä</w:t>
      </w:r>
    </w:p>
    <w:p w14:paraId="6606FB2B" w14:textId="5A11E43D" w:rsidR="009F5C7D" w:rsidRDefault="00BA1E26" w:rsidP="00622D98">
      <w:pPr>
        <w:rPr>
          <w:lang w:val="fi-FI"/>
        </w:rPr>
      </w:pPr>
      <w:r>
        <w:rPr>
          <w:lang w:val="fi-FI"/>
        </w:rPr>
        <w:t xml:space="preserve">Melko nopeasti tieto Rio Blancan sabotööreistä leviää. </w:t>
      </w:r>
      <w:r w:rsidR="001A286C">
        <w:rPr>
          <w:lang w:val="fi-FI"/>
        </w:rPr>
        <w:t xml:space="preserve">Pohditaan mitä on tapahtunut, ja Mackay </w:t>
      </w:r>
      <w:r w:rsidR="007626FD">
        <w:rPr>
          <w:lang w:val="fi-FI"/>
        </w:rPr>
        <w:t>sanoo ihmetelleensä, että Dachoff vaikutti erilaiselta kun hän ehti pikaisesti tavata tämän.</w:t>
      </w:r>
    </w:p>
    <w:p w14:paraId="7B6DE660" w14:textId="77777777" w:rsidR="009F5C7D" w:rsidRDefault="009F5C7D" w:rsidP="00622D98">
      <w:pPr>
        <w:rPr>
          <w:lang w:val="fi-FI"/>
        </w:rPr>
      </w:pPr>
    </w:p>
    <w:p w14:paraId="0A6EE8B6" w14:textId="5BE257B2" w:rsidR="00C20089" w:rsidRDefault="009F5C7D" w:rsidP="00622D98">
      <w:pPr>
        <w:rPr>
          <w:lang w:val="fi-FI"/>
        </w:rPr>
      </w:pPr>
      <w:r>
        <w:rPr>
          <w:lang w:val="fi-FI"/>
        </w:rPr>
        <w:t xml:space="preserve">Jaramillo kertoo komentajakapteeni Halkenhvadille, että hänellä on titanilainen vakooja vieraanaan, ja että hän on haluton luovuttamaan tätä JSFI:lle. Hän pyytää kapteenia backdeittaamaan </w:t>
      </w:r>
      <w:r w:rsidR="00C05BE0">
        <w:rPr>
          <w:lang w:val="fi-FI"/>
        </w:rPr>
        <w:t xml:space="preserve">Maixille position </w:t>
      </w:r>
      <w:r w:rsidR="007271F7">
        <w:rPr>
          <w:lang w:val="fi-FI"/>
        </w:rPr>
        <w:t xml:space="preserve">aluksella, niin että tätä voitaisiin käyttää. Halkenhvad on kuitenkin pahasti puristuksissa, ja sanoo, että juuri nyt hänellä ei ole varaa tällaiseen. Hän ei ole innostunut siitä, että </w:t>
      </w:r>
      <w:r w:rsidR="00BA4F28">
        <w:rPr>
          <w:lang w:val="fi-FI"/>
        </w:rPr>
        <w:t xml:space="preserve">Jaramillo </w:t>
      </w:r>
      <w:r w:rsidR="00610543">
        <w:rPr>
          <w:lang w:val="fi-FI"/>
        </w:rPr>
        <w:t>toi Maixin alukselle ilman hänen lupaansa.</w:t>
      </w:r>
      <w:r w:rsidR="00B444E7">
        <w:rPr>
          <w:lang w:val="fi-FI"/>
        </w:rPr>
        <w:t xml:space="preserve"> Halkenhvad kutsuu juuri ylennetyn Colemanin hyttiinsä antamaan selonteon siitä, miten Maix alukselle päätyi. Colemanin toiminta ratka</w:t>
      </w:r>
      <w:r w:rsidR="00A43627">
        <w:rPr>
          <w:lang w:val="fi-FI"/>
        </w:rPr>
        <w:t xml:space="preserve">isee Maixin kohtalon: pienikin vihje siitä, että Jaramillo on toiminut epälojaalisti johtaa </w:t>
      </w:r>
      <w:r w:rsidR="00ED5B12">
        <w:rPr>
          <w:lang w:val="fi-FI"/>
        </w:rPr>
        <w:t>siihen, että Maix otetaan välittömästi vangiksi ja Jaramillo vapautetaan aseupseerin tehtävästä; hänet liitetään JSFI:n komplementtiin. Guanchana ja Falk saavat pitää kahdestaan aseistuksen.</w:t>
      </w:r>
    </w:p>
    <w:p w14:paraId="3BA7AD2A" w14:textId="77777777" w:rsidR="004375C3" w:rsidRDefault="004375C3" w:rsidP="00622D98">
      <w:pPr>
        <w:rPr>
          <w:lang w:val="fi-FI"/>
        </w:rPr>
      </w:pPr>
    </w:p>
    <w:p w14:paraId="2AAAE79F" w14:textId="7F34BD54" w:rsidR="004375C3" w:rsidRDefault="004375C3" w:rsidP="004375C3">
      <w:pPr>
        <w:pStyle w:val="Heading3"/>
      </w:pPr>
      <w:r>
        <w:lastRenderedPageBreak/>
        <w:t>Tiphareth</w:t>
      </w:r>
    </w:p>
    <w:p w14:paraId="398EB8E7" w14:textId="7F3C47C0" w:rsidR="007B6D5A" w:rsidRDefault="004375C3" w:rsidP="00622D98">
      <w:pPr>
        <w:rPr>
          <w:lang w:val="fi-FI"/>
        </w:rPr>
      </w:pPr>
      <w:r>
        <w:rPr>
          <w:lang w:val="fi-FI"/>
        </w:rPr>
        <w:t xml:space="preserve">Tipharetin tavoite aluksen tuhoamisessa oli monisuuntainen, mutta eräs sen ilmeisimmistä vaikuttimista on itsesuojelu: ilman Saint Genevieveä mikä tahansa hyökkäys Exarchiaa vastaan on itsemurha. </w:t>
      </w:r>
      <w:r w:rsidR="007B6D5A">
        <w:rPr>
          <w:lang w:val="fi-FI"/>
        </w:rPr>
        <w:t>Saint Genevieven myötä komentolaivueen teho on pudonnut puoleen, ja nyt se on suunnilleen tasaveroinen Exarchiaan samassa ajassa saatavan puolustusjoukon kanssa. Tämä ei jää Jaramillolta huomaamatta.</w:t>
      </w:r>
    </w:p>
    <w:p w14:paraId="37922A17" w14:textId="77777777" w:rsidR="00796B04" w:rsidRDefault="00796B04" w:rsidP="00622D98">
      <w:pPr>
        <w:rPr>
          <w:lang w:val="fi-FI"/>
        </w:rPr>
      </w:pPr>
    </w:p>
    <w:p w14:paraId="7D6576F7" w14:textId="2D0CF3B8" w:rsidR="00796B04" w:rsidRDefault="00796B04" w:rsidP="00796B04">
      <w:pPr>
        <w:pStyle w:val="Heading3"/>
      </w:pPr>
      <w:r>
        <w:t>Operationaalinen tilanne</w:t>
      </w:r>
    </w:p>
    <w:p w14:paraId="2648FE3A" w14:textId="77777777" w:rsidR="00796B04" w:rsidRDefault="00796B04" w:rsidP="00622D98">
      <w:pPr>
        <w:rPr>
          <w:lang w:val="fi-FI"/>
        </w:rPr>
      </w:pPr>
    </w:p>
    <w:p w14:paraId="159FB6FF" w14:textId="035D3997" w:rsidR="00796B04" w:rsidRDefault="00796B04" w:rsidP="00622D98">
      <w:pPr>
        <w:rPr>
          <w:lang w:val="fi-FI"/>
        </w:rPr>
      </w:pPr>
      <w:r>
        <w:rPr>
          <w:lang w:val="fi-FI"/>
        </w:rPr>
        <w:t>Konfliktissa</w:t>
      </w:r>
      <w:r w:rsidR="00744260">
        <w:rPr>
          <w:lang w:val="fi-FI"/>
        </w:rPr>
        <w:t xml:space="preserve"> on nyt kolme osapuolta</w:t>
      </w:r>
      <w:r>
        <w:rPr>
          <w:lang w:val="fi-FI"/>
        </w:rPr>
        <w:t>: Autonomistiliitto, Tasavalta ja Tiphareth.</w:t>
      </w:r>
    </w:p>
    <w:p w14:paraId="3B93F53D" w14:textId="77777777" w:rsidR="00796B04" w:rsidRDefault="00796B04" w:rsidP="00622D98">
      <w:pPr>
        <w:rPr>
          <w:lang w:val="fi-FI"/>
        </w:rPr>
      </w:pPr>
    </w:p>
    <w:p w14:paraId="71142CB0" w14:textId="4B3C2169" w:rsidR="002C6E33" w:rsidRDefault="00796B04" w:rsidP="00622D98">
      <w:pPr>
        <w:rPr>
          <w:lang w:val="fi-FI"/>
        </w:rPr>
      </w:pPr>
      <w:r>
        <w:rPr>
          <w:lang w:val="fi-FI"/>
        </w:rPr>
        <w:t xml:space="preserve">Tasavallan aiempi pyrkimys oli vapauttaa Havana de Cielo. Se voi edelleen yrittää tätä, </w:t>
      </w:r>
      <w:r w:rsidR="00FD37C7">
        <w:rPr>
          <w:lang w:val="fi-FI"/>
        </w:rPr>
        <w:t xml:space="preserve">ja saattaisi onnistuakin. </w:t>
      </w:r>
      <w:r w:rsidR="00C65B82">
        <w:rPr>
          <w:lang w:val="fi-FI"/>
        </w:rPr>
        <w:t>Aiemmin se olisi kuitenkin voinut iskeä Exarchiaa vastaan tehokkaasti; tämä ikkuna on nyt lähes sulkeutunut.</w:t>
      </w:r>
      <w:r w:rsidR="002C6E33">
        <w:rPr>
          <w:lang w:val="fi-FI"/>
        </w:rPr>
        <w:t xml:space="preserve"> Operaatio on nyt amiraali Piresin käsissä.</w:t>
      </w:r>
    </w:p>
    <w:p w14:paraId="308085AD" w14:textId="77777777" w:rsidR="00796B04" w:rsidRDefault="00796B04" w:rsidP="00622D98">
      <w:pPr>
        <w:rPr>
          <w:lang w:val="fi-FI"/>
        </w:rPr>
      </w:pPr>
    </w:p>
    <w:p w14:paraId="5BF22823" w14:textId="2A770C08" w:rsidR="0001508C" w:rsidRDefault="009D00AC" w:rsidP="00622D98">
      <w:pPr>
        <w:rPr>
          <w:lang w:val="fi-FI"/>
        </w:rPr>
      </w:pPr>
      <w:r>
        <w:rPr>
          <w:lang w:val="fi-FI"/>
        </w:rPr>
        <w:t xml:space="preserve">Autonomistiliiton / Extropian kannalta Tasavaltaa on nöyryytetty sotilaallisesti, ja </w:t>
      </w:r>
      <w:r w:rsidR="00DC1AD1">
        <w:rPr>
          <w:lang w:val="fi-FI"/>
        </w:rPr>
        <w:t xml:space="preserve">heidän pyrkimyksensä on nyt ottaa takaisin Casa Arturo sekä vahvistaa asemansa Havana de Cielon johdossa. Tämän jälkeen heillä olisi vahva puskuri näissä osissa Kreikkalaisia. Näennäisesti Autonomistien mielestä iskun tarkoitus oli estää Havana de Cielon vapauttaminen: kommodori </w:t>
      </w:r>
      <w:r w:rsidR="00DC1AD1" w:rsidRPr="00DC1AD1">
        <w:rPr>
          <w:b/>
          <w:i/>
          <w:lang w:val="fi-FI"/>
        </w:rPr>
        <w:t>Garand</w:t>
      </w:r>
      <w:r w:rsidR="00DC1AD1">
        <w:rPr>
          <w:lang w:val="fi-FI"/>
        </w:rPr>
        <w:t xml:space="preserve"> ja 16. nopean iskun laivue eivät pysty tähän yksin. 92. hävittäjälaivue </w:t>
      </w:r>
      <w:r w:rsidR="00A457B9">
        <w:rPr>
          <w:lang w:val="fi-FI"/>
        </w:rPr>
        <w:t>puolestaan kiertelee Trajectoirea.</w:t>
      </w:r>
    </w:p>
    <w:p w14:paraId="34033F7F" w14:textId="77777777" w:rsidR="001C0216" w:rsidRDefault="001C0216" w:rsidP="00622D98">
      <w:pPr>
        <w:rPr>
          <w:lang w:val="fi-FI"/>
        </w:rPr>
      </w:pPr>
    </w:p>
    <w:p w14:paraId="5D3FADE9" w14:textId="579AFAAB" w:rsidR="00184CA0" w:rsidRDefault="001C0216" w:rsidP="00622D98">
      <w:pPr>
        <w:rPr>
          <w:lang w:val="fi-FI"/>
        </w:rPr>
      </w:pPr>
      <w:r>
        <w:rPr>
          <w:lang w:val="fi-FI"/>
        </w:rPr>
        <w:t xml:space="preserve">Exarchian lähellä toimiva </w:t>
      </w:r>
      <w:r w:rsidR="0000090B" w:rsidRPr="0000090B">
        <w:rPr>
          <w:i/>
          <w:lang w:val="fi-FI"/>
        </w:rPr>
        <w:t>Yvellen laivue</w:t>
      </w:r>
      <w:r w:rsidR="0000090B">
        <w:rPr>
          <w:lang w:val="fi-FI"/>
        </w:rPr>
        <w:t xml:space="preserve"> pitäisi virallisesti lähettää ottamaan Casa Arturo takaisin. </w:t>
      </w:r>
      <w:r w:rsidR="00875B72">
        <w:rPr>
          <w:lang w:val="fi-FI"/>
        </w:rPr>
        <w:t>Tosiasiassa Yvellen laivue ottaa käskynsä Tipharethilta, ja suojelee Exarchiaa samalla kun koneäly siellä syntyy.</w:t>
      </w:r>
      <w:r w:rsidR="00184CA0">
        <w:rPr>
          <w:lang w:val="fi-FI"/>
        </w:rPr>
        <w:t xml:space="preserve"> Tämä hämmentää autonomisteja.</w:t>
      </w:r>
    </w:p>
    <w:p w14:paraId="07CC3F39" w14:textId="77777777" w:rsidR="002C6E33" w:rsidRDefault="002C6E33" w:rsidP="00622D98">
      <w:pPr>
        <w:rPr>
          <w:lang w:val="fi-FI"/>
        </w:rPr>
      </w:pPr>
    </w:p>
    <w:p w14:paraId="53ED2511" w14:textId="5D13E3C4" w:rsidR="00A64B23" w:rsidRDefault="002C6E33" w:rsidP="00622D98">
      <w:pPr>
        <w:rPr>
          <w:lang w:val="fi-FI"/>
        </w:rPr>
      </w:pPr>
      <w:r>
        <w:rPr>
          <w:lang w:val="fi-FI"/>
        </w:rPr>
        <w:t>Jos Pires saadaan vakuutettua siitä, että Exarchialla on syntymässä koneäly, hän on valmis viemään laivueens</w:t>
      </w:r>
      <w:r w:rsidR="00A64B23">
        <w:rPr>
          <w:lang w:val="fi-FI"/>
        </w:rPr>
        <w:t xml:space="preserve">a itsemurhaiskuun tätä vastaan. Piresin lähipiiri on adjutantti kontra-amiraali </w:t>
      </w:r>
      <w:r w:rsidR="00A64B23" w:rsidRPr="00A64B23">
        <w:rPr>
          <w:b/>
          <w:i/>
          <w:lang w:val="fi-FI"/>
        </w:rPr>
        <w:t>An-Hong</w:t>
      </w:r>
      <w:r w:rsidR="00A64B23">
        <w:rPr>
          <w:lang w:val="fi-FI"/>
        </w:rPr>
        <w:t xml:space="preserve">, esikuntapäällikkö kontra-amiraali </w:t>
      </w:r>
      <w:r w:rsidR="00A64B23" w:rsidRPr="00A64B23">
        <w:rPr>
          <w:b/>
          <w:i/>
          <w:lang w:val="fi-FI"/>
        </w:rPr>
        <w:t>Desantos</w:t>
      </w:r>
      <w:r w:rsidR="00A64B23">
        <w:rPr>
          <w:b/>
          <w:i/>
          <w:lang w:val="fi-FI"/>
        </w:rPr>
        <w:t xml:space="preserve"> </w:t>
      </w:r>
      <w:r w:rsidR="00A64B23">
        <w:rPr>
          <w:lang w:val="fi-FI"/>
        </w:rPr>
        <w:t xml:space="preserve">sekä tämän adjutantti </w:t>
      </w:r>
      <w:r w:rsidR="00B11C49">
        <w:rPr>
          <w:lang w:val="fi-FI"/>
        </w:rPr>
        <w:t xml:space="preserve">lippueamiraali </w:t>
      </w:r>
      <w:r w:rsidR="00A64B23">
        <w:rPr>
          <w:b/>
          <w:i/>
          <w:lang w:val="fi-FI"/>
        </w:rPr>
        <w:t>Ipswich.</w:t>
      </w:r>
    </w:p>
    <w:p w14:paraId="1FC41649" w14:textId="77777777" w:rsidR="00A64B23" w:rsidRDefault="00A64B23" w:rsidP="00622D98">
      <w:pPr>
        <w:rPr>
          <w:lang w:val="fi-FI"/>
        </w:rPr>
      </w:pPr>
    </w:p>
    <w:p w14:paraId="4097A43E" w14:textId="43FD69CF" w:rsidR="00A64B23" w:rsidRDefault="00A64B23" w:rsidP="00622D98">
      <w:pPr>
        <w:rPr>
          <w:lang w:val="fi-FI"/>
        </w:rPr>
      </w:pPr>
      <w:r>
        <w:rPr>
          <w:lang w:val="fi-FI"/>
        </w:rPr>
        <w:t>Seuraava rengas on esiupseeristo:</w:t>
      </w:r>
    </w:p>
    <w:p w14:paraId="1484C16F" w14:textId="677B8597" w:rsidR="00A64B23" w:rsidRDefault="00A64B23" w:rsidP="00A64B23">
      <w:pPr>
        <w:pStyle w:val="ListParagraph"/>
        <w:numPr>
          <w:ilvl w:val="0"/>
          <w:numId w:val="3"/>
        </w:numPr>
        <w:rPr>
          <w:lang w:val="fi-FI"/>
        </w:rPr>
      </w:pPr>
      <w:r>
        <w:rPr>
          <w:lang w:val="fi-FI"/>
        </w:rPr>
        <w:t xml:space="preserve">kmdr </w:t>
      </w:r>
      <w:r w:rsidRPr="00A64B23">
        <w:rPr>
          <w:b/>
          <w:i/>
          <w:lang w:val="fi-FI"/>
        </w:rPr>
        <w:t>Meolans</w:t>
      </w:r>
      <w:r w:rsidR="000E0EC8">
        <w:rPr>
          <w:lang w:val="fi-FI"/>
        </w:rPr>
        <w:t>, strategia</w:t>
      </w:r>
      <w:r>
        <w:rPr>
          <w:lang w:val="fi-FI"/>
        </w:rPr>
        <w:t>osasto</w:t>
      </w:r>
      <w:r w:rsidR="000E0EC8">
        <w:rPr>
          <w:lang w:val="fi-FI"/>
        </w:rPr>
        <w:t xml:space="preserve"> (puoltaa Havana de Cieloa)</w:t>
      </w:r>
    </w:p>
    <w:p w14:paraId="10B2FB6A" w14:textId="08C0DB49" w:rsidR="00A64B23" w:rsidRDefault="00A64B23" w:rsidP="00A64B23">
      <w:pPr>
        <w:pStyle w:val="ListParagraph"/>
        <w:numPr>
          <w:ilvl w:val="0"/>
          <w:numId w:val="3"/>
        </w:numPr>
        <w:rPr>
          <w:lang w:val="fi-FI"/>
        </w:rPr>
      </w:pPr>
      <w:r>
        <w:rPr>
          <w:lang w:val="fi-FI"/>
        </w:rPr>
        <w:t xml:space="preserve">kmdr </w:t>
      </w:r>
      <w:r w:rsidRPr="00A64B23">
        <w:rPr>
          <w:b/>
          <w:i/>
          <w:lang w:val="fi-FI"/>
        </w:rPr>
        <w:t>Gao</w:t>
      </w:r>
      <w:r>
        <w:rPr>
          <w:lang w:val="fi-FI"/>
        </w:rPr>
        <w:t>, JSFI</w:t>
      </w:r>
      <w:r w:rsidR="000E0EC8">
        <w:rPr>
          <w:lang w:val="fi-FI"/>
        </w:rPr>
        <w:t xml:space="preserve"> (puoltaa Exarchian tuhoamista)</w:t>
      </w:r>
    </w:p>
    <w:p w14:paraId="7DC616FF" w14:textId="0ACB7041" w:rsidR="00A64B23" w:rsidRDefault="00A64B23" w:rsidP="00A64B23">
      <w:pPr>
        <w:pStyle w:val="ListParagraph"/>
        <w:numPr>
          <w:ilvl w:val="0"/>
          <w:numId w:val="3"/>
        </w:numPr>
        <w:rPr>
          <w:lang w:val="fi-FI"/>
        </w:rPr>
      </w:pPr>
      <w:r>
        <w:rPr>
          <w:lang w:val="fi-FI"/>
        </w:rPr>
        <w:t xml:space="preserve">kmdr </w:t>
      </w:r>
      <w:r>
        <w:rPr>
          <w:b/>
          <w:i/>
          <w:lang w:val="fi-FI"/>
        </w:rPr>
        <w:t xml:space="preserve">Cadero, </w:t>
      </w:r>
      <w:r>
        <w:rPr>
          <w:lang w:val="fi-FI"/>
        </w:rPr>
        <w:t>diplomatia</w:t>
      </w:r>
      <w:r w:rsidR="000E0EC8">
        <w:rPr>
          <w:lang w:val="fi-FI"/>
        </w:rPr>
        <w:t xml:space="preserve"> (puoltaa Havana de Cieloa)</w:t>
      </w:r>
    </w:p>
    <w:p w14:paraId="6E47BC48" w14:textId="587DACC1" w:rsidR="00A64B23" w:rsidRDefault="00A64B23" w:rsidP="00A64B23">
      <w:pPr>
        <w:pStyle w:val="ListParagraph"/>
        <w:numPr>
          <w:ilvl w:val="0"/>
          <w:numId w:val="3"/>
        </w:numPr>
        <w:rPr>
          <w:lang w:val="fi-FI"/>
        </w:rPr>
      </w:pPr>
      <w:r>
        <w:rPr>
          <w:lang w:val="fi-FI"/>
        </w:rPr>
        <w:t xml:space="preserve">kmdr </w:t>
      </w:r>
      <w:r>
        <w:rPr>
          <w:b/>
          <w:i/>
          <w:lang w:val="fi-FI"/>
        </w:rPr>
        <w:t>Bianchi</w:t>
      </w:r>
      <w:r>
        <w:rPr>
          <w:lang w:val="fi-FI"/>
        </w:rPr>
        <w:t xml:space="preserve">, </w:t>
      </w:r>
      <w:r w:rsidR="00506CF0">
        <w:rPr>
          <w:lang w:val="fi-FI"/>
        </w:rPr>
        <w:t xml:space="preserve">laivapäällikkö, </w:t>
      </w:r>
      <w:r>
        <w:rPr>
          <w:lang w:val="fi-FI"/>
        </w:rPr>
        <w:t>Saint Blaise</w:t>
      </w:r>
      <w:r w:rsidR="000E0EC8">
        <w:rPr>
          <w:lang w:val="fi-FI"/>
        </w:rPr>
        <w:t xml:space="preserve"> (puoltaa Havana de Cieloa)</w:t>
      </w:r>
    </w:p>
    <w:p w14:paraId="03A1632F" w14:textId="37EF9D7A" w:rsidR="00A64B23" w:rsidRPr="00A64B23" w:rsidRDefault="00A64B23" w:rsidP="00A64B23">
      <w:pPr>
        <w:pStyle w:val="ListParagraph"/>
        <w:numPr>
          <w:ilvl w:val="0"/>
          <w:numId w:val="3"/>
        </w:numPr>
        <w:rPr>
          <w:lang w:val="fi-FI"/>
        </w:rPr>
      </w:pPr>
      <w:r>
        <w:rPr>
          <w:lang w:val="fi-FI"/>
        </w:rPr>
        <w:t xml:space="preserve">kmkpt </w:t>
      </w:r>
      <w:r>
        <w:rPr>
          <w:b/>
          <w:i/>
          <w:lang w:val="fi-FI"/>
        </w:rPr>
        <w:t>Halkenhvad</w:t>
      </w:r>
      <w:r>
        <w:rPr>
          <w:lang w:val="fi-FI"/>
        </w:rPr>
        <w:t xml:space="preserve">, </w:t>
      </w:r>
      <w:r w:rsidR="00506CF0">
        <w:rPr>
          <w:lang w:val="fi-FI"/>
        </w:rPr>
        <w:t xml:space="preserve">laivapäällikkö, </w:t>
      </w:r>
      <w:r>
        <w:rPr>
          <w:lang w:val="fi-FI"/>
        </w:rPr>
        <w:t>Saint Eskil</w:t>
      </w:r>
      <w:r w:rsidR="000E0EC8">
        <w:rPr>
          <w:lang w:val="fi-FI"/>
        </w:rPr>
        <w:t xml:space="preserve"> (?)</w:t>
      </w:r>
    </w:p>
    <w:p w14:paraId="426C3348" w14:textId="77777777" w:rsidR="002C6E33" w:rsidRDefault="002C6E33" w:rsidP="00622D98">
      <w:pPr>
        <w:rPr>
          <w:lang w:val="fi-FI"/>
        </w:rPr>
      </w:pPr>
    </w:p>
    <w:p w14:paraId="4BF826B9" w14:textId="77777777" w:rsidR="002C6E33" w:rsidRDefault="002C6E33" w:rsidP="00622D98">
      <w:pPr>
        <w:rPr>
          <w:lang w:val="fi-FI"/>
        </w:rPr>
      </w:pPr>
    </w:p>
    <w:p w14:paraId="20AD874E" w14:textId="1C60CFEB" w:rsidR="00EF7EB5" w:rsidRPr="003C1DCF" w:rsidRDefault="003C1DCF" w:rsidP="00622D98">
      <w:pPr>
        <w:pStyle w:val="Heading2"/>
      </w:pPr>
      <w:r>
        <w:t>Charge of the Light Brigade</w:t>
      </w:r>
    </w:p>
    <w:p w14:paraId="3E4EA162" w14:textId="088C63C1" w:rsidR="00976468" w:rsidRDefault="00976468" w:rsidP="00976468">
      <w:pPr>
        <w:pStyle w:val="Heading3"/>
      </w:pPr>
      <w:r>
        <w:t>Exarchiaa vastaan</w:t>
      </w:r>
    </w:p>
    <w:p w14:paraId="74E49829" w14:textId="68EBF45F" w:rsidR="00206648" w:rsidRDefault="00976468" w:rsidP="00622D98">
      <w:pPr>
        <w:rPr>
          <w:lang w:val="fi-FI"/>
        </w:rPr>
      </w:pPr>
      <w:r>
        <w:rPr>
          <w:lang w:val="fi-FI"/>
        </w:rPr>
        <w:t>Komentolaivue pääsee Exarchian luo 7 päivässä, mutta tällöin se kohtaa habin puol</w:t>
      </w:r>
      <w:r w:rsidR="00AF07E2">
        <w:rPr>
          <w:lang w:val="fi-FI"/>
        </w:rPr>
        <w:t>ustuksen sekä Yvellen laivueen.</w:t>
      </w:r>
      <w:r w:rsidR="00E025E2">
        <w:rPr>
          <w:lang w:val="fi-FI"/>
        </w:rPr>
        <w:t xml:space="preserve"> Se voi tuhota Exarchian varmasti</w:t>
      </w:r>
      <w:r w:rsidR="00EA7896">
        <w:rPr>
          <w:lang w:val="fi-FI"/>
        </w:rPr>
        <w:t xml:space="preserve"> ainoastaan</w:t>
      </w:r>
      <w:r w:rsidR="00E025E2">
        <w:rPr>
          <w:lang w:val="fi-FI"/>
        </w:rPr>
        <w:t xml:space="preserve"> </w:t>
      </w:r>
      <w:r w:rsidR="00E025E2">
        <w:rPr>
          <w:lang w:val="fi-FI"/>
        </w:rPr>
        <w:lastRenderedPageBreak/>
        <w:t>itsemurhaiskulla</w:t>
      </w:r>
      <w:r w:rsidR="002C6E33">
        <w:rPr>
          <w:lang w:val="fi-FI"/>
        </w:rPr>
        <w:t>.</w:t>
      </w:r>
    </w:p>
    <w:p w14:paraId="67C39B7A" w14:textId="77777777" w:rsidR="00EF7EB5" w:rsidRDefault="00EF7EB5" w:rsidP="00622D98">
      <w:pPr>
        <w:rPr>
          <w:lang w:val="fi-FI"/>
        </w:rPr>
      </w:pPr>
    </w:p>
    <w:p w14:paraId="56309413" w14:textId="54F9E221" w:rsidR="00EF7EB5" w:rsidRDefault="00395B36" w:rsidP="00395B36">
      <w:pPr>
        <w:pStyle w:val="Heading3"/>
      </w:pPr>
      <w:r>
        <w:t>Saint Eskilillä</w:t>
      </w:r>
    </w:p>
    <w:p w14:paraId="5B55BF57" w14:textId="6C3DFFED" w:rsidR="00395B36" w:rsidRDefault="006D5099" w:rsidP="00622D98">
      <w:pPr>
        <w:rPr>
          <w:lang w:val="fi-FI"/>
        </w:rPr>
      </w:pPr>
      <w:r>
        <w:rPr>
          <w:lang w:val="fi-FI"/>
        </w:rPr>
        <w:t>40</w:t>
      </w:r>
      <w:r w:rsidR="00395B36">
        <w:rPr>
          <w:lang w:val="fi-FI"/>
        </w:rPr>
        <w:t xml:space="preserve"> ylimääräistä henkeä on sijoitettu </w:t>
      </w:r>
      <w:r w:rsidR="00957F3F">
        <w:rPr>
          <w:lang w:val="fi-FI"/>
        </w:rPr>
        <w:t>alukselle</w:t>
      </w:r>
      <w:r w:rsidR="00395B36">
        <w:rPr>
          <w:lang w:val="fi-FI"/>
        </w:rPr>
        <w:t>:</w:t>
      </w:r>
    </w:p>
    <w:p w14:paraId="0885E5E4" w14:textId="77777777" w:rsidR="00957F3F" w:rsidRDefault="00957F3F" w:rsidP="00622D98">
      <w:pPr>
        <w:rPr>
          <w:lang w:val="fi-FI"/>
        </w:rPr>
      </w:pPr>
    </w:p>
    <w:p w14:paraId="13D1191F" w14:textId="303864B8" w:rsidR="00957F3F" w:rsidRDefault="00957F3F" w:rsidP="00622D98">
      <w:pPr>
        <w:rPr>
          <w:lang w:val="fi-FI"/>
        </w:rPr>
      </w:pPr>
      <w:r>
        <w:rPr>
          <w:lang w:val="fi-FI"/>
        </w:rPr>
        <w:t>2 amiraalia (Pires, Desantos)</w:t>
      </w:r>
    </w:p>
    <w:p w14:paraId="57BD8411" w14:textId="700D5B2C" w:rsidR="00957F3F" w:rsidRPr="004920D0" w:rsidRDefault="00706390" w:rsidP="00622D98">
      <w:pPr>
        <w:rPr>
          <w:lang w:val="fi-FI"/>
        </w:rPr>
      </w:pPr>
      <w:r>
        <w:rPr>
          <w:lang w:val="fi-FI"/>
        </w:rPr>
        <w:t>4</w:t>
      </w:r>
      <w:r w:rsidR="00957F3F" w:rsidRPr="00706390">
        <w:rPr>
          <w:lang w:val="fi-FI"/>
        </w:rPr>
        <w:t xml:space="preserve"> esiupseeria (Gao, Cadero, </w:t>
      </w:r>
      <w:r w:rsidR="008A3966" w:rsidRPr="00706390">
        <w:rPr>
          <w:lang w:val="fi-FI"/>
        </w:rPr>
        <w:t>koment. Dannison</w:t>
      </w:r>
      <w:r w:rsidR="00B01288">
        <w:rPr>
          <w:lang w:val="fi-FI"/>
        </w:rPr>
        <w:t xml:space="preserve">, komkapt. </w:t>
      </w:r>
      <w:r w:rsidRPr="004920D0">
        <w:rPr>
          <w:lang w:val="fi-FI"/>
        </w:rPr>
        <w:t>Yuste</w:t>
      </w:r>
      <w:r w:rsidR="008A3966" w:rsidRPr="004920D0">
        <w:rPr>
          <w:lang w:val="fi-FI"/>
        </w:rPr>
        <w:t>)</w:t>
      </w:r>
    </w:p>
    <w:p w14:paraId="4CAEBE1E" w14:textId="30663C22" w:rsidR="008A3966" w:rsidRPr="004920D0" w:rsidRDefault="006D5099" w:rsidP="00622D98">
      <w:pPr>
        <w:rPr>
          <w:lang w:val="fi-FI"/>
        </w:rPr>
      </w:pPr>
      <w:r w:rsidRPr="004920D0">
        <w:rPr>
          <w:lang w:val="fi-FI"/>
        </w:rPr>
        <w:t>14</w:t>
      </w:r>
      <w:r w:rsidR="008A3966" w:rsidRPr="004920D0">
        <w:rPr>
          <w:lang w:val="fi-FI"/>
        </w:rPr>
        <w:t xml:space="preserve"> upseeria (Jayens, Messia, </w:t>
      </w:r>
      <w:r w:rsidRPr="004920D0">
        <w:rPr>
          <w:i/>
          <w:lang w:val="fi-FI"/>
        </w:rPr>
        <w:t>Jaramillo</w:t>
      </w:r>
      <w:r w:rsidRPr="004920D0">
        <w:rPr>
          <w:lang w:val="fi-FI"/>
        </w:rPr>
        <w:t xml:space="preserve">, </w:t>
      </w:r>
      <w:r w:rsidR="008A3966" w:rsidRPr="004920D0">
        <w:rPr>
          <w:lang w:val="fi-FI"/>
        </w:rPr>
        <w:t>Hauber*, Izha</w:t>
      </w:r>
      <w:r w:rsidR="0094119D" w:rsidRPr="004920D0">
        <w:rPr>
          <w:lang w:val="fi-FI"/>
        </w:rPr>
        <w:t>k, Brander, Laguri, Torretto</w:t>
      </w:r>
      <w:r w:rsidR="008C5780" w:rsidRPr="004920D0">
        <w:rPr>
          <w:lang w:val="fi-FI"/>
        </w:rPr>
        <w:t>*</w:t>
      </w:r>
      <w:r w:rsidR="0094119D" w:rsidRPr="004920D0">
        <w:rPr>
          <w:lang w:val="fi-FI"/>
        </w:rPr>
        <w:t>, Galvadon, Puerta</w:t>
      </w:r>
      <w:r w:rsidR="008C5780" w:rsidRPr="004920D0">
        <w:rPr>
          <w:lang w:val="fi-FI"/>
        </w:rPr>
        <w:t>, Seda, Anderida, Vivas*</w:t>
      </w:r>
      <w:r w:rsidRPr="004920D0">
        <w:rPr>
          <w:lang w:val="fi-FI"/>
        </w:rPr>
        <w:t>, Rucina</w:t>
      </w:r>
      <w:r w:rsidR="008A3966" w:rsidRPr="004920D0">
        <w:rPr>
          <w:lang w:val="fi-FI"/>
        </w:rPr>
        <w:t>)</w:t>
      </w:r>
    </w:p>
    <w:p w14:paraId="018EBD71" w14:textId="6B0813A6" w:rsidR="0094119D" w:rsidRPr="004920D0" w:rsidRDefault="006D5099" w:rsidP="00622D98">
      <w:pPr>
        <w:rPr>
          <w:lang w:val="fi-FI"/>
        </w:rPr>
      </w:pPr>
      <w:r w:rsidRPr="004920D0">
        <w:rPr>
          <w:lang w:val="fi-FI"/>
        </w:rPr>
        <w:t>14</w:t>
      </w:r>
      <w:r w:rsidR="0094119D" w:rsidRPr="004920D0">
        <w:rPr>
          <w:lang w:val="fi-FI"/>
        </w:rPr>
        <w:t xml:space="preserve"> opisto- ja aliupseeria</w:t>
      </w:r>
      <w:r w:rsidR="00A802FB" w:rsidRPr="004920D0">
        <w:rPr>
          <w:lang w:val="fi-FI"/>
        </w:rPr>
        <w:t xml:space="preserve"> (Hobbes</w:t>
      </w:r>
      <w:r w:rsidR="003D4E1D" w:rsidRPr="004920D0">
        <w:rPr>
          <w:lang w:val="fi-FI"/>
        </w:rPr>
        <w:t>, Lukjanov*</w:t>
      </w:r>
      <w:r w:rsidR="001D1D3E" w:rsidRPr="004920D0">
        <w:rPr>
          <w:lang w:val="fi-FI"/>
        </w:rPr>
        <w:t>, Johansson</w:t>
      </w:r>
      <w:r w:rsidR="004B44E4" w:rsidRPr="004920D0">
        <w:rPr>
          <w:lang w:val="fi-FI"/>
        </w:rPr>
        <w:t>, Willems</w:t>
      </w:r>
      <w:r w:rsidR="00CF7E38" w:rsidRPr="004920D0">
        <w:rPr>
          <w:lang w:val="fi-FI"/>
        </w:rPr>
        <w:t>, Chen*</w:t>
      </w:r>
      <w:r w:rsidR="00486605" w:rsidRPr="004920D0">
        <w:rPr>
          <w:lang w:val="fi-FI"/>
        </w:rPr>
        <w:t>, Muro</w:t>
      </w:r>
      <w:r w:rsidR="00515BBE" w:rsidRPr="004920D0">
        <w:rPr>
          <w:lang w:val="fi-FI"/>
        </w:rPr>
        <w:t>, Kalikos</w:t>
      </w:r>
      <w:r w:rsidR="0089272D" w:rsidRPr="004920D0">
        <w:rPr>
          <w:lang w:val="fi-FI"/>
        </w:rPr>
        <w:t>, Fajardo, Beebe</w:t>
      </w:r>
      <w:r w:rsidR="008D3E05" w:rsidRPr="004920D0">
        <w:rPr>
          <w:lang w:val="fi-FI"/>
        </w:rPr>
        <w:t>, Tejada*</w:t>
      </w:r>
      <w:r w:rsidR="00CB75C2" w:rsidRPr="004920D0">
        <w:rPr>
          <w:lang w:val="fi-FI"/>
        </w:rPr>
        <w:t>, Yvernau*</w:t>
      </w:r>
      <w:r w:rsidR="00336327" w:rsidRPr="004920D0">
        <w:rPr>
          <w:lang w:val="fi-FI"/>
        </w:rPr>
        <w:t>, Faletau*</w:t>
      </w:r>
      <w:r w:rsidR="009828B7" w:rsidRPr="004920D0">
        <w:rPr>
          <w:lang w:val="fi-FI"/>
        </w:rPr>
        <w:t>, Cervano*</w:t>
      </w:r>
      <w:r w:rsidR="008B790B" w:rsidRPr="004920D0">
        <w:rPr>
          <w:lang w:val="fi-FI"/>
        </w:rPr>
        <w:t>, Perahia</w:t>
      </w:r>
      <w:r w:rsidR="00FA675B" w:rsidRPr="004920D0">
        <w:rPr>
          <w:lang w:val="fi-FI"/>
        </w:rPr>
        <w:t>*</w:t>
      </w:r>
      <w:r w:rsidR="00A802FB" w:rsidRPr="004920D0">
        <w:rPr>
          <w:lang w:val="fi-FI"/>
        </w:rPr>
        <w:t>)</w:t>
      </w:r>
    </w:p>
    <w:p w14:paraId="11C261C7" w14:textId="38AC483F" w:rsidR="0094119D" w:rsidRDefault="006D5099" w:rsidP="00622D98">
      <w:pPr>
        <w:rPr>
          <w:lang w:val="fi-FI"/>
        </w:rPr>
      </w:pPr>
      <w:r>
        <w:rPr>
          <w:lang w:val="fi-FI"/>
        </w:rPr>
        <w:t>6</w:t>
      </w:r>
      <w:r w:rsidR="0094119D" w:rsidRPr="0094119D">
        <w:rPr>
          <w:lang w:val="fi-FI"/>
        </w:rPr>
        <w:t xml:space="preserve"> matruusia</w:t>
      </w:r>
      <w:r w:rsidR="003D4E1D">
        <w:rPr>
          <w:lang w:val="fi-FI"/>
        </w:rPr>
        <w:t xml:space="preserve"> (Tsehov*</w:t>
      </w:r>
      <w:r w:rsidR="001F79AD">
        <w:rPr>
          <w:lang w:val="fi-FI"/>
        </w:rPr>
        <w:t>, Juevo*, Romero*</w:t>
      </w:r>
      <w:r w:rsidR="003D4E1D">
        <w:rPr>
          <w:lang w:val="fi-FI"/>
        </w:rPr>
        <w:t>)</w:t>
      </w:r>
    </w:p>
    <w:p w14:paraId="64E5B1BF" w14:textId="77777777" w:rsidR="005925A8" w:rsidRDefault="005925A8" w:rsidP="00622D98">
      <w:pPr>
        <w:rPr>
          <w:lang w:val="fi-FI"/>
        </w:rPr>
      </w:pPr>
    </w:p>
    <w:p w14:paraId="5AE0C6AD" w14:textId="62DA983C" w:rsidR="005925A8" w:rsidRPr="0094119D" w:rsidRDefault="00C269D4" w:rsidP="00622D98">
      <w:pPr>
        <w:rPr>
          <w:lang w:val="fi-FI"/>
        </w:rPr>
      </w:pPr>
      <w:r>
        <w:rPr>
          <w:lang w:val="fi-FI"/>
        </w:rPr>
        <w:t>(16</w:t>
      </w:r>
      <w:r w:rsidR="005925A8">
        <w:rPr>
          <w:lang w:val="fi-FI"/>
        </w:rPr>
        <w:t xml:space="preserve"> asevelvollista)</w:t>
      </w:r>
    </w:p>
    <w:p w14:paraId="281CEE77" w14:textId="77777777" w:rsidR="00395B36" w:rsidRPr="0094119D" w:rsidRDefault="00395B36" w:rsidP="00622D98">
      <w:pPr>
        <w:rPr>
          <w:lang w:val="fi-FI"/>
        </w:rPr>
      </w:pPr>
    </w:p>
    <w:p w14:paraId="6E7F6203" w14:textId="144F92C5" w:rsidR="00395B36" w:rsidRDefault="00395B36" w:rsidP="00395B36">
      <w:pPr>
        <w:pStyle w:val="ListParagraph"/>
        <w:numPr>
          <w:ilvl w:val="0"/>
          <w:numId w:val="3"/>
        </w:numPr>
        <w:rPr>
          <w:lang w:val="fi-FI"/>
        </w:rPr>
      </w:pPr>
      <w:r>
        <w:rPr>
          <w:lang w:val="fi-FI"/>
        </w:rPr>
        <w:t>Strategia: 10 henkeä, kapteenin neukkari</w:t>
      </w:r>
      <w:r w:rsidR="006C64D7">
        <w:rPr>
          <w:lang w:val="fi-FI"/>
        </w:rPr>
        <w:t xml:space="preserve"> (amiraali Pires</w:t>
      </w:r>
      <w:r w:rsidR="00404FD8">
        <w:rPr>
          <w:lang w:val="fi-FI"/>
        </w:rPr>
        <w:t>, amir. Desantos</w:t>
      </w:r>
      <w:r w:rsidR="008A3966">
        <w:rPr>
          <w:lang w:val="fi-FI"/>
        </w:rPr>
        <w:t>,</w:t>
      </w:r>
      <w:r w:rsidR="0094119D">
        <w:rPr>
          <w:lang w:val="fi-FI"/>
        </w:rPr>
        <w:t xml:space="preserve"> koment. </w:t>
      </w:r>
      <w:r w:rsidR="008A3966">
        <w:rPr>
          <w:lang w:val="fi-FI"/>
        </w:rPr>
        <w:t xml:space="preserve"> Dannison</w:t>
      </w:r>
      <w:r w:rsidR="0094119D">
        <w:rPr>
          <w:lang w:val="fi-FI"/>
        </w:rPr>
        <w:t xml:space="preserve">, </w:t>
      </w:r>
      <w:r w:rsidR="008C5780">
        <w:rPr>
          <w:lang w:val="fi-FI"/>
        </w:rPr>
        <w:t xml:space="preserve">kkpt Yuste, </w:t>
      </w:r>
      <w:r w:rsidR="0094119D">
        <w:rPr>
          <w:lang w:val="fi-FI"/>
        </w:rPr>
        <w:t>kpn Puerta</w:t>
      </w:r>
      <w:r w:rsidR="00706390">
        <w:rPr>
          <w:lang w:val="fi-FI"/>
        </w:rPr>
        <w:t>, ylil. Seda, ylil. Rucina</w:t>
      </w:r>
      <w:r w:rsidR="008C5780">
        <w:rPr>
          <w:lang w:val="fi-FI"/>
        </w:rPr>
        <w:t xml:space="preserve">, </w:t>
      </w:r>
      <w:r w:rsidR="003143EC">
        <w:rPr>
          <w:lang w:val="fi-FI"/>
        </w:rPr>
        <w:t xml:space="preserve">purs. </w:t>
      </w:r>
      <w:r w:rsidR="00A802FB">
        <w:rPr>
          <w:lang w:val="fi-FI"/>
        </w:rPr>
        <w:t xml:space="preserve">Hobbes, </w:t>
      </w:r>
      <w:r w:rsidR="00F57D52">
        <w:rPr>
          <w:lang w:val="fi-FI"/>
        </w:rPr>
        <w:t>purs. Willems, kers. Chen*</w:t>
      </w:r>
      <w:r w:rsidR="00706390">
        <w:rPr>
          <w:lang w:val="fi-FI"/>
        </w:rPr>
        <w:t>)</w:t>
      </w:r>
    </w:p>
    <w:p w14:paraId="46A0BC55" w14:textId="5C0DCBA9" w:rsidR="00395B36" w:rsidRPr="009D408F" w:rsidRDefault="00395B36" w:rsidP="00395B36">
      <w:pPr>
        <w:pStyle w:val="ListParagraph"/>
        <w:numPr>
          <w:ilvl w:val="0"/>
          <w:numId w:val="3"/>
        </w:numPr>
        <w:rPr>
          <w:lang w:val="fi-FI"/>
        </w:rPr>
      </w:pPr>
      <w:r>
        <w:rPr>
          <w:lang w:val="fi-FI"/>
        </w:rPr>
        <w:t>JSFI: 6 henkeä, luokkatila</w:t>
      </w:r>
      <w:r w:rsidR="006C64D7">
        <w:rPr>
          <w:lang w:val="fi-FI"/>
        </w:rPr>
        <w:t xml:space="preserve"> (kommodori Gao</w:t>
      </w:r>
      <w:r w:rsidR="00404FD8">
        <w:rPr>
          <w:lang w:val="fi-FI"/>
        </w:rPr>
        <w:t xml:space="preserve">, kpn. </w:t>
      </w:r>
      <w:r w:rsidR="00404FD8" w:rsidRPr="008C5780">
        <w:rPr>
          <w:lang w:val="en-GB"/>
        </w:rPr>
        <w:t>Jaramillo</w:t>
      </w:r>
      <w:r w:rsidR="0094119D" w:rsidRPr="008C5780">
        <w:rPr>
          <w:lang w:val="en-GB"/>
        </w:rPr>
        <w:t>, kpn Galvadon</w:t>
      </w:r>
      <w:r w:rsidR="008C5780" w:rsidRPr="008C5780">
        <w:rPr>
          <w:lang w:val="en-GB"/>
        </w:rPr>
        <w:t xml:space="preserve">, lt. Anderida, </w:t>
      </w:r>
      <w:r w:rsidR="008C5780">
        <w:rPr>
          <w:lang w:val="en-GB"/>
        </w:rPr>
        <w:t xml:space="preserve">alil. </w:t>
      </w:r>
      <w:r w:rsidR="008C5780" w:rsidRPr="009D408F">
        <w:rPr>
          <w:lang w:val="fi-FI"/>
        </w:rPr>
        <w:t xml:space="preserve">Vivas*, </w:t>
      </w:r>
      <w:r w:rsidR="009D408F" w:rsidRPr="009D408F">
        <w:rPr>
          <w:lang w:val="fi-FI"/>
        </w:rPr>
        <w:t xml:space="preserve">purs. </w:t>
      </w:r>
      <w:r w:rsidR="009D408F">
        <w:rPr>
          <w:lang w:val="fi-FI"/>
        </w:rPr>
        <w:t>Mirrada</w:t>
      </w:r>
      <w:r w:rsidR="006C64D7" w:rsidRPr="009D408F">
        <w:rPr>
          <w:lang w:val="fi-FI"/>
        </w:rPr>
        <w:t>)</w:t>
      </w:r>
    </w:p>
    <w:p w14:paraId="2307FAE6" w14:textId="02808B64" w:rsidR="00395B36" w:rsidRPr="00462BB5" w:rsidRDefault="008C5780" w:rsidP="00395B36">
      <w:pPr>
        <w:pStyle w:val="ListParagraph"/>
        <w:numPr>
          <w:ilvl w:val="0"/>
          <w:numId w:val="3"/>
        </w:numPr>
        <w:rPr>
          <w:lang w:val="en-GB"/>
        </w:rPr>
      </w:pPr>
      <w:r>
        <w:rPr>
          <w:lang w:val="fi-FI"/>
        </w:rPr>
        <w:t>diplomatia ja tiedotus: 5</w:t>
      </w:r>
      <w:r w:rsidR="006C64D7">
        <w:rPr>
          <w:lang w:val="fi-FI"/>
        </w:rPr>
        <w:t>, XO:n tilat (kmdr Cadero</w:t>
      </w:r>
      <w:r w:rsidR="00404FD8">
        <w:rPr>
          <w:lang w:val="fi-FI"/>
        </w:rPr>
        <w:t xml:space="preserve">, kpn. </w:t>
      </w:r>
      <w:r w:rsidR="00404FD8" w:rsidRPr="00462BB5">
        <w:rPr>
          <w:lang w:val="en-GB"/>
        </w:rPr>
        <w:t>Jayens</w:t>
      </w:r>
      <w:r w:rsidR="00F57D52" w:rsidRPr="00462BB5">
        <w:rPr>
          <w:lang w:val="en-GB"/>
        </w:rPr>
        <w:t xml:space="preserve">, ylik. Muro, </w:t>
      </w:r>
      <w:r w:rsidR="00102A48" w:rsidRPr="00462BB5">
        <w:rPr>
          <w:lang w:val="en-GB"/>
        </w:rPr>
        <w:t>kers. Perahia</w:t>
      </w:r>
      <w:r w:rsidR="0042333F" w:rsidRPr="00462BB5">
        <w:rPr>
          <w:lang w:val="en-GB"/>
        </w:rPr>
        <w:t>*</w:t>
      </w:r>
      <w:r w:rsidRPr="00462BB5">
        <w:rPr>
          <w:lang w:val="en-GB"/>
        </w:rPr>
        <w:t xml:space="preserve">, </w:t>
      </w:r>
      <w:r w:rsidR="00006A2B" w:rsidRPr="00462BB5">
        <w:rPr>
          <w:lang w:val="en-GB"/>
        </w:rPr>
        <w:t>matr. Rodrigues*</w:t>
      </w:r>
      <w:r w:rsidR="00404FD8" w:rsidRPr="00462BB5">
        <w:rPr>
          <w:lang w:val="en-GB"/>
        </w:rPr>
        <w:t>)</w:t>
      </w:r>
    </w:p>
    <w:p w14:paraId="730DAB6A" w14:textId="472090A1" w:rsidR="006C64D7" w:rsidRPr="00FE6C30" w:rsidRDefault="003C011E" w:rsidP="00395B36">
      <w:pPr>
        <w:pStyle w:val="ListParagraph"/>
        <w:numPr>
          <w:ilvl w:val="0"/>
          <w:numId w:val="3"/>
        </w:numPr>
        <w:rPr>
          <w:lang w:val="fi-FI"/>
        </w:rPr>
      </w:pPr>
      <w:r>
        <w:rPr>
          <w:lang w:val="fi-FI"/>
        </w:rPr>
        <w:t>Laivastohallinto: 8</w:t>
      </w:r>
      <w:r w:rsidR="006C64D7">
        <w:rPr>
          <w:lang w:val="fi-FI"/>
        </w:rPr>
        <w:t>, upseerikerho (kpn Messia</w:t>
      </w:r>
      <w:r w:rsidR="00404FD8">
        <w:rPr>
          <w:lang w:val="fi-FI"/>
        </w:rPr>
        <w:t xml:space="preserve">, alil. </w:t>
      </w:r>
      <w:r w:rsidR="00404FD8" w:rsidRPr="00462BB5">
        <w:rPr>
          <w:lang w:val="fi-FI"/>
        </w:rPr>
        <w:t>Hauber</w:t>
      </w:r>
      <w:r w:rsidR="008C5780" w:rsidRPr="00462BB5">
        <w:rPr>
          <w:lang w:val="fi-FI"/>
        </w:rPr>
        <w:t>*</w:t>
      </w:r>
      <w:r w:rsidRPr="00462BB5">
        <w:rPr>
          <w:lang w:val="fi-FI"/>
        </w:rPr>
        <w:t xml:space="preserve">, </w:t>
      </w:r>
      <w:r w:rsidR="004973DB" w:rsidRPr="00462BB5">
        <w:rPr>
          <w:lang w:val="fi-FI"/>
        </w:rPr>
        <w:t>ylipurs. Fajardo</w:t>
      </w:r>
      <w:r w:rsidR="00281BAC" w:rsidRPr="00462BB5">
        <w:rPr>
          <w:lang w:val="fi-FI"/>
        </w:rPr>
        <w:t xml:space="preserve">, ylik. Kalikos, alik. </w:t>
      </w:r>
      <w:r w:rsidR="00281BAC" w:rsidRPr="00FE6C30">
        <w:rPr>
          <w:lang w:val="fi-FI"/>
        </w:rPr>
        <w:t xml:space="preserve">Lukjanov*, </w:t>
      </w:r>
      <w:r w:rsidR="009B689D">
        <w:rPr>
          <w:lang w:val="fi-FI"/>
        </w:rPr>
        <w:t>kers. Tejada*</w:t>
      </w:r>
      <w:r w:rsidR="008C5780" w:rsidRPr="00FE6C30">
        <w:rPr>
          <w:lang w:val="fi-FI"/>
        </w:rPr>
        <w:t xml:space="preserve">, </w:t>
      </w:r>
      <w:r w:rsidR="00FE6C30" w:rsidRPr="00FE6C30">
        <w:rPr>
          <w:lang w:val="fi-FI"/>
        </w:rPr>
        <w:t xml:space="preserve">matr. </w:t>
      </w:r>
      <w:r w:rsidR="00FE6C30">
        <w:rPr>
          <w:lang w:val="fi-FI"/>
        </w:rPr>
        <w:t>Tsehov</w:t>
      </w:r>
      <w:r w:rsidR="0047274A">
        <w:rPr>
          <w:lang w:val="fi-FI"/>
        </w:rPr>
        <w:t>*</w:t>
      </w:r>
      <w:r w:rsidR="00FE6C30">
        <w:rPr>
          <w:lang w:val="fi-FI"/>
        </w:rPr>
        <w:t xml:space="preserve">, </w:t>
      </w:r>
      <w:r w:rsidR="00FA7F44">
        <w:rPr>
          <w:lang w:val="fi-FI"/>
        </w:rPr>
        <w:t>matr. Fasir*</w:t>
      </w:r>
      <w:r w:rsidR="006C64D7" w:rsidRPr="00FE6C30">
        <w:rPr>
          <w:lang w:val="fi-FI"/>
        </w:rPr>
        <w:t>)</w:t>
      </w:r>
    </w:p>
    <w:p w14:paraId="02F4BEE9" w14:textId="05C4B3AB" w:rsidR="006C64D7" w:rsidRDefault="006C64D7" w:rsidP="00395B36">
      <w:pPr>
        <w:pStyle w:val="ListParagraph"/>
        <w:numPr>
          <w:ilvl w:val="0"/>
          <w:numId w:val="3"/>
        </w:numPr>
        <w:rPr>
          <w:lang w:val="fi-FI"/>
        </w:rPr>
      </w:pPr>
      <w:r>
        <w:rPr>
          <w:lang w:val="fi-FI"/>
        </w:rPr>
        <w:t>Tiede ja tutkimus: 5 henkeä, luokkatilan varasto (kpn Izhak</w:t>
      </w:r>
      <w:r w:rsidR="00404FD8">
        <w:rPr>
          <w:lang w:val="fi-FI"/>
        </w:rPr>
        <w:t>, lt. Brander</w:t>
      </w:r>
      <w:r w:rsidR="008C5780">
        <w:rPr>
          <w:lang w:val="fi-FI"/>
        </w:rPr>
        <w:t xml:space="preserve">, </w:t>
      </w:r>
      <w:r w:rsidR="00A547F0">
        <w:rPr>
          <w:lang w:val="fi-FI"/>
        </w:rPr>
        <w:t>purs. Beebe</w:t>
      </w:r>
      <w:r w:rsidR="00594B83">
        <w:rPr>
          <w:lang w:val="fi-FI"/>
        </w:rPr>
        <w:t>,</w:t>
      </w:r>
      <w:r w:rsidR="00B922C7">
        <w:rPr>
          <w:lang w:val="fi-FI"/>
        </w:rPr>
        <w:t xml:space="preserve"> </w:t>
      </w:r>
      <w:r w:rsidR="00594B83">
        <w:rPr>
          <w:lang w:val="fi-FI"/>
        </w:rPr>
        <w:t xml:space="preserve">kers, Cervano*; </w:t>
      </w:r>
      <w:r w:rsidR="005F4EF1">
        <w:rPr>
          <w:lang w:val="fi-FI"/>
        </w:rPr>
        <w:t>kers. Faletau*</w:t>
      </w:r>
      <w:r>
        <w:rPr>
          <w:lang w:val="fi-FI"/>
        </w:rPr>
        <w:t>)</w:t>
      </w:r>
    </w:p>
    <w:p w14:paraId="3DA5CA48" w14:textId="7A7383E1" w:rsidR="006C64D7" w:rsidRPr="00395B36" w:rsidRDefault="002E6446" w:rsidP="00395B36">
      <w:pPr>
        <w:pStyle w:val="ListParagraph"/>
        <w:numPr>
          <w:ilvl w:val="0"/>
          <w:numId w:val="3"/>
        </w:numPr>
        <w:rPr>
          <w:lang w:val="fi-FI"/>
        </w:rPr>
      </w:pPr>
      <w:r>
        <w:rPr>
          <w:lang w:val="fi-FI"/>
        </w:rPr>
        <w:t>Tukitoiminnot: 7</w:t>
      </w:r>
      <w:r w:rsidR="006C64D7">
        <w:rPr>
          <w:lang w:val="fi-FI"/>
        </w:rPr>
        <w:t xml:space="preserve"> henkeä, kappeli (ylil. Laguri</w:t>
      </w:r>
      <w:r w:rsidR="00404FD8">
        <w:rPr>
          <w:lang w:val="fi-FI"/>
        </w:rPr>
        <w:t>, alil. Torretto</w:t>
      </w:r>
      <w:r w:rsidR="008C5780">
        <w:rPr>
          <w:lang w:val="fi-FI"/>
        </w:rPr>
        <w:t>*,</w:t>
      </w:r>
      <w:r w:rsidR="00AB2B59">
        <w:rPr>
          <w:lang w:val="fi-FI"/>
        </w:rPr>
        <w:t xml:space="preserve"> purs. Johansson, kers. Yvernau*</w:t>
      </w:r>
      <w:r w:rsidR="00535AF4">
        <w:rPr>
          <w:lang w:val="fi-FI"/>
        </w:rPr>
        <w:t xml:space="preserve">, </w:t>
      </w:r>
      <w:r w:rsidR="00BF2E99">
        <w:rPr>
          <w:lang w:val="fi-FI"/>
        </w:rPr>
        <w:t xml:space="preserve">matr. Juevo*, </w:t>
      </w:r>
      <w:r w:rsidR="00F96938">
        <w:rPr>
          <w:lang w:val="fi-FI"/>
        </w:rPr>
        <w:t xml:space="preserve">matr. Romero*, </w:t>
      </w:r>
      <w:r w:rsidR="00402ED3">
        <w:rPr>
          <w:lang w:val="fi-FI"/>
        </w:rPr>
        <w:t>matr. Green*</w:t>
      </w:r>
      <w:r w:rsidR="006C64D7">
        <w:rPr>
          <w:lang w:val="fi-FI"/>
        </w:rPr>
        <w:t>)</w:t>
      </w:r>
    </w:p>
    <w:p w14:paraId="42754676" w14:textId="77777777" w:rsidR="00395B36" w:rsidRDefault="00395B36" w:rsidP="00622D98">
      <w:pPr>
        <w:rPr>
          <w:lang w:val="fi-FI"/>
        </w:rPr>
      </w:pPr>
    </w:p>
    <w:p w14:paraId="06C81FA9" w14:textId="515E50BE" w:rsidR="00F85C81" w:rsidRDefault="00F85C81" w:rsidP="00622D98">
      <w:pPr>
        <w:rPr>
          <w:lang w:val="fi-FI"/>
        </w:rPr>
      </w:pPr>
      <w:r>
        <w:rPr>
          <w:lang w:val="fi-FI"/>
        </w:rPr>
        <w:t>Majoitus seuraavasti:</w:t>
      </w:r>
    </w:p>
    <w:p w14:paraId="467353B0" w14:textId="77777777" w:rsidR="00F85C81" w:rsidRDefault="00F85C81" w:rsidP="00622D98">
      <w:pPr>
        <w:rPr>
          <w:lang w:val="fi-FI"/>
        </w:rPr>
      </w:pPr>
    </w:p>
    <w:p w14:paraId="2D98B296" w14:textId="5ACA2D2C" w:rsidR="00587EAE" w:rsidRDefault="00587EAE" w:rsidP="00622D98">
      <w:pPr>
        <w:rPr>
          <w:lang w:val="fi-FI"/>
        </w:rPr>
      </w:pPr>
      <w:r>
        <w:rPr>
          <w:lang w:val="fi-FI"/>
        </w:rPr>
        <w:t>Komentokansi (10 / 6)</w:t>
      </w:r>
    </w:p>
    <w:p w14:paraId="5607F9D6" w14:textId="77777777" w:rsidR="00587EAE" w:rsidRDefault="00587EAE" w:rsidP="00622D98">
      <w:pPr>
        <w:rPr>
          <w:lang w:val="fi-FI"/>
        </w:rPr>
      </w:pPr>
    </w:p>
    <w:p w14:paraId="2A4C5FA4" w14:textId="47CFCE02" w:rsidR="00F85C81" w:rsidRDefault="00F85C81" w:rsidP="00F85C81">
      <w:pPr>
        <w:pStyle w:val="ListParagraph"/>
        <w:numPr>
          <w:ilvl w:val="0"/>
          <w:numId w:val="3"/>
        </w:numPr>
        <w:rPr>
          <w:lang w:val="fi-FI"/>
        </w:rPr>
      </w:pPr>
      <w:r>
        <w:rPr>
          <w:lang w:val="fi-FI"/>
        </w:rPr>
        <w:t xml:space="preserve">Kapteenin hytti: </w:t>
      </w:r>
      <w:r w:rsidR="004C1A8B" w:rsidRPr="004C1A8B">
        <w:rPr>
          <w:b/>
          <w:lang w:val="fi-FI"/>
        </w:rPr>
        <w:t>Halkenhvad</w:t>
      </w:r>
      <w:r>
        <w:rPr>
          <w:lang w:val="fi-FI"/>
        </w:rPr>
        <w:t xml:space="preserve">, </w:t>
      </w:r>
      <w:r w:rsidR="004C1A8B" w:rsidRPr="00B739FB">
        <w:rPr>
          <w:lang w:val="fi-FI"/>
        </w:rPr>
        <w:t>Qassim</w:t>
      </w:r>
    </w:p>
    <w:p w14:paraId="0CD7BD0E" w14:textId="24FD67CB" w:rsidR="00F85C81" w:rsidRDefault="00F85C81" w:rsidP="00F85C81">
      <w:pPr>
        <w:pStyle w:val="ListParagraph"/>
        <w:numPr>
          <w:ilvl w:val="0"/>
          <w:numId w:val="3"/>
        </w:numPr>
        <w:rPr>
          <w:lang w:val="fi-FI"/>
        </w:rPr>
      </w:pPr>
      <w:r>
        <w:rPr>
          <w:lang w:val="fi-FI"/>
        </w:rPr>
        <w:t xml:space="preserve">XO:n hytti: </w:t>
      </w:r>
      <w:r w:rsidRPr="00CE510E">
        <w:rPr>
          <w:i/>
          <w:lang w:val="fi-FI"/>
        </w:rPr>
        <w:t>Jayens</w:t>
      </w:r>
      <w:r w:rsidR="0056168B" w:rsidRPr="00CE510E">
        <w:rPr>
          <w:i/>
          <w:lang w:val="fi-FI"/>
        </w:rPr>
        <w:t>, Messia</w:t>
      </w:r>
    </w:p>
    <w:p w14:paraId="7F2FF892" w14:textId="70996BE9" w:rsidR="00F85C81" w:rsidRDefault="00F85C81" w:rsidP="00F85C81">
      <w:pPr>
        <w:pStyle w:val="ListParagraph"/>
        <w:numPr>
          <w:ilvl w:val="0"/>
          <w:numId w:val="3"/>
        </w:numPr>
        <w:rPr>
          <w:lang w:val="fi-FI"/>
        </w:rPr>
      </w:pPr>
      <w:r>
        <w:rPr>
          <w:lang w:val="fi-FI"/>
        </w:rPr>
        <w:t xml:space="preserve">Aseups. hytti: </w:t>
      </w:r>
      <w:r w:rsidRPr="00CE510E">
        <w:rPr>
          <w:i/>
          <w:lang w:val="fi-FI"/>
        </w:rPr>
        <w:t>Pires</w:t>
      </w:r>
    </w:p>
    <w:p w14:paraId="6E5FE9CE" w14:textId="48CDAF06" w:rsidR="00F85C81" w:rsidRDefault="00F85C81" w:rsidP="00F85C81">
      <w:pPr>
        <w:pStyle w:val="ListParagraph"/>
        <w:numPr>
          <w:ilvl w:val="0"/>
          <w:numId w:val="3"/>
        </w:numPr>
        <w:rPr>
          <w:lang w:val="fi-FI"/>
        </w:rPr>
      </w:pPr>
      <w:r>
        <w:rPr>
          <w:lang w:val="fi-FI"/>
        </w:rPr>
        <w:t xml:space="preserve">Alusups. hytti: </w:t>
      </w:r>
      <w:r w:rsidRPr="00CE510E">
        <w:rPr>
          <w:i/>
          <w:lang w:val="fi-FI"/>
        </w:rPr>
        <w:t>Desantos</w:t>
      </w:r>
    </w:p>
    <w:p w14:paraId="763875C2" w14:textId="299D5A0D" w:rsidR="004C1A8B" w:rsidRDefault="00B739FB" w:rsidP="00F85C81">
      <w:pPr>
        <w:pStyle w:val="ListParagraph"/>
        <w:numPr>
          <w:ilvl w:val="0"/>
          <w:numId w:val="3"/>
        </w:numPr>
        <w:rPr>
          <w:lang w:val="fi-FI"/>
        </w:rPr>
      </w:pPr>
      <w:r>
        <w:rPr>
          <w:lang w:val="fi-FI"/>
        </w:rPr>
        <w:t>navig.</w:t>
      </w:r>
      <w:r w:rsidR="004C1A8B">
        <w:rPr>
          <w:lang w:val="fi-FI"/>
        </w:rPr>
        <w:t xml:space="preserve"> hytti: </w:t>
      </w:r>
      <w:r w:rsidR="004C1A8B" w:rsidRPr="004C1A8B">
        <w:rPr>
          <w:b/>
          <w:lang w:val="fi-FI"/>
        </w:rPr>
        <w:t>Vandergraf</w:t>
      </w:r>
      <w:r w:rsidR="004C1A8B">
        <w:rPr>
          <w:b/>
          <w:lang w:val="fi-FI"/>
        </w:rPr>
        <w:t xml:space="preserve">, </w:t>
      </w:r>
      <w:r w:rsidRPr="00B739FB">
        <w:rPr>
          <w:lang w:val="fi-FI"/>
        </w:rPr>
        <w:t>Fjell</w:t>
      </w:r>
    </w:p>
    <w:p w14:paraId="282641F2" w14:textId="4F9EA82B" w:rsidR="00B739FB" w:rsidRDefault="00B739FB" w:rsidP="00F85C81">
      <w:pPr>
        <w:pStyle w:val="ListParagraph"/>
        <w:numPr>
          <w:ilvl w:val="0"/>
          <w:numId w:val="3"/>
        </w:numPr>
        <w:rPr>
          <w:lang w:val="fi-FI"/>
        </w:rPr>
      </w:pPr>
      <w:r>
        <w:rPr>
          <w:lang w:val="fi-FI"/>
        </w:rPr>
        <w:t xml:space="preserve">puosun hytti: </w:t>
      </w:r>
      <w:r w:rsidRPr="00CE510E">
        <w:rPr>
          <w:i/>
          <w:lang w:val="fi-FI"/>
        </w:rPr>
        <w:t>Gao</w:t>
      </w:r>
    </w:p>
    <w:p w14:paraId="1F24535C" w14:textId="14A658DC" w:rsidR="00B739FB" w:rsidRDefault="00B739FB" w:rsidP="00F85C81">
      <w:pPr>
        <w:pStyle w:val="ListParagraph"/>
        <w:numPr>
          <w:ilvl w:val="0"/>
          <w:numId w:val="3"/>
        </w:numPr>
        <w:rPr>
          <w:lang w:val="fi-FI"/>
        </w:rPr>
      </w:pPr>
      <w:r>
        <w:rPr>
          <w:lang w:val="fi-FI"/>
        </w:rPr>
        <w:t xml:space="preserve">vierashytti: </w:t>
      </w:r>
      <w:r w:rsidRPr="00CE510E">
        <w:rPr>
          <w:i/>
          <w:lang w:val="fi-FI"/>
        </w:rPr>
        <w:t>Cadero</w:t>
      </w:r>
    </w:p>
    <w:p w14:paraId="61015BC3" w14:textId="77777777" w:rsidR="00E66881" w:rsidRDefault="00E66881" w:rsidP="00E66881">
      <w:pPr>
        <w:rPr>
          <w:lang w:val="fi-FI"/>
        </w:rPr>
      </w:pPr>
    </w:p>
    <w:p w14:paraId="59C6A556" w14:textId="6EA3B1B9" w:rsidR="00E66881" w:rsidRDefault="00E66881" w:rsidP="00E66881">
      <w:pPr>
        <w:rPr>
          <w:lang w:val="fi-FI"/>
        </w:rPr>
      </w:pPr>
      <w:r>
        <w:rPr>
          <w:lang w:val="fi-FI"/>
        </w:rPr>
        <w:t>Upseerikansi: (9 / 9)</w:t>
      </w:r>
    </w:p>
    <w:p w14:paraId="34C1AE88" w14:textId="77777777" w:rsidR="00E66881" w:rsidRDefault="00E66881" w:rsidP="00E66881">
      <w:pPr>
        <w:rPr>
          <w:lang w:val="fi-FI"/>
        </w:rPr>
      </w:pPr>
    </w:p>
    <w:p w14:paraId="1FBD37B5" w14:textId="35DE0B57" w:rsidR="00E66881" w:rsidRDefault="00E66881" w:rsidP="00E66881">
      <w:pPr>
        <w:pStyle w:val="ListParagraph"/>
        <w:numPr>
          <w:ilvl w:val="0"/>
          <w:numId w:val="3"/>
        </w:numPr>
        <w:rPr>
          <w:lang w:val="fi-FI"/>
        </w:rPr>
      </w:pPr>
      <w:r>
        <w:rPr>
          <w:lang w:val="fi-FI"/>
        </w:rPr>
        <w:t xml:space="preserve">oikea laita: </w:t>
      </w:r>
      <w:r w:rsidRPr="00CE510E">
        <w:rPr>
          <w:i/>
          <w:lang w:val="fi-FI"/>
        </w:rPr>
        <w:t>Dannison</w:t>
      </w:r>
      <w:r>
        <w:rPr>
          <w:lang w:val="fi-FI"/>
        </w:rPr>
        <w:t xml:space="preserve">, </w:t>
      </w:r>
      <w:r w:rsidRPr="00CE510E">
        <w:rPr>
          <w:i/>
          <w:lang w:val="fi-FI"/>
        </w:rPr>
        <w:t>Yuste</w:t>
      </w:r>
      <w:r>
        <w:rPr>
          <w:lang w:val="fi-FI"/>
        </w:rPr>
        <w:t xml:space="preserve">, </w:t>
      </w:r>
      <w:r w:rsidRPr="00CE510E">
        <w:rPr>
          <w:i/>
          <w:lang w:val="fi-FI"/>
        </w:rPr>
        <w:t>Izhak</w:t>
      </w:r>
    </w:p>
    <w:p w14:paraId="7A4EA35C" w14:textId="026A6CF0" w:rsidR="00E66881" w:rsidRDefault="00E66881" w:rsidP="00E66881">
      <w:pPr>
        <w:pStyle w:val="ListParagraph"/>
        <w:numPr>
          <w:ilvl w:val="0"/>
          <w:numId w:val="3"/>
        </w:numPr>
        <w:rPr>
          <w:lang w:val="fi-FI"/>
        </w:rPr>
      </w:pPr>
      <w:r>
        <w:rPr>
          <w:lang w:val="fi-FI"/>
        </w:rPr>
        <w:t>vasen laita: Jaramillo+</w:t>
      </w:r>
      <w:r w:rsidRPr="00CE510E">
        <w:rPr>
          <w:i/>
          <w:lang w:val="fi-FI"/>
        </w:rPr>
        <w:t>Galvadon</w:t>
      </w:r>
      <w:r>
        <w:rPr>
          <w:lang w:val="fi-FI"/>
        </w:rPr>
        <w:t xml:space="preserve">, </w:t>
      </w:r>
      <w:r w:rsidRPr="00CE510E">
        <w:rPr>
          <w:i/>
          <w:lang w:val="fi-FI"/>
        </w:rPr>
        <w:t>Rucina</w:t>
      </w:r>
      <w:r>
        <w:rPr>
          <w:lang w:val="fi-FI"/>
        </w:rPr>
        <w:t>+</w:t>
      </w:r>
      <w:r w:rsidRPr="00CE510E">
        <w:rPr>
          <w:i/>
          <w:lang w:val="fi-FI"/>
        </w:rPr>
        <w:t>Seda</w:t>
      </w:r>
      <w:r>
        <w:rPr>
          <w:lang w:val="fi-FI"/>
        </w:rPr>
        <w:t xml:space="preserve">, </w:t>
      </w:r>
      <w:r w:rsidRPr="00CE510E">
        <w:rPr>
          <w:i/>
          <w:lang w:val="fi-FI"/>
        </w:rPr>
        <w:t>Laguri</w:t>
      </w:r>
      <w:r>
        <w:rPr>
          <w:lang w:val="fi-FI"/>
        </w:rPr>
        <w:t>+</w:t>
      </w:r>
      <w:r w:rsidRPr="00CE510E">
        <w:rPr>
          <w:i/>
          <w:lang w:val="fi-FI"/>
        </w:rPr>
        <w:t>Puerta</w:t>
      </w:r>
    </w:p>
    <w:p w14:paraId="14B86E41" w14:textId="77777777" w:rsidR="00E66881" w:rsidRDefault="00E66881" w:rsidP="008073CC">
      <w:pPr>
        <w:ind w:left="60"/>
        <w:rPr>
          <w:lang w:val="fi-FI"/>
        </w:rPr>
      </w:pPr>
    </w:p>
    <w:p w14:paraId="49E2A927" w14:textId="77A2B54C" w:rsidR="008073CC" w:rsidRDefault="00D53BC4" w:rsidP="008073CC">
      <w:pPr>
        <w:ind w:left="60"/>
        <w:rPr>
          <w:lang w:val="fi-FI"/>
        </w:rPr>
      </w:pPr>
      <w:r>
        <w:rPr>
          <w:lang w:val="fi-FI"/>
        </w:rPr>
        <w:t>AU-kansi (24 / ??)</w:t>
      </w:r>
    </w:p>
    <w:p w14:paraId="17801F67" w14:textId="77777777" w:rsidR="008073CC" w:rsidRDefault="008073CC" w:rsidP="008073CC">
      <w:pPr>
        <w:ind w:left="60"/>
        <w:rPr>
          <w:lang w:val="fi-FI"/>
        </w:rPr>
      </w:pPr>
    </w:p>
    <w:p w14:paraId="4DAF6B33" w14:textId="0706E2F1" w:rsidR="008073CC" w:rsidRDefault="008073CC" w:rsidP="008073CC">
      <w:pPr>
        <w:ind w:left="60"/>
        <w:rPr>
          <w:lang w:val="fi-FI"/>
        </w:rPr>
      </w:pPr>
      <w:r>
        <w:rPr>
          <w:lang w:val="fi-FI"/>
        </w:rPr>
        <w:t>etelä: Acosta*, Coleman*, Falk*, Iglesias*</w:t>
      </w:r>
      <w:r w:rsidR="00AC36C7">
        <w:rPr>
          <w:lang w:val="fi-FI"/>
        </w:rPr>
        <w:t xml:space="preserve">, Holst*, Vilén, </w:t>
      </w:r>
      <w:r w:rsidR="00DB2012">
        <w:rPr>
          <w:lang w:val="fi-FI"/>
        </w:rPr>
        <w:t>Valchak*</w:t>
      </w:r>
      <w:r w:rsidR="00AC36C7">
        <w:rPr>
          <w:lang w:val="fi-FI"/>
        </w:rPr>
        <w:t>, Guanchana</w:t>
      </w:r>
      <w:r w:rsidR="00DB2012">
        <w:rPr>
          <w:lang w:val="fi-FI"/>
        </w:rPr>
        <w:t>*</w:t>
      </w:r>
    </w:p>
    <w:p w14:paraId="2F598D1E" w14:textId="7FE339A9" w:rsidR="008073CC" w:rsidRPr="008073CC" w:rsidRDefault="008073CC" w:rsidP="008073CC">
      <w:pPr>
        <w:ind w:left="60"/>
        <w:rPr>
          <w:lang w:val="en-GB"/>
        </w:rPr>
      </w:pPr>
      <w:r w:rsidRPr="008073CC">
        <w:rPr>
          <w:lang w:val="en-GB"/>
        </w:rPr>
        <w:t xml:space="preserve">Länsi: </w:t>
      </w:r>
      <w:r w:rsidRPr="00CE510E">
        <w:rPr>
          <w:i/>
          <w:u w:val="single"/>
          <w:lang w:val="en-GB"/>
        </w:rPr>
        <w:t>Anderida</w:t>
      </w:r>
      <w:r w:rsidRPr="008073CC">
        <w:rPr>
          <w:lang w:val="en-GB"/>
        </w:rPr>
        <w:t xml:space="preserve">, </w:t>
      </w:r>
      <w:r w:rsidRPr="00CE510E">
        <w:rPr>
          <w:i/>
          <w:lang w:val="en-GB"/>
        </w:rPr>
        <w:t>Vivas</w:t>
      </w:r>
      <w:r w:rsidRPr="008073CC">
        <w:rPr>
          <w:lang w:val="en-GB"/>
        </w:rPr>
        <w:t xml:space="preserve">*, </w:t>
      </w:r>
      <w:r w:rsidRPr="00CE510E">
        <w:rPr>
          <w:i/>
          <w:u w:val="single"/>
          <w:lang w:val="en-GB"/>
        </w:rPr>
        <w:t>Brander</w:t>
      </w:r>
      <w:r w:rsidRPr="008073CC">
        <w:rPr>
          <w:lang w:val="en-GB"/>
        </w:rPr>
        <w:t xml:space="preserve">, </w:t>
      </w:r>
      <w:r w:rsidRPr="00CE510E">
        <w:rPr>
          <w:i/>
          <w:lang w:val="en-GB"/>
        </w:rPr>
        <w:t>Hauber</w:t>
      </w:r>
      <w:r w:rsidRPr="008073CC">
        <w:rPr>
          <w:lang w:val="en-GB"/>
        </w:rPr>
        <w:t>*</w:t>
      </w:r>
      <w:r w:rsidR="00AC36C7">
        <w:rPr>
          <w:lang w:val="en-GB"/>
        </w:rPr>
        <w:t xml:space="preserve">, </w:t>
      </w:r>
      <w:r w:rsidR="00AC36C7" w:rsidRPr="00CE510E">
        <w:rPr>
          <w:i/>
          <w:lang w:val="en-GB"/>
        </w:rPr>
        <w:t>Torretto</w:t>
      </w:r>
      <w:r w:rsidR="00AC36C7">
        <w:rPr>
          <w:lang w:val="en-GB"/>
        </w:rPr>
        <w:t>*</w:t>
      </w:r>
      <w:r w:rsidR="00DB2012">
        <w:rPr>
          <w:lang w:val="en-GB"/>
        </w:rPr>
        <w:t>, Quilleboeuf, Astridsdottir*, Flores*</w:t>
      </w:r>
    </w:p>
    <w:p w14:paraId="4496374C" w14:textId="64E01E01" w:rsidR="008073CC" w:rsidRPr="00034082" w:rsidRDefault="008073CC" w:rsidP="008073CC">
      <w:pPr>
        <w:ind w:left="60"/>
        <w:rPr>
          <w:lang w:val="en-GB"/>
        </w:rPr>
      </w:pPr>
      <w:r w:rsidRPr="00034082">
        <w:rPr>
          <w:lang w:val="en-GB"/>
        </w:rPr>
        <w:t xml:space="preserve">pohj: </w:t>
      </w:r>
      <w:r w:rsidR="00D53BC4" w:rsidRPr="00034082">
        <w:rPr>
          <w:lang w:val="en-GB"/>
        </w:rPr>
        <w:t xml:space="preserve">Ayez, </w:t>
      </w:r>
      <w:r w:rsidR="000516D2" w:rsidRPr="00AD4306">
        <w:rPr>
          <w:i/>
          <w:lang w:val="en-GB"/>
        </w:rPr>
        <w:t>Johansson</w:t>
      </w:r>
      <w:r w:rsidR="000516D2" w:rsidRPr="00034082">
        <w:rPr>
          <w:lang w:val="en-GB"/>
        </w:rPr>
        <w:t xml:space="preserve">, </w:t>
      </w:r>
      <w:r w:rsidR="000516D2" w:rsidRPr="00034082">
        <w:rPr>
          <w:i/>
          <w:lang w:val="en-GB"/>
        </w:rPr>
        <w:t>Hobbes</w:t>
      </w:r>
      <w:r w:rsidR="000516D2" w:rsidRPr="00034082">
        <w:rPr>
          <w:lang w:val="en-GB"/>
        </w:rPr>
        <w:t xml:space="preserve">, </w:t>
      </w:r>
      <w:r w:rsidR="00241310" w:rsidRPr="00034082">
        <w:rPr>
          <w:i/>
          <w:lang w:val="en-GB"/>
        </w:rPr>
        <w:t>Willems</w:t>
      </w:r>
      <w:r w:rsidR="00241310" w:rsidRPr="00034082">
        <w:rPr>
          <w:lang w:val="en-GB"/>
        </w:rPr>
        <w:t xml:space="preserve">, </w:t>
      </w:r>
      <w:r w:rsidR="00EE4FB7" w:rsidRPr="00034082">
        <w:rPr>
          <w:i/>
          <w:lang w:val="en-GB"/>
        </w:rPr>
        <w:t>Kalikos</w:t>
      </w:r>
      <w:r w:rsidR="00EE4FB7" w:rsidRPr="00034082">
        <w:rPr>
          <w:lang w:val="en-GB"/>
        </w:rPr>
        <w:t xml:space="preserve">, </w:t>
      </w:r>
      <w:r w:rsidR="001963E8" w:rsidRPr="001963E8">
        <w:rPr>
          <w:i/>
          <w:lang w:val="en-GB"/>
        </w:rPr>
        <w:t>Mirrada</w:t>
      </w:r>
      <w:r w:rsidR="001963E8">
        <w:rPr>
          <w:lang w:val="en-GB"/>
        </w:rPr>
        <w:t xml:space="preserve">, </w:t>
      </w:r>
      <w:r w:rsidR="006D17B1">
        <w:rPr>
          <w:i/>
          <w:lang w:val="en-GB"/>
        </w:rPr>
        <w:t>Beebe</w:t>
      </w:r>
      <w:r w:rsidR="00CD7A12" w:rsidRPr="00034082">
        <w:rPr>
          <w:i/>
          <w:lang w:val="en-GB"/>
        </w:rPr>
        <w:t xml:space="preserve">, </w:t>
      </w:r>
      <w:r w:rsidR="0080290B">
        <w:rPr>
          <w:i/>
          <w:lang w:val="en-GB"/>
        </w:rPr>
        <w:t>Fajardo</w:t>
      </w:r>
    </w:p>
    <w:p w14:paraId="5465E7ED" w14:textId="77777777" w:rsidR="00D53BC4" w:rsidRPr="00034082" w:rsidRDefault="00D53BC4" w:rsidP="00D53BC4">
      <w:pPr>
        <w:rPr>
          <w:lang w:val="en-GB"/>
        </w:rPr>
      </w:pPr>
    </w:p>
    <w:p w14:paraId="647F5992" w14:textId="24C27DA0" w:rsidR="00D53BC4" w:rsidRPr="00FD5539" w:rsidRDefault="00D53BC4" w:rsidP="00D53BC4">
      <w:pPr>
        <w:rPr>
          <w:lang w:val="en-GB"/>
        </w:rPr>
      </w:pPr>
      <w:r w:rsidRPr="00FD5539">
        <w:rPr>
          <w:lang w:val="en-GB"/>
        </w:rPr>
        <w:t>Miehistökansi:</w:t>
      </w:r>
    </w:p>
    <w:p w14:paraId="2C96803D" w14:textId="77777777" w:rsidR="00D53BC4" w:rsidRPr="00FD5539" w:rsidRDefault="00D53BC4" w:rsidP="00D53BC4">
      <w:pPr>
        <w:rPr>
          <w:lang w:val="en-GB"/>
        </w:rPr>
      </w:pPr>
    </w:p>
    <w:p w14:paraId="545A3851" w14:textId="2D27B054" w:rsidR="00D53BC4" w:rsidRPr="00FD5539" w:rsidRDefault="00D53BC4" w:rsidP="00D53BC4">
      <w:pPr>
        <w:rPr>
          <w:lang w:val="en-GB"/>
        </w:rPr>
      </w:pPr>
      <w:r w:rsidRPr="00FD5539">
        <w:rPr>
          <w:lang w:val="en-GB"/>
        </w:rPr>
        <w:t xml:space="preserve">itä: </w:t>
      </w:r>
      <w:r w:rsidR="00913641" w:rsidRPr="00FD5539">
        <w:rPr>
          <w:i/>
          <w:u w:val="single"/>
          <w:lang w:val="en-GB"/>
        </w:rPr>
        <w:t>Muro</w:t>
      </w:r>
      <w:r w:rsidR="00913641" w:rsidRPr="00FD5539">
        <w:rPr>
          <w:lang w:val="en-GB"/>
        </w:rPr>
        <w:t xml:space="preserve">, </w:t>
      </w:r>
      <w:r w:rsidR="00F80E9B" w:rsidRPr="00FD5539">
        <w:rPr>
          <w:i/>
          <w:lang w:val="en-GB"/>
        </w:rPr>
        <w:t>Lukjanov</w:t>
      </w:r>
      <w:r w:rsidR="00F80E9B" w:rsidRPr="00FD5539">
        <w:rPr>
          <w:lang w:val="en-GB"/>
        </w:rPr>
        <w:t xml:space="preserve">, </w:t>
      </w:r>
      <w:r w:rsidR="00F01000" w:rsidRPr="00FD5539">
        <w:rPr>
          <w:i/>
          <w:lang w:val="en-GB"/>
        </w:rPr>
        <w:t xml:space="preserve">Chen, </w:t>
      </w:r>
      <w:r w:rsidR="000E1F45" w:rsidRPr="00FD5539">
        <w:rPr>
          <w:i/>
          <w:lang w:val="en-GB"/>
        </w:rPr>
        <w:t>Perahia,</w:t>
      </w:r>
      <w:r w:rsidR="00896966" w:rsidRPr="00FD5539">
        <w:rPr>
          <w:i/>
          <w:lang w:val="en-GB"/>
        </w:rPr>
        <w:t xml:space="preserve"> Cervano,</w:t>
      </w:r>
      <w:r w:rsidR="000E1F45" w:rsidRPr="00FD5539">
        <w:rPr>
          <w:i/>
          <w:lang w:val="en-GB"/>
        </w:rPr>
        <w:t xml:space="preserve"> </w:t>
      </w:r>
      <w:r w:rsidR="008767DE" w:rsidRPr="00FD5539">
        <w:rPr>
          <w:i/>
          <w:lang w:val="en-GB"/>
        </w:rPr>
        <w:t>Tejada</w:t>
      </w:r>
      <w:r w:rsidRPr="00FD5539">
        <w:rPr>
          <w:lang w:val="en-GB"/>
        </w:rPr>
        <w:t xml:space="preserve">, </w:t>
      </w:r>
      <w:r w:rsidR="00A30551" w:rsidRPr="00FD5539">
        <w:rPr>
          <w:i/>
          <w:lang w:val="en-GB"/>
        </w:rPr>
        <w:t xml:space="preserve">Faletau, </w:t>
      </w:r>
      <w:r w:rsidR="00414D5F" w:rsidRPr="00FD5539">
        <w:rPr>
          <w:i/>
          <w:lang w:val="en-GB"/>
        </w:rPr>
        <w:t>Yvernau</w:t>
      </w:r>
      <w:r w:rsidR="00FD12CB" w:rsidRPr="00FD5539">
        <w:rPr>
          <w:lang w:val="en-GB"/>
        </w:rPr>
        <w:t xml:space="preserve">, </w:t>
      </w:r>
      <w:r w:rsidRPr="00FD5539">
        <w:rPr>
          <w:lang w:val="en-GB"/>
        </w:rPr>
        <w:t>Busques, Norrhjelm, Webica</w:t>
      </w:r>
    </w:p>
    <w:p w14:paraId="57C99579" w14:textId="44CF3C0A" w:rsidR="00D53BC4" w:rsidRDefault="00D53BC4" w:rsidP="00D53BC4">
      <w:pPr>
        <w:rPr>
          <w:lang w:val="en-GB"/>
        </w:rPr>
      </w:pPr>
      <w:r>
        <w:rPr>
          <w:lang w:val="en-GB"/>
        </w:rPr>
        <w:t xml:space="preserve">SE: al-Hamar, Masterman, Apanacatl, Murphy, Abelló, Lindh, Lavezzi, </w:t>
      </w:r>
      <w:r w:rsidR="00783D6C">
        <w:rPr>
          <w:lang w:val="en-GB"/>
        </w:rPr>
        <w:t>Boca,</w:t>
      </w:r>
      <w:r>
        <w:rPr>
          <w:lang w:val="en-GB"/>
        </w:rPr>
        <w:t xml:space="preserve"> Valcuijan, de Vooght</w:t>
      </w:r>
      <w:r w:rsidR="008148EC">
        <w:rPr>
          <w:lang w:val="en-GB"/>
        </w:rPr>
        <w:t>, Olafsen</w:t>
      </w:r>
    </w:p>
    <w:p w14:paraId="68BC9F27" w14:textId="2FA499E4" w:rsidR="00D53BC4" w:rsidRDefault="00D53BC4" w:rsidP="00D53BC4">
      <w:pPr>
        <w:rPr>
          <w:lang w:val="en-GB"/>
        </w:rPr>
      </w:pPr>
      <w:r>
        <w:rPr>
          <w:lang w:val="en-GB"/>
        </w:rPr>
        <w:t xml:space="preserve">SW: (Skonblom/Engel), </w:t>
      </w:r>
      <w:r w:rsidR="009B649F">
        <w:rPr>
          <w:lang w:val="en-GB"/>
        </w:rPr>
        <w:t>Resende</w:t>
      </w:r>
      <w:r w:rsidR="00DD6788">
        <w:rPr>
          <w:lang w:val="en-GB"/>
        </w:rPr>
        <w:t xml:space="preserve">, </w:t>
      </w:r>
      <w:r w:rsidR="009B7758">
        <w:rPr>
          <w:lang w:val="en-GB"/>
        </w:rPr>
        <w:t>Traficante</w:t>
      </w:r>
      <w:r w:rsidR="00DD6788">
        <w:rPr>
          <w:lang w:val="en-GB"/>
        </w:rPr>
        <w:t>,</w:t>
      </w:r>
      <w:r w:rsidR="009B7758">
        <w:rPr>
          <w:lang w:val="en-GB"/>
        </w:rPr>
        <w:t xml:space="preserve"> </w:t>
      </w:r>
      <w:r w:rsidR="00151406">
        <w:rPr>
          <w:lang w:val="en-GB"/>
        </w:rPr>
        <w:t>(</w:t>
      </w:r>
      <w:r w:rsidR="009B7758">
        <w:rPr>
          <w:lang w:val="en-GB"/>
        </w:rPr>
        <w:t>Jansen</w:t>
      </w:r>
      <w:r w:rsidR="00151406">
        <w:rPr>
          <w:lang w:val="en-GB"/>
        </w:rPr>
        <w:t>/Bogedal)</w:t>
      </w:r>
      <w:r w:rsidR="00DD6788">
        <w:rPr>
          <w:lang w:val="en-GB"/>
        </w:rPr>
        <w:t>, (Tsui/Lago)</w:t>
      </w:r>
      <w:r w:rsidR="009B7758">
        <w:rPr>
          <w:lang w:val="en-GB"/>
        </w:rPr>
        <w:t>, Perrigos</w:t>
      </w:r>
      <w:r w:rsidR="00704969">
        <w:rPr>
          <w:lang w:val="en-GB"/>
        </w:rPr>
        <w:t>, Ibarra</w:t>
      </w:r>
      <w:r w:rsidR="00DD6788">
        <w:rPr>
          <w:lang w:val="en-GB"/>
        </w:rPr>
        <w:t>,</w:t>
      </w:r>
      <w:r w:rsidR="00151406">
        <w:rPr>
          <w:lang w:val="en-GB"/>
        </w:rPr>
        <w:t xml:space="preserve"> Toksvig</w:t>
      </w:r>
      <w:r w:rsidR="00DD6788">
        <w:rPr>
          <w:lang w:val="en-GB"/>
        </w:rPr>
        <w:t>, (Gerrado/Jardim), (Astridsdottir/Lopez), (Chiklis/Paraison),</w:t>
      </w:r>
      <w:r w:rsidR="00930267">
        <w:rPr>
          <w:lang w:val="en-GB"/>
        </w:rPr>
        <w:t xml:space="preserve"> (</w:t>
      </w:r>
      <w:r w:rsidR="00BE6426" w:rsidRPr="00BE6426">
        <w:rPr>
          <w:i/>
          <w:lang w:val="en-GB"/>
        </w:rPr>
        <w:t>Rodrigues/</w:t>
      </w:r>
      <w:r w:rsidR="00093EAA">
        <w:rPr>
          <w:i/>
          <w:lang w:val="en-GB"/>
        </w:rPr>
        <w:t>Green</w:t>
      </w:r>
      <w:r w:rsidR="00930267">
        <w:rPr>
          <w:lang w:val="en-GB"/>
        </w:rPr>
        <w:t>)</w:t>
      </w:r>
    </w:p>
    <w:p w14:paraId="09C23C73" w14:textId="46067F0D" w:rsidR="00DD6788" w:rsidRDefault="006E3CB7" w:rsidP="00D53BC4">
      <w:pPr>
        <w:rPr>
          <w:lang w:val="en-GB"/>
        </w:rPr>
      </w:pPr>
      <w:r>
        <w:rPr>
          <w:lang w:val="en-GB"/>
        </w:rPr>
        <w:t>länsi:</w:t>
      </w:r>
      <w:r w:rsidR="00C7680D" w:rsidRPr="00C7680D">
        <w:rPr>
          <w:lang w:val="en-GB"/>
        </w:rPr>
        <w:t xml:space="preserve"> </w:t>
      </w:r>
      <w:r w:rsidR="00BF5B8A">
        <w:rPr>
          <w:lang w:val="en-GB"/>
        </w:rPr>
        <w:t xml:space="preserve">Balderas, </w:t>
      </w:r>
      <w:r w:rsidR="00C7680D">
        <w:rPr>
          <w:lang w:val="en-GB"/>
        </w:rPr>
        <w:t>Orsson</w:t>
      </w:r>
      <w:r w:rsidR="00930267">
        <w:rPr>
          <w:lang w:val="en-GB"/>
        </w:rPr>
        <w:t xml:space="preserve">, </w:t>
      </w:r>
      <w:r>
        <w:rPr>
          <w:lang w:val="en-GB"/>
        </w:rPr>
        <w:t xml:space="preserve">(Billings/Janowitz), </w:t>
      </w:r>
      <w:r w:rsidR="009B7758">
        <w:rPr>
          <w:lang w:val="en-GB"/>
        </w:rPr>
        <w:t>Jansen</w:t>
      </w:r>
      <w:r w:rsidR="0079535E">
        <w:rPr>
          <w:lang w:val="en-GB"/>
        </w:rPr>
        <w:t xml:space="preserve">, </w:t>
      </w:r>
      <w:r w:rsidR="00C86757">
        <w:rPr>
          <w:lang w:val="en-GB"/>
        </w:rPr>
        <w:t>Grandalupo</w:t>
      </w:r>
      <w:r w:rsidR="00930267">
        <w:rPr>
          <w:lang w:val="en-GB"/>
        </w:rPr>
        <w:t>, (Levank</w:t>
      </w:r>
      <w:r w:rsidR="00186F9B">
        <w:rPr>
          <w:lang w:val="en-GB"/>
        </w:rPr>
        <w:t>o/Dimangas), Kefalakis</w:t>
      </w:r>
      <w:r w:rsidR="00930267">
        <w:rPr>
          <w:lang w:val="en-GB"/>
        </w:rPr>
        <w:t>, (Pedersen/Vrais), DeCaxia</w:t>
      </w:r>
      <w:r w:rsidR="009B7758">
        <w:rPr>
          <w:lang w:val="en-GB"/>
        </w:rPr>
        <w:t>s</w:t>
      </w:r>
      <w:r w:rsidR="00930267">
        <w:rPr>
          <w:lang w:val="en-GB"/>
        </w:rPr>
        <w:t xml:space="preserve">, </w:t>
      </w:r>
      <w:r w:rsidR="00C86757">
        <w:rPr>
          <w:lang w:val="en-GB"/>
        </w:rPr>
        <w:t>Twohy</w:t>
      </w:r>
      <w:r w:rsidR="00930267">
        <w:rPr>
          <w:lang w:val="en-GB"/>
        </w:rPr>
        <w:t>, (Myrland/Vega), (</w:t>
      </w:r>
      <w:r w:rsidR="009C743A" w:rsidRPr="009C743A">
        <w:rPr>
          <w:i/>
          <w:lang w:val="en-GB"/>
        </w:rPr>
        <w:t>Tsehov/</w:t>
      </w:r>
      <w:r w:rsidR="00BE6426">
        <w:rPr>
          <w:i/>
          <w:lang w:val="en-GB"/>
        </w:rPr>
        <w:t>Fasir</w:t>
      </w:r>
      <w:r w:rsidR="00930267">
        <w:rPr>
          <w:lang w:val="en-GB"/>
        </w:rPr>
        <w:t>)</w:t>
      </w:r>
    </w:p>
    <w:p w14:paraId="37990B82" w14:textId="510EFD7A" w:rsidR="009B649F" w:rsidRDefault="00930267" w:rsidP="00D53BC4">
      <w:pPr>
        <w:rPr>
          <w:lang w:val="en-GB"/>
        </w:rPr>
      </w:pPr>
      <w:r>
        <w:rPr>
          <w:lang w:val="en-GB"/>
        </w:rPr>
        <w:t xml:space="preserve">NW: (Faraj/Kawatake), (Salamando/Chatari), (Olano/Shamoun), (Alghani/Scholl), </w:t>
      </w:r>
      <w:r w:rsidR="00463A8B">
        <w:rPr>
          <w:lang w:val="en-GB"/>
        </w:rPr>
        <w:t xml:space="preserve">(Ramkissoon/Awardahila), </w:t>
      </w:r>
      <w:r w:rsidR="009B7758">
        <w:rPr>
          <w:lang w:val="en-GB"/>
        </w:rPr>
        <w:t>(Roa/Koroi), Texidor, London</w:t>
      </w:r>
      <w:r w:rsidR="009B649F">
        <w:rPr>
          <w:lang w:val="en-GB"/>
        </w:rPr>
        <w:t>, Sokolov, Ravn</w:t>
      </w:r>
      <w:r w:rsidR="009B7758">
        <w:rPr>
          <w:lang w:val="en-GB"/>
        </w:rPr>
        <w:t>, Santangeli</w:t>
      </w:r>
      <w:r w:rsidR="00704969">
        <w:rPr>
          <w:lang w:val="en-GB"/>
        </w:rPr>
        <w:t>, Lillehammer</w:t>
      </w:r>
    </w:p>
    <w:p w14:paraId="59BDEA52" w14:textId="54AFD2E3" w:rsidR="009B649F" w:rsidRDefault="009B649F" w:rsidP="00D53BC4">
      <w:pPr>
        <w:rPr>
          <w:lang w:val="en-GB"/>
        </w:rPr>
      </w:pPr>
      <w:r>
        <w:rPr>
          <w:lang w:val="en-GB"/>
        </w:rPr>
        <w:t xml:space="preserve">NE: </w:t>
      </w:r>
      <w:r w:rsidR="00C7680D">
        <w:rPr>
          <w:lang w:val="en-GB"/>
        </w:rPr>
        <w:t>(Shepard/de Arcio)</w:t>
      </w:r>
      <w:r>
        <w:rPr>
          <w:lang w:val="en-GB"/>
        </w:rPr>
        <w:t xml:space="preserve">, Sepulveda, Isambero, Hwang, Binselah, </w:t>
      </w:r>
      <w:r w:rsidR="00C86757">
        <w:rPr>
          <w:lang w:val="en-GB"/>
        </w:rPr>
        <w:t>White, Vettermoln</w:t>
      </w:r>
      <w:r w:rsidR="009B7758">
        <w:rPr>
          <w:lang w:val="en-GB"/>
        </w:rPr>
        <w:t xml:space="preserve">, Mackay, </w:t>
      </w:r>
      <w:r w:rsidR="007D4650">
        <w:rPr>
          <w:i/>
          <w:lang w:val="en-GB"/>
        </w:rPr>
        <w:t>Romero</w:t>
      </w:r>
      <w:r w:rsidR="009B7758">
        <w:rPr>
          <w:lang w:val="en-GB"/>
        </w:rPr>
        <w:t xml:space="preserve">, </w:t>
      </w:r>
      <w:r w:rsidR="000D4513" w:rsidRPr="000D4513">
        <w:rPr>
          <w:i/>
          <w:lang w:val="en-GB"/>
        </w:rPr>
        <w:t>Juevo</w:t>
      </w:r>
      <w:r w:rsidR="009B7758">
        <w:rPr>
          <w:lang w:val="en-GB"/>
        </w:rPr>
        <w:t>, Rapp</w:t>
      </w:r>
      <w:r w:rsidR="00186F9B">
        <w:rPr>
          <w:lang w:val="en-GB"/>
        </w:rPr>
        <w:t>, Winnink</w:t>
      </w:r>
    </w:p>
    <w:p w14:paraId="7CEDD1DE" w14:textId="77777777" w:rsidR="00703385" w:rsidRDefault="00703385" w:rsidP="00D53BC4">
      <w:pPr>
        <w:rPr>
          <w:lang w:val="en-GB"/>
        </w:rPr>
      </w:pPr>
    </w:p>
    <w:p w14:paraId="4A993872" w14:textId="594D80BE" w:rsidR="00703385" w:rsidRDefault="00703385" w:rsidP="00703385">
      <w:pPr>
        <w:pStyle w:val="Heading4"/>
      </w:pPr>
      <w:r>
        <w:t>Huomionarvoista</w:t>
      </w:r>
    </w:p>
    <w:p w14:paraId="73173E8F" w14:textId="78B29161" w:rsidR="00703385" w:rsidRPr="004920D0" w:rsidRDefault="00703385" w:rsidP="00703385">
      <w:pPr>
        <w:pStyle w:val="ListParagraph"/>
        <w:numPr>
          <w:ilvl w:val="0"/>
          <w:numId w:val="3"/>
        </w:numPr>
        <w:rPr>
          <w:lang w:val="fi-FI"/>
        </w:rPr>
      </w:pPr>
      <w:r w:rsidRPr="00703385">
        <w:rPr>
          <w:lang w:val="fi-FI"/>
        </w:rPr>
        <w:t xml:space="preserve">Siltamatruusi </w:t>
      </w:r>
      <w:r w:rsidRPr="00703385">
        <w:rPr>
          <w:b/>
          <w:lang w:val="fi-FI"/>
        </w:rPr>
        <w:t xml:space="preserve">Lago </w:t>
      </w:r>
      <w:r w:rsidRPr="00703385">
        <w:rPr>
          <w:lang w:val="fi-FI"/>
        </w:rPr>
        <w:t>palveli aiemmin Saint Genevievellä. Hänen ystäviään kuol</w:t>
      </w:r>
      <w:r>
        <w:rPr>
          <w:lang w:val="fi-FI"/>
        </w:rPr>
        <w:t xml:space="preserve">i valtavasti aluksen tuhoutumisessa. Hän on tästä </w:t>
      </w:r>
      <w:r w:rsidR="00C63FAA">
        <w:rPr>
          <w:lang w:val="fi-FI"/>
        </w:rPr>
        <w:t>hieman rikki, eikä ole tyytyväinen siitä, että alus ei olekaan menossa vapauttamaan hänen kotiaan Havana de Cieloa.</w:t>
      </w:r>
    </w:p>
    <w:p w14:paraId="2955C44E" w14:textId="177A2F88" w:rsidR="00703385" w:rsidRPr="00703385" w:rsidRDefault="00703385" w:rsidP="00703385">
      <w:pPr>
        <w:pStyle w:val="ListParagraph"/>
        <w:numPr>
          <w:ilvl w:val="0"/>
          <w:numId w:val="3"/>
        </w:numPr>
        <w:rPr>
          <w:lang w:val="en-GB"/>
        </w:rPr>
      </w:pPr>
      <w:r>
        <w:rPr>
          <w:b/>
          <w:lang w:val="fi-FI"/>
        </w:rPr>
        <w:t>Mackay</w:t>
      </w:r>
      <w:r>
        <w:rPr>
          <w:lang w:val="fi-FI"/>
        </w:rPr>
        <w:t xml:space="preserve"> on dumpannut Lavezzin, ja suree Dachoffia</w:t>
      </w:r>
    </w:p>
    <w:p w14:paraId="4BA1C11C" w14:textId="4C02A24D" w:rsidR="00703385" w:rsidRPr="004920D0" w:rsidRDefault="00703385" w:rsidP="00703385">
      <w:pPr>
        <w:pStyle w:val="ListParagraph"/>
        <w:numPr>
          <w:ilvl w:val="0"/>
          <w:numId w:val="3"/>
        </w:numPr>
        <w:rPr>
          <w:lang w:val="fi-FI"/>
        </w:rPr>
      </w:pPr>
      <w:r>
        <w:rPr>
          <w:b/>
          <w:lang w:val="fi-FI"/>
        </w:rPr>
        <w:t xml:space="preserve">Lavezzi </w:t>
      </w:r>
      <w:r>
        <w:rPr>
          <w:lang w:val="fi-FI"/>
        </w:rPr>
        <w:t>ei aio kuolla missään turhassa yhteenotossa</w:t>
      </w:r>
    </w:p>
    <w:p w14:paraId="1730F3B8" w14:textId="3EAFC6FA" w:rsidR="00703385" w:rsidRDefault="00703385" w:rsidP="00703385">
      <w:pPr>
        <w:pStyle w:val="ListParagraph"/>
        <w:numPr>
          <w:ilvl w:val="0"/>
          <w:numId w:val="3"/>
        </w:numPr>
        <w:rPr>
          <w:lang w:val="en-GB"/>
        </w:rPr>
      </w:pPr>
      <w:r>
        <w:rPr>
          <w:b/>
          <w:lang w:val="en-GB"/>
        </w:rPr>
        <w:t xml:space="preserve">Olano </w:t>
      </w:r>
      <w:r>
        <w:rPr>
          <w:lang w:val="en-GB"/>
        </w:rPr>
        <w:t>pitää koneälyväitteitä propagandana</w:t>
      </w:r>
    </w:p>
    <w:p w14:paraId="07F1B184" w14:textId="59F78A37" w:rsidR="00361FAE" w:rsidRDefault="00A72DE8" w:rsidP="00703385">
      <w:pPr>
        <w:pStyle w:val="ListParagraph"/>
        <w:numPr>
          <w:ilvl w:val="0"/>
          <w:numId w:val="3"/>
        </w:numPr>
        <w:rPr>
          <w:lang w:val="fi-FI"/>
        </w:rPr>
      </w:pPr>
      <w:r w:rsidRPr="00E53DED">
        <w:rPr>
          <w:b/>
          <w:lang w:val="fi-FI"/>
        </w:rPr>
        <w:t xml:space="preserve">Tiedekersantti Cervano </w:t>
      </w:r>
      <w:r w:rsidRPr="00E53DED">
        <w:rPr>
          <w:lang w:val="fi-FI"/>
        </w:rPr>
        <w:t>ei todellakaan tahdo olla täällä, ja hakee mitä tahansa tilaisuutta paeta</w:t>
      </w:r>
      <w:r w:rsidR="004B5E55">
        <w:rPr>
          <w:lang w:val="fi-FI"/>
        </w:rPr>
        <w:t xml:space="preserve">. Hän on reaktorissa, ja pohtii mahdollisuutta sabotoida </w:t>
      </w:r>
      <w:r w:rsidR="006A20B8">
        <w:rPr>
          <w:lang w:val="fi-FI"/>
        </w:rPr>
        <w:t>voimansiirto niin, ettei Saint Eskil ehdi taisteluun.</w:t>
      </w:r>
    </w:p>
    <w:p w14:paraId="6262788D" w14:textId="0F62FC46" w:rsidR="00A177DB" w:rsidRPr="00E53DED" w:rsidRDefault="001A7DA9" w:rsidP="00703385">
      <w:pPr>
        <w:pStyle w:val="ListParagraph"/>
        <w:numPr>
          <w:ilvl w:val="0"/>
          <w:numId w:val="3"/>
        </w:numPr>
        <w:rPr>
          <w:lang w:val="fi-FI"/>
        </w:rPr>
      </w:pPr>
      <w:r>
        <w:rPr>
          <w:b/>
          <w:lang w:val="fi-FI"/>
        </w:rPr>
        <w:t xml:space="preserve">Ayez </w:t>
      </w:r>
      <w:r w:rsidR="00193050">
        <w:rPr>
          <w:lang w:val="fi-FI"/>
        </w:rPr>
        <w:t>pitää messua.</w:t>
      </w:r>
    </w:p>
    <w:p w14:paraId="54BB9924" w14:textId="77777777" w:rsidR="00B22EA9" w:rsidRDefault="00B22EA9" w:rsidP="00D53BC4">
      <w:pPr>
        <w:rPr>
          <w:lang w:val="fi-FI"/>
        </w:rPr>
      </w:pPr>
    </w:p>
    <w:p w14:paraId="25CA61BF" w14:textId="4DAAE394" w:rsidR="00952CE9" w:rsidRDefault="00952CE9" w:rsidP="00952CE9">
      <w:pPr>
        <w:pStyle w:val="Heading3"/>
      </w:pPr>
      <w:r>
        <w:t>Psykologinen sodankäynti</w:t>
      </w:r>
    </w:p>
    <w:p w14:paraId="1291C3EC" w14:textId="1DF3288C" w:rsidR="00952CE9" w:rsidRDefault="00952CE9" w:rsidP="00D53BC4">
      <w:pPr>
        <w:rPr>
          <w:lang w:val="fi-FI"/>
        </w:rPr>
      </w:pPr>
      <w:r>
        <w:rPr>
          <w:lang w:val="fi-FI"/>
        </w:rPr>
        <w:t>Tasa</w:t>
      </w:r>
      <w:r w:rsidR="005D42A7">
        <w:rPr>
          <w:lang w:val="fi-FI"/>
        </w:rPr>
        <w:t xml:space="preserve">valta julkistaa tottakai väitteen, että Exarchialla on koneäly. Kukaan ei ota tätä vakavasti, koska Tasavallan propaganda puhuu pehmeitä 95% ajasta. Titan uskoo väitteen olevan totta omien lähteidensä vuoksi, ultimaattien Rajput-joukot samaten. </w:t>
      </w:r>
      <w:r w:rsidR="00AF123B">
        <w:rPr>
          <w:lang w:val="fi-FI"/>
        </w:rPr>
        <w:t>Rajputin tieto tästä on kuitenkin tullut vasta vähän aikaa sitten ja päättelyn kautta, eikä heillä ollut keinoa vakuuttaa Tasavaltaa asiasta (tai luottamusta siihen, että nämä tekisivät sille mitään). Rajput pystyy puuttumaan asiaan kuukauden kuluttua.</w:t>
      </w:r>
    </w:p>
    <w:p w14:paraId="5F60C1AE" w14:textId="77777777" w:rsidR="00AF123B" w:rsidRDefault="00AF123B" w:rsidP="00D53BC4">
      <w:pPr>
        <w:rPr>
          <w:lang w:val="fi-FI"/>
        </w:rPr>
      </w:pPr>
    </w:p>
    <w:p w14:paraId="146751C3" w14:textId="4F282E1C" w:rsidR="00AF123B" w:rsidRDefault="00AF123B" w:rsidP="00D53BC4">
      <w:pPr>
        <w:rPr>
          <w:lang w:val="fi-FI"/>
        </w:rPr>
      </w:pPr>
      <w:r>
        <w:rPr>
          <w:lang w:val="fi-FI"/>
        </w:rPr>
        <w:t xml:space="preserve">Extropialla ollaan jo tovi oltu huolissaan Exarchian menosta, ja Tiphareth-projektilta on koetettu vetää töpseli seinästä. Tämä ei kuitenkaan ole onnistunut ristiriitaisten </w:t>
      </w:r>
      <w:r>
        <w:rPr>
          <w:lang w:val="fi-FI"/>
        </w:rPr>
        <w:lastRenderedPageBreak/>
        <w:t>tavoitteiden vuoksi.</w:t>
      </w:r>
    </w:p>
    <w:p w14:paraId="66A1257E" w14:textId="77777777" w:rsidR="00AF123B" w:rsidRDefault="00AF123B" w:rsidP="00D53BC4">
      <w:pPr>
        <w:rPr>
          <w:lang w:val="fi-FI"/>
        </w:rPr>
      </w:pPr>
    </w:p>
    <w:p w14:paraId="537DD21F" w14:textId="722EF6AA" w:rsidR="00AF123B" w:rsidRDefault="00C47E02" w:rsidP="00D53BC4">
      <w:pPr>
        <w:rPr>
          <w:lang w:val="fi-FI"/>
        </w:rPr>
      </w:pPr>
      <w:r>
        <w:rPr>
          <w:lang w:val="fi-FI"/>
        </w:rPr>
        <w:t>Titan vetää naruista Trajectoirella ja aktivoi oman operaationsa, mutta Tasavalta ehtii ensin.</w:t>
      </w:r>
    </w:p>
    <w:p w14:paraId="47359EF6" w14:textId="77777777" w:rsidR="002D3043" w:rsidRDefault="002D3043" w:rsidP="00D53BC4">
      <w:pPr>
        <w:rPr>
          <w:lang w:val="fi-FI"/>
        </w:rPr>
      </w:pPr>
    </w:p>
    <w:p w14:paraId="6F200C45" w14:textId="19F01F64" w:rsidR="002D3043" w:rsidRDefault="002D3043" w:rsidP="00D53BC4">
      <w:pPr>
        <w:rPr>
          <w:lang w:val="fi-FI"/>
        </w:rPr>
      </w:pPr>
      <w:r>
        <w:rPr>
          <w:lang w:val="fi-FI"/>
        </w:rPr>
        <w:t xml:space="preserve">Exarchian tiedonvälitystä kontrolloi Tiphareth niin tehokkaasti, että </w:t>
      </w:r>
      <w:r w:rsidR="00E7343E">
        <w:rPr>
          <w:lang w:val="fi-FI"/>
        </w:rPr>
        <w:t>sen laivueet elävät käytännössä eristyksissä mistään muusta memeettisestä hyökkäyksestä.</w:t>
      </w:r>
      <w:r w:rsidR="00B54FBF">
        <w:rPr>
          <w:lang w:val="fi-FI"/>
        </w:rPr>
        <w:t xml:space="preserve"> </w:t>
      </w:r>
      <w:r w:rsidR="00E95CB5">
        <w:rPr>
          <w:lang w:val="fi-FI"/>
        </w:rPr>
        <w:t>Autonomistien AR toteuttaa hienovaraista memeettistä sabotaasia jatkuvasti, joten sen sotilaita on käytännössä mahdotonta vakuuttaa mistään.</w:t>
      </w:r>
    </w:p>
    <w:p w14:paraId="2C389A93" w14:textId="77777777" w:rsidR="00847930" w:rsidRDefault="00847930" w:rsidP="00D53BC4">
      <w:pPr>
        <w:rPr>
          <w:lang w:val="fi-FI"/>
        </w:rPr>
      </w:pPr>
    </w:p>
    <w:p w14:paraId="128EC05D" w14:textId="79F4D4A0" w:rsidR="00847930" w:rsidRDefault="00847930" w:rsidP="00D53BC4">
      <w:pPr>
        <w:rPr>
          <w:lang w:val="fi-FI"/>
        </w:rPr>
      </w:pPr>
      <w:r>
        <w:rPr>
          <w:lang w:val="fi-FI"/>
        </w:rPr>
        <w:t>Sen sijaan Tiphareth pelaa voimakasta memeettistä peliä Tasavaltaa vastaan. Havana de Cielo otetaan tiukempaan hallintaan; näyttää siltä, että siellä tavalliset ihmiset ovat tarttuneet transhumanismiin ja hylänneet Tasavallan arvot. Tämä osuu Tasavallan senaattiin lujaa, ja siellä ilmoitetaan, että Havana de Cielo on prioriteetti. Amiraali ei tähän taivu ja pitää laivueen komennossaan; hän myöskin sulkee viestintäkanavat ulkopuolelta. Kuitenkin 16. nopean iskun laivue ei tule liittymään ta</w:t>
      </w:r>
      <w:r w:rsidR="00552DE2">
        <w:rPr>
          <w:lang w:val="fi-FI"/>
        </w:rPr>
        <w:t>i</w:t>
      </w:r>
      <w:r>
        <w:rPr>
          <w:lang w:val="fi-FI"/>
        </w:rPr>
        <w:t>steluun.</w:t>
      </w:r>
    </w:p>
    <w:p w14:paraId="2D8D1F22" w14:textId="77777777" w:rsidR="00E95CB5" w:rsidRDefault="00E95CB5" w:rsidP="00D53BC4">
      <w:pPr>
        <w:rPr>
          <w:lang w:val="fi-FI"/>
        </w:rPr>
      </w:pPr>
    </w:p>
    <w:p w14:paraId="2BF0F01C" w14:textId="13DD2199" w:rsidR="00E95CB5" w:rsidRDefault="00E95CB5" w:rsidP="00E95CB5">
      <w:pPr>
        <w:pStyle w:val="Heading3"/>
      </w:pPr>
      <w:r>
        <w:t>Strateginen sodankäynti</w:t>
      </w:r>
    </w:p>
    <w:p w14:paraId="5D60E3CD" w14:textId="77777777" w:rsidR="00847930" w:rsidRDefault="00E95CB5" w:rsidP="00D53BC4">
      <w:pPr>
        <w:rPr>
          <w:lang w:val="fi-FI"/>
        </w:rPr>
      </w:pPr>
      <w:r>
        <w:rPr>
          <w:lang w:val="fi-FI"/>
        </w:rPr>
        <w:t xml:space="preserve">Tiphareth suojaa itseään. Sen ensimmäinen tavoite on lähettää Yvelle-laivue kohtaamaan Tasavallan laivueen ja estää niitä pääsemästä riittävän lähellä habia. </w:t>
      </w:r>
      <w:r w:rsidR="00EF77D7">
        <w:rPr>
          <w:lang w:val="fi-FI"/>
        </w:rPr>
        <w:t>Pieniä paloja Tipharethista elää muuallakin, mutta niitä Autonomistiliitto talloo kovaa vauhtia.</w:t>
      </w:r>
      <w:r w:rsidR="00847930">
        <w:rPr>
          <w:lang w:val="fi-FI"/>
        </w:rPr>
        <w:t xml:space="preserve"> </w:t>
      </w:r>
    </w:p>
    <w:p w14:paraId="0AB62B35" w14:textId="1A064F69" w:rsidR="005056BD" w:rsidRDefault="00345066" w:rsidP="00D53BC4">
      <w:pPr>
        <w:rPr>
          <w:lang w:val="fi-FI"/>
        </w:rPr>
      </w:pPr>
      <w:r>
        <w:rPr>
          <w:lang w:val="fi-FI"/>
        </w:rPr>
        <w:t xml:space="preserve">Tiphareth kolkkaa 16. nopean iskun laivueen memeettisellä hyökkäyksellä ja </w:t>
      </w:r>
      <w:r w:rsidR="005168C6">
        <w:rPr>
          <w:lang w:val="fi-FI"/>
        </w:rPr>
        <w:t>saa aikaan epälyksiä, että koko Exarchian operaatio on ollut hämäys Tasavallan joukkojen hajottamniseksi.</w:t>
      </w:r>
    </w:p>
    <w:p w14:paraId="2BCD32AB" w14:textId="77777777" w:rsidR="008973E7" w:rsidRDefault="008973E7" w:rsidP="00D53BC4">
      <w:pPr>
        <w:rPr>
          <w:lang w:val="fi-FI"/>
        </w:rPr>
      </w:pPr>
    </w:p>
    <w:p w14:paraId="7A1DA0CF" w14:textId="463C62E8" w:rsidR="008973E7" w:rsidRDefault="008973E7" w:rsidP="00D53BC4">
      <w:pPr>
        <w:rPr>
          <w:lang w:val="fi-FI"/>
        </w:rPr>
      </w:pPr>
      <w:r>
        <w:rPr>
          <w:lang w:val="fi-FI"/>
        </w:rPr>
        <w:t>Huolehdittuaan siitä, että komentolaivue on yksin</w:t>
      </w:r>
      <w:r w:rsidR="005617D7">
        <w:rPr>
          <w:lang w:val="fi-FI"/>
        </w:rPr>
        <w:t xml:space="preserve"> </w:t>
      </w:r>
      <w:r w:rsidR="00031ED6">
        <w:rPr>
          <w:lang w:val="fi-FI"/>
        </w:rPr>
        <w:t>Tiphareth</w:t>
      </w:r>
      <w:r w:rsidR="005617D7">
        <w:rPr>
          <w:lang w:val="fi-FI"/>
        </w:rPr>
        <w:t xml:space="preserve"> kääntää omat voimansa sen voittamiseen. </w:t>
      </w:r>
      <w:r w:rsidR="00031ED6">
        <w:rPr>
          <w:lang w:val="fi-FI"/>
        </w:rPr>
        <w:t xml:space="preserve">Se sotapelaa kaikkia kuviteltavissa olevia skenaarioita; sillä on selkeä kuva Tasavallan alusten ja henkilökunnan kyvyistä. </w:t>
      </w:r>
      <w:r w:rsidR="0004611A">
        <w:rPr>
          <w:lang w:val="fi-FI"/>
        </w:rPr>
        <w:t xml:space="preserve">Avadaci II -luokkakaan ei </w:t>
      </w:r>
      <w:r w:rsidR="005D384E">
        <w:rPr>
          <w:lang w:val="fi-FI"/>
        </w:rPr>
        <w:t>sitä yllätä.</w:t>
      </w:r>
    </w:p>
    <w:p w14:paraId="462CBFDE" w14:textId="77777777" w:rsidR="00FD5539" w:rsidRDefault="00FD5539" w:rsidP="00D53BC4">
      <w:pPr>
        <w:rPr>
          <w:lang w:val="fi-FI"/>
        </w:rPr>
      </w:pPr>
    </w:p>
    <w:p w14:paraId="3DC982E9" w14:textId="0E83F2FD" w:rsidR="00FD5539" w:rsidRDefault="00FD5539" w:rsidP="00FD5539">
      <w:pPr>
        <w:pStyle w:val="Heading3"/>
      </w:pPr>
      <w:r>
        <w:t>Taktinen lähestyminen</w:t>
      </w:r>
    </w:p>
    <w:p w14:paraId="55226D0D" w14:textId="0153BB7A" w:rsidR="008D1695" w:rsidRDefault="008D1695" w:rsidP="008D1695">
      <w:pPr>
        <w:rPr>
          <w:lang w:val="fi-FI"/>
        </w:rPr>
      </w:pPr>
      <w:r>
        <w:rPr>
          <w:lang w:val="fi-FI"/>
        </w:rPr>
        <w:t>Joka päivä</w:t>
      </w:r>
    </w:p>
    <w:p w14:paraId="044BF79D" w14:textId="0AD040F3" w:rsidR="008D1695" w:rsidRDefault="008D1695" w:rsidP="008D1695">
      <w:pPr>
        <w:pStyle w:val="ListParagraph"/>
        <w:numPr>
          <w:ilvl w:val="0"/>
          <w:numId w:val="3"/>
        </w:numPr>
        <w:rPr>
          <w:lang w:val="fi-FI"/>
        </w:rPr>
      </w:pPr>
      <w:r>
        <w:rPr>
          <w:lang w:val="fi-FI"/>
        </w:rPr>
        <w:t>amiraali heittää Leadershipin (16; +8 military rankista, -6 tilanteesta: 18)</w:t>
      </w:r>
    </w:p>
    <w:p w14:paraId="05DBEA52" w14:textId="46C042D1" w:rsidR="008D1695" w:rsidRDefault="008D1695" w:rsidP="008D1695">
      <w:pPr>
        <w:pStyle w:val="ListParagraph"/>
        <w:numPr>
          <w:ilvl w:val="1"/>
          <w:numId w:val="3"/>
        </w:numPr>
        <w:rPr>
          <w:lang w:val="fi-FI"/>
        </w:rPr>
      </w:pPr>
      <w:r>
        <w:rPr>
          <w:lang w:val="fi-FI"/>
        </w:rPr>
        <w:t>kriittinen onnistuminen: hyvä päivä, +2 kapteeneille</w:t>
      </w:r>
    </w:p>
    <w:p w14:paraId="3334303D" w14:textId="31382223" w:rsidR="008D1695" w:rsidRDefault="008D1695" w:rsidP="008D1695">
      <w:pPr>
        <w:pStyle w:val="ListParagraph"/>
        <w:numPr>
          <w:ilvl w:val="1"/>
          <w:numId w:val="3"/>
        </w:numPr>
        <w:rPr>
          <w:lang w:val="fi-FI"/>
        </w:rPr>
      </w:pPr>
      <w:r>
        <w:rPr>
          <w:lang w:val="fi-FI"/>
        </w:rPr>
        <w:t>onnistuu: normaalipäivä, ei vaikutusta</w:t>
      </w:r>
    </w:p>
    <w:p w14:paraId="5182764D" w14:textId="61FD8040" w:rsidR="008D1695" w:rsidRDefault="008D1695" w:rsidP="000A3D7C">
      <w:pPr>
        <w:pStyle w:val="ListParagraph"/>
        <w:numPr>
          <w:ilvl w:val="1"/>
          <w:numId w:val="3"/>
        </w:numPr>
        <w:rPr>
          <w:lang w:val="fi-FI"/>
        </w:rPr>
      </w:pPr>
      <w:r>
        <w:rPr>
          <w:lang w:val="fi-FI"/>
        </w:rPr>
        <w:t>epäonnistuu: paha päivä: -2 kaikille, -2 seuraavaan jne</w:t>
      </w:r>
    </w:p>
    <w:p w14:paraId="5C15073A" w14:textId="7FA5CB9D" w:rsidR="008D1695" w:rsidRPr="008D1695" w:rsidRDefault="008D1695" w:rsidP="008D1695">
      <w:pPr>
        <w:pStyle w:val="ListParagraph"/>
        <w:numPr>
          <w:ilvl w:val="1"/>
          <w:numId w:val="3"/>
        </w:numPr>
        <w:rPr>
          <w:lang w:val="fi-FI"/>
        </w:rPr>
      </w:pPr>
      <w:r>
        <w:rPr>
          <w:lang w:val="fi-FI"/>
        </w:rPr>
        <w:t>kriittinen epäonnistuminen: ??</w:t>
      </w:r>
    </w:p>
    <w:p w14:paraId="24BE61BE" w14:textId="151D99B3" w:rsidR="008D1695" w:rsidRDefault="008D1695" w:rsidP="008D1695">
      <w:pPr>
        <w:numPr>
          <w:ilvl w:val="0"/>
          <w:numId w:val="3"/>
        </w:numPr>
        <w:rPr>
          <w:lang w:val="fi-FI"/>
        </w:rPr>
      </w:pPr>
      <w:r>
        <w:rPr>
          <w:lang w:val="fi-FI"/>
        </w:rPr>
        <w:t>kapteeni heittää Leadershipin (13; +5 military rankista, -4 tilanteesta - 14)</w:t>
      </w:r>
    </w:p>
    <w:p w14:paraId="36B87D95" w14:textId="6C892A69" w:rsidR="008D1695" w:rsidRDefault="008D1695" w:rsidP="008D1695">
      <w:pPr>
        <w:numPr>
          <w:ilvl w:val="1"/>
          <w:numId w:val="3"/>
        </w:numPr>
        <w:rPr>
          <w:lang w:val="fi-FI"/>
        </w:rPr>
      </w:pPr>
      <w:r>
        <w:rPr>
          <w:lang w:val="fi-FI"/>
        </w:rPr>
        <w:t>kriittinen onnistuminen: hyvä päivä; +2 kaikille alaisille</w:t>
      </w:r>
    </w:p>
    <w:p w14:paraId="5EB68283" w14:textId="08B67EA3" w:rsidR="008D1695" w:rsidRDefault="008D1695" w:rsidP="008D1695">
      <w:pPr>
        <w:numPr>
          <w:ilvl w:val="1"/>
          <w:numId w:val="3"/>
        </w:numPr>
        <w:rPr>
          <w:lang w:val="fi-FI"/>
        </w:rPr>
      </w:pPr>
      <w:r>
        <w:rPr>
          <w:lang w:val="fi-FI"/>
        </w:rPr>
        <w:t>onnistuu: normaalipäiivä, ei vaikutusta</w:t>
      </w:r>
    </w:p>
    <w:p w14:paraId="62974171" w14:textId="745FC50E" w:rsidR="008D1695" w:rsidRPr="000A3D7C" w:rsidRDefault="000A3D7C" w:rsidP="00394757">
      <w:pPr>
        <w:numPr>
          <w:ilvl w:val="1"/>
          <w:numId w:val="3"/>
        </w:numPr>
        <w:rPr>
          <w:lang w:val="fi-FI"/>
        </w:rPr>
      </w:pPr>
      <w:r w:rsidRPr="000A3D7C">
        <w:rPr>
          <w:lang w:val="fi-FI"/>
        </w:rPr>
        <w:t>epäonnistuu</w:t>
      </w:r>
      <w:r w:rsidR="008D1695" w:rsidRPr="000A3D7C">
        <w:rPr>
          <w:lang w:val="fi-FI"/>
        </w:rPr>
        <w:t>: paha päivä: -2 kaikille, -2 kapteenin seuraavaan jne</w:t>
      </w:r>
    </w:p>
    <w:p w14:paraId="5FB66716" w14:textId="77777777" w:rsidR="008D1695" w:rsidRDefault="008D1695" w:rsidP="008D1695">
      <w:pPr>
        <w:numPr>
          <w:ilvl w:val="1"/>
          <w:numId w:val="3"/>
        </w:numPr>
        <w:rPr>
          <w:lang w:val="fi-FI"/>
        </w:rPr>
      </w:pPr>
      <w:r>
        <w:rPr>
          <w:lang w:val="fi-FI"/>
        </w:rPr>
        <w:t>epäonnistuu kriittisesti: ei erityisefektiä (XO ja upseeristo paikkaavat)</w:t>
      </w:r>
    </w:p>
    <w:p w14:paraId="739DAB6E" w14:textId="49C0A8C1" w:rsidR="008D1695" w:rsidRDefault="008D1695" w:rsidP="008D1695">
      <w:pPr>
        <w:numPr>
          <w:ilvl w:val="0"/>
          <w:numId w:val="3"/>
        </w:numPr>
        <w:rPr>
          <w:lang w:val="fi-FI"/>
        </w:rPr>
      </w:pPr>
      <w:r>
        <w:rPr>
          <w:lang w:val="fi-FI"/>
        </w:rPr>
        <w:t>upseerit heittävät Leadershipin</w:t>
      </w:r>
      <w:r w:rsidR="00DE2EDB">
        <w:rPr>
          <w:lang w:val="fi-FI"/>
        </w:rPr>
        <w:tab/>
      </w:r>
    </w:p>
    <w:p w14:paraId="02C67F25" w14:textId="77777777" w:rsidR="008D1695" w:rsidRDefault="008D1695" w:rsidP="008D1695">
      <w:pPr>
        <w:numPr>
          <w:ilvl w:val="1"/>
          <w:numId w:val="3"/>
        </w:numPr>
        <w:rPr>
          <w:lang w:val="fi-FI"/>
        </w:rPr>
      </w:pPr>
      <w:r>
        <w:rPr>
          <w:lang w:val="fi-FI"/>
        </w:rPr>
        <w:t>kriittinen onnistuminen: loistava efekti, ((+2 seuraaviin tai kaikki miinukset pois) ja +1 saman haaraan) TAI pelasta joku epäonnistumiselta</w:t>
      </w:r>
    </w:p>
    <w:p w14:paraId="14085C60" w14:textId="44E49419" w:rsidR="008D1695" w:rsidRDefault="00F41F14" w:rsidP="008D1695">
      <w:pPr>
        <w:numPr>
          <w:ilvl w:val="1"/>
          <w:numId w:val="3"/>
        </w:numPr>
        <w:rPr>
          <w:lang w:val="fi-FI"/>
        </w:rPr>
      </w:pPr>
      <w:r>
        <w:rPr>
          <w:lang w:val="fi-FI"/>
        </w:rPr>
        <w:t>onnistuu: normaalipäivä, +1</w:t>
      </w:r>
      <w:r w:rsidR="008D1695">
        <w:rPr>
          <w:lang w:val="fi-FI"/>
        </w:rPr>
        <w:t xml:space="preserve"> seuraavaan, miinukset putoavat 2:lla</w:t>
      </w:r>
    </w:p>
    <w:p w14:paraId="05AE687C" w14:textId="1365DCD9" w:rsidR="008D1695" w:rsidRPr="000A3D7C" w:rsidRDefault="008D1695" w:rsidP="00394757">
      <w:pPr>
        <w:numPr>
          <w:ilvl w:val="1"/>
          <w:numId w:val="3"/>
        </w:numPr>
        <w:rPr>
          <w:lang w:val="fi-FI"/>
        </w:rPr>
      </w:pPr>
      <w:r w:rsidRPr="000A3D7C">
        <w:rPr>
          <w:lang w:val="fi-FI"/>
        </w:rPr>
        <w:lastRenderedPageBreak/>
        <w:t xml:space="preserve">epäonnistuu: kriisi, joka on pelattava, -1 lisää seur. päivälle </w:t>
      </w:r>
      <w:r w:rsidRPr="000A3D7C">
        <w:rPr>
          <w:i/>
          <w:lang w:val="fi-FI"/>
        </w:rPr>
        <w:t>jos</w:t>
      </w:r>
      <w:r w:rsidRPr="000A3D7C">
        <w:rPr>
          <w:lang w:val="fi-FI"/>
        </w:rPr>
        <w:t xml:space="preserve"> kriisi menee huonosti; tässä tapauksessa seuraava epäonnistuminen on myös välitön kriisi</w:t>
      </w:r>
    </w:p>
    <w:p w14:paraId="0EEB067C" w14:textId="77777777" w:rsidR="008D1695" w:rsidRDefault="008D1695" w:rsidP="008D1695">
      <w:pPr>
        <w:numPr>
          <w:ilvl w:val="1"/>
          <w:numId w:val="3"/>
        </w:numPr>
        <w:rPr>
          <w:lang w:val="fi-FI"/>
        </w:rPr>
      </w:pPr>
      <w:r>
        <w:rPr>
          <w:lang w:val="fi-FI"/>
        </w:rPr>
        <w:t>kriittinen epäonnistuminen: välitön paha kriisi, -2 seuraavaan, -1 muille samassa haarassa</w:t>
      </w:r>
    </w:p>
    <w:p w14:paraId="558ABA93" w14:textId="46247963" w:rsidR="008603B8" w:rsidRDefault="008603B8" w:rsidP="008603B8">
      <w:pPr>
        <w:numPr>
          <w:ilvl w:val="0"/>
          <w:numId w:val="3"/>
        </w:numPr>
        <w:rPr>
          <w:lang w:val="fi-FI"/>
        </w:rPr>
      </w:pPr>
      <w:r>
        <w:rPr>
          <w:lang w:val="fi-FI"/>
        </w:rPr>
        <w:t>matruusit heittävät työskilliään</w:t>
      </w:r>
    </w:p>
    <w:p w14:paraId="5E35DC74" w14:textId="35BE7D0A" w:rsidR="009A57CF" w:rsidRDefault="007704B9" w:rsidP="009A57CF">
      <w:pPr>
        <w:numPr>
          <w:ilvl w:val="1"/>
          <w:numId w:val="3"/>
        </w:numPr>
        <w:rPr>
          <w:lang w:val="fi-FI"/>
        </w:rPr>
      </w:pPr>
      <w:r>
        <w:rPr>
          <w:lang w:val="fi-FI"/>
        </w:rPr>
        <w:t xml:space="preserve">kriittinen onnistuminen: </w:t>
      </w:r>
      <w:r w:rsidR="009A57CF">
        <w:rPr>
          <w:lang w:val="fi-FI"/>
        </w:rPr>
        <w:t>tuntee tehneensä jotain merkittävää, koko koulutushaaralla menee hyvin</w:t>
      </w:r>
    </w:p>
    <w:p w14:paraId="6155DAF9" w14:textId="2955E2C4" w:rsidR="009A57CF" w:rsidRDefault="009A57CF" w:rsidP="009A57CF">
      <w:pPr>
        <w:numPr>
          <w:ilvl w:val="1"/>
          <w:numId w:val="3"/>
        </w:numPr>
        <w:rPr>
          <w:lang w:val="fi-FI"/>
        </w:rPr>
      </w:pPr>
      <w:r>
        <w:rPr>
          <w:lang w:val="fi-FI"/>
        </w:rPr>
        <w:t>onnistuu: normipäivä, ei ongelmia</w:t>
      </w:r>
    </w:p>
    <w:p w14:paraId="74CB6309" w14:textId="22A0286D" w:rsidR="0097344F" w:rsidRDefault="0097344F" w:rsidP="009A57CF">
      <w:pPr>
        <w:numPr>
          <w:ilvl w:val="1"/>
          <w:numId w:val="3"/>
        </w:numPr>
        <w:rPr>
          <w:lang w:val="fi-FI"/>
        </w:rPr>
      </w:pPr>
      <w:r>
        <w:rPr>
          <w:lang w:val="fi-FI"/>
        </w:rPr>
        <w:t xml:space="preserve">epäonnistuu: </w:t>
      </w:r>
      <w:r w:rsidR="0023569E">
        <w:rPr>
          <w:lang w:val="fi-FI"/>
        </w:rPr>
        <w:t>jonkinlainen kriisi, -1 seur. päivälle</w:t>
      </w:r>
    </w:p>
    <w:p w14:paraId="51E4CE4B" w14:textId="092DD818" w:rsidR="0023569E" w:rsidRPr="009A57CF" w:rsidRDefault="0023569E" w:rsidP="009A57CF">
      <w:pPr>
        <w:numPr>
          <w:ilvl w:val="1"/>
          <w:numId w:val="3"/>
        </w:numPr>
        <w:rPr>
          <w:lang w:val="fi-FI"/>
        </w:rPr>
      </w:pPr>
      <w:r>
        <w:rPr>
          <w:lang w:val="fi-FI"/>
        </w:rPr>
        <w:t>kriittinen epäonnistuminen: välitön paha kriisi, -2 seuraavaan, -1 haaran upseerille</w:t>
      </w:r>
    </w:p>
    <w:p w14:paraId="7A63C897" w14:textId="77777777" w:rsidR="008D1695" w:rsidRDefault="008D1695" w:rsidP="008D1695">
      <w:pPr>
        <w:rPr>
          <w:lang w:val="fi-FI"/>
        </w:rPr>
      </w:pPr>
    </w:p>
    <w:p w14:paraId="61133FFD" w14:textId="67386487" w:rsidR="008D1695" w:rsidRDefault="008D1695" w:rsidP="008D1695">
      <w:pPr>
        <w:rPr>
          <w:lang w:val="fi-FI"/>
        </w:rPr>
      </w:pPr>
      <w:r>
        <w:rPr>
          <w:lang w:val="fi-FI"/>
        </w:rPr>
        <w:t xml:space="preserve">Sopivilla saa +1 heittoon sille </w:t>
      </w:r>
      <w:r w:rsidR="00FD3E85">
        <w:rPr>
          <w:lang w:val="fi-FI"/>
        </w:rPr>
        <w:t>päivälle</w:t>
      </w:r>
      <w:r>
        <w:rPr>
          <w:lang w:val="fi-FI"/>
        </w:rPr>
        <w:t xml:space="preserve">; 3 </w:t>
      </w:r>
      <w:r w:rsidR="00FD3E85">
        <w:rPr>
          <w:lang w:val="fi-FI"/>
        </w:rPr>
        <w:t>päivää</w:t>
      </w:r>
      <w:r>
        <w:rPr>
          <w:lang w:val="fi-FI"/>
        </w:rPr>
        <w:t xml:space="preserve"> lääkkeillä putkeen johtaa -2:een. Jos </w:t>
      </w:r>
      <w:r w:rsidR="00FD3E85">
        <w:rPr>
          <w:lang w:val="fi-FI"/>
        </w:rPr>
        <w:t>päivän</w:t>
      </w:r>
      <w:r>
        <w:rPr>
          <w:lang w:val="fi-FI"/>
        </w:rPr>
        <w:t xml:space="preserve"> vain lepää, saa 2 miinusta pois. (Ei ole oikeasti lepoa, mutta tällainen </w:t>
      </w:r>
      <w:r w:rsidR="00FD3E85">
        <w:rPr>
          <w:lang w:val="fi-FI"/>
        </w:rPr>
        <w:t>upseeri</w:t>
      </w:r>
      <w:r>
        <w:rPr>
          <w:lang w:val="fi-FI"/>
        </w:rPr>
        <w:t xml:space="preserve"> ei kohtaa mitään haasteita.)</w:t>
      </w:r>
    </w:p>
    <w:p w14:paraId="3A8AC5EC" w14:textId="77777777" w:rsidR="008D1695" w:rsidRDefault="008D1695" w:rsidP="008D1695">
      <w:pPr>
        <w:rPr>
          <w:lang w:val="fi-FI"/>
        </w:rPr>
      </w:pPr>
    </w:p>
    <w:p w14:paraId="78D7AF9E" w14:textId="79756CC6" w:rsidR="008D1695" w:rsidRDefault="008D1695" w:rsidP="008D1695">
      <w:pPr>
        <w:rPr>
          <w:lang w:val="fi-FI"/>
        </w:rPr>
      </w:pPr>
      <w:r>
        <w:rPr>
          <w:lang w:val="fi-FI"/>
        </w:rPr>
        <w:t xml:space="preserve">Epäsopivilla lääkkeillä saa +2 heittoon, mutta seuraaavalle </w:t>
      </w:r>
      <w:r w:rsidR="00FD3E85">
        <w:rPr>
          <w:lang w:val="fi-FI"/>
        </w:rPr>
        <w:t>päivälle</w:t>
      </w:r>
      <w:r>
        <w:rPr>
          <w:lang w:val="fi-FI"/>
        </w:rPr>
        <w:t xml:space="preserve"> tulee -3.</w:t>
      </w:r>
    </w:p>
    <w:p w14:paraId="319DE174" w14:textId="77777777" w:rsidR="008D1695" w:rsidRDefault="008D1695" w:rsidP="008D1695">
      <w:pPr>
        <w:rPr>
          <w:lang w:val="fi-FI"/>
        </w:rPr>
      </w:pPr>
    </w:p>
    <w:p w14:paraId="10DEF28A" w14:textId="77777777" w:rsidR="008D1695" w:rsidRDefault="008D1695" w:rsidP="008D1695">
      <w:pPr>
        <w:rPr>
          <w:lang w:val="fi-FI"/>
        </w:rPr>
      </w:pPr>
      <w:r>
        <w:rPr>
          <w:lang w:val="fi-FI"/>
        </w:rPr>
        <w:t>Miinukset jaetaan Leadershipin ja Sanityn välille, eli -2 voi olla -1/-1 tai -2/0</w:t>
      </w:r>
    </w:p>
    <w:p w14:paraId="540B51FA" w14:textId="77777777" w:rsidR="008D1695" w:rsidRDefault="008D1695" w:rsidP="008D1695">
      <w:pPr>
        <w:rPr>
          <w:lang w:val="fi-FI"/>
        </w:rPr>
      </w:pPr>
    </w:p>
    <w:p w14:paraId="5154C65A" w14:textId="77777777" w:rsidR="008D1695" w:rsidRDefault="008D1695" w:rsidP="008D1695">
      <w:pPr>
        <w:rPr>
          <w:lang w:val="fi-FI"/>
        </w:rPr>
      </w:pPr>
      <w:r>
        <w:rPr>
          <w:lang w:val="fi-FI"/>
        </w:rPr>
        <w:t>Eka kriisi on lievä, toka vakava, kolmas katastrofaalinen. Kriisejä koulutushaaroittain:</w:t>
      </w:r>
    </w:p>
    <w:p w14:paraId="3C4A3F11" w14:textId="77777777" w:rsidR="008D1695" w:rsidRDefault="008D1695" w:rsidP="008D1695">
      <w:pPr>
        <w:rPr>
          <w:lang w:val="fi-FI"/>
        </w:rPr>
      </w:pPr>
    </w:p>
    <w:p w14:paraId="38BD2D47" w14:textId="77777777" w:rsidR="00034C56" w:rsidRDefault="00034C56" w:rsidP="008D1695">
      <w:pPr>
        <w:rPr>
          <w:b/>
          <w:lang w:val="fi-FI"/>
        </w:rPr>
      </w:pPr>
    </w:p>
    <w:p w14:paraId="144C18D4" w14:textId="005EA18C" w:rsidR="00FD3E85" w:rsidRDefault="00600A72" w:rsidP="008D1695">
      <w:pPr>
        <w:rPr>
          <w:lang w:val="fi-FI"/>
        </w:rPr>
      </w:pPr>
      <w:r>
        <w:rPr>
          <w:i/>
          <w:lang w:val="fi-FI"/>
        </w:rPr>
        <w:t>Valtaus + reaktori</w:t>
      </w:r>
      <w:r w:rsidR="00034C56">
        <w:rPr>
          <w:lang w:val="fi-FI"/>
        </w:rPr>
        <w:t xml:space="preserve">: </w:t>
      </w:r>
      <w:r>
        <w:rPr>
          <w:lang w:val="fi-FI"/>
        </w:rPr>
        <w:t xml:space="preserve">Lavezzi sekä reaktorikersantti Cervano päättävät yhdessä sabotoida Saint Eskilin reaktorin. Sabotaasi tuhoaa voimansiirron täysin, alus ei pysty enää kiihdyttämään ja </w:t>
      </w:r>
      <w:r w:rsidR="00B8465F">
        <w:rPr>
          <w:lang w:val="fi-FI"/>
        </w:rPr>
        <w:t xml:space="preserve">jää lentämään minne sattuu. Näennnäinen syy on epäpuhtaus antimaterian containmentissa: reaktori </w:t>
      </w:r>
      <w:r w:rsidR="006257FD">
        <w:rPr>
          <w:lang w:val="fi-FI"/>
        </w:rPr>
        <w:t>sammuu automaattisesti</w:t>
      </w:r>
      <w:r w:rsidR="00B8465F">
        <w:rPr>
          <w:lang w:val="fi-FI"/>
        </w:rPr>
        <w:t xml:space="preserve"> turvatoimenpiteenä. Epäpuhtauden alkuperä on </w:t>
      </w:r>
      <w:r w:rsidR="0071454B">
        <w:rPr>
          <w:lang w:val="fi-FI"/>
        </w:rPr>
        <w:t>virheelliset lukemat, joita Cervano on antanut diagnostiikalle. Jäljet on peitetty, mutta kömpelösti; ne löytyvät Research/Int Analysis/Comp Ops -2 -heitolla.</w:t>
      </w:r>
    </w:p>
    <w:p w14:paraId="39AD5661" w14:textId="77777777" w:rsidR="0071454B" w:rsidRDefault="0071454B" w:rsidP="008D1695">
      <w:pPr>
        <w:rPr>
          <w:lang w:val="fi-FI"/>
        </w:rPr>
      </w:pPr>
    </w:p>
    <w:p w14:paraId="71AFBDE6" w14:textId="691F973D" w:rsidR="0071454B" w:rsidRDefault="0071454B" w:rsidP="008D1695">
      <w:pPr>
        <w:rPr>
          <w:lang w:val="fi-FI"/>
        </w:rPr>
      </w:pPr>
      <w:r>
        <w:rPr>
          <w:i/>
          <w:lang w:val="fi-FI"/>
        </w:rPr>
        <w:t xml:space="preserve">Valtaus, paha: </w:t>
      </w:r>
      <w:r>
        <w:rPr>
          <w:lang w:val="fi-FI"/>
        </w:rPr>
        <w:t xml:space="preserve">Lavezzi koettaa murhata Acostan yksinkertaisesti veitsellä. </w:t>
      </w:r>
      <w:r w:rsidR="00FA6F76">
        <w:rPr>
          <w:lang w:val="fi-FI"/>
        </w:rPr>
        <w:t>Tämä tapahtuu viimeistään ennen taistelua.</w:t>
      </w:r>
    </w:p>
    <w:p w14:paraId="77E0CFD0" w14:textId="77777777" w:rsidR="00EF5325" w:rsidRDefault="00EF5325" w:rsidP="008D1695">
      <w:pPr>
        <w:rPr>
          <w:lang w:val="fi-FI"/>
        </w:rPr>
      </w:pPr>
    </w:p>
    <w:p w14:paraId="2851513A" w14:textId="6DEE9CBE" w:rsidR="003D76F3" w:rsidRDefault="00362649" w:rsidP="008D1695">
      <w:pPr>
        <w:rPr>
          <w:lang w:val="fi-FI"/>
        </w:rPr>
      </w:pPr>
      <w:r>
        <w:rPr>
          <w:i/>
          <w:lang w:val="fi-FI"/>
        </w:rPr>
        <w:t>Infra</w:t>
      </w:r>
      <w:r w:rsidR="0020637E">
        <w:rPr>
          <w:i/>
          <w:lang w:val="fi-FI"/>
        </w:rPr>
        <w:t xml:space="preserve"> + v</w:t>
      </w:r>
      <w:r w:rsidR="00225D72">
        <w:rPr>
          <w:i/>
          <w:lang w:val="fi-FI"/>
        </w:rPr>
        <w:t xml:space="preserve">altaus: </w:t>
      </w:r>
      <w:r w:rsidR="00225D72">
        <w:rPr>
          <w:lang w:val="fi-FI"/>
        </w:rPr>
        <w:t xml:space="preserve">Traficante ja London </w:t>
      </w:r>
      <w:r w:rsidR="000F4B92">
        <w:rPr>
          <w:lang w:val="fi-FI"/>
        </w:rPr>
        <w:t>jäävät kiinni seksin harrastamisesta jollekulle, jolle asia merkitsee jotain.</w:t>
      </w:r>
    </w:p>
    <w:p w14:paraId="24F13BCA" w14:textId="77777777" w:rsidR="0020637E" w:rsidRDefault="0020637E" w:rsidP="008D1695">
      <w:pPr>
        <w:rPr>
          <w:lang w:val="fi-FI"/>
        </w:rPr>
      </w:pPr>
    </w:p>
    <w:p w14:paraId="558F8B73" w14:textId="3AB48F04" w:rsidR="0020637E" w:rsidRDefault="00362649" w:rsidP="008D1695">
      <w:pPr>
        <w:rPr>
          <w:lang w:val="fi-FI"/>
        </w:rPr>
      </w:pPr>
      <w:r>
        <w:rPr>
          <w:i/>
          <w:lang w:val="fi-FI"/>
        </w:rPr>
        <w:t>Infr</w:t>
      </w:r>
      <w:r w:rsidR="0020637E">
        <w:rPr>
          <w:i/>
          <w:lang w:val="fi-FI"/>
        </w:rPr>
        <w:t xml:space="preserve">a: </w:t>
      </w:r>
      <w:r w:rsidR="00627951">
        <w:rPr>
          <w:lang w:val="fi-FI"/>
        </w:rPr>
        <w:t xml:space="preserve">Twohy saa hermoromahduksen ja alkaa huutaa ja paiskoa </w:t>
      </w:r>
      <w:r w:rsidR="00FB4950">
        <w:rPr>
          <w:lang w:val="fi-FI"/>
        </w:rPr>
        <w:t xml:space="preserve">asioita ja </w:t>
      </w:r>
      <w:r w:rsidR="005F75F8">
        <w:rPr>
          <w:lang w:val="fi-FI"/>
        </w:rPr>
        <w:t>rikkoa</w:t>
      </w:r>
      <w:r w:rsidR="00FB4950">
        <w:rPr>
          <w:lang w:val="fi-FI"/>
        </w:rPr>
        <w:t xml:space="preserve"> jotain.</w:t>
      </w:r>
    </w:p>
    <w:p w14:paraId="3FD58B87" w14:textId="77777777" w:rsidR="009374AC" w:rsidRDefault="009374AC" w:rsidP="008D1695">
      <w:pPr>
        <w:rPr>
          <w:lang w:val="fi-FI"/>
        </w:rPr>
      </w:pPr>
    </w:p>
    <w:p w14:paraId="7E568B30" w14:textId="0244D55D" w:rsidR="009374AC" w:rsidRPr="009374AC" w:rsidRDefault="00362649" w:rsidP="008D1695">
      <w:pPr>
        <w:rPr>
          <w:lang w:val="fi-FI"/>
        </w:rPr>
      </w:pPr>
      <w:r>
        <w:rPr>
          <w:i/>
          <w:lang w:val="fi-FI"/>
        </w:rPr>
        <w:t>Infra</w:t>
      </w:r>
      <w:r w:rsidR="003E59D3">
        <w:rPr>
          <w:lang w:val="fi-FI"/>
        </w:rPr>
        <w:t xml:space="preserve">: </w:t>
      </w:r>
      <w:r w:rsidR="00BF3007">
        <w:rPr>
          <w:lang w:val="fi-FI"/>
        </w:rPr>
        <w:t xml:space="preserve">Olano lukee viestintälaserilla tulevan viestin ulkopuolelta ohjeiden vastaisesti. </w:t>
      </w:r>
      <w:r w:rsidR="0078274E">
        <w:rPr>
          <w:lang w:val="fi-FI"/>
        </w:rPr>
        <w:t xml:space="preserve">Viesti on Tipharethilta, ja avautuu hänen avaimellaan. </w:t>
      </w:r>
      <w:r w:rsidR="00180E67">
        <w:rPr>
          <w:lang w:val="fi-FI"/>
        </w:rPr>
        <w:t xml:space="preserve">Se on kehotus sabotaasiin, jotta taistelulta vältyttäisiin. </w:t>
      </w:r>
      <w:r w:rsidR="000A3D2D">
        <w:rPr>
          <w:lang w:val="fi-FI"/>
        </w:rPr>
        <w:t xml:space="preserve">Jos Olano tarttuu tähän, hän </w:t>
      </w:r>
      <w:r w:rsidR="00D275C9">
        <w:rPr>
          <w:lang w:val="fi-FI"/>
        </w:rPr>
        <w:t>koettaa houkute</w:t>
      </w:r>
      <w:r w:rsidR="00033327">
        <w:rPr>
          <w:lang w:val="fi-FI"/>
        </w:rPr>
        <w:t xml:space="preserve">lla Lindhin ja/tai Lavezzin mukaan. </w:t>
      </w:r>
      <w:r w:rsidR="00A929CD">
        <w:rPr>
          <w:lang w:val="fi-FI"/>
        </w:rPr>
        <w:t xml:space="preserve"> </w:t>
      </w:r>
    </w:p>
    <w:p w14:paraId="52A5DA16" w14:textId="77777777" w:rsidR="003D76F3" w:rsidRDefault="003D76F3" w:rsidP="008D1695">
      <w:pPr>
        <w:rPr>
          <w:lang w:val="fi-FI"/>
        </w:rPr>
      </w:pPr>
    </w:p>
    <w:p w14:paraId="6F13FD83" w14:textId="334A2540" w:rsidR="003478D9" w:rsidRDefault="003478D9" w:rsidP="008D1695">
      <w:pPr>
        <w:rPr>
          <w:lang w:val="fi-FI"/>
        </w:rPr>
      </w:pPr>
      <w:r>
        <w:rPr>
          <w:i/>
          <w:lang w:val="fi-FI"/>
        </w:rPr>
        <w:t>Silta:</w:t>
      </w:r>
      <w:r>
        <w:rPr>
          <w:lang w:val="fi-FI"/>
        </w:rPr>
        <w:t xml:space="preserve"> </w:t>
      </w:r>
      <w:r w:rsidR="00A4559B">
        <w:rPr>
          <w:lang w:val="fi-FI"/>
        </w:rPr>
        <w:t>Lääkintäalikersanttti Flo</w:t>
      </w:r>
      <w:r w:rsidR="00B9273F">
        <w:rPr>
          <w:lang w:val="fi-FI"/>
        </w:rPr>
        <w:t>res käyttää liikaa rauhoittavia, ja jakaa niitä auliisti aivan kelle tahansa.</w:t>
      </w:r>
    </w:p>
    <w:p w14:paraId="2E5C31A6" w14:textId="77777777" w:rsidR="00665EB2" w:rsidRDefault="00665EB2" w:rsidP="008D1695">
      <w:pPr>
        <w:rPr>
          <w:lang w:val="fi-FI"/>
        </w:rPr>
      </w:pPr>
    </w:p>
    <w:p w14:paraId="21E96820" w14:textId="42658FCB" w:rsidR="00665EB2" w:rsidRDefault="00665EB2" w:rsidP="008D1695">
      <w:pPr>
        <w:rPr>
          <w:lang w:val="fi-FI"/>
        </w:rPr>
      </w:pPr>
      <w:r>
        <w:rPr>
          <w:i/>
          <w:lang w:val="fi-FI"/>
        </w:rPr>
        <w:t xml:space="preserve">Aseistus: </w:t>
      </w:r>
      <w:r w:rsidR="005E6C92">
        <w:rPr>
          <w:lang w:val="fi-FI"/>
        </w:rPr>
        <w:t xml:space="preserve">Murphy, ja joukko matruuseja (Engel, Saldamando, Balderas, Dimangas, </w:t>
      </w:r>
      <w:r w:rsidR="00A93067">
        <w:rPr>
          <w:lang w:val="fi-FI"/>
        </w:rPr>
        <w:lastRenderedPageBreak/>
        <w:t xml:space="preserve">Lopez, Bogedal) jäävät kiinni holtittomasta ryyppäämisestä ja </w:t>
      </w:r>
      <w:r w:rsidR="00E70D5D">
        <w:rPr>
          <w:lang w:val="fi-FI"/>
        </w:rPr>
        <w:t xml:space="preserve">asiattomasta käytöksestä. Huonolla tuurilla heidät nappaa </w:t>
      </w:r>
      <w:r w:rsidR="00A6531F">
        <w:rPr>
          <w:lang w:val="fi-FI"/>
        </w:rPr>
        <w:t>strategian komentajakapteeni</w:t>
      </w:r>
      <w:r w:rsidR="00E70D5D">
        <w:rPr>
          <w:lang w:val="fi-FI"/>
        </w:rPr>
        <w:t xml:space="preserve"> Carlos Puerta, joka</w:t>
      </w:r>
      <w:r w:rsidR="00A6531F">
        <w:rPr>
          <w:lang w:val="fi-FI"/>
        </w:rPr>
        <w:t xml:space="preserve"> vaatii kurinpitotoimenpiteitä</w:t>
      </w:r>
      <w:r w:rsidR="00E70D5D">
        <w:rPr>
          <w:lang w:val="fi-FI"/>
        </w:rPr>
        <w:t>.</w:t>
      </w:r>
    </w:p>
    <w:p w14:paraId="76001530" w14:textId="77777777" w:rsidR="00362649" w:rsidRDefault="00362649" w:rsidP="008D1695">
      <w:pPr>
        <w:rPr>
          <w:lang w:val="fi-FI"/>
        </w:rPr>
      </w:pPr>
    </w:p>
    <w:p w14:paraId="7C39CF7D" w14:textId="390C0299" w:rsidR="00362649" w:rsidRPr="00F84E31" w:rsidRDefault="00F84E31" w:rsidP="008D1695">
      <w:pPr>
        <w:rPr>
          <w:lang w:val="fi-FI"/>
        </w:rPr>
      </w:pPr>
      <w:r>
        <w:rPr>
          <w:i/>
          <w:lang w:val="fi-FI"/>
        </w:rPr>
        <w:t xml:space="preserve">Tekniikka: </w:t>
      </w:r>
      <w:r>
        <w:rPr>
          <w:lang w:val="fi-FI"/>
        </w:rPr>
        <w:t xml:space="preserve">Stressi </w:t>
      </w:r>
      <w:r w:rsidR="00DD2AD5">
        <w:rPr>
          <w:lang w:val="fi-FI"/>
        </w:rPr>
        <w:t xml:space="preserve">on liikaa Norrhjelmille. </w:t>
      </w:r>
      <w:r w:rsidR="00A65B86">
        <w:rPr>
          <w:lang w:val="fi-FI"/>
        </w:rPr>
        <w:t xml:space="preserve">Hän ei nuku ja lailliset lääkkeet eivät tehoa hänen splicerfysiologiaansa. Niinpä hän päätyy kysymään Lavezzilta jotain laittomia. Nämä tekevät hänestä </w:t>
      </w:r>
      <w:r w:rsidR="00F1693B">
        <w:rPr>
          <w:lang w:val="fi-FI"/>
        </w:rPr>
        <w:t xml:space="preserve">zombien: hän suoriutuu juuri ja juuri tehtävistään, mutta muutos olemuksessa on niin suuri, ettei sitä voi missata. </w:t>
      </w:r>
      <w:r w:rsidR="00D105EA">
        <w:rPr>
          <w:lang w:val="fi-FI"/>
        </w:rPr>
        <w:t>Hänet pitäisi sijoittaa sairauslomalle, mutta sitten reaktori jää aivan liian vähäiselle miehitykselle (ja Cervanon käsiin).</w:t>
      </w:r>
    </w:p>
    <w:p w14:paraId="6CF17104" w14:textId="77777777" w:rsidR="003478D9" w:rsidRPr="0071454B" w:rsidRDefault="003478D9" w:rsidP="008D1695">
      <w:pPr>
        <w:rPr>
          <w:lang w:val="fi-FI"/>
        </w:rPr>
      </w:pPr>
    </w:p>
    <w:p w14:paraId="12B216D4" w14:textId="5572E3D1" w:rsidR="008D1695" w:rsidRDefault="00394757" w:rsidP="00394757">
      <w:pPr>
        <w:pStyle w:val="Heading4"/>
      </w:pPr>
      <w:r>
        <w:t>Kapinalliset</w:t>
      </w:r>
    </w:p>
    <w:p w14:paraId="46DA0413" w14:textId="6E55C951" w:rsidR="00394757" w:rsidRDefault="00394757" w:rsidP="008D1695">
      <w:pPr>
        <w:rPr>
          <w:lang w:val="fi-FI"/>
        </w:rPr>
      </w:pPr>
      <w:r>
        <w:rPr>
          <w:lang w:val="fi-FI"/>
        </w:rPr>
        <w:t>Seuraavat henkilöt saattavat yrittää sabotoida alusta:</w:t>
      </w:r>
    </w:p>
    <w:p w14:paraId="6492C9D4" w14:textId="77777777" w:rsidR="00394757" w:rsidRDefault="00394757" w:rsidP="008D1695">
      <w:pPr>
        <w:rPr>
          <w:lang w:val="fi-FI"/>
        </w:rPr>
      </w:pPr>
    </w:p>
    <w:p w14:paraId="6C191991" w14:textId="7CF3048F" w:rsidR="00394757" w:rsidRDefault="00394757" w:rsidP="008D1695">
      <w:pPr>
        <w:rPr>
          <w:lang w:val="fi-FI"/>
        </w:rPr>
      </w:pPr>
      <w:r>
        <w:rPr>
          <w:b/>
          <w:i/>
          <w:lang w:val="fi-FI"/>
        </w:rPr>
        <w:t xml:space="preserve">Alik. Lavezzi </w:t>
      </w:r>
      <w:r>
        <w:rPr>
          <w:lang w:val="fi-FI"/>
        </w:rPr>
        <w:t>- Olano ottaa yhteyttä häneen, Lavezzi saa Olanosta ulos tiedon että tämä on JAC:ia.</w:t>
      </w:r>
    </w:p>
    <w:p w14:paraId="1202E959" w14:textId="77777777" w:rsidR="00394757" w:rsidRDefault="00394757" w:rsidP="008D1695">
      <w:pPr>
        <w:rPr>
          <w:lang w:val="fi-FI"/>
        </w:rPr>
      </w:pPr>
    </w:p>
    <w:p w14:paraId="14BEB781" w14:textId="71E266FE" w:rsidR="00394757" w:rsidRDefault="00394757" w:rsidP="008D1695">
      <w:pPr>
        <w:rPr>
          <w:lang w:val="fi-FI"/>
        </w:rPr>
      </w:pPr>
      <w:r>
        <w:rPr>
          <w:b/>
          <w:i/>
          <w:lang w:val="fi-FI"/>
        </w:rPr>
        <w:t>Olano</w:t>
      </w:r>
      <w:r>
        <w:rPr>
          <w:lang w:val="fi-FI"/>
        </w:rPr>
        <w:t xml:space="preserve"> - Olano on saanut Tipharethilta muka JAC:ilta tulleen viestin, joka kertoo Exarchian olevan tärkeä kohde ja sitä pitää suojella; implikaatio on, että sieltä käsin JAC saa tukea ja että tämän itsemurhatehtävän tarkoitus on tuhoa JAC:in tärkeä rahoituskohde.</w:t>
      </w:r>
    </w:p>
    <w:p w14:paraId="159622AD" w14:textId="77777777" w:rsidR="00394757" w:rsidRDefault="00394757" w:rsidP="008D1695">
      <w:pPr>
        <w:rPr>
          <w:lang w:val="fi-FI"/>
        </w:rPr>
      </w:pPr>
    </w:p>
    <w:p w14:paraId="3BBCF8D3" w14:textId="0C7DF960" w:rsidR="00394757" w:rsidRDefault="00394757" w:rsidP="008D1695">
      <w:pPr>
        <w:rPr>
          <w:lang w:val="fi-FI"/>
        </w:rPr>
      </w:pPr>
      <w:r>
        <w:rPr>
          <w:b/>
          <w:i/>
          <w:lang w:val="fi-FI"/>
        </w:rPr>
        <w:t>Twohy</w:t>
      </w:r>
      <w:r>
        <w:rPr>
          <w:lang w:val="fi-FI"/>
        </w:rPr>
        <w:t xml:space="preserve"> - Twohy on yksinkertaisesti peloissaan.</w:t>
      </w:r>
    </w:p>
    <w:p w14:paraId="57D491F1" w14:textId="77777777" w:rsidR="00394757" w:rsidRDefault="00394757" w:rsidP="008D1695">
      <w:pPr>
        <w:rPr>
          <w:lang w:val="fi-FI"/>
        </w:rPr>
      </w:pPr>
    </w:p>
    <w:p w14:paraId="10EFC1FD" w14:textId="302D794B" w:rsidR="00394757" w:rsidRPr="00394757" w:rsidRDefault="00394757" w:rsidP="008D1695">
      <w:pPr>
        <w:rPr>
          <w:lang w:val="fi-FI"/>
        </w:rPr>
      </w:pPr>
      <w:r>
        <w:rPr>
          <w:b/>
          <w:i/>
          <w:lang w:val="fi-FI"/>
        </w:rPr>
        <w:t>Ylikersantti Holst</w:t>
      </w:r>
      <w:r>
        <w:rPr>
          <w:lang w:val="fi-FI"/>
        </w:rPr>
        <w:t xml:space="preserve"> - Holst ei tahdo kuolla, ja hän tajuaa tarkalleen, miten vaaralliseen paikkaan alus on menossa. </w:t>
      </w:r>
    </w:p>
    <w:p w14:paraId="059798CA" w14:textId="77777777" w:rsidR="00394757" w:rsidRDefault="00394757" w:rsidP="008D1695">
      <w:pPr>
        <w:rPr>
          <w:lang w:val="fi-FI"/>
        </w:rPr>
      </w:pPr>
    </w:p>
    <w:p w14:paraId="1F957598" w14:textId="720EB3DA" w:rsidR="00923071" w:rsidRDefault="00923071" w:rsidP="008D1695">
      <w:pPr>
        <w:rPr>
          <w:lang w:val="fi-FI"/>
        </w:rPr>
      </w:pPr>
      <w:r>
        <w:rPr>
          <w:b/>
          <w:i/>
          <w:lang w:val="fi-FI"/>
        </w:rPr>
        <w:t>Kersantti Cervano</w:t>
      </w:r>
      <w:r>
        <w:rPr>
          <w:lang w:val="fi-FI"/>
        </w:rPr>
        <w:t xml:space="preserve"> - Cervano on valmis vaikka sabotaasiin, tosin ei aivan yksin.</w:t>
      </w:r>
    </w:p>
    <w:p w14:paraId="2B4ADD0B" w14:textId="77777777" w:rsidR="00923071" w:rsidRDefault="00923071" w:rsidP="008D1695">
      <w:pPr>
        <w:rPr>
          <w:lang w:val="fi-FI"/>
        </w:rPr>
      </w:pPr>
    </w:p>
    <w:p w14:paraId="3916AFA0" w14:textId="52FADF8B" w:rsidR="00923071" w:rsidRDefault="00923071" w:rsidP="008D1695">
      <w:pPr>
        <w:rPr>
          <w:lang w:val="fi-FI"/>
        </w:rPr>
      </w:pPr>
      <w:r>
        <w:rPr>
          <w:b/>
          <w:i/>
          <w:lang w:val="fi-FI"/>
        </w:rPr>
        <w:t>Lt. Vandergraf</w:t>
      </w:r>
      <w:r>
        <w:rPr>
          <w:lang w:val="fi-FI"/>
        </w:rPr>
        <w:t xml:space="preserve"> - Ai</w:t>
      </w:r>
      <w:r w:rsidR="00443A48">
        <w:rPr>
          <w:lang w:val="fi-FI"/>
        </w:rPr>
        <w:t>noa kantahenkilökunnasta, joka on valmis kääntämään kelkkansa. Qassim kuitenkin tietää Vandergrafin pelkuruudesta, ja pitää huolta siitä, että tämä pysyy liian juovuksissa tekemään juuri mitään. Tuloksena operaatiopuoli lankeaa melkein kokonaan Acostalle.</w:t>
      </w:r>
    </w:p>
    <w:p w14:paraId="07CAFCC6" w14:textId="77777777" w:rsidR="00383208" w:rsidRDefault="00383208" w:rsidP="008D1695">
      <w:pPr>
        <w:rPr>
          <w:lang w:val="fi-FI"/>
        </w:rPr>
      </w:pPr>
    </w:p>
    <w:p w14:paraId="114FF320" w14:textId="77777777" w:rsidR="00383208" w:rsidRDefault="00383208" w:rsidP="008D1695">
      <w:pPr>
        <w:rPr>
          <w:lang w:val="fi-FI"/>
        </w:rPr>
      </w:pPr>
    </w:p>
    <w:p w14:paraId="432ED922" w14:textId="5A272ABB" w:rsidR="00383208" w:rsidRDefault="00383208" w:rsidP="008D1695">
      <w:pPr>
        <w:rPr>
          <w:lang w:val="fi-FI"/>
        </w:rPr>
      </w:pPr>
      <w:r>
        <w:rPr>
          <w:lang w:val="fi-FI"/>
        </w:rPr>
        <w:t xml:space="preserve">Näistä </w:t>
      </w:r>
      <w:r w:rsidR="00106C8C">
        <w:rPr>
          <w:lang w:val="fi-FI"/>
        </w:rPr>
        <w:t xml:space="preserve">Lavezzi on pystyvin johtaja, </w:t>
      </w:r>
      <w:r w:rsidR="002A5126">
        <w:rPr>
          <w:lang w:val="fi-FI"/>
        </w:rPr>
        <w:t xml:space="preserve">jolla on kokemusta vaikeista tilanteista. Hän yhdistää Olanon ja Cervanon, ja </w:t>
      </w:r>
      <w:r w:rsidR="00D928B8">
        <w:rPr>
          <w:lang w:val="fi-FI"/>
        </w:rPr>
        <w:t xml:space="preserve">saa myös </w:t>
      </w:r>
      <w:r w:rsidR="0041344E">
        <w:rPr>
          <w:lang w:val="fi-FI"/>
        </w:rPr>
        <w:t>Texidorin puolelleen (vaikkei tämä varsinaisesti mitään pelkääkään).</w:t>
      </w:r>
    </w:p>
    <w:p w14:paraId="4E954B85" w14:textId="77777777" w:rsidR="000C0B7C" w:rsidRDefault="000C0B7C" w:rsidP="008D1695">
      <w:pPr>
        <w:rPr>
          <w:lang w:val="fi-FI"/>
        </w:rPr>
      </w:pPr>
    </w:p>
    <w:p w14:paraId="507F14DE" w14:textId="73B7B754" w:rsidR="000C0B7C" w:rsidRDefault="000C0B7C" w:rsidP="008D1695">
      <w:pPr>
        <w:rPr>
          <w:lang w:val="fi-FI"/>
        </w:rPr>
      </w:pPr>
      <w:r>
        <w:rPr>
          <w:lang w:val="fi-FI"/>
        </w:rPr>
        <w:t xml:space="preserve">Jokainen </w:t>
      </w:r>
      <w:r w:rsidR="00DA37A7">
        <w:rPr>
          <w:lang w:val="fi-FI"/>
        </w:rPr>
        <w:t>2 pisteen epäonnistuminen</w:t>
      </w:r>
      <w:r>
        <w:rPr>
          <w:lang w:val="fi-FI"/>
        </w:rPr>
        <w:t xml:space="preserve"> aselajin upseereista </w:t>
      </w:r>
      <w:r w:rsidR="00DA37A7">
        <w:rPr>
          <w:lang w:val="fi-FI"/>
        </w:rPr>
        <w:t>menettää yhden ihmisen kapinaporukkaan.</w:t>
      </w:r>
    </w:p>
    <w:p w14:paraId="51A8976B" w14:textId="77777777" w:rsidR="000C0B7C" w:rsidRDefault="000C0B7C" w:rsidP="008D1695">
      <w:pPr>
        <w:rPr>
          <w:lang w:val="fi-FI"/>
        </w:rPr>
      </w:pPr>
    </w:p>
    <w:p w14:paraId="7B484994" w14:textId="27B7B4B6" w:rsidR="000C0B7C" w:rsidRDefault="00BC7946" w:rsidP="000C0B7C">
      <w:pPr>
        <w:pStyle w:val="ListParagraph"/>
        <w:numPr>
          <w:ilvl w:val="0"/>
          <w:numId w:val="3"/>
        </w:numPr>
        <w:rPr>
          <w:lang w:val="fi-FI"/>
        </w:rPr>
      </w:pPr>
      <w:r>
        <w:rPr>
          <w:lang w:val="fi-FI"/>
        </w:rPr>
        <w:t>Ase 1: -- ei ketään --</w:t>
      </w:r>
    </w:p>
    <w:p w14:paraId="62197154" w14:textId="0FC8DC4A" w:rsidR="00BC7946" w:rsidRPr="00BC7946" w:rsidRDefault="00BC7946" w:rsidP="000C0B7C">
      <w:pPr>
        <w:pStyle w:val="ListParagraph"/>
        <w:numPr>
          <w:ilvl w:val="0"/>
          <w:numId w:val="3"/>
        </w:numPr>
        <w:rPr>
          <w:lang w:val="en-GB"/>
        </w:rPr>
      </w:pPr>
      <w:r w:rsidRPr="00BC7946">
        <w:rPr>
          <w:lang w:val="en-GB"/>
        </w:rPr>
        <w:t>Ase 2: Saldamando, alik. Murphy, Chatari</w:t>
      </w:r>
    </w:p>
    <w:p w14:paraId="269287DF" w14:textId="04C8FE0A" w:rsidR="00BC7946" w:rsidRDefault="00BC7946" w:rsidP="000C0B7C">
      <w:pPr>
        <w:pStyle w:val="ListParagraph"/>
        <w:numPr>
          <w:ilvl w:val="0"/>
          <w:numId w:val="3"/>
        </w:numPr>
        <w:rPr>
          <w:lang w:val="fi-FI"/>
        </w:rPr>
      </w:pPr>
      <w:r>
        <w:rPr>
          <w:lang w:val="fi-FI"/>
        </w:rPr>
        <w:t>Alustekniikka: Ravn</w:t>
      </w:r>
    </w:p>
    <w:p w14:paraId="5E73351A" w14:textId="7E8D6794" w:rsidR="00BC7946" w:rsidRDefault="00BC7946" w:rsidP="000C0B7C">
      <w:pPr>
        <w:pStyle w:val="ListParagraph"/>
        <w:numPr>
          <w:ilvl w:val="0"/>
          <w:numId w:val="3"/>
        </w:numPr>
        <w:rPr>
          <w:lang w:val="fi-FI"/>
        </w:rPr>
      </w:pPr>
      <w:r>
        <w:rPr>
          <w:lang w:val="fi-FI"/>
        </w:rPr>
        <w:t>Runko: -- ei ketään --</w:t>
      </w:r>
      <w:r w:rsidR="00892CC7">
        <w:rPr>
          <w:lang w:val="fi-FI"/>
        </w:rPr>
        <w:tab/>
      </w:r>
    </w:p>
    <w:p w14:paraId="3B8CDEF2" w14:textId="4F2D76B3" w:rsidR="00BC7946" w:rsidRDefault="00BC7946" w:rsidP="000C0B7C">
      <w:pPr>
        <w:pStyle w:val="ListParagraph"/>
        <w:numPr>
          <w:ilvl w:val="0"/>
          <w:numId w:val="3"/>
        </w:numPr>
        <w:rPr>
          <w:lang w:val="fi-FI"/>
        </w:rPr>
      </w:pPr>
      <w:r>
        <w:rPr>
          <w:lang w:val="fi-FI"/>
        </w:rPr>
        <w:t>Silta: Lago (koska haluaa Havana de Cielon)</w:t>
      </w:r>
    </w:p>
    <w:p w14:paraId="592DDABD" w14:textId="608874E4" w:rsidR="00BC7946" w:rsidRDefault="00BC7946" w:rsidP="000C0B7C">
      <w:pPr>
        <w:pStyle w:val="ListParagraph"/>
        <w:numPr>
          <w:ilvl w:val="0"/>
          <w:numId w:val="3"/>
        </w:numPr>
        <w:rPr>
          <w:lang w:val="fi-FI"/>
        </w:rPr>
      </w:pPr>
      <w:r>
        <w:rPr>
          <w:lang w:val="fi-FI"/>
        </w:rPr>
        <w:t>Lääkintä: Dimangas, Levanko, Santangeli</w:t>
      </w:r>
      <w:r w:rsidR="00043316">
        <w:rPr>
          <w:lang w:val="fi-FI"/>
        </w:rPr>
        <w:t>, alik. Flores</w:t>
      </w:r>
    </w:p>
    <w:p w14:paraId="4D9C7BF0" w14:textId="22199850" w:rsidR="00BC7946" w:rsidRDefault="00BC7946" w:rsidP="000C0B7C">
      <w:pPr>
        <w:pStyle w:val="ListParagraph"/>
        <w:numPr>
          <w:ilvl w:val="0"/>
          <w:numId w:val="3"/>
        </w:numPr>
        <w:rPr>
          <w:lang w:val="fi-FI"/>
        </w:rPr>
      </w:pPr>
      <w:r>
        <w:rPr>
          <w:lang w:val="fi-FI"/>
        </w:rPr>
        <w:lastRenderedPageBreak/>
        <w:t>Valtaus: Texidor (koska on tyhmä)</w:t>
      </w:r>
    </w:p>
    <w:p w14:paraId="7F5CB1B0" w14:textId="6DF92930" w:rsidR="00BC7946" w:rsidRDefault="00043316" w:rsidP="000C0B7C">
      <w:pPr>
        <w:pStyle w:val="ListParagraph"/>
        <w:numPr>
          <w:ilvl w:val="0"/>
          <w:numId w:val="3"/>
        </w:numPr>
        <w:rPr>
          <w:lang w:val="fi-FI"/>
        </w:rPr>
      </w:pPr>
      <w:r>
        <w:rPr>
          <w:lang w:val="fi-FI"/>
        </w:rPr>
        <w:t>Ruori: -- ei ketään --</w:t>
      </w:r>
    </w:p>
    <w:p w14:paraId="343653DD" w14:textId="6997FC6C" w:rsidR="00DA37A7" w:rsidRDefault="00DA37A7" w:rsidP="000C0B7C">
      <w:pPr>
        <w:pStyle w:val="ListParagraph"/>
        <w:numPr>
          <w:ilvl w:val="0"/>
          <w:numId w:val="3"/>
        </w:numPr>
        <w:rPr>
          <w:lang w:val="fi-FI"/>
        </w:rPr>
      </w:pPr>
      <w:r>
        <w:rPr>
          <w:lang w:val="fi-FI"/>
        </w:rPr>
        <w:t>Reaktori: Gerrado, Pedersen, Vrais</w:t>
      </w:r>
    </w:p>
    <w:p w14:paraId="501FA8B5" w14:textId="6A01062D" w:rsidR="00DA37A7" w:rsidRPr="000C0B7C" w:rsidRDefault="00DA37A7" w:rsidP="000C0B7C">
      <w:pPr>
        <w:pStyle w:val="ListParagraph"/>
        <w:numPr>
          <w:ilvl w:val="0"/>
          <w:numId w:val="3"/>
        </w:numPr>
        <w:rPr>
          <w:lang w:val="fi-FI"/>
        </w:rPr>
      </w:pPr>
      <w:r>
        <w:rPr>
          <w:lang w:val="fi-FI"/>
        </w:rPr>
        <w:t>TTLG: Lopez, Roa</w:t>
      </w:r>
    </w:p>
    <w:p w14:paraId="23CD3B93" w14:textId="77777777" w:rsidR="00394757" w:rsidRDefault="00394757" w:rsidP="008D1695">
      <w:pPr>
        <w:rPr>
          <w:lang w:val="fi-FI"/>
        </w:rPr>
      </w:pPr>
    </w:p>
    <w:p w14:paraId="05891447" w14:textId="3277864F" w:rsidR="000F72DE" w:rsidRDefault="000F72DE" w:rsidP="008D1695">
      <w:pPr>
        <w:rPr>
          <w:lang w:val="fi-FI"/>
        </w:rPr>
      </w:pPr>
      <w:r>
        <w:rPr>
          <w:lang w:val="fi-FI"/>
        </w:rPr>
        <w:t xml:space="preserve">Todennäköisin kapina on, että </w:t>
      </w:r>
      <w:r w:rsidR="00D911F4">
        <w:rPr>
          <w:lang w:val="fi-FI"/>
        </w:rPr>
        <w:t>reaktorin antimateria</w:t>
      </w:r>
      <w:r w:rsidR="00635AC9">
        <w:rPr>
          <w:lang w:val="fi-FI"/>
        </w:rPr>
        <w:t>säilössä löytyy</w:t>
      </w:r>
      <w:r w:rsidR="00A67B3E">
        <w:rPr>
          <w:lang w:val="fi-FI"/>
        </w:rPr>
        <w:t xml:space="preserve"> päivällä 3</w:t>
      </w:r>
      <w:r w:rsidR="00635AC9">
        <w:rPr>
          <w:lang w:val="fi-FI"/>
        </w:rPr>
        <w:t xml:space="preserve"> epäpuhtauksia, koska Cervano on </w:t>
      </w:r>
      <w:r w:rsidR="007D3D38">
        <w:rPr>
          <w:lang w:val="fi-FI"/>
        </w:rPr>
        <w:t>syöt</w:t>
      </w:r>
      <w:r w:rsidR="0048711A">
        <w:rPr>
          <w:lang w:val="fi-FI"/>
        </w:rPr>
        <w:t>tänyt järjestelmään hölynpölyä.</w:t>
      </w:r>
      <w:r w:rsidR="004F00B2">
        <w:rPr>
          <w:lang w:val="fi-FI"/>
        </w:rPr>
        <w:t xml:space="preserve"> Jos TTLG tai reaktori ovat menettänyt ihmisiä kapinaporukkaan, tulee vian löytämiseen -2 per henkilö.</w:t>
      </w:r>
    </w:p>
    <w:p w14:paraId="76DBAE26" w14:textId="77777777" w:rsidR="000F72DE" w:rsidRDefault="000F72DE" w:rsidP="008D1695">
      <w:pPr>
        <w:rPr>
          <w:lang w:val="fi-FI"/>
        </w:rPr>
      </w:pPr>
    </w:p>
    <w:p w14:paraId="64B4D725" w14:textId="77777777" w:rsidR="000F72DE" w:rsidRPr="008D1695" w:rsidRDefault="000F72DE" w:rsidP="008D1695">
      <w:pPr>
        <w:rPr>
          <w:lang w:val="fi-FI"/>
        </w:rPr>
      </w:pPr>
    </w:p>
    <w:p w14:paraId="2AD6D3B1" w14:textId="59D03E84" w:rsidR="00FD5539" w:rsidRDefault="00462BB5" w:rsidP="00462BB5">
      <w:pPr>
        <w:pStyle w:val="Heading4"/>
      </w:pPr>
      <w:r>
        <w:t>Päivä 1</w:t>
      </w:r>
    </w:p>
    <w:p w14:paraId="178BD88C" w14:textId="02939B43" w:rsidR="00462BB5" w:rsidRDefault="00462BB5" w:rsidP="00D53BC4">
      <w:pPr>
        <w:rPr>
          <w:lang w:val="fi-FI"/>
        </w:rPr>
      </w:pPr>
      <w:r>
        <w:rPr>
          <w:lang w:val="fi-FI"/>
        </w:rPr>
        <w:t xml:space="preserve">Ensimmäisenä päivänä fiilikset ovat rah-rah-voitokkaat. Kuitenkin sen aikana käy ilmi, </w:t>
      </w:r>
      <w:r w:rsidR="00EF5325">
        <w:rPr>
          <w:lang w:val="fi-FI"/>
        </w:rPr>
        <w:t xml:space="preserve">että sodanjohto on ilmaissut Havana de Cielon olevan prioriteetti (mutta amiraali vähät välittää tästä) ja </w:t>
      </w:r>
      <w:r>
        <w:rPr>
          <w:lang w:val="fi-FI"/>
        </w:rPr>
        <w:t>että 16. nopean iskun laivue ei tule tukemaan</w:t>
      </w:r>
      <w:r w:rsidR="00B13078">
        <w:rPr>
          <w:lang w:val="fi-FI"/>
        </w:rPr>
        <w:t xml:space="preserve"> taistelua. Tämä osuu pahasti ainakin asejärjestelmien ja siltamiehistön moraaliin. Tieto leviää </w:t>
      </w:r>
      <w:r w:rsidR="00446B77">
        <w:rPr>
          <w:lang w:val="fi-FI"/>
        </w:rPr>
        <w:t xml:space="preserve">myös </w:t>
      </w:r>
      <w:r w:rsidR="008D1695">
        <w:rPr>
          <w:lang w:val="fi-FI"/>
        </w:rPr>
        <w:t>muihin palvelushaaroihin.</w:t>
      </w:r>
    </w:p>
    <w:p w14:paraId="12DA4575" w14:textId="77777777" w:rsidR="008D1695" w:rsidRDefault="008D1695" w:rsidP="00D53BC4">
      <w:pPr>
        <w:rPr>
          <w:lang w:val="fi-FI"/>
        </w:rPr>
      </w:pPr>
    </w:p>
    <w:p w14:paraId="62E740D3" w14:textId="2C949411" w:rsidR="008D1695" w:rsidRDefault="00EF5325" w:rsidP="00D53BC4">
      <w:pPr>
        <w:rPr>
          <w:lang w:val="fi-FI"/>
        </w:rPr>
      </w:pPr>
      <w:r>
        <w:rPr>
          <w:lang w:val="fi-FI"/>
        </w:rPr>
        <w:t xml:space="preserve">Päällystön tehtäväksi jää </w:t>
      </w:r>
      <w:r w:rsidR="00714E01">
        <w:rPr>
          <w:lang w:val="fi-FI"/>
        </w:rPr>
        <w:t xml:space="preserve">päättää, miten asia myydään aliupseeristolle. </w:t>
      </w:r>
      <w:r w:rsidR="008603B8">
        <w:rPr>
          <w:lang w:val="fi-FI"/>
        </w:rPr>
        <w:t>Ainakin Masterman, de Vooght ja Abelló tajuavat, miten vakavasta asiasta on kyse.</w:t>
      </w:r>
    </w:p>
    <w:p w14:paraId="7A4B0F3D" w14:textId="77777777" w:rsidR="008603B8" w:rsidRDefault="008603B8" w:rsidP="00D53BC4">
      <w:pPr>
        <w:rPr>
          <w:lang w:val="fi-FI"/>
        </w:rPr>
      </w:pPr>
    </w:p>
    <w:p w14:paraId="5B012239" w14:textId="4A6DFEE9" w:rsidR="008603B8" w:rsidRDefault="007768B6" w:rsidP="007768B6">
      <w:pPr>
        <w:pStyle w:val="Heading4"/>
      </w:pPr>
      <w:r>
        <w:t>Päivä 2</w:t>
      </w:r>
    </w:p>
    <w:p w14:paraId="64F3D70B" w14:textId="33D47B15" w:rsidR="007768B6" w:rsidRDefault="007768B6" w:rsidP="00D53BC4">
      <w:pPr>
        <w:rPr>
          <w:lang w:val="fi-FI"/>
        </w:rPr>
      </w:pPr>
      <w:r>
        <w:rPr>
          <w:lang w:val="fi-FI"/>
        </w:rPr>
        <w:t xml:space="preserve">Ymmärrys siitä, että tuleva taistelu tulee olemaan todella kova kulkee miehistön läpi. Kullakin aluksella on oma kriisiinsä, ja </w:t>
      </w:r>
      <w:r w:rsidR="000E166D">
        <w:rPr>
          <w:lang w:val="fi-FI"/>
        </w:rPr>
        <w:t xml:space="preserve">esim. Thunder Bayn miehistö joutuu hyvin kovaan kuriin. Kapteeni </w:t>
      </w:r>
      <w:r w:rsidR="000E166D">
        <w:rPr>
          <w:b/>
          <w:i/>
          <w:lang w:val="fi-FI"/>
        </w:rPr>
        <w:t>Zapulca</w:t>
      </w:r>
      <w:r w:rsidR="000E166D">
        <w:rPr>
          <w:lang w:val="fi-FI"/>
        </w:rPr>
        <w:t xml:space="preserve"> saa kuitenkin tilanteen pidettyä hallinnassa.</w:t>
      </w:r>
    </w:p>
    <w:p w14:paraId="5BD92104" w14:textId="77777777" w:rsidR="000E166D" w:rsidRDefault="000E166D" w:rsidP="00D53BC4">
      <w:pPr>
        <w:rPr>
          <w:lang w:val="fi-FI"/>
        </w:rPr>
      </w:pPr>
    </w:p>
    <w:p w14:paraId="3DCC2257" w14:textId="49D2E8B6" w:rsidR="000E166D" w:rsidRDefault="000E166D" w:rsidP="00D53BC4">
      <w:pPr>
        <w:rPr>
          <w:lang w:val="fi-FI"/>
        </w:rPr>
      </w:pPr>
      <w:r>
        <w:rPr>
          <w:lang w:val="fi-FI"/>
        </w:rPr>
        <w:t>Strategiapalavereja ja harjoituksia pidetään.</w:t>
      </w:r>
      <w:r w:rsidR="005747AF">
        <w:rPr>
          <w:lang w:val="fi-FI"/>
        </w:rPr>
        <w:t xml:space="preserve"> Kannanotto lääkitykseen: jaetaanko miten paljon rauhoittavia?</w:t>
      </w:r>
    </w:p>
    <w:p w14:paraId="5B4E2DEF" w14:textId="77777777" w:rsidR="000E166D" w:rsidRDefault="000E166D" w:rsidP="00D53BC4">
      <w:pPr>
        <w:rPr>
          <w:lang w:val="fi-FI"/>
        </w:rPr>
      </w:pPr>
    </w:p>
    <w:p w14:paraId="7982AC4B" w14:textId="611F3162" w:rsidR="000E166D" w:rsidRPr="000E166D" w:rsidRDefault="000E166D" w:rsidP="00D53BC4">
      <w:pPr>
        <w:rPr>
          <w:lang w:val="fi-FI"/>
        </w:rPr>
      </w:pPr>
      <w:r>
        <w:rPr>
          <w:lang w:val="fi-FI"/>
        </w:rPr>
        <w:t xml:space="preserve">Olano vastaanottaa viestin JAC:lta ja värvää Lavezzia mukaan vastarintaan. </w:t>
      </w:r>
    </w:p>
    <w:p w14:paraId="117F26C1" w14:textId="77777777" w:rsidR="00AF123B" w:rsidRDefault="00AF123B" w:rsidP="00D53BC4">
      <w:pPr>
        <w:rPr>
          <w:lang w:val="fi-FI"/>
        </w:rPr>
      </w:pPr>
    </w:p>
    <w:p w14:paraId="20AD1E44" w14:textId="77777777" w:rsidR="00AF123B" w:rsidRDefault="00AF123B" w:rsidP="00D53BC4">
      <w:pPr>
        <w:rPr>
          <w:lang w:val="fi-FI"/>
        </w:rPr>
      </w:pPr>
    </w:p>
    <w:p w14:paraId="6014A1D8" w14:textId="77777777" w:rsidR="00952CE9" w:rsidRPr="00E53DED" w:rsidRDefault="00952CE9" w:rsidP="00D53BC4">
      <w:pPr>
        <w:rPr>
          <w:lang w:val="fi-FI"/>
        </w:rPr>
      </w:pPr>
    </w:p>
    <w:p w14:paraId="3BEECD66" w14:textId="560E3E85" w:rsidR="00B22EA9" w:rsidRDefault="00B22EA9" w:rsidP="00B22EA9">
      <w:pPr>
        <w:pStyle w:val="Heading3"/>
      </w:pPr>
      <w:r>
        <w:t>Varmuuskopiot</w:t>
      </w:r>
      <w:r w:rsidR="00410030">
        <w:t xml:space="preserve"> ja uploadit</w:t>
      </w:r>
    </w:p>
    <w:p w14:paraId="1C6CFECE" w14:textId="2FDCE0D4" w:rsidR="00D342BD" w:rsidRDefault="00B22EA9" w:rsidP="00D53BC4">
      <w:pPr>
        <w:rPr>
          <w:lang w:val="fi-FI"/>
        </w:rPr>
      </w:pPr>
      <w:r w:rsidRPr="00B22EA9">
        <w:rPr>
          <w:lang w:val="fi-FI"/>
        </w:rPr>
        <w:t xml:space="preserve">Saint Eskilillä on </w:t>
      </w:r>
      <w:r w:rsidR="00D342BD">
        <w:rPr>
          <w:lang w:val="fi-FI"/>
        </w:rPr>
        <w:t>kaksi</w:t>
      </w:r>
      <w:r w:rsidRPr="00B22EA9">
        <w:rPr>
          <w:lang w:val="fi-FI"/>
        </w:rPr>
        <w:t xml:space="preserve"> laitetta, jotka voivat ottaa vastaan kuorinippuja: </w:t>
      </w:r>
      <w:r w:rsidR="00D342BD">
        <w:rPr>
          <w:lang w:val="fi-FI"/>
        </w:rPr>
        <w:t xml:space="preserve">casemorfi ja sparemorfi. Aluksella on nolla </w:t>
      </w:r>
      <w:r w:rsidR="00367CF6">
        <w:rPr>
          <w:lang w:val="fi-FI"/>
        </w:rPr>
        <w:t>egosiltaa tai laitetta, joilla biologinen mieli voitaisiin ottaa talteen. Jaramillolla on kyllä piirustukset tällaiseen, muttei keinoa rakentaa sitä.</w:t>
      </w:r>
    </w:p>
    <w:p w14:paraId="45B4458C" w14:textId="77777777" w:rsidR="00367CF6" w:rsidRDefault="00367CF6" w:rsidP="00D53BC4">
      <w:pPr>
        <w:rPr>
          <w:lang w:val="fi-FI"/>
        </w:rPr>
      </w:pPr>
    </w:p>
    <w:p w14:paraId="47A9FE1B" w14:textId="7857052B" w:rsidR="00367CF6" w:rsidRDefault="00367CF6" w:rsidP="00D53BC4">
      <w:pPr>
        <w:rPr>
          <w:lang w:val="fi-FI"/>
        </w:rPr>
      </w:pPr>
      <w:r>
        <w:rPr>
          <w:lang w:val="fi-FI"/>
        </w:rPr>
        <w:t>Jacob Lindhin nanofabrikaatto</w:t>
      </w:r>
      <w:r w:rsidR="004C2EA7">
        <w:rPr>
          <w:lang w:val="fi-FI"/>
        </w:rPr>
        <w:t xml:space="preserve">rilla sellaisen voisi rakentaa. Tämä edellyttää ensin, että laite käyttää </w:t>
      </w:r>
      <w:r w:rsidR="00532FE8">
        <w:rPr>
          <w:lang w:val="fi-FI"/>
        </w:rPr>
        <w:t>4</w:t>
      </w:r>
      <w:r w:rsidR="004C2EA7">
        <w:rPr>
          <w:lang w:val="fi-FI"/>
        </w:rPr>
        <w:t xml:space="preserve"> tuntia </w:t>
      </w:r>
      <w:r w:rsidR="00532FE8">
        <w:rPr>
          <w:lang w:val="fi-FI"/>
        </w:rPr>
        <w:t xml:space="preserve">rakentamalla parannusbotteja, ja sitten toiset 4 tuntia rakentamalla egosiltaa. Tämä on varsin energiaasyövää, </w:t>
      </w:r>
      <w:r w:rsidR="005A2945">
        <w:rPr>
          <w:lang w:val="fi-FI"/>
        </w:rPr>
        <w:t>mutta</w:t>
      </w:r>
      <w:r w:rsidR="00532FE8">
        <w:rPr>
          <w:lang w:val="fi-FI"/>
        </w:rPr>
        <w:t xml:space="preserve"> antimateriareaktorin kanssa se ei tunnu</w:t>
      </w:r>
      <w:r w:rsidR="005A2945">
        <w:rPr>
          <w:lang w:val="fi-FI"/>
        </w:rPr>
        <w:t xml:space="preserve"> oikein missään</w:t>
      </w:r>
      <w:r w:rsidR="00532FE8">
        <w:rPr>
          <w:lang w:val="fi-FI"/>
        </w:rPr>
        <w:t>.</w:t>
      </w:r>
      <w:r w:rsidR="0026705F">
        <w:rPr>
          <w:lang w:val="fi-FI"/>
        </w:rPr>
        <w:t xml:space="preserve"> (Jacobilla on hallussaan myös kasa nanofabberin peruspiirustuksia: egosilta kuuluu</w:t>
      </w:r>
      <w:r w:rsidR="00FA27C0">
        <w:rPr>
          <w:lang w:val="fi-FI"/>
        </w:rPr>
        <w:t xml:space="preserve"> näihin, samoin kuin kuoriniput, para</w:t>
      </w:r>
    </w:p>
    <w:p w14:paraId="2FC8C07A" w14:textId="77777777" w:rsidR="00E94D74" w:rsidRDefault="00E94D74" w:rsidP="00D53BC4">
      <w:pPr>
        <w:rPr>
          <w:lang w:val="fi-FI"/>
        </w:rPr>
      </w:pPr>
    </w:p>
    <w:p w14:paraId="7B4B6A53" w14:textId="5C2F4D18" w:rsidR="008F43A6" w:rsidRDefault="008F43A6" w:rsidP="00D53BC4">
      <w:pPr>
        <w:rPr>
          <w:lang w:val="fi-FI"/>
        </w:rPr>
      </w:pPr>
      <w:r>
        <w:rPr>
          <w:lang w:val="fi-FI"/>
        </w:rPr>
        <w:t xml:space="preserve">(Neutriinocasteria ei voi printata: se on liian suuri. Lisäksi siihen edellytettyä </w:t>
      </w:r>
      <w:r>
        <w:rPr>
          <w:lang w:val="fi-FI"/>
        </w:rPr>
        <w:lastRenderedPageBreak/>
        <w:t>kvanttikryptausta ei ole.)</w:t>
      </w:r>
    </w:p>
    <w:p w14:paraId="173AF714" w14:textId="77777777" w:rsidR="008F43A6" w:rsidRDefault="008F43A6" w:rsidP="00D53BC4">
      <w:pPr>
        <w:rPr>
          <w:lang w:val="fi-FI"/>
        </w:rPr>
      </w:pPr>
    </w:p>
    <w:p w14:paraId="438CD75F" w14:textId="2CBC94CC" w:rsidR="00E94D74" w:rsidRDefault="00E94D74" w:rsidP="00D53BC4">
      <w:pPr>
        <w:rPr>
          <w:lang w:val="fi-FI"/>
        </w:rPr>
      </w:pPr>
      <w:r>
        <w:rPr>
          <w:lang w:val="fi-FI"/>
        </w:rPr>
        <w:t xml:space="preserve">Jos egosilta tehdään, se </w:t>
      </w:r>
      <w:r w:rsidR="007D4437">
        <w:rPr>
          <w:lang w:val="fi-FI"/>
        </w:rPr>
        <w:t>voi lukea mielen 10 minuutissa. Nanofabrikaattori joutuu rakentamaan uusia nanobotteja jokaiselle luvulle; tähän kuluu 40 minuuttia per luku.</w:t>
      </w:r>
    </w:p>
    <w:p w14:paraId="2F4EB27C" w14:textId="77777777" w:rsidR="00BE63B0" w:rsidRDefault="00BE63B0" w:rsidP="00D53BC4">
      <w:pPr>
        <w:rPr>
          <w:lang w:val="fi-FI"/>
        </w:rPr>
      </w:pPr>
    </w:p>
    <w:p w14:paraId="79221609" w14:textId="73C1D0A1" w:rsidR="00BE63B0" w:rsidRDefault="00BE63B0" w:rsidP="00D53BC4">
      <w:pPr>
        <w:rPr>
          <w:lang w:val="fi-FI"/>
        </w:rPr>
      </w:pPr>
      <w:r>
        <w:rPr>
          <w:lang w:val="fi-FI"/>
        </w:rPr>
        <w:t xml:space="preserve">Egon ampuminen vikasietoisella viestintälaserilla on </w:t>
      </w:r>
      <w:r w:rsidR="002D5A4F">
        <w:rPr>
          <w:lang w:val="fi-FI"/>
        </w:rPr>
        <w:t xml:space="preserve">2 tunnin projekti. Näitä lasereita alukselle voi huomaamattomasti virittää pari, </w:t>
      </w:r>
      <w:r w:rsidR="007C4C55">
        <w:rPr>
          <w:lang w:val="fi-FI"/>
        </w:rPr>
        <w:t xml:space="preserve">johdon suostumuksella 10. </w:t>
      </w:r>
      <w:r w:rsidR="002A7B55">
        <w:rPr>
          <w:lang w:val="fi-FI"/>
        </w:rPr>
        <w:t xml:space="preserve">Vastaanottavia kohteita on useita (Tasavallassa ainakin), </w:t>
      </w:r>
      <w:r w:rsidR="00FA0FE2">
        <w:rPr>
          <w:lang w:val="fi-FI"/>
        </w:rPr>
        <w:t>muu on arpapeliä.</w:t>
      </w:r>
    </w:p>
    <w:p w14:paraId="3743750B" w14:textId="77777777" w:rsidR="00ED2F17" w:rsidRDefault="00ED2F17" w:rsidP="00D53BC4">
      <w:pPr>
        <w:rPr>
          <w:lang w:val="fi-FI"/>
        </w:rPr>
      </w:pPr>
    </w:p>
    <w:p w14:paraId="31EE0675" w14:textId="447A6DDD" w:rsidR="00ED2F17" w:rsidRDefault="00372CD7" w:rsidP="00D53BC4">
      <w:pPr>
        <w:rPr>
          <w:lang w:val="fi-FI"/>
        </w:rPr>
      </w:pPr>
      <w:r>
        <w:rPr>
          <w:lang w:val="fi-FI"/>
        </w:rPr>
        <w:t xml:space="preserve">Egosillan käyttö </w:t>
      </w:r>
      <w:r>
        <w:rPr>
          <w:i/>
          <w:lang w:val="fi-FI"/>
        </w:rPr>
        <w:t>ei</w:t>
      </w:r>
      <w:r>
        <w:rPr>
          <w:lang w:val="fi-FI"/>
        </w:rPr>
        <w:t xml:space="preserve"> vaadi kuorinippua, </w:t>
      </w:r>
      <w:r w:rsidR="006A1862">
        <w:rPr>
          <w:lang w:val="fi-FI"/>
        </w:rPr>
        <w:t xml:space="preserve">mutta </w:t>
      </w:r>
      <w:r w:rsidR="00C8187A">
        <w:rPr>
          <w:lang w:val="fi-FI"/>
        </w:rPr>
        <w:t>kuorinipullisia on 9.</w:t>
      </w:r>
    </w:p>
    <w:p w14:paraId="12EE85AD" w14:textId="77777777" w:rsidR="003C784A" w:rsidRDefault="003C784A" w:rsidP="00D53BC4">
      <w:pPr>
        <w:rPr>
          <w:lang w:val="fi-FI"/>
        </w:rPr>
      </w:pPr>
    </w:p>
    <w:p w14:paraId="638B0999" w14:textId="2213E053" w:rsidR="003C784A" w:rsidRDefault="003C784A" w:rsidP="00D53BC4">
      <w:pPr>
        <w:rPr>
          <w:lang w:val="fi-FI"/>
        </w:rPr>
      </w:pPr>
      <w:r>
        <w:rPr>
          <w:lang w:val="fi-FI"/>
        </w:rPr>
        <w:t xml:space="preserve">Jaramillo sekä Gao tarttuvat tilaisuuteen </w:t>
      </w:r>
      <w:r w:rsidR="00DA5924">
        <w:rPr>
          <w:lang w:val="fi-FI"/>
        </w:rPr>
        <w:t>lähettää kopion</w:t>
      </w:r>
      <w:r>
        <w:rPr>
          <w:lang w:val="fi-FI"/>
        </w:rPr>
        <w:t>; molempien edellinen varmistus on kesältä.</w:t>
      </w:r>
      <w:r w:rsidR="00DA5924">
        <w:rPr>
          <w:lang w:val="fi-FI"/>
        </w:rPr>
        <w:t xml:space="preserve"> Heidän kohtee</w:t>
      </w:r>
      <w:r w:rsidR="00707607">
        <w:rPr>
          <w:lang w:val="fi-FI"/>
        </w:rPr>
        <w:t>nsa on JSFI:n asema Shillingin kiertoradalla</w:t>
      </w:r>
      <w:r w:rsidR="00DA5924">
        <w:rPr>
          <w:lang w:val="fi-FI"/>
        </w:rPr>
        <w:t>.</w:t>
      </w:r>
      <w:r w:rsidR="00410030">
        <w:rPr>
          <w:lang w:val="fi-FI"/>
        </w:rPr>
        <w:t xml:space="preserve"> Jaramillo ei suhtaudu hyvällä pyrkimykseen 'castata Tasavallan ulkopuolelle.</w:t>
      </w:r>
    </w:p>
    <w:p w14:paraId="762FC7E0" w14:textId="77777777" w:rsidR="00410030" w:rsidRDefault="00410030" w:rsidP="00D53BC4">
      <w:pPr>
        <w:rPr>
          <w:lang w:val="fi-FI"/>
        </w:rPr>
      </w:pPr>
    </w:p>
    <w:p w14:paraId="6F91A50B" w14:textId="2AEDC2B7" w:rsidR="00410030" w:rsidRDefault="00410030" w:rsidP="00D53BC4">
      <w:pPr>
        <w:rPr>
          <w:lang w:val="fi-FI"/>
        </w:rPr>
      </w:pPr>
      <w:r>
        <w:rPr>
          <w:lang w:val="fi-FI"/>
        </w:rPr>
        <w:t>Mahdollisia ulkopuolisia kohteita olisivat</w:t>
      </w:r>
    </w:p>
    <w:p w14:paraId="7B81502D" w14:textId="77777777" w:rsidR="00410030" w:rsidRDefault="00410030" w:rsidP="00D53BC4">
      <w:pPr>
        <w:rPr>
          <w:lang w:val="fi-FI"/>
        </w:rPr>
      </w:pPr>
    </w:p>
    <w:p w14:paraId="7E539D66" w14:textId="428331E5" w:rsidR="00410030" w:rsidRDefault="00410030" w:rsidP="00410030">
      <w:pPr>
        <w:pStyle w:val="ListParagraph"/>
        <w:numPr>
          <w:ilvl w:val="0"/>
          <w:numId w:val="3"/>
        </w:numPr>
        <w:rPr>
          <w:lang w:val="fi-FI"/>
        </w:rPr>
      </w:pPr>
      <w:r w:rsidRPr="004743A7">
        <w:rPr>
          <w:i/>
          <w:lang w:val="fi-FI"/>
        </w:rPr>
        <w:t>Balvan 97</w:t>
      </w:r>
      <w:r>
        <w:rPr>
          <w:lang w:val="fi-FI"/>
        </w:rPr>
        <w:t xml:space="preserve"> (ei vihamielinen</w:t>
      </w:r>
      <w:r w:rsidR="004743A7">
        <w:rPr>
          <w:lang w:val="fi-FI"/>
        </w:rPr>
        <w:t>, kontakteja on</w:t>
      </w:r>
      <w:r w:rsidR="005502AF">
        <w:rPr>
          <w:lang w:val="fi-FI"/>
        </w:rPr>
        <w:t>; 10 valominuuttia</w:t>
      </w:r>
      <w:r>
        <w:rPr>
          <w:lang w:val="fi-FI"/>
        </w:rPr>
        <w:t>)</w:t>
      </w:r>
    </w:p>
    <w:p w14:paraId="7C639A34" w14:textId="3E1DF542" w:rsidR="00410030" w:rsidRDefault="00410030" w:rsidP="00410030">
      <w:pPr>
        <w:pStyle w:val="ListParagraph"/>
        <w:numPr>
          <w:ilvl w:val="0"/>
          <w:numId w:val="3"/>
        </w:numPr>
        <w:rPr>
          <w:lang w:val="fi-FI"/>
        </w:rPr>
      </w:pPr>
      <w:r w:rsidRPr="004743A7">
        <w:rPr>
          <w:i/>
          <w:lang w:val="fi-FI"/>
        </w:rPr>
        <w:t>Casa Arturo</w:t>
      </w:r>
      <w:r>
        <w:rPr>
          <w:lang w:val="fi-FI"/>
        </w:rPr>
        <w:t xml:space="preserve"> (</w:t>
      </w:r>
      <w:r w:rsidR="004019CE">
        <w:rPr>
          <w:lang w:val="fi-FI"/>
        </w:rPr>
        <w:t xml:space="preserve">kontakteja on, </w:t>
      </w:r>
      <w:r>
        <w:rPr>
          <w:lang w:val="fi-FI"/>
        </w:rPr>
        <w:t>mutta ei voi 'castata pois</w:t>
      </w:r>
      <w:r w:rsidR="005502AF">
        <w:rPr>
          <w:lang w:val="fi-FI"/>
        </w:rPr>
        <w:t>; 6 valominuuttia</w:t>
      </w:r>
      <w:r>
        <w:rPr>
          <w:lang w:val="fi-FI"/>
        </w:rPr>
        <w:t>)</w:t>
      </w:r>
    </w:p>
    <w:p w14:paraId="0E0A909F" w14:textId="29448B33" w:rsidR="00E66DB6" w:rsidRDefault="00E66DB6" w:rsidP="00410030">
      <w:pPr>
        <w:pStyle w:val="ListParagraph"/>
        <w:numPr>
          <w:ilvl w:val="0"/>
          <w:numId w:val="3"/>
        </w:numPr>
        <w:rPr>
          <w:lang w:val="fi-FI"/>
        </w:rPr>
      </w:pPr>
      <w:r>
        <w:rPr>
          <w:i/>
          <w:lang w:val="fi-FI"/>
        </w:rPr>
        <w:t>There's No Going Back</w:t>
      </w:r>
      <w:r>
        <w:rPr>
          <w:lang w:val="fi-FI"/>
        </w:rPr>
        <w:t xml:space="preserve"> (aika äärimmäinen valinta; 5 valominuuttia)</w:t>
      </w:r>
    </w:p>
    <w:p w14:paraId="6606CA5F" w14:textId="75B8F542" w:rsidR="00FA560C" w:rsidRDefault="00391317" w:rsidP="00260CC1">
      <w:pPr>
        <w:pStyle w:val="ListParagraph"/>
        <w:numPr>
          <w:ilvl w:val="0"/>
          <w:numId w:val="3"/>
        </w:numPr>
        <w:rPr>
          <w:lang w:val="fi-FI"/>
        </w:rPr>
      </w:pPr>
      <w:r>
        <w:rPr>
          <w:lang w:val="fi-FI"/>
        </w:rPr>
        <w:t>Europa (mutta onnenkauppaa saako sieltä vastaanoton</w:t>
      </w:r>
      <w:r w:rsidR="00FA560C">
        <w:rPr>
          <w:lang w:val="fi-FI"/>
        </w:rPr>
        <w:t>; 31 valominuuttia</w:t>
      </w:r>
      <w:r w:rsidR="00DF4270">
        <w:rPr>
          <w:lang w:val="fi-FI"/>
        </w:rPr>
        <w:t>; Europa ei sentään ole Jupiterin takana</w:t>
      </w:r>
      <w:r>
        <w:rPr>
          <w:lang w:val="fi-FI"/>
        </w:rPr>
        <w:t>)</w:t>
      </w:r>
    </w:p>
    <w:p w14:paraId="53A5CE7A" w14:textId="77777777" w:rsidR="00260CC1" w:rsidRDefault="00260CC1" w:rsidP="00260CC1">
      <w:pPr>
        <w:rPr>
          <w:lang w:val="fi-FI"/>
        </w:rPr>
      </w:pPr>
    </w:p>
    <w:p w14:paraId="2C925AF0" w14:textId="3CC12128" w:rsidR="00260CC1" w:rsidRDefault="00260CC1" w:rsidP="00260CC1">
      <w:pPr>
        <w:rPr>
          <w:lang w:val="fi-FI"/>
        </w:rPr>
      </w:pPr>
      <w:r>
        <w:rPr>
          <w:lang w:val="fi-FI"/>
        </w:rPr>
        <w:t>Protokollan tuntevat de Vooght, Jaramillo sekä Maix</w:t>
      </w:r>
      <w:r w:rsidR="00517731">
        <w:rPr>
          <w:lang w:val="fi-FI"/>
        </w:rPr>
        <w:t>; teoriassa myös Mackay. Falk ja Iglesias muistavat tästä jotain kuorinippujensa ottamisen ajasta.</w:t>
      </w:r>
    </w:p>
    <w:p w14:paraId="0D27195F" w14:textId="77777777" w:rsidR="00365470" w:rsidRDefault="00365470" w:rsidP="00260CC1">
      <w:pPr>
        <w:rPr>
          <w:lang w:val="fi-FI"/>
        </w:rPr>
      </w:pPr>
    </w:p>
    <w:p w14:paraId="30051BD8" w14:textId="57D3887A" w:rsidR="00365470" w:rsidRDefault="00365470" w:rsidP="00260CC1">
      <w:pPr>
        <w:rPr>
          <w:lang w:val="fi-FI"/>
        </w:rPr>
      </w:pPr>
      <w:r>
        <w:rPr>
          <w:lang w:val="fi-FI"/>
        </w:rPr>
        <w:t xml:space="preserve">Mielen kopioinnista </w:t>
      </w:r>
      <w:r w:rsidR="002F6476">
        <w:rPr>
          <w:lang w:val="fi-FI"/>
        </w:rPr>
        <w:t xml:space="preserve">varmasti </w:t>
      </w:r>
      <w:r>
        <w:rPr>
          <w:lang w:val="fi-FI"/>
        </w:rPr>
        <w:t>kiinnostuneita olisi selkeästi 17 (</w:t>
      </w:r>
      <w:r w:rsidR="002F6476">
        <w:rPr>
          <w:lang w:val="fi-FI"/>
        </w:rPr>
        <w:t>h+ 3 tai yli). Ehkä kiinnostuneita olisi yht. 52 (h+ 2 tai yli).</w:t>
      </w:r>
    </w:p>
    <w:p w14:paraId="3E3C69F2" w14:textId="77777777" w:rsidR="00D42334" w:rsidRDefault="00D42334" w:rsidP="00260CC1">
      <w:pPr>
        <w:rPr>
          <w:lang w:val="fi-FI"/>
        </w:rPr>
      </w:pPr>
    </w:p>
    <w:p w14:paraId="2EB93D96" w14:textId="69029A8B" w:rsidR="00D42334" w:rsidRDefault="00D42334" w:rsidP="00260CC1">
      <w:pPr>
        <w:rPr>
          <w:lang w:val="fi-FI"/>
        </w:rPr>
      </w:pPr>
      <w:r>
        <w:rPr>
          <w:lang w:val="fi-FI"/>
        </w:rPr>
        <w:t>Jos jonkinlainen pako egocastilla alkaa, jokaisella pelaajahahmolla on kaveri, joka ehdottaa tätä:</w:t>
      </w:r>
    </w:p>
    <w:p w14:paraId="0FD49270" w14:textId="77777777" w:rsidR="00D42334" w:rsidRDefault="00D42334" w:rsidP="00260CC1">
      <w:pPr>
        <w:rPr>
          <w:lang w:val="fi-FI"/>
        </w:rPr>
      </w:pPr>
    </w:p>
    <w:p w14:paraId="42780798" w14:textId="4785AAAA" w:rsidR="00BA7D95" w:rsidRDefault="00BA7D95" w:rsidP="00D42334">
      <w:pPr>
        <w:pStyle w:val="ListParagraph"/>
        <w:numPr>
          <w:ilvl w:val="0"/>
          <w:numId w:val="3"/>
        </w:numPr>
        <w:rPr>
          <w:lang w:val="fi-FI"/>
        </w:rPr>
      </w:pPr>
      <w:r>
        <w:rPr>
          <w:lang w:val="fi-FI"/>
        </w:rPr>
        <w:t>Falk: yearight</w:t>
      </w:r>
    </w:p>
    <w:p w14:paraId="11C82D7C" w14:textId="6DF11392" w:rsidR="00BA7D95" w:rsidRDefault="00BA7D95" w:rsidP="00D42334">
      <w:pPr>
        <w:pStyle w:val="ListParagraph"/>
        <w:numPr>
          <w:ilvl w:val="0"/>
          <w:numId w:val="3"/>
        </w:numPr>
        <w:rPr>
          <w:lang w:val="fi-FI"/>
        </w:rPr>
      </w:pPr>
      <w:r>
        <w:rPr>
          <w:lang w:val="fi-FI"/>
        </w:rPr>
        <w:t>Iglesias: suresure</w:t>
      </w:r>
    </w:p>
    <w:p w14:paraId="23EFA7C1" w14:textId="1AFADCC3" w:rsidR="00D42334" w:rsidRDefault="00D42334" w:rsidP="00D42334">
      <w:pPr>
        <w:pStyle w:val="ListParagraph"/>
        <w:numPr>
          <w:ilvl w:val="0"/>
          <w:numId w:val="3"/>
        </w:numPr>
        <w:rPr>
          <w:lang w:val="fi-FI"/>
        </w:rPr>
      </w:pPr>
      <w:r>
        <w:rPr>
          <w:lang w:val="fi-FI"/>
        </w:rPr>
        <w:t xml:space="preserve">Acosta: </w:t>
      </w:r>
      <w:r w:rsidR="00237798">
        <w:rPr>
          <w:lang w:val="fi-FI"/>
        </w:rPr>
        <w:t>de Vooght / Perrigos</w:t>
      </w:r>
    </w:p>
    <w:p w14:paraId="2984C1BC" w14:textId="3D2EE806" w:rsidR="00D42334" w:rsidRDefault="00237798" w:rsidP="00D42334">
      <w:pPr>
        <w:pStyle w:val="ListParagraph"/>
        <w:numPr>
          <w:ilvl w:val="0"/>
          <w:numId w:val="3"/>
        </w:numPr>
        <w:rPr>
          <w:lang w:val="fi-FI"/>
        </w:rPr>
      </w:pPr>
      <w:r>
        <w:rPr>
          <w:lang w:val="fi-FI"/>
        </w:rPr>
        <w:t xml:space="preserve">Coleman: </w:t>
      </w:r>
      <w:r w:rsidR="00B34C6D">
        <w:rPr>
          <w:lang w:val="fi-FI"/>
        </w:rPr>
        <w:t>Guanchana</w:t>
      </w:r>
    </w:p>
    <w:p w14:paraId="26524507" w14:textId="39EEE246" w:rsidR="00B34C6D" w:rsidRDefault="00A70C3B" w:rsidP="00D42334">
      <w:pPr>
        <w:pStyle w:val="ListParagraph"/>
        <w:numPr>
          <w:ilvl w:val="0"/>
          <w:numId w:val="3"/>
        </w:numPr>
        <w:rPr>
          <w:lang w:val="fi-FI"/>
        </w:rPr>
      </w:pPr>
      <w:r>
        <w:rPr>
          <w:lang w:val="fi-FI"/>
        </w:rPr>
        <w:t>Vettermoln</w:t>
      </w:r>
      <w:r w:rsidR="00B34C6D">
        <w:rPr>
          <w:lang w:val="fi-FI"/>
        </w:rPr>
        <w:t xml:space="preserve">: </w:t>
      </w:r>
      <w:r>
        <w:rPr>
          <w:lang w:val="fi-FI"/>
        </w:rPr>
        <w:t>Olano</w:t>
      </w:r>
    </w:p>
    <w:p w14:paraId="5CB4F13A" w14:textId="1FBA3C42" w:rsidR="00A70C3B" w:rsidRDefault="00A70C3B" w:rsidP="00D42334">
      <w:pPr>
        <w:pStyle w:val="ListParagraph"/>
        <w:numPr>
          <w:ilvl w:val="0"/>
          <w:numId w:val="3"/>
        </w:numPr>
        <w:rPr>
          <w:lang w:val="fi-FI"/>
        </w:rPr>
      </w:pPr>
      <w:r>
        <w:rPr>
          <w:lang w:val="fi-FI"/>
        </w:rPr>
        <w:t>Hwang: Bogedal (jolle: Mackay)</w:t>
      </w:r>
    </w:p>
    <w:p w14:paraId="5D479F61" w14:textId="1C7D41D4" w:rsidR="00A70C3B" w:rsidRDefault="00484317" w:rsidP="00D42334">
      <w:pPr>
        <w:pStyle w:val="ListParagraph"/>
        <w:numPr>
          <w:ilvl w:val="0"/>
          <w:numId w:val="3"/>
        </w:numPr>
        <w:rPr>
          <w:lang w:val="fi-FI"/>
        </w:rPr>
      </w:pPr>
      <w:r>
        <w:rPr>
          <w:lang w:val="fi-FI"/>
        </w:rPr>
        <w:t>de Arcio: Astridsdottir (joka on opettanut de Arciolle matikkaa)</w:t>
      </w:r>
    </w:p>
    <w:p w14:paraId="4D63AEBA" w14:textId="07172CF4" w:rsidR="009A4E9E" w:rsidRDefault="009A4E9E" w:rsidP="00D42334">
      <w:pPr>
        <w:pStyle w:val="ListParagraph"/>
        <w:numPr>
          <w:ilvl w:val="0"/>
          <w:numId w:val="3"/>
        </w:numPr>
        <w:rPr>
          <w:lang w:val="fi-FI"/>
        </w:rPr>
      </w:pPr>
      <w:r>
        <w:rPr>
          <w:lang w:val="fi-FI"/>
        </w:rPr>
        <w:t xml:space="preserve">al-Hamar: </w:t>
      </w:r>
      <w:r w:rsidR="00575360">
        <w:rPr>
          <w:lang w:val="fi-FI"/>
        </w:rPr>
        <w:t>Flores</w:t>
      </w:r>
    </w:p>
    <w:p w14:paraId="40DD5BCA" w14:textId="1EABDE33" w:rsidR="00575360" w:rsidRDefault="00575360" w:rsidP="00D42334">
      <w:pPr>
        <w:pStyle w:val="ListParagraph"/>
        <w:numPr>
          <w:ilvl w:val="0"/>
          <w:numId w:val="3"/>
        </w:numPr>
        <w:rPr>
          <w:lang w:val="fi-FI"/>
        </w:rPr>
      </w:pPr>
      <w:r>
        <w:rPr>
          <w:lang w:val="fi-FI"/>
        </w:rPr>
        <w:t xml:space="preserve">Masterman: </w:t>
      </w:r>
      <w:r w:rsidR="00BA7D95">
        <w:rPr>
          <w:lang w:val="fi-FI"/>
        </w:rPr>
        <w:t>Olafsen</w:t>
      </w:r>
    </w:p>
    <w:p w14:paraId="5488C3BF" w14:textId="77777777" w:rsidR="00BA7D95" w:rsidRDefault="00BA7D95" w:rsidP="00BA7D95">
      <w:pPr>
        <w:rPr>
          <w:lang w:val="fi-FI"/>
        </w:rPr>
      </w:pPr>
    </w:p>
    <w:p w14:paraId="5DE979B3" w14:textId="119252BB" w:rsidR="00BA7D95" w:rsidRDefault="00D64CED" w:rsidP="00D64CED">
      <w:pPr>
        <w:pStyle w:val="Heading4"/>
      </w:pPr>
      <w:r>
        <w:t>Balvan-97</w:t>
      </w:r>
    </w:p>
    <w:p w14:paraId="6A1E355B" w14:textId="473D6184" w:rsidR="00D64CED" w:rsidRDefault="00E66DB6" w:rsidP="00BA7D95">
      <w:pPr>
        <w:rPr>
          <w:lang w:val="fi-FI"/>
        </w:rPr>
      </w:pPr>
      <w:r>
        <w:rPr>
          <w:lang w:val="fi-FI"/>
        </w:rPr>
        <w:t xml:space="preserve">Balvan-97:llä vastaa </w:t>
      </w:r>
      <w:r w:rsidR="000B4A39">
        <w:rPr>
          <w:lang w:val="fi-FI"/>
        </w:rPr>
        <w:t xml:space="preserve">Viktor Smolenak. Asteroidi alkaa olla tyhjäksi kaivettu, ja Smolenak on ajamassa operaatioita alas. Volkov on jättämässä asteroidin sillanpääasemaksi Kreikkalaisille, </w:t>
      </w:r>
      <w:r w:rsidR="008D6FF0">
        <w:rPr>
          <w:lang w:val="fi-FI"/>
        </w:rPr>
        <w:t>ja harkitsee sen vuokraamista spinoff-yhteisölle.</w:t>
      </w:r>
      <w:r w:rsidR="00E40B11">
        <w:rPr>
          <w:lang w:val="fi-FI"/>
        </w:rPr>
        <w:t xml:space="preserve"> Kuitenkin Kutna Hora -alus on siirtymässä pois, mikä tarkoittaa, että asteroidi itsessään tulee olemaan todella karu.</w:t>
      </w:r>
    </w:p>
    <w:p w14:paraId="1C1D632B" w14:textId="77777777" w:rsidR="008D6FF0" w:rsidRDefault="008D6FF0" w:rsidP="00BA7D95">
      <w:pPr>
        <w:rPr>
          <w:lang w:val="fi-FI"/>
        </w:rPr>
      </w:pPr>
    </w:p>
    <w:p w14:paraId="6B47F5C5" w14:textId="109239B1" w:rsidR="008D6FF0" w:rsidRDefault="008D6FF0" w:rsidP="00BA7D95">
      <w:pPr>
        <w:rPr>
          <w:lang w:val="fi-FI"/>
        </w:rPr>
      </w:pPr>
      <w:r>
        <w:rPr>
          <w:lang w:val="fi-FI"/>
        </w:rPr>
        <w:t>Smolenak on valmis kyllä ottamaan vastaan lähetyksiä. Hänellä on joukko halpoja tyhjiöpodeja, joihin hän voi sukitt</w:t>
      </w:r>
      <w:r w:rsidR="00F157D5">
        <w:rPr>
          <w:lang w:val="fi-FI"/>
        </w:rPr>
        <w:t xml:space="preserve">aa tulokkaita puoli-ilmaiseksi, vaikkapa Tasavallan dollareilla. </w:t>
      </w:r>
    </w:p>
    <w:p w14:paraId="39904418" w14:textId="77777777" w:rsidR="00A52633" w:rsidRDefault="00A52633" w:rsidP="00BA7D95">
      <w:pPr>
        <w:rPr>
          <w:lang w:val="fi-FI"/>
        </w:rPr>
      </w:pPr>
    </w:p>
    <w:p w14:paraId="6E913252" w14:textId="66CFC419" w:rsidR="00A52633" w:rsidRDefault="00A52633" w:rsidP="00A52633">
      <w:pPr>
        <w:pStyle w:val="Heading4"/>
      </w:pPr>
      <w:r>
        <w:t>There's No Going Back</w:t>
      </w:r>
    </w:p>
    <w:p w14:paraId="53445951" w14:textId="464BBA33" w:rsidR="00A52633" w:rsidRDefault="00EA027A" w:rsidP="00BA7D95">
      <w:pPr>
        <w:rPr>
          <w:lang w:val="fi-FI"/>
        </w:rPr>
      </w:pPr>
      <w:r>
        <w:rPr>
          <w:lang w:val="fi-FI"/>
        </w:rPr>
        <w:t xml:space="preserve">Parvi suhtautuu epäluuloisesti jupiterilaisiin, </w:t>
      </w:r>
    </w:p>
    <w:p w14:paraId="766D4CE8" w14:textId="77777777" w:rsidR="005C097F" w:rsidRDefault="005C097F" w:rsidP="00BA7D95">
      <w:pPr>
        <w:rPr>
          <w:lang w:val="fi-FI"/>
        </w:rPr>
      </w:pPr>
    </w:p>
    <w:p w14:paraId="5A2C576A" w14:textId="77777777" w:rsidR="005C097F" w:rsidRDefault="005C097F" w:rsidP="00BA7D95">
      <w:pPr>
        <w:rPr>
          <w:lang w:val="fi-FI"/>
        </w:rPr>
      </w:pPr>
    </w:p>
    <w:p w14:paraId="06EDF235" w14:textId="1433A332" w:rsidR="00C65924" w:rsidRPr="00C65924" w:rsidRDefault="005C097F" w:rsidP="00C65924">
      <w:pPr>
        <w:pStyle w:val="Heading3"/>
      </w:pPr>
      <w:r>
        <w:t>Avaruustaistelu</w:t>
      </w:r>
    </w:p>
    <w:p w14:paraId="71719DDD" w14:textId="11C6BA8E" w:rsidR="00C65924" w:rsidRPr="00C65924" w:rsidRDefault="00C65924" w:rsidP="00C65924">
      <w:pPr>
        <w:rPr>
          <w:i/>
          <w:lang w:val="fi-FI"/>
        </w:rPr>
      </w:pPr>
      <w:r w:rsidRPr="00C65924">
        <w:rPr>
          <w:i/>
          <w:lang w:val="fi-FI"/>
        </w:rPr>
        <w:t>"</w:t>
      </w:r>
      <w:r>
        <w:rPr>
          <w:i/>
          <w:lang w:val="fi-FI"/>
        </w:rPr>
        <w:t xml:space="preserve">Vihollisen on keskityttävä Saint Eskiliin ja Saint Blaiseen, koska jos kumpikaan näistä pääsee läpi edes 50% tehokkuudella, Exarchia </w:t>
      </w:r>
      <w:r w:rsidR="00D343CD">
        <w:rPr>
          <w:i/>
          <w:lang w:val="fi-FI"/>
        </w:rPr>
        <w:t>pystytään lähes varmasti tuhoamaan." - Komentaja Dannison, strategiaosasto</w:t>
      </w:r>
    </w:p>
    <w:p w14:paraId="2EC2137C" w14:textId="77777777" w:rsidR="00C65924" w:rsidRPr="00C65924" w:rsidRDefault="00C65924" w:rsidP="00C65924">
      <w:pPr>
        <w:rPr>
          <w:lang w:val="fi-FI"/>
        </w:rPr>
      </w:pPr>
    </w:p>
    <w:p w14:paraId="052311A1" w14:textId="75DBAA08" w:rsidR="005F41D7" w:rsidRDefault="005F41D7" w:rsidP="00BA7D95">
      <w:pPr>
        <w:rPr>
          <w:lang w:val="fi-FI"/>
        </w:rPr>
      </w:pPr>
      <w:r>
        <w:rPr>
          <w:lang w:val="fi-FI"/>
        </w:rPr>
        <w:t>Asetelma on lopulta</w:t>
      </w:r>
      <w:r w:rsidR="00D71F5A">
        <w:rPr>
          <w:lang w:val="fi-FI"/>
        </w:rPr>
        <w:t xml:space="preserve"> varsin tasaväkinen: Tasavallalla on ensikosketuksessa hienoinen etulyöntiasema, ja heidän tarvitsee saada läpi vain alus, joka kykenee tuhoamaan Exarchian. Mikäli taistelu käytäisiin Exarchian luona, se olisi tasaväkisempi -- mutta Tiphareth ei voi ottaa riskiä, että Tasavalta keskittää kaiken tuhovoimansa habitaattia vastaan. Niinpä sen on käytännössä pakko käydä kaksi taistelua, tuhota mahdollisimman paljon etukäteen, ja sen jälkeen luottaa siihen, että Exarchia selviää siitä, mikä pääsee suojauksen läpi.</w:t>
      </w:r>
    </w:p>
    <w:p w14:paraId="16310901" w14:textId="77777777" w:rsidR="00382F95" w:rsidRDefault="00382F95" w:rsidP="00BA7D95">
      <w:pPr>
        <w:rPr>
          <w:lang w:val="fi-FI"/>
        </w:rPr>
      </w:pPr>
    </w:p>
    <w:p w14:paraId="0063E560" w14:textId="6008F826" w:rsidR="00F423A7" w:rsidRDefault="00F423A7" w:rsidP="00BA7D95">
      <w:pPr>
        <w:rPr>
          <w:lang w:val="fi-FI"/>
        </w:rPr>
      </w:pPr>
      <w:r>
        <w:rPr>
          <w:lang w:val="fi-FI"/>
        </w:rPr>
        <w:t>Kohtaamisnopeus on 150 km/s.</w:t>
      </w:r>
    </w:p>
    <w:p w14:paraId="13633585" w14:textId="77777777" w:rsidR="00F423A7" w:rsidRDefault="00F423A7" w:rsidP="00BA7D95">
      <w:pPr>
        <w:rPr>
          <w:lang w:val="fi-FI"/>
        </w:rPr>
      </w:pPr>
    </w:p>
    <w:p w14:paraId="7233273A" w14:textId="5E8CC967" w:rsidR="00382F95" w:rsidRDefault="00382F95" w:rsidP="00BA7D95">
      <w:pPr>
        <w:rPr>
          <w:lang w:val="fi-FI"/>
        </w:rPr>
      </w:pPr>
      <w:r>
        <w:rPr>
          <w:lang w:val="fi-FI"/>
        </w:rPr>
        <w:t xml:space="preserve">Vihollisen laivueen tehtävä on käytännössä active denial; tämä tarkoittaa mitä tahansa mukaan lukien itsemurhaiskut. Jos jokainen </w:t>
      </w:r>
      <w:r w:rsidR="006B7DA4">
        <w:rPr>
          <w:lang w:val="fi-FI"/>
        </w:rPr>
        <w:t xml:space="preserve">vihollisalus pystyy muuttumaan hirvittävällä nopeudella kohti osuvaksi pilveksi, se voi viedä mukanaan yhden tasavaltalaisen aluksen: </w:t>
      </w:r>
      <w:r w:rsidR="003555CA">
        <w:rPr>
          <w:lang w:val="fi-FI"/>
        </w:rPr>
        <w:t>sadan kilon pala korvettia riittää kevyesti viemään mukanaan taisteluristeilijän jos se osuu näillä nopeuksilla.</w:t>
      </w:r>
      <w:r w:rsidR="00D00B47">
        <w:rPr>
          <w:lang w:val="fi-FI"/>
        </w:rPr>
        <w:t xml:space="preserve"> </w:t>
      </w:r>
      <w:r w:rsidR="00664D3E">
        <w:rPr>
          <w:lang w:val="fi-FI"/>
        </w:rPr>
        <w:t>Tärkeintä on höyrystää kaikki mikä saattaa osua.</w:t>
      </w:r>
    </w:p>
    <w:p w14:paraId="2F74E14B" w14:textId="77777777" w:rsidR="00382F95" w:rsidRDefault="00382F95" w:rsidP="00BA7D95">
      <w:pPr>
        <w:rPr>
          <w:lang w:val="fi-FI"/>
        </w:rPr>
      </w:pPr>
    </w:p>
    <w:p w14:paraId="31F3D296" w14:textId="432D981F" w:rsidR="00382F95" w:rsidRDefault="00C11EC7" w:rsidP="00BA7D95">
      <w:pPr>
        <w:rPr>
          <w:lang w:val="fi-FI"/>
        </w:rPr>
      </w:pPr>
      <w:r>
        <w:rPr>
          <w:lang w:val="fi-FI"/>
        </w:rPr>
        <w:t>Täsmäohjuksia (joilla on 100 km/s ∆v ja 100 G kiihtyvyys) ammutaan. Näiden tehtävä on toimittaa valtausjoukkoja aluksiin. Jos yksikin Tasavallan aluksista saadaan vallattua, siitä käsin voidaan uhata muita aluksia koko sen 8 tuntia, jonka kestää päästä Exarchian luo. Payloaduna on hyökkäysdroneja; massa vain 8kg).</w:t>
      </w:r>
    </w:p>
    <w:p w14:paraId="777AF59E" w14:textId="77777777" w:rsidR="00C11EC7" w:rsidRDefault="00C11EC7" w:rsidP="00BA7D95">
      <w:pPr>
        <w:rPr>
          <w:lang w:val="fi-FI"/>
        </w:rPr>
      </w:pPr>
    </w:p>
    <w:p w14:paraId="4731C27D" w14:textId="3E10A026" w:rsidR="00C11EC7" w:rsidRDefault="00C11EC7" w:rsidP="00BA7D95">
      <w:pPr>
        <w:rPr>
          <w:lang w:val="fi-FI"/>
        </w:rPr>
      </w:pPr>
      <w:r>
        <w:rPr>
          <w:lang w:val="fi-FI"/>
        </w:rPr>
        <w:t xml:space="preserve">Koko matka Exarchialta kohtaamispaikalle on sirotettu täyteen chaffia, miinoja ja aktivoituvia ohjuksia. Näitä on paljon, ja tavoite on, että kun </w:t>
      </w:r>
      <w:r w:rsidR="00C12E77">
        <w:rPr>
          <w:lang w:val="fi-FI"/>
        </w:rPr>
        <w:t>Tasavallan laivasto lentää kohti Exarchiaa, se aktivoi satunnaisia mikro-ohjuksia joissa on taistelukärkiä. Pääasiassa näissä on ydinohjuksia, koskapa antimateria saatettaisiin havaita gammasäteilyn perusteella.</w:t>
      </w:r>
    </w:p>
    <w:p w14:paraId="5A174C4F" w14:textId="77777777" w:rsidR="00C11EC7" w:rsidRDefault="00C11EC7" w:rsidP="00BA7D95">
      <w:pPr>
        <w:rPr>
          <w:lang w:val="fi-FI"/>
        </w:rPr>
      </w:pPr>
    </w:p>
    <w:p w14:paraId="68F5ED46" w14:textId="3A2D25BB" w:rsidR="008C5B2F" w:rsidRDefault="008C5B2F" w:rsidP="008C5B2F">
      <w:pPr>
        <w:pStyle w:val="Heading4"/>
      </w:pPr>
      <w:r>
        <w:t>Kohtaamisen pelaaminen</w:t>
      </w:r>
    </w:p>
    <w:p w14:paraId="5053CEB0" w14:textId="62119F35" w:rsidR="008C5B2F" w:rsidRDefault="003324FA" w:rsidP="00BA7D95">
      <w:pPr>
        <w:rPr>
          <w:lang w:val="fi-FI"/>
        </w:rPr>
      </w:pPr>
      <w:r>
        <w:rPr>
          <w:lang w:val="fi-FI"/>
        </w:rPr>
        <w:t>Kukin alus heittää seuraavaa:</w:t>
      </w:r>
    </w:p>
    <w:p w14:paraId="59159C8E" w14:textId="77777777" w:rsidR="003324FA" w:rsidRDefault="003324FA" w:rsidP="00BA7D95">
      <w:pPr>
        <w:rPr>
          <w:lang w:val="fi-FI"/>
        </w:rPr>
      </w:pPr>
    </w:p>
    <w:p w14:paraId="3D0A3859" w14:textId="5070868D" w:rsidR="003324FA" w:rsidRPr="0048638B" w:rsidRDefault="003324FA" w:rsidP="003324FA">
      <w:pPr>
        <w:pStyle w:val="ListParagraph"/>
        <w:numPr>
          <w:ilvl w:val="0"/>
          <w:numId w:val="3"/>
        </w:numPr>
        <w:rPr>
          <w:i/>
          <w:lang w:val="fi-FI"/>
        </w:rPr>
      </w:pPr>
      <w:r>
        <w:rPr>
          <w:i/>
          <w:lang w:val="fi-FI"/>
        </w:rPr>
        <w:lastRenderedPageBreak/>
        <w:t xml:space="preserve">Koordinaatio </w:t>
      </w:r>
      <w:r>
        <w:rPr>
          <w:lang w:val="fi-FI"/>
        </w:rPr>
        <w:t>(silta)</w:t>
      </w:r>
      <w:r w:rsidR="0048638B">
        <w:rPr>
          <w:lang w:val="fi-FI"/>
        </w:rPr>
        <w:t xml:space="preserve"> (leadership)</w:t>
      </w:r>
      <w:r>
        <w:rPr>
          <w:lang w:val="fi-FI"/>
        </w:rPr>
        <w:t xml:space="preserve"> - Epäonnistuminen tässä antaa -1 / 2 kaikkeen muuhun. Onnistuminen antaa +1/2 yhteen muuhun</w:t>
      </w:r>
      <w:r w:rsidR="00F94B5B">
        <w:rPr>
          <w:lang w:val="fi-FI"/>
        </w:rPr>
        <w:t xml:space="preserve"> (laser tai lähipuolustus)</w:t>
      </w:r>
      <w:r>
        <w:rPr>
          <w:lang w:val="fi-FI"/>
        </w:rPr>
        <w:t>. Kriittinen onnistuminen: saa valita heiton jälkeen.</w:t>
      </w:r>
    </w:p>
    <w:p w14:paraId="6B6B6331" w14:textId="26A1D671" w:rsidR="0048638B" w:rsidRDefault="0048638B" w:rsidP="003324FA">
      <w:pPr>
        <w:pStyle w:val="ListParagraph"/>
        <w:numPr>
          <w:ilvl w:val="0"/>
          <w:numId w:val="3"/>
        </w:numPr>
        <w:rPr>
          <w:i/>
          <w:lang w:val="fi-FI"/>
        </w:rPr>
      </w:pPr>
      <w:r>
        <w:rPr>
          <w:i/>
          <w:lang w:val="fi-FI"/>
        </w:rPr>
        <w:t>Sensorit</w:t>
      </w:r>
      <w:r>
        <w:rPr>
          <w:lang w:val="fi-FI"/>
        </w:rPr>
        <w:t xml:space="preserve"> (silta) (electronic ops) - Epäonnistuminen antaa -1 / 1 johonkin muuhun järjestyksessä. Onnistuminen: +1/2 yhteen muuhun järjestyksessä. Kriittinen onnistuminen: saa valita heiton jälkeen</w:t>
      </w:r>
    </w:p>
    <w:p w14:paraId="2D23DE6F" w14:textId="0B8F9892" w:rsidR="003324FA" w:rsidRPr="004A54BE" w:rsidRDefault="003324FA" w:rsidP="004A54BE">
      <w:pPr>
        <w:pStyle w:val="ListParagraph"/>
        <w:numPr>
          <w:ilvl w:val="0"/>
          <w:numId w:val="3"/>
        </w:numPr>
        <w:rPr>
          <w:i/>
          <w:lang w:val="fi-FI"/>
        </w:rPr>
      </w:pPr>
      <w:r>
        <w:rPr>
          <w:i/>
          <w:lang w:val="fi-FI"/>
        </w:rPr>
        <w:t>Hyökkäys 1</w:t>
      </w:r>
      <w:r>
        <w:rPr>
          <w:lang w:val="fi-FI"/>
        </w:rPr>
        <w:t xml:space="preserve"> (</w:t>
      </w:r>
      <w:r w:rsidR="00FA4401">
        <w:rPr>
          <w:lang w:val="fi-FI"/>
        </w:rPr>
        <w:t>ase 2</w:t>
      </w:r>
      <w:r>
        <w:rPr>
          <w:lang w:val="fi-FI"/>
        </w:rPr>
        <w:t>)</w:t>
      </w:r>
      <w:r w:rsidR="0048638B">
        <w:rPr>
          <w:lang w:val="fi-FI"/>
        </w:rPr>
        <w:t xml:space="preserve"> (gunnery</w:t>
      </w:r>
      <w:r w:rsidR="006A3437">
        <w:rPr>
          <w:lang w:val="fi-FI"/>
        </w:rPr>
        <w:t xml:space="preserve"> vs. skill</w:t>
      </w:r>
      <w:r w:rsidR="0048638B">
        <w:rPr>
          <w:lang w:val="fi-FI"/>
        </w:rPr>
        <w:t>)</w:t>
      </w:r>
      <w:r>
        <w:rPr>
          <w:lang w:val="fi-FI"/>
        </w:rPr>
        <w:t xml:space="preserve"> - Ei superolennaista, oletettavasti ohjuksia. Valitaan kohde ja katsotaan mitä sille tapahtuu</w:t>
      </w:r>
      <w:r w:rsidR="00FD625B">
        <w:rPr>
          <w:lang w:val="fi-FI"/>
        </w:rPr>
        <w:t xml:space="preserve"> - heitetään sirpaleosuma</w:t>
      </w:r>
      <w:r w:rsidR="000102D4">
        <w:rPr>
          <w:lang w:val="fi-FI"/>
        </w:rPr>
        <w:t xml:space="preserve"> 1/2</w:t>
      </w:r>
      <w:r>
        <w:rPr>
          <w:lang w:val="fi-FI"/>
        </w:rPr>
        <w:t>.</w:t>
      </w:r>
      <w:r w:rsidR="00E72A62">
        <w:rPr>
          <w:lang w:val="fi-FI"/>
        </w:rPr>
        <w:t xml:space="preserve"> (Kriittisellä onnistumisella tosin saadaan kolkattua yksi vihollisen alus.</w:t>
      </w:r>
      <w:r w:rsidR="004A54BE">
        <w:rPr>
          <w:lang w:val="fi-FI"/>
        </w:rPr>
        <w:t xml:space="preserve"> Kriittisellä epäonnistumisella aiheutetaan yhdelle liittolaiselle -2 koordinaatioheittoon.</w:t>
      </w:r>
      <w:r w:rsidR="00E72A62" w:rsidRPr="004A54BE">
        <w:rPr>
          <w:lang w:val="fi-FI"/>
        </w:rPr>
        <w:t>)</w:t>
      </w:r>
    </w:p>
    <w:p w14:paraId="1A6FBBB7" w14:textId="1EE994C7" w:rsidR="00FA4401" w:rsidRPr="003324FA" w:rsidRDefault="00FA4401" w:rsidP="003324FA">
      <w:pPr>
        <w:pStyle w:val="ListParagraph"/>
        <w:numPr>
          <w:ilvl w:val="0"/>
          <w:numId w:val="3"/>
        </w:numPr>
        <w:rPr>
          <w:i/>
          <w:lang w:val="fi-FI"/>
        </w:rPr>
      </w:pPr>
      <w:r>
        <w:rPr>
          <w:i/>
          <w:lang w:val="fi-FI"/>
        </w:rPr>
        <w:t xml:space="preserve">Laserhyökkäys </w:t>
      </w:r>
      <w:r>
        <w:rPr>
          <w:lang w:val="fi-FI"/>
        </w:rPr>
        <w:t xml:space="preserve">(ase 1) (gunnery) - </w:t>
      </w:r>
      <w:r w:rsidR="00755B8F">
        <w:rPr>
          <w:lang w:val="fi-FI"/>
        </w:rPr>
        <w:t>Tämän tavoite on lähinnä kolkata vihollisen lasereita</w:t>
      </w:r>
      <w:r w:rsidR="006A2951">
        <w:rPr>
          <w:lang w:val="fi-FI"/>
        </w:rPr>
        <w:t xml:space="preserve"> ennen kuin ne kolkkaavat omia. Epäonnistuminen: alus saa laseriskun kriittiseen</w:t>
      </w:r>
      <w:r w:rsidR="004855C8">
        <w:rPr>
          <w:lang w:val="fi-FI"/>
        </w:rPr>
        <w:t xml:space="preserve"> kohtaan</w:t>
      </w:r>
      <w:r w:rsidR="006A2951">
        <w:rPr>
          <w:lang w:val="fi-FI"/>
        </w:rPr>
        <w:t xml:space="preserve">. </w:t>
      </w:r>
      <w:r w:rsidR="004855C8">
        <w:rPr>
          <w:lang w:val="fi-FI"/>
        </w:rPr>
        <w:t xml:space="preserve">Onnistuminen: alus saa vain ei-kriittisiä laserosumia. </w:t>
      </w:r>
      <w:r w:rsidR="006A2951">
        <w:rPr>
          <w:lang w:val="fi-FI"/>
        </w:rPr>
        <w:t xml:space="preserve">Kriittinen onnistuminen: </w:t>
      </w:r>
      <w:r w:rsidR="006C6C60">
        <w:rPr>
          <w:lang w:val="fi-FI"/>
        </w:rPr>
        <w:t>alus</w:t>
      </w:r>
      <w:r w:rsidR="006A2951">
        <w:rPr>
          <w:lang w:val="fi-FI"/>
        </w:rPr>
        <w:t xml:space="preserve"> voi aiheuttaa laseriskun </w:t>
      </w:r>
      <w:r w:rsidR="00E26219">
        <w:rPr>
          <w:lang w:val="fi-FI"/>
        </w:rPr>
        <w:t>kriittiseen kohtaan vihollista</w:t>
      </w:r>
      <w:r w:rsidR="006A2951">
        <w:rPr>
          <w:lang w:val="fi-FI"/>
        </w:rPr>
        <w:t>.</w:t>
      </w:r>
      <w:r w:rsidR="00DF0FF3">
        <w:rPr>
          <w:lang w:val="fi-FI"/>
        </w:rPr>
        <w:t xml:space="preserve"> Kriittinen epäonnistuminen: </w:t>
      </w:r>
      <w:r w:rsidR="00D32FCF">
        <w:rPr>
          <w:lang w:val="fi-FI"/>
        </w:rPr>
        <w:t>-8 lähipuolustukseen</w:t>
      </w:r>
      <w:r w:rsidR="00DF0FF3">
        <w:rPr>
          <w:lang w:val="fi-FI"/>
        </w:rPr>
        <w:t xml:space="preserve"> + </w:t>
      </w:r>
      <w:r w:rsidR="00D32FCF">
        <w:rPr>
          <w:lang w:val="fi-FI"/>
        </w:rPr>
        <w:t>laser</w:t>
      </w:r>
      <w:r w:rsidR="00DF0FF3">
        <w:rPr>
          <w:lang w:val="fi-FI"/>
        </w:rPr>
        <w:t>osuma tulee</w:t>
      </w:r>
    </w:p>
    <w:p w14:paraId="5AC36124" w14:textId="0B657EA3" w:rsidR="003324FA" w:rsidRPr="000268F6" w:rsidRDefault="003324FA" w:rsidP="003324FA">
      <w:pPr>
        <w:pStyle w:val="ListParagraph"/>
        <w:numPr>
          <w:ilvl w:val="0"/>
          <w:numId w:val="3"/>
        </w:numPr>
        <w:rPr>
          <w:i/>
          <w:lang w:val="fi-FI"/>
        </w:rPr>
      </w:pPr>
      <w:r>
        <w:rPr>
          <w:i/>
          <w:lang w:val="fi-FI"/>
        </w:rPr>
        <w:t xml:space="preserve">EW </w:t>
      </w:r>
      <w:r>
        <w:rPr>
          <w:lang w:val="fi-FI"/>
        </w:rPr>
        <w:t xml:space="preserve">(tekniikka) </w:t>
      </w:r>
      <w:r w:rsidR="0048638B">
        <w:rPr>
          <w:lang w:val="fi-FI"/>
        </w:rPr>
        <w:t xml:space="preserve">(hacking) </w:t>
      </w:r>
      <w:r>
        <w:rPr>
          <w:lang w:val="fi-FI"/>
        </w:rPr>
        <w:t>- Ensimmäinen puolustuslinja: vihollisen ohju</w:t>
      </w:r>
      <w:r w:rsidR="0048638B">
        <w:rPr>
          <w:lang w:val="fi-FI"/>
        </w:rPr>
        <w:t xml:space="preserve">sten lamauttaminen. </w:t>
      </w:r>
      <w:r w:rsidR="006678E4">
        <w:rPr>
          <w:lang w:val="fi-FI"/>
        </w:rPr>
        <w:t>Ei onnistumista: lähipuolustus -1/1. Onnistuminen: lähipuolustus +1 / 2.</w:t>
      </w:r>
      <w:r w:rsidR="0048638B">
        <w:rPr>
          <w:lang w:val="fi-FI"/>
        </w:rPr>
        <w:t xml:space="preserve"> Kriittinen onnistuminen: ei ohjuksia</w:t>
      </w:r>
      <w:r w:rsidR="007F259C">
        <w:rPr>
          <w:lang w:val="fi-FI"/>
        </w:rPr>
        <w:t xml:space="preserve"> läpi</w:t>
      </w:r>
      <w:r w:rsidR="00694A31">
        <w:rPr>
          <w:lang w:val="fi-FI"/>
        </w:rPr>
        <w:t>. Kriittinen epäonnistuminen: -8 lähipuolustukseen</w:t>
      </w:r>
    </w:p>
    <w:p w14:paraId="69DA1B03" w14:textId="117A36BD" w:rsidR="0048638B" w:rsidRPr="006839BD" w:rsidRDefault="0048638B" w:rsidP="003324FA">
      <w:pPr>
        <w:pStyle w:val="ListParagraph"/>
        <w:numPr>
          <w:ilvl w:val="0"/>
          <w:numId w:val="3"/>
        </w:numPr>
        <w:rPr>
          <w:i/>
          <w:lang w:val="fi-FI"/>
        </w:rPr>
      </w:pPr>
      <w:r>
        <w:rPr>
          <w:i/>
          <w:lang w:val="fi-FI"/>
        </w:rPr>
        <w:t>Lähipuolustus</w:t>
      </w:r>
      <w:r w:rsidR="00DA333E">
        <w:rPr>
          <w:lang w:val="fi-FI"/>
        </w:rPr>
        <w:t xml:space="preserve"> (asejärjestelmät</w:t>
      </w:r>
      <w:r>
        <w:rPr>
          <w:lang w:val="fi-FI"/>
        </w:rPr>
        <w:t>) (gunnery) - Asioiden korventaminen</w:t>
      </w:r>
      <w:r w:rsidR="00DA333E">
        <w:rPr>
          <w:lang w:val="fi-FI"/>
        </w:rPr>
        <w:t xml:space="preserve"> laserilla, mikro-ohjuksilla ja droneilla</w:t>
      </w:r>
      <w:r>
        <w:rPr>
          <w:lang w:val="fi-FI"/>
        </w:rPr>
        <w:t xml:space="preserve">. </w:t>
      </w:r>
      <w:r w:rsidR="001723F3">
        <w:rPr>
          <w:lang w:val="fi-FI"/>
        </w:rPr>
        <w:t>Kohteet lähinnä</w:t>
      </w:r>
      <w:r>
        <w:rPr>
          <w:lang w:val="fi-FI"/>
        </w:rPr>
        <w:t xml:space="preserve"> ohjuksia, mutta myös autonomisia droneja ja raideammuksia. </w:t>
      </w:r>
      <w:r w:rsidR="006678E4">
        <w:rPr>
          <w:lang w:val="fi-FI"/>
        </w:rPr>
        <w:t xml:space="preserve">Epäonnistuminen: ruori -1/1. Onnistuminen: </w:t>
      </w:r>
      <w:r w:rsidR="00A47860">
        <w:rPr>
          <w:lang w:val="fi-FI"/>
        </w:rPr>
        <w:t>ohjaus</w:t>
      </w:r>
      <w:r w:rsidR="006678E4">
        <w:rPr>
          <w:lang w:val="fi-FI"/>
        </w:rPr>
        <w:t xml:space="preserve"> +1 / 2</w:t>
      </w:r>
      <w:r>
        <w:rPr>
          <w:lang w:val="fi-FI"/>
        </w:rPr>
        <w:t>.</w:t>
      </w:r>
      <w:r w:rsidR="007F259C">
        <w:rPr>
          <w:lang w:val="fi-FI"/>
        </w:rPr>
        <w:t xml:space="preserve"> Kriittinen onnistuminen: ei ohjuksia läpi</w:t>
      </w:r>
    </w:p>
    <w:p w14:paraId="500C0BD8" w14:textId="5F366FA4" w:rsidR="006839BD" w:rsidRPr="006678E4" w:rsidRDefault="006839BD" w:rsidP="003324FA">
      <w:pPr>
        <w:pStyle w:val="ListParagraph"/>
        <w:numPr>
          <w:ilvl w:val="0"/>
          <w:numId w:val="3"/>
        </w:numPr>
        <w:rPr>
          <w:i/>
          <w:lang w:val="fi-FI"/>
        </w:rPr>
      </w:pPr>
      <w:r>
        <w:rPr>
          <w:i/>
          <w:lang w:val="fi-FI"/>
        </w:rPr>
        <w:t>Ohjaus</w:t>
      </w:r>
      <w:r>
        <w:rPr>
          <w:lang w:val="fi-FI"/>
        </w:rPr>
        <w:t xml:space="preserve"> (operaatiot) (pilot</w:t>
      </w:r>
      <w:r w:rsidR="0037396E">
        <w:rPr>
          <w:lang w:val="fi-FI"/>
        </w:rPr>
        <w:t xml:space="preserve"> vs. enemy</w:t>
      </w:r>
      <w:r>
        <w:rPr>
          <w:lang w:val="fi-FI"/>
        </w:rPr>
        <w:t xml:space="preserve">) - Väistely. </w:t>
      </w:r>
      <w:r w:rsidR="00245416">
        <w:rPr>
          <w:lang w:val="fi-FI"/>
        </w:rPr>
        <w:t xml:space="preserve">Heitto vihollisen hyökkäysheittoa vastaan. </w:t>
      </w:r>
      <w:r w:rsidR="006678E4">
        <w:rPr>
          <w:lang w:val="fi-FI"/>
        </w:rPr>
        <w:t>Onnistuminen: ei osumia. Epäonnistuminen: 1 osuma / 1 piste.</w:t>
      </w:r>
    </w:p>
    <w:p w14:paraId="18EBFEA6" w14:textId="77777777" w:rsidR="006678E4" w:rsidRDefault="006678E4" w:rsidP="006678E4">
      <w:pPr>
        <w:rPr>
          <w:i/>
          <w:lang w:val="fi-FI"/>
        </w:rPr>
      </w:pPr>
    </w:p>
    <w:p w14:paraId="6039ACA5" w14:textId="3F78BDF9" w:rsidR="006678E4" w:rsidRDefault="006678E4" w:rsidP="006678E4">
      <w:pPr>
        <w:rPr>
          <w:lang w:val="fi-FI"/>
        </w:rPr>
      </w:pPr>
      <w:r>
        <w:rPr>
          <w:lang w:val="fi-FI"/>
        </w:rPr>
        <w:t>Vihollinen on keskittänyt paljon tulivoimaa Saint Eskiliin, koska se on taisteluristeilijä. Niinpä vihollisen h</w:t>
      </w:r>
      <w:r w:rsidR="002C3A3C">
        <w:rPr>
          <w:lang w:val="fi-FI"/>
        </w:rPr>
        <w:t>yökkäysheitto tulee skillillä 15</w:t>
      </w:r>
      <w:r>
        <w:rPr>
          <w:lang w:val="fi-FI"/>
        </w:rPr>
        <w:t>.</w:t>
      </w:r>
    </w:p>
    <w:p w14:paraId="3E2605DE" w14:textId="77777777" w:rsidR="00745B99" w:rsidRDefault="00745B99" w:rsidP="006678E4">
      <w:pPr>
        <w:rPr>
          <w:lang w:val="fi-FI"/>
        </w:rPr>
      </w:pPr>
    </w:p>
    <w:p w14:paraId="4204110E" w14:textId="2BDD73D8" w:rsidR="007F6B2E" w:rsidRDefault="007F6B2E" w:rsidP="006678E4">
      <w:pPr>
        <w:rPr>
          <w:lang w:val="fi-FI"/>
        </w:rPr>
      </w:pPr>
      <w:r>
        <w:rPr>
          <w:lang w:val="fi-FI"/>
        </w:rPr>
        <w:t xml:space="preserve">Muiden osumien lisäksi tulee </w:t>
      </w:r>
      <w:r w:rsidR="00F60520">
        <w:rPr>
          <w:lang w:val="fi-FI"/>
        </w:rPr>
        <w:t>mahdollisesti</w:t>
      </w:r>
      <w:r>
        <w:rPr>
          <w:lang w:val="fi-FI"/>
        </w:rPr>
        <w:t xml:space="preserve"> </w:t>
      </w:r>
      <w:r w:rsidR="00F60520">
        <w:rPr>
          <w:lang w:val="fi-FI"/>
        </w:rPr>
        <w:t>osuma laserista</w:t>
      </w:r>
      <w:r>
        <w:rPr>
          <w:lang w:val="fi-FI"/>
        </w:rPr>
        <w:t xml:space="preserve">. </w:t>
      </w:r>
      <w:r w:rsidR="00BB479A">
        <w:rPr>
          <w:lang w:val="fi-FI"/>
        </w:rPr>
        <w:t xml:space="preserve">Näiden </w:t>
      </w:r>
      <w:r w:rsidR="00650909">
        <w:rPr>
          <w:lang w:val="fi-FI"/>
        </w:rPr>
        <w:t>kohteet ovat</w:t>
      </w:r>
    </w:p>
    <w:p w14:paraId="35B867E8" w14:textId="77777777" w:rsidR="00650909" w:rsidRDefault="00650909" w:rsidP="006678E4">
      <w:pPr>
        <w:rPr>
          <w:lang w:val="fi-FI"/>
        </w:rPr>
      </w:pPr>
    </w:p>
    <w:p w14:paraId="371BC224" w14:textId="2071707B" w:rsidR="00650909" w:rsidRDefault="00573B9F" w:rsidP="00650909">
      <w:pPr>
        <w:pStyle w:val="ListParagraph"/>
        <w:numPr>
          <w:ilvl w:val="0"/>
          <w:numId w:val="3"/>
        </w:numPr>
        <w:rPr>
          <w:lang w:val="fi-FI"/>
        </w:rPr>
      </w:pPr>
      <w:r>
        <w:rPr>
          <w:lang w:val="fi-FI"/>
        </w:rPr>
        <w:t>reaktori</w:t>
      </w:r>
      <w:r w:rsidR="00F60520">
        <w:rPr>
          <w:lang w:val="fi-FI"/>
        </w:rPr>
        <w:t xml:space="preserve"> (1-4)</w:t>
      </w:r>
    </w:p>
    <w:p w14:paraId="23A270BA" w14:textId="03248A62" w:rsidR="00650909" w:rsidRDefault="00650909" w:rsidP="00650909">
      <w:pPr>
        <w:pStyle w:val="ListParagraph"/>
        <w:numPr>
          <w:ilvl w:val="0"/>
          <w:numId w:val="3"/>
        </w:numPr>
        <w:rPr>
          <w:lang w:val="fi-FI"/>
        </w:rPr>
      </w:pPr>
      <w:r>
        <w:rPr>
          <w:lang w:val="fi-FI"/>
        </w:rPr>
        <w:t>komentokansi</w:t>
      </w:r>
      <w:r w:rsidR="00F60520">
        <w:rPr>
          <w:lang w:val="fi-FI"/>
        </w:rPr>
        <w:t xml:space="preserve"> (5-6)</w:t>
      </w:r>
    </w:p>
    <w:p w14:paraId="1989A1FD" w14:textId="77777777" w:rsidR="007F6B2E" w:rsidRDefault="007F6B2E" w:rsidP="006678E4">
      <w:pPr>
        <w:rPr>
          <w:lang w:val="fi-FI"/>
        </w:rPr>
      </w:pPr>
    </w:p>
    <w:p w14:paraId="50183210" w14:textId="09714C56" w:rsidR="007F6B2E" w:rsidRDefault="00FB3246" w:rsidP="006678E4">
      <w:pPr>
        <w:rPr>
          <w:lang w:val="fi-FI"/>
        </w:rPr>
      </w:pPr>
      <w:r>
        <w:rPr>
          <w:lang w:val="fi-FI"/>
        </w:rPr>
        <w:t xml:space="preserve">12cm^2 </w:t>
      </w:r>
      <w:r w:rsidR="00F60520">
        <w:rPr>
          <w:lang w:val="fi-FI"/>
        </w:rPr>
        <w:t>kokoinen ja 25 m syvä railo vaatii välittömästi seuraavaa</w:t>
      </w:r>
    </w:p>
    <w:p w14:paraId="69B1FFAF" w14:textId="77777777" w:rsidR="00F60520" w:rsidRDefault="00F60520" w:rsidP="006678E4">
      <w:pPr>
        <w:rPr>
          <w:lang w:val="fi-FI"/>
        </w:rPr>
      </w:pPr>
    </w:p>
    <w:p w14:paraId="6CAAC1BA" w14:textId="2D516FD6" w:rsidR="00F60520" w:rsidRDefault="002D78CA" w:rsidP="006678E4">
      <w:pPr>
        <w:rPr>
          <w:lang w:val="fi-FI"/>
        </w:rPr>
      </w:pPr>
      <w:r>
        <w:rPr>
          <w:lang w:val="fi-FI"/>
        </w:rPr>
        <w:t>Reaktoriosuman jälkeen</w:t>
      </w:r>
      <w:r w:rsidR="00F60520">
        <w:rPr>
          <w:lang w:val="fi-FI"/>
        </w:rPr>
        <w:t>:</w:t>
      </w:r>
    </w:p>
    <w:p w14:paraId="1769CA3D" w14:textId="77777777" w:rsidR="00F60520" w:rsidRDefault="00F60520" w:rsidP="006678E4">
      <w:pPr>
        <w:rPr>
          <w:lang w:val="fi-FI"/>
        </w:rPr>
      </w:pPr>
    </w:p>
    <w:p w14:paraId="508033B7" w14:textId="5096FBF3" w:rsidR="00F60520" w:rsidRDefault="00F60520" w:rsidP="006678E4">
      <w:pPr>
        <w:rPr>
          <w:lang w:val="fi-FI"/>
        </w:rPr>
      </w:pPr>
      <w:r>
        <w:rPr>
          <w:i/>
          <w:lang w:val="fi-FI"/>
        </w:rPr>
        <w:t>Tuhoutuminen</w:t>
      </w:r>
      <w:r>
        <w:rPr>
          <w:lang w:val="fi-FI"/>
        </w:rPr>
        <w:t xml:space="preserve"> (reaktori) (El Ops) - Kriittinen onnistuminen: ei vaikutusta. Onnistuminen: -40% reaktoritehoon, +10%/piste. Epäonnistuminen: -60% reaktoritehoon, -10% / piste.</w:t>
      </w:r>
      <w:r w:rsidR="00BD1DD5">
        <w:rPr>
          <w:lang w:val="fi-FI"/>
        </w:rPr>
        <w:t xml:space="preserve"> Kriittinen epäonnistuminen: containment failure</w:t>
      </w:r>
    </w:p>
    <w:p w14:paraId="44BE38D4" w14:textId="77777777" w:rsidR="00BD1DD5" w:rsidRDefault="00BD1DD5" w:rsidP="006678E4">
      <w:pPr>
        <w:rPr>
          <w:lang w:val="fi-FI"/>
        </w:rPr>
      </w:pPr>
    </w:p>
    <w:p w14:paraId="4B4C7870" w14:textId="74C173AA" w:rsidR="00BD1DD5" w:rsidRDefault="00BD1DD5" w:rsidP="006678E4">
      <w:pPr>
        <w:rPr>
          <w:lang w:val="fi-FI"/>
        </w:rPr>
      </w:pPr>
      <w:r>
        <w:rPr>
          <w:lang w:val="fi-FI"/>
        </w:rPr>
        <w:t>Komentokansi:</w:t>
      </w:r>
    </w:p>
    <w:p w14:paraId="3C7F2995" w14:textId="77777777" w:rsidR="00BD1DD5" w:rsidRDefault="00BD1DD5" w:rsidP="006678E4">
      <w:pPr>
        <w:rPr>
          <w:lang w:val="fi-FI"/>
        </w:rPr>
      </w:pPr>
    </w:p>
    <w:p w14:paraId="6034EE40" w14:textId="4B16E836" w:rsidR="00BD1DD5" w:rsidRPr="00BD1DD5" w:rsidRDefault="00BD1DD5" w:rsidP="006678E4">
      <w:pPr>
        <w:rPr>
          <w:i/>
          <w:lang w:val="fi-FI"/>
        </w:rPr>
      </w:pPr>
      <w:r w:rsidRPr="00BD1DD5">
        <w:rPr>
          <w:i/>
          <w:lang w:val="fi-FI"/>
        </w:rPr>
        <w:t>Henkilövahingot</w:t>
      </w:r>
      <w:r>
        <w:rPr>
          <w:lang w:val="fi-FI"/>
        </w:rPr>
        <w:t xml:space="preserve">: sillalla </w:t>
      </w:r>
      <w:r w:rsidR="003F648E">
        <w:rPr>
          <w:lang w:val="fi-FI"/>
        </w:rPr>
        <w:t>6 tyyppiä</w:t>
      </w:r>
      <w:r w:rsidR="009D3B25">
        <w:rPr>
          <w:lang w:val="fi-FI"/>
        </w:rPr>
        <w:t xml:space="preserve"> </w:t>
      </w:r>
      <w:r>
        <w:rPr>
          <w:lang w:val="fi-FI"/>
        </w:rPr>
        <w:t xml:space="preserve">heittää vacc suit, epäonnistuminen aiheuttaa </w:t>
      </w:r>
      <w:r w:rsidR="00B504C1">
        <w:rPr>
          <w:lang w:val="fi-FI"/>
        </w:rPr>
        <w:t>1d</w:t>
      </w:r>
      <w:r>
        <w:rPr>
          <w:lang w:val="fi-FI"/>
        </w:rPr>
        <w:t xml:space="preserve"> * </w:t>
      </w:r>
      <w:r w:rsidR="009F14D2">
        <w:rPr>
          <w:lang w:val="fi-FI"/>
        </w:rPr>
        <w:t>3</w:t>
      </w:r>
      <w:r w:rsidR="00B504C1">
        <w:rPr>
          <w:lang w:val="fi-FI"/>
        </w:rPr>
        <w:t>d</w:t>
      </w:r>
      <w:r>
        <w:rPr>
          <w:lang w:val="fi-FI"/>
        </w:rPr>
        <w:t xml:space="preserve"> vahinkoa, panssari suojaa</w:t>
      </w:r>
      <w:r w:rsidR="009F14D2">
        <w:rPr>
          <w:lang w:val="fi-FI"/>
        </w:rPr>
        <w:t>.</w:t>
      </w:r>
      <w:r w:rsidR="00EA4129">
        <w:rPr>
          <w:lang w:val="fi-FI"/>
        </w:rPr>
        <w:t xml:space="preserve"> (Panssari  on DR 12 normityhjiöpuku.)</w:t>
      </w:r>
    </w:p>
    <w:p w14:paraId="4B4570C5" w14:textId="77777777" w:rsidR="007F6B2E" w:rsidRDefault="007F6B2E" w:rsidP="006678E4">
      <w:pPr>
        <w:rPr>
          <w:lang w:val="fi-FI"/>
        </w:rPr>
      </w:pPr>
    </w:p>
    <w:p w14:paraId="53BBE273" w14:textId="3AD0C648" w:rsidR="00745B99" w:rsidRDefault="00BD1DD5" w:rsidP="006678E4">
      <w:pPr>
        <w:rPr>
          <w:lang w:val="fi-FI"/>
        </w:rPr>
      </w:pPr>
      <w:r>
        <w:rPr>
          <w:lang w:val="fi-FI"/>
        </w:rPr>
        <w:t>Kineettisiä o</w:t>
      </w:r>
      <w:r w:rsidR="001A7EEA">
        <w:rPr>
          <w:lang w:val="fi-FI"/>
        </w:rPr>
        <w:t xml:space="preserve">sumia kohtaan heitetään </w:t>
      </w:r>
      <w:r w:rsidR="00326801">
        <w:rPr>
          <w:lang w:val="fi-FI"/>
        </w:rPr>
        <w:t>3</w:t>
      </w:r>
      <w:r w:rsidR="00B504C1">
        <w:rPr>
          <w:lang w:val="fi-FI"/>
        </w:rPr>
        <w:t>d</w:t>
      </w:r>
      <w:r w:rsidR="001A7EEA">
        <w:rPr>
          <w:lang w:val="fi-FI"/>
        </w:rPr>
        <w:t>:</w:t>
      </w:r>
    </w:p>
    <w:p w14:paraId="34B2BDC0" w14:textId="77777777" w:rsidR="001A7EEA" w:rsidRDefault="001A7EEA" w:rsidP="006678E4">
      <w:pPr>
        <w:rPr>
          <w:lang w:val="fi-FI"/>
        </w:rPr>
      </w:pPr>
    </w:p>
    <w:p w14:paraId="7CB93D2F" w14:textId="692BC826" w:rsidR="001A7EEA" w:rsidRDefault="00E00C58" w:rsidP="006678E4">
      <w:pPr>
        <w:rPr>
          <w:lang w:val="fi-FI"/>
        </w:rPr>
      </w:pPr>
      <w:r>
        <w:rPr>
          <w:lang w:val="fi-FI"/>
        </w:rPr>
        <w:t>3-8</w:t>
      </w:r>
      <w:r w:rsidR="00326801">
        <w:rPr>
          <w:lang w:val="fi-FI"/>
        </w:rPr>
        <w:t>: Pieni sirpale</w:t>
      </w:r>
      <w:r w:rsidR="00B81BAB">
        <w:rPr>
          <w:lang w:val="fi-FI"/>
        </w:rPr>
        <w:t xml:space="preserve"> (20m penetraatio</w:t>
      </w:r>
      <w:r w:rsidR="00385C11">
        <w:rPr>
          <w:lang w:val="fi-FI"/>
        </w:rPr>
        <w:t xml:space="preserve"> / 5 kantta</w:t>
      </w:r>
      <w:r w:rsidR="00B81BAB">
        <w:rPr>
          <w:lang w:val="fi-FI"/>
        </w:rPr>
        <w:t>)</w:t>
      </w:r>
    </w:p>
    <w:p w14:paraId="1A28D139" w14:textId="2FA80623" w:rsidR="006E4DBA" w:rsidRDefault="00326801" w:rsidP="006678E4">
      <w:pPr>
        <w:rPr>
          <w:lang w:val="fi-FI"/>
        </w:rPr>
      </w:pPr>
      <w:r>
        <w:rPr>
          <w:lang w:val="fi-FI"/>
        </w:rPr>
        <w:t>9-12: Keskikokoinen sirpale</w:t>
      </w:r>
      <w:r w:rsidR="00B81BAB">
        <w:rPr>
          <w:lang w:val="fi-FI"/>
        </w:rPr>
        <w:t xml:space="preserve"> (</w:t>
      </w:r>
      <w:r w:rsidR="006E4DBA">
        <w:rPr>
          <w:lang w:val="fi-FI"/>
        </w:rPr>
        <w:t>80 m penetraatio</w:t>
      </w:r>
      <w:r w:rsidR="00EB410B">
        <w:rPr>
          <w:lang w:val="fi-FI"/>
        </w:rPr>
        <w:t xml:space="preserve"> / 2</w:t>
      </w:r>
      <w:r w:rsidR="00385C11">
        <w:rPr>
          <w:lang w:val="fi-FI"/>
        </w:rPr>
        <w:t>0 kantta</w:t>
      </w:r>
      <w:r w:rsidR="006E4DBA">
        <w:rPr>
          <w:lang w:val="fi-FI"/>
        </w:rPr>
        <w:t>)</w:t>
      </w:r>
      <w:r w:rsidR="005634E2">
        <w:rPr>
          <w:lang w:val="fi-FI"/>
        </w:rPr>
        <w:t>: -4 korjaamiseen</w:t>
      </w:r>
    </w:p>
    <w:p w14:paraId="48B6C12E" w14:textId="5C0045BA" w:rsidR="00326801" w:rsidRDefault="00DC6D7E" w:rsidP="006678E4">
      <w:pPr>
        <w:rPr>
          <w:lang w:val="fi-FI"/>
        </w:rPr>
      </w:pPr>
      <w:r>
        <w:rPr>
          <w:lang w:val="fi-FI"/>
        </w:rPr>
        <w:t>13-14</w:t>
      </w:r>
      <w:r w:rsidR="00326801">
        <w:rPr>
          <w:lang w:val="fi-FI"/>
        </w:rPr>
        <w:t>: Suuri sirpale (vrt. raidetykin ammus</w:t>
      </w:r>
      <w:r w:rsidR="00385C11">
        <w:rPr>
          <w:lang w:val="fi-FI"/>
        </w:rPr>
        <w:t xml:space="preserve"> / </w:t>
      </w:r>
      <w:r w:rsidR="00EB410B">
        <w:rPr>
          <w:lang w:val="fi-FI"/>
        </w:rPr>
        <w:t>koko aluksen läpi</w:t>
      </w:r>
      <w:r w:rsidR="00326801">
        <w:rPr>
          <w:lang w:val="fi-FI"/>
        </w:rPr>
        <w:t>)</w:t>
      </w:r>
      <w:r w:rsidR="005634E2">
        <w:rPr>
          <w:lang w:val="fi-FI"/>
        </w:rPr>
        <w:t>: -8 korjaamiseen</w:t>
      </w:r>
    </w:p>
    <w:p w14:paraId="63DE11FC" w14:textId="15DB7DAA" w:rsidR="00326801" w:rsidRDefault="00DC6D7E" w:rsidP="006678E4">
      <w:pPr>
        <w:rPr>
          <w:lang w:val="fi-FI"/>
        </w:rPr>
      </w:pPr>
      <w:r>
        <w:rPr>
          <w:lang w:val="fi-FI"/>
        </w:rPr>
        <w:t>15</w:t>
      </w:r>
      <w:r w:rsidR="00326801">
        <w:rPr>
          <w:lang w:val="fi-FI"/>
        </w:rPr>
        <w:t>-18: Ohjus</w:t>
      </w:r>
    </w:p>
    <w:p w14:paraId="7840823F" w14:textId="77777777" w:rsidR="006678E4" w:rsidRDefault="006678E4" w:rsidP="006678E4">
      <w:pPr>
        <w:rPr>
          <w:lang w:val="fi-FI"/>
        </w:rPr>
      </w:pPr>
    </w:p>
    <w:p w14:paraId="186FC0A5" w14:textId="4B601657" w:rsidR="00B36CA4" w:rsidRDefault="00B36CA4" w:rsidP="006678E4">
      <w:pPr>
        <w:rPr>
          <w:lang w:val="fi-FI"/>
        </w:rPr>
      </w:pPr>
      <w:r>
        <w:rPr>
          <w:lang w:val="fi-FI"/>
        </w:rPr>
        <w:t xml:space="preserve">Sirpalekolkkaus: </w:t>
      </w:r>
      <w:r w:rsidR="006E14C4">
        <w:rPr>
          <w:lang w:val="fi-FI"/>
        </w:rPr>
        <w:t>+4 keskikok, +8 suuri</w:t>
      </w:r>
    </w:p>
    <w:p w14:paraId="123E4B18" w14:textId="77777777" w:rsidR="00B36CA4" w:rsidRDefault="00B36CA4" w:rsidP="006678E4">
      <w:pPr>
        <w:rPr>
          <w:lang w:val="fi-FI"/>
        </w:rPr>
      </w:pPr>
    </w:p>
    <w:p w14:paraId="7AD38054" w14:textId="527F5440" w:rsidR="00B36CA4" w:rsidRDefault="006E14C4" w:rsidP="006678E4">
      <w:pPr>
        <w:rPr>
          <w:lang w:val="fi-FI"/>
        </w:rPr>
      </w:pPr>
      <w:r>
        <w:rPr>
          <w:lang w:val="fi-FI"/>
        </w:rPr>
        <w:t>3-8: asuinjärjestelmiä, reaktiomasssaa yms epäolennaista</w:t>
      </w:r>
    </w:p>
    <w:p w14:paraId="1EEF0197" w14:textId="2B848BCE" w:rsidR="00B36CA4" w:rsidRDefault="006E14C4" w:rsidP="006678E4">
      <w:pPr>
        <w:rPr>
          <w:lang w:val="fi-FI"/>
        </w:rPr>
      </w:pPr>
      <w:r>
        <w:rPr>
          <w:lang w:val="fi-FI"/>
        </w:rPr>
        <w:t>9-12: tietotekniikkaa, sähkönsyöttöä, ohjausta</w:t>
      </w:r>
    </w:p>
    <w:p w14:paraId="79D0050C" w14:textId="5E52DA10" w:rsidR="006E14C4" w:rsidRDefault="006E14C4" w:rsidP="006678E4">
      <w:pPr>
        <w:rPr>
          <w:lang w:val="fi-FI"/>
        </w:rPr>
      </w:pPr>
      <w:r>
        <w:rPr>
          <w:lang w:val="fi-FI"/>
        </w:rPr>
        <w:t xml:space="preserve">13-15: komentojärjestelmä, </w:t>
      </w:r>
      <w:r w:rsidR="0045524D">
        <w:rPr>
          <w:lang w:val="fi-FI"/>
        </w:rPr>
        <w:t>asejärjestelm</w:t>
      </w:r>
      <w:r w:rsidR="002E34AA">
        <w:rPr>
          <w:lang w:val="fi-FI"/>
        </w:rPr>
        <w:t>ä (1-3 laser 4-6 kineettinen)</w:t>
      </w:r>
    </w:p>
    <w:p w14:paraId="521CC70F" w14:textId="4D27D4D9" w:rsidR="00B36CA4" w:rsidRDefault="00757059" w:rsidP="006678E4">
      <w:pPr>
        <w:rPr>
          <w:lang w:val="fi-FI"/>
        </w:rPr>
      </w:pPr>
      <w:r>
        <w:rPr>
          <w:lang w:val="fi-FI"/>
        </w:rPr>
        <w:t>16+</w:t>
      </w:r>
      <w:r w:rsidR="006E14C4">
        <w:rPr>
          <w:lang w:val="fi-FI"/>
        </w:rPr>
        <w:t>: reaktori</w:t>
      </w:r>
    </w:p>
    <w:p w14:paraId="6FA6722F" w14:textId="77777777" w:rsidR="006E14C4" w:rsidRDefault="006E14C4" w:rsidP="006678E4">
      <w:pPr>
        <w:rPr>
          <w:lang w:val="fi-FI"/>
        </w:rPr>
      </w:pPr>
    </w:p>
    <w:p w14:paraId="4FB1A952" w14:textId="2CD3050A" w:rsidR="003F7C71" w:rsidRDefault="00C515DF" w:rsidP="006678E4">
      <w:pPr>
        <w:rPr>
          <w:lang w:val="fi-FI"/>
        </w:rPr>
      </w:pPr>
      <w:r>
        <w:rPr>
          <w:lang w:val="fi-FI"/>
        </w:rPr>
        <w:t>Ohjustyyppi, 3d</w:t>
      </w:r>
      <w:r w:rsidR="003F7C71">
        <w:rPr>
          <w:lang w:val="fi-FI"/>
        </w:rPr>
        <w:t>:</w:t>
      </w:r>
    </w:p>
    <w:p w14:paraId="6DB99F67" w14:textId="77777777" w:rsidR="003F7C71" w:rsidRDefault="003F7C71" w:rsidP="006678E4">
      <w:pPr>
        <w:rPr>
          <w:lang w:val="fi-FI"/>
        </w:rPr>
      </w:pPr>
    </w:p>
    <w:p w14:paraId="7F1C6F31" w14:textId="1331F689" w:rsidR="003F7C71" w:rsidRDefault="003F7C71" w:rsidP="006678E4">
      <w:pPr>
        <w:rPr>
          <w:lang w:val="fi-FI"/>
        </w:rPr>
      </w:pPr>
      <w:r>
        <w:rPr>
          <w:lang w:val="fi-FI"/>
        </w:rPr>
        <w:t>3-10: Valtausohjus</w:t>
      </w:r>
    </w:p>
    <w:p w14:paraId="00E2AC22" w14:textId="7B64CB29" w:rsidR="003F7C71" w:rsidRDefault="003F7C71" w:rsidP="006678E4">
      <w:pPr>
        <w:rPr>
          <w:lang w:val="fi-FI"/>
        </w:rPr>
      </w:pPr>
      <w:r>
        <w:rPr>
          <w:lang w:val="fi-FI"/>
        </w:rPr>
        <w:t>11-13: Ydinkärki (mission kill, eloonjääminen mahdollista</w:t>
      </w:r>
      <w:r w:rsidR="005634E2">
        <w:rPr>
          <w:lang w:val="fi-FI"/>
        </w:rPr>
        <w:t>: ryhmien selviytymisheitto -8:lla</w:t>
      </w:r>
      <w:r>
        <w:rPr>
          <w:lang w:val="fi-FI"/>
        </w:rPr>
        <w:t>)</w:t>
      </w:r>
    </w:p>
    <w:p w14:paraId="70F181C2" w14:textId="43C2F88C" w:rsidR="003F7C71" w:rsidRPr="006678E4" w:rsidRDefault="003F7C71" w:rsidP="006678E4">
      <w:pPr>
        <w:rPr>
          <w:lang w:val="fi-FI"/>
        </w:rPr>
      </w:pPr>
      <w:r>
        <w:rPr>
          <w:lang w:val="fi-FI"/>
        </w:rPr>
        <w:t>14-18: Antimateriakärki (absolute kill)</w:t>
      </w:r>
      <w:r w:rsidR="00AB2C64">
        <w:rPr>
          <w:lang w:val="fi-FI"/>
        </w:rPr>
        <w:t>: vain yksittäisiä eloonjäämisheittoja, kriittinen onnistuminen vaaditaan selviämiseen</w:t>
      </w:r>
      <w:r w:rsidR="00786FC2">
        <w:rPr>
          <w:lang w:val="fi-FI"/>
        </w:rPr>
        <w:t>, all mooks die</w:t>
      </w:r>
    </w:p>
    <w:p w14:paraId="44296A3A" w14:textId="77777777" w:rsidR="008C5B2F" w:rsidRDefault="008C5B2F" w:rsidP="00BA7D95">
      <w:pPr>
        <w:rPr>
          <w:lang w:val="fi-FI"/>
        </w:rPr>
      </w:pPr>
    </w:p>
    <w:p w14:paraId="3BCEEAB7" w14:textId="0C0F325E" w:rsidR="00EB410B" w:rsidRDefault="00EB410B" w:rsidP="00BA7D95">
      <w:pPr>
        <w:rPr>
          <w:lang w:val="fi-FI"/>
        </w:rPr>
      </w:pPr>
      <w:r>
        <w:rPr>
          <w:lang w:val="fi-FI"/>
        </w:rPr>
        <w:t>Osuman jälkeen:</w:t>
      </w:r>
    </w:p>
    <w:p w14:paraId="3E0C095B" w14:textId="77777777" w:rsidR="00EB410B" w:rsidRDefault="00EB410B" w:rsidP="00BA7D95">
      <w:pPr>
        <w:rPr>
          <w:lang w:val="fi-FI"/>
        </w:rPr>
      </w:pPr>
    </w:p>
    <w:p w14:paraId="6ECFAD4A" w14:textId="2428BCA7" w:rsidR="00EB410B" w:rsidRDefault="00EB410B" w:rsidP="00EB410B">
      <w:pPr>
        <w:pStyle w:val="ListParagraph"/>
        <w:numPr>
          <w:ilvl w:val="0"/>
          <w:numId w:val="3"/>
        </w:numPr>
        <w:rPr>
          <w:lang w:val="fi-FI"/>
        </w:rPr>
      </w:pPr>
      <w:r>
        <w:rPr>
          <w:i/>
          <w:lang w:val="fi-FI"/>
        </w:rPr>
        <w:t xml:space="preserve">Selviytyminen: </w:t>
      </w:r>
      <w:r>
        <w:rPr>
          <w:lang w:val="fi-FI"/>
        </w:rPr>
        <w:t>(kaikki haarat) (Leadership): 1 henkilötappio / 1 piste epäonnistumista.</w:t>
      </w:r>
      <w:r w:rsidR="008C52A3">
        <w:rPr>
          <w:lang w:val="fi-FI"/>
        </w:rPr>
        <w:t xml:space="preserve"> (Pelaajahahmot saavat 1d * 3d</w:t>
      </w:r>
      <w:r w:rsidR="00491467">
        <w:rPr>
          <w:lang w:val="fi-FI"/>
        </w:rPr>
        <w:t xml:space="preserve"> vahinkoa, panssari suojaa)</w:t>
      </w:r>
    </w:p>
    <w:p w14:paraId="00ED58E9" w14:textId="5555744E" w:rsidR="00EB410B" w:rsidRDefault="00EB410B" w:rsidP="00EB410B">
      <w:pPr>
        <w:pStyle w:val="ListParagraph"/>
        <w:numPr>
          <w:ilvl w:val="0"/>
          <w:numId w:val="3"/>
        </w:numPr>
        <w:rPr>
          <w:lang w:val="fi-FI"/>
        </w:rPr>
      </w:pPr>
      <w:r>
        <w:rPr>
          <w:i/>
          <w:lang w:val="fi-FI"/>
        </w:rPr>
        <w:t xml:space="preserve">Korjaus </w:t>
      </w:r>
      <w:r>
        <w:rPr>
          <w:lang w:val="fi-FI"/>
        </w:rPr>
        <w:t>(infra) (</w:t>
      </w:r>
      <w:r w:rsidR="005634E2">
        <w:rPr>
          <w:lang w:val="fi-FI"/>
        </w:rPr>
        <w:t xml:space="preserve">Mechanics tjsp) </w:t>
      </w:r>
      <w:r>
        <w:rPr>
          <w:lang w:val="fi-FI"/>
        </w:rPr>
        <w:t xml:space="preserve">: </w:t>
      </w:r>
      <w:r w:rsidR="001078C6">
        <w:rPr>
          <w:lang w:val="fi-FI"/>
        </w:rPr>
        <w:t>aluksen kaikkeen toimintaan -1/1 epäonnistuminen</w:t>
      </w:r>
    </w:p>
    <w:p w14:paraId="747F6E8F" w14:textId="4B0287D1" w:rsidR="00C11EC7" w:rsidRPr="00107B92" w:rsidRDefault="001078C6" w:rsidP="00BA7D95">
      <w:pPr>
        <w:pStyle w:val="ListParagraph"/>
        <w:numPr>
          <w:ilvl w:val="0"/>
          <w:numId w:val="3"/>
        </w:numPr>
        <w:rPr>
          <w:lang w:val="fi-FI"/>
        </w:rPr>
      </w:pPr>
      <w:r>
        <w:rPr>
          <w:i/>
          <w:lang w:val="fi-FI"/>
        </w:rPr>
        <w:t xml:space="preserve">Lääkintä </w:t>
      </w:r>
      <w:r>
        <w:rPr>
          <w:lang w:val="fi-FI"/>
        </w:rPr>
        <w:t>(lääkintä) (first aid): epäonnistuminen: 1 vainaja / 1 piste epäonnistumista</w:t>
      </w:r>
    </w:p>
    <w:p w14:paraId="57C15863" w14:textId="77777777" w:rsidR="00C11EC7" w:rsidRDefault="00C11EC7" w:rsidP="00BA7D95">
      <w:pPr>
        <w:rPr>
          <w:lang w:val="fi-FI"/>
        </w:rPr>
      </w:pPr>
    </w:p>
    <w:p w14:paraId="2F68B24C" w14:textId="01B48E23" w:rsidR="00C11EC7" w:rsidRDefault="000A10F5" w:rsidP="00BA7D95">
      <w:pPr>
        <w:rPr>
          <w:lang w:val="fi-FI"/>
        </w:rPr>
      </w:pPr>
      <w:r>
        <w:rPr>
          <w:lang w:val="fi-FI"/>
        </w:rPr>
        <w:t>Valtauksen jälkeen:</w:t>
      </w:r>
    </w:p>
    <w:p w14:paraId="2E39FD3B" w14:textId="77777777" w:rsidR="000A10F5" w:rsidRDefault="000A10F5" w:rsidP="00BA7D95">
      <w:pPr>
        <w:rPr>
          <w:lang w:val="fi-FI"/>
        </w:rPr>
      </w:pPr>
    </w:p>
    <w:p w14:paraId="06BD960E" w14:textId="25626364" w:rsidR="000A10F5" w:rsidRDefault="00FB31CA" w:rsidP="00FB31CA">
      <w:pPr>
        <w:rPr>
          <w:lang w:val="fi-FI"/>
        </w:rPr>
      </w:pPr>
      <w:r>
        <w:rPr>
          <w:lang w:val="fi-FI"/>
        </w:rPr>
        <w:t xml:space="preserve">Valtausohjus pudottaa tyypillisesti kaksi morfia: yhden mikrobottiswarmin, ja yhden </w:t>
      </w:r>
      <w:r w:rsidR="00B57770">
        <w:rPr>
          <w:lang w:val="fi-FI"/>
        </w:rPr>
        <w:t>reaperin</w:t>
      </w:r>
      <w:r w:rsidR="00812270">
        <w:rPr>
          <w:lang w:val="fi-FI"/>
        </w:rPr>
        <w:t>. Reaperiin on sukitettu Medusan Shieldin eliittikommando.</w:t>
      </w:r>
    </w:p>
    <w:p w14:paraId="5F572E03" w14:textId="77777777" w:rsidR="00B57770" w:rsidRDefault="00B57770" w:rsidP="00FB31CA">
      <w:pPr>
        <w:rPr>
          <w:lang w:val="fi-FI"/>
        </w:rPr>
      </w:pPr>
    </w:p>
    <w:p w14:paraId="55C47EC4" w14:textId="0786F264" w:rsidR="00B57770" w:rsidRPr="004920D0" w:rsidRDefault="00CA4E5E" w:rsidP="00B57770">
      <w:pPr>
        <w:rPr>
          <w:noProof/>
          <w:lang w:val="fi-FI"/>
        </w:rPr>
      </w:pPr>
      <w:r w:rsidRPr="004920D0">
        <w:rPr>
          <w:noProof/>
          <w:lang w:val="fi-FI"/>
        </w:rPr>
        <w:t>ST 15 DX 15</w:t>
      </w:r>
      <w:r w:rsidR="00B57770" w:rsidRPr="004920D0">
        <w:rPr>
          <w:noProof/>
          <w:lang w:val="fi-FI"/>
        </w:rPr>
        <w:t xml:space="preserve"> </w:t>
      </w:r>
      <w:r w:rsidR="004872C1" w:rsidRPr="004920D0">
        <w:rPr>
          <w:noProof/>
          <w:lang w:val="fi-FI"/>
        </w:rPr>
        <w:t xml:space="preserve">IQ 11 WILL 10 </w:t>
      </w:r>
      <w:r w:rsidR="00B57770" w:rsidRPr="004920D0">
        <w:rPr>
          <w:noProof/>
          <w:lang w:val="fi-FI"/>
        </w:rPr>
        <w:t>HT 12</w:t>
      </w:r>
    </w:p>
    <w:p w14:paraId="6DC84A29" w14:textId="77777777" w:rsidR="00B57770" w:rsidRDefault="00B57770" w:rsidP="00B57770">
      <w:pPr>
        <w:rPr>
          <w:noProof/>
        </w:rPr>
      </w:pPr>
      <w:r w:rsidRPr="009D3601">
        <w:rPr>
          <w:noProof/>
        </w:rPr>
        <w:t xml:space="preserve">PD </w:t>
      </w:r>
      <w:r>
        <w:rPr>
          <w:noProof/>
        </w:rPr>
        <w:t>3/DR 16</w:t>
      </w:r>
    </w:p>
    <w:p w14:paraId="753CF908" w14:textId="2AA2DA86" w:rsidR="00B57770" w:rsidRDefault="00B57770" w:rsidP="00B57770">
      <w:pPr>
        <w:rPr>
          <w:noProof/>
        </w:rPr>
      </w:pPr>
      <w:r w:rsidRPr="009D3601">
        <w:rPr>
          <w:noProof/>
        </w:rPr>
        <w:t>Mesh Inserts, Cyberbrain, Mnemonic Augmentation, Cortical Stack, Weapon Mount, Radar, Combat Reflexes, Extra Limbs</w:t>
      </w:r>
      <w:r w:rsidR="004872C1">
        <w:rPr>
          <w:noProof/>
        </w:rPr>
        <w:t>, T-Ray Emitter</w:t>
      </w:r>
    </w:p>
    <w:p w14:paraId="0DD79C1F" w14:textId="3EC9D972" w:rsidR="00B57770" w:rsidRDefault="00970F44" w:rsidP="00B57770">
      <w:pPr>
        <w:rPr>
          <w:noProof/>
        </w:rPr>
      </w:pPr>
      <w:r>
        <w:rPr>
          <w:noProof/>
        </w:rPr>
        <w:t>Guns (kinetic)-16</w:t>
      </w:r>
      <w:r w:rsidR="00C70707">
        <w:rPr>
          <w:noProof/>
        </w:rPr>
        <w:t>, Tactics-14</w:t>
      </w:r>
      <w:r w:rsidR="00136BC6">
        <w:rPr>
          <w:noProof/>
        </w:rPr>
        <w:t xml:space="preserve">, Intimidation-14, </w:t>
      </w:r>
      <w:r w:rsidR="002F2706">
        <w:rPr>
          <w:noProof/>
        </w:rPr>
        <w:t>Brawling-15</w:t>
      </w:r>
    </w:p>
    <w:p w14:paraId="3723F042" w14:textId="63944F91" w:rsidR="004872C1" w:rsidRDefault="004872C1" w:rsidP="00B57770">
      <w:pPr>
        <w:rPr>
          <w:noProof/>
        </w:rPr>
      </w:pPr>
      <w:r>
        <w:rPr>
          <w:noProof/>
        </w:rPr>
        <w:t>Speed 6.</w:t>
      </w:r>
      <w:r w:rsidR="00D83FCF">
        <w:rPr>
          <w:noProof/>
        </w:rPr>
        <w:t>75</w:t>
      </w:r>
    </w:p>
    <w:p w14:paraId="44A60BFD" w14:textId="7E363454" w:rsidR="004872C1" w:rsidRDefault="004872C1" w:rsidP="00B57770">
      <w:pPr>
        <w:rPr>
          <w:noProof/>
        </w:rPr>
      </w:pPr>
      <w:r>
        <w:rPr>
          <w:noProof/>
        </w:rPr>
        <w:t>Dodge 12 (+1 CR, +2 Flight, +3 PD)</w:t>
      </w:r>
    </w:p>
    <w:p w14:paraId="5984E241" w14:textId="77777777" w:rsidR="00B57770" w:rsidRDefault="00B57770" w:rsidP="00B57770">
      <w:pPr>
        <w:rPr>
          <w:noProof/>
        </w:rPr>
      </w:pPr>
    </w:p>
    <w:p w14:paraId="242221B7" w14:textId="5A6D0CD3" w:rsidR="00B57770" w:rsidRPr="009D3601" w:rsidRDefault="00B57770" w:rsidP="00B57770">
      <w:pPr>
        <w:rPr>
          <w:noProof/>
        </w:rPr>
      </w:pPr>
      <w:r>
        <w:rPr>
          <w:noProof/>
        </w:rPr>
        <w:t>Kinetic Rifle: SS 9*, Acc 11*, DMG 7</w:t>
      </w:r>
      <w:r w:rsidRPr="009D3601">
        <w:rPr>
          <w:noProof/>
        </w:rPr>
        <w:t>d, RoF 16</w:t>
      </w:r>
      <w:r>
        <w:rPr>
          <w:noProof/>
        </w:rPr>
        <w:t>*</w:t>
      </w:r>
      <w:r w:rsidRPr="009D3601">
        <w:rPr>
          <w:noProof/>
        </w:rPr>
        <w:t xml:space="preserve">, Rcl -1, </w:t>
      </w:r>
      <w:r>
        <w:rPr>
          <w:noProof/>
        </w:rPr>
        <w:t>Clip 300, 1/2D 400, Max 4</w:t>
      </w:r>
      <w:r w:rsidRPr="009D3601">
        <w:rPr>
          <w:noProof/>
        </w:rPr>
        <w:t>000</w:t>
      </w:r>
      <w:r>
        <w:rPr>
          <w:noProof/>
        </w:rPr>
        <w:t>, ST 15</w:t>
      </w:r>
    </w:p>
    <w:p w14:paraId="6681FF0A" w14:textId="77777777" w:rsidR="00B57770" w:rsidRDefault="00B57770" w:rsidP="00B57770">
      <w:pPr>
        <w:rPr>
          <w:noProof/>
        </w:rPr>
      </w:pPr>
    </w:p>
    <w:p w14:paraId="09A73EB8" w14:textId="77777777" w:rsidR="004B3E01" w:rsidRPr="00A264CA" w:rsidRDefault="004B3E01" w:rsidP="004B3E01">
      <w:pPr>
        <w:rPr>
          <w:noProof/>
          <w:lang w:val="fi-FI"/>
        </w:rPr>
      </w:pPr>
      <w:r>
        <w:rPr>
          <w:noProof/>
          <w:lang w:val="fi-FI"/>
        </w:rPr>
        <w:t xml:space="preserve">Kommandona on identtinen forkki lt. </w:t>
      </w:r>
      <w:r w:rsidRPr="00A264CA">
        <w:rPr>
          <w:b/>
          <w:i/>
          <w:noProof/>
          <w:lang w:val="fi-FI"/>
        </w:rPr>
        <w:t>Janoscz Kawalewski</w:t>
      </w:r>
      <w:r>
        <w:rPr>
          <w:noProof/>
          <w:lang w:val="fi-FI"/>
        </w:rPr>
        <w:t xml:space="preserve"> -nimisestä sotilaasta.</w:t>
      </w:r>
    </w:p>
    <w:p w14:paraId="701DCC3E" w14:textId="70C2AE2A" w:rsidR="004B3E01" w:rsidRDefault="008D5DD1" w:rsidP="00FB31CA">
      <w:pPr>
        <w:rPr>
          <w:noProof/>
          <w:lang w:val="fi-FI"/>
        </w:rPr>
      </w:pPr>
      <w:r w:rsidRPr="00A264CA">
        <w:rPr>
          <w:noProof/>
          <w:lang w:val="fi-FI"/>
        </w:rPr>
        <w:t xml:space="preserve">Kommandon tavoitteena on kerätä kaikki huomio samalla kun mikrobottiswarmii </w:t>
      </w:r>
      <w:r w:rsidR="00A264CA">
        <w:rPr>
          <w:noProof/>
          <w:lang w:val="fi-FI"/>
        </w:rPr>
        <w:t>kaivautuu tietojärjestelmiin. Tämä on toki vaikeaa, koska Tasavalta uskoo erillisiin järjestelmiin ja kaapeleihin, mutta sentään swarmi tuntee aluksen johon se tähtää.</w:t>
      </w:r>
      <w:r w:rsidR="004B3E01">
        <w:rPr>
          <w:noProof/>
          <w:lang w:val="fi-FI"/>
        </w:rPr>
        <w:t xml:space="preserve"> </w:t>
      </w:r>
      <w:r w:rsidR="004B3E01">
        <w:rPr>
          <w:noProof/>
          <w:lang w:val="fi-FI"/>
        </w:rPr>
        <w:lastRenderedPageBreak/>
        <w:t>Mikrobotit vilistävät pitkin huoltoputkia tavoitteenaan asejärjestelmät ja reaktorikontrolli.</w:t>
      </w:r>
    </w:p>
    <w:p w14:paraId="0B3E118A" w14:textId="77777777" w:rsidR="008C52A3" w:rsidRDefault="008C52A3" w:rsidP="00FB31CA">
      <w:pPr>
        <w:rPr>
          <w:noProof/>
          <w:lang w:val="fi-FI"/>
        </w:rPr>
      </w:pPr>
    </w:p>
    <w:p w14:paraId="6733A084" w14:textId="11759140" w:rsidR="008C52A3" w:rsidRDefault="008C52A3" w:rsidP="00FB31CA">
      <w:pPr>
        <w:rPr>
          <w:noProof/>
          <w:lang w:val="fi-FI"/>
        </w:rPr>
      </w:pPr>
      <w:r>
        <w:rPr>
          <w:noProof/>
          <w:lang w:val="fi-FI"/>
        </w:rPr>
        <w:t>Abstrahoituna yhteenotto on</w:t>
      </w:r>
    </w:p>
    <w:p w14:paraId="106BC51D" w14:textId="77777777" w:rsidR="008C52A3" w:rsidRDefault="008C52A3" w:rsidP="00FB31CA">
      <w:pPr>
        <w:rPr>
          <w:noProof/>
          <w:lang w:val="fi-FI"/>
        </w:rPr>
      </w:pPr>
    </w:p>
    <w:p w14:paraId="66520210" w14:textId="6DAC7E07" w:rsidR="008C52A3" w:rsidRPr="008C52A3" w:rsidRDefault="008C52A3" w:rsidP="008C52A3">
      <w:pPr>
        <w:pStyle w:val="ListParagraph"/>
        <w:numPr>
          <w:ilvl w:val="0"/>
          <w:numId w:val="3"/>
        </w:numPr>
        <w:rPr>
          <w:noProof/>
          <w:lang w:val="fi-FI"/>
        </w:rPr>
      </w:pPr>
      <w:r w:rsidRPr="008C52A3">
        <w:rPr>
          <w:i/>
          <w:noProof/>
          <w:lang w:val="fi-FI"/>
        </w:rPr>
        <w:t>Torjunta</w:t>
      </w:r>
      <w:r w:rsidRPr="008C52A3">
        <w:rPr>
          <w:noProof/>
          <w:lang w:val="fi-FI"/>
        </w:rPr>
        <w:t xml:space="preserve"> (valtaus) (leadership vs. Tactics): </w:t>
      </w:r>
      <w:r>
        <w:rPr>
          <w:noProof/>
          <w:lang w:val="fi-FI"/>
        </w:rPr>
        <w:t>jokainen +2 onnistuminen pudottaa yhden taistelijan toiselta puolelta.</w:t>
      </w:r>
      <w:r w:rsidR="00FD3D4B">
        <w:rPr>
          <w:noProof/>
          <w:lang w:val="fi-FI"/>
        </w:rPr>
        <w:t xml:space="preserve"> (Matalin tactics heittää ensin, ja tacticsissa epäonnistuminen meinaa putoamista).</w:t>
      </w:r>
      <w:r>
        <w:rPr>
          <w:noProof/>
          <w:lang w:val="fi-FI"/>
        </w:rPr>
        <w:t xml:space="preserve"> Taistelijan putoaminen on 1d</w:t>
      </w:r>
      <w:r w:rsidRPr="008C52A3">
        <w:rPr>
          <w:noProof/>
          <w:lang w:val="fi-FI"/>
        </w:rPr>
        <w:t xml:space="preserve"> * 7d</w:t>
      </w:r>
      <w:r>
        <w:rPr>
          <w:noProof/>
          <w:lang w:val="fi-FI"/>
        </w:rPr>
        <w:t xml:space="preserve"> vahinkoa, panssari auttaa 20 pisteen teholla.</w:t>
      </w:r>
    </w:p>
    <w:p w14:paraId="53B98D3A" w14:textId="77777777" w:rsidR="008C52A3" w:rsidRPr="008C52A3" w:rsidRDefault="008C52A3" w:rsidP="00FB31CA">
      <w:pPr>
        <w:rPr>
          <w:noProof/>
          <w:lang w:val="fi-FI"/>
        </w:rPr>
      </w:pPr>
    </w:p>
    <w:p w14:paraId="0114B377" w14:textId="77777777" w:rsidR="00CB4AF6" w:rsidRPr="008C52A3" w:rsidRDefault="00CB4AF6" w:rsidP="00FB31CA">
      <w:pPr>
        <w:rPr>
          <w:noProof/>
          <w:lang w:val="fi-FI"/>
        </w:rPr>
      </w:pPr>
    </w:p>
    <w:p w14:paraId="12357A34" w14:textId="46D8C417" w:rsidR="00CB4AF6" w:rsidRDefault="00CB4AF6" w:rsidP="00CB4AF6">
      <w:pPr>
        <w:pStyle w:val="Heading3"/>
        <w:rPr>
          <w:noProof/>
        </w:rPr>
      </w:pPr>
      <w:r>
        <w:rPr>
          <w:noProof/>
        </w:rPr>
        <w:t>Viimeiset 8 tuntia</w:t>
      </w:r>
    </w:p>
    <w:p w14:paraId="73B1B0A7" w14:textId="77777777" w:rsidR="00E014FA" w:rsidRDefault="00CB4AF6" w:rsidP="00FB31CA">
      <w:pPr>
        <w:rPr>
          <w:noProof/>
          <w:lang w:val="fi-FI"/>
        </w:rPr>
      </w:pPr>
      <w:r>
        <w:rPr>
          <w:noProof/>
          <w:lang w:val="fi-FI"/>
        </w:rPr>
        <w:t xml:space="preserve">Yvellen laivue on kylvänyt matkalle Exarchialta kohtaamispaikalle satunnaista metalliromua. Sitä on paljon (mutta avaruus on hyvin tyhjä), ja romun joukossa on 15 </w:t>
      </w:r>
      <w:r w:rsidR="008C3E58">
        <w:rPr>
          <w:noProof/>
          <w:lang w:val="fi-FI"/>
        </w:rPr>
        <w:t>ydin</w:t>
      </w:r>
      <w:r>
        <w:rPr>
          <w:noProof/>
          <w:lang w:val="fi-FI"/>
        </w:rPr>
        <w:t xml:space="preserve">kärkistä mikro-ohjusta. Ne aktivoituvat, kun joku tulee </w:t>
      </w:r>
      <w:r w:rsidR="00581B8F">
        <w:rPr>
          <w:noProof/>
          <w:lang w:val="fi-FI"/>
        </w:rPr>
        <w:t xml:space="preserve">sektorille, johon ne voivat iskeä minuutissa. </w:t>
      </w:r>
      <w:r w:rsidR="008C3E58">
        <w:rPr>
          <w:noProof/>
          <w:lang w:val="fi-FI"/>
        </w:rPr>
        <w:t xml:space="preserve">(Tämä on </w:t>
      </w:r>
      <w:r w:rsidR="0005464A">
        <w:rPr>
          <w:noProof/>
          <w:lang w:val="fi-FI"/>
        </w:rPr>
        <w:t xml:space="preserve">noin </w:t>
      </w:r>
      <w:r w:rsidR="008C3E58">
        <w:rPr>
          <w:noProof/>
          <w:lang w:val="fi-FI"/>
        </w:rPr>
        <w:t>10000 km</w:t>
      </w:r>
      <w:r w:rsidR="0005464A">
        <w:rPr>
          <w:noProof/>
          <w:lang w:val="fi-FI"/>
        </w:rPr>
        <w:t xml:space="preserve"> kun ottaa huomioon alusten 100 km/s oman nopeuden ja romupilven 30 km/s vauhdin).</w:t>
      </w:r>
    </w:p>
    <w:p w14:paraId="70C60CA8" w14:textId="77777777" w:rsidR="00E014FA" w:rsidRDefault="00E014FA" w:rsidP="00FB31CA">
      <w:pPr>
        <w:rPr>
          <w:noProof/>
          <w:lang w:val="fi-FI"/>
        </w:rPr>
      </w:pPr>
    </w:p>
    <w:p w14:paraId="2C896B13" w14:textId="2E8BB1D6" w:rsidR="00A30510" w:rsidRPr="00A264CA" w:rsidRDefault="00E014FA" w:rsidP="00FB31CA">
      <w:pPr>
        <w:rPr>
          <w:noProof/>
          <w:lang w:val="fi-FI"/>
        </w:rPr>
      </w:pPr>
      <w:r>
        <w:rPr>
          <w:noProof/>
          <w:lang w:val="fi-FI"/>
        </w:rPr>
        <w:t xml:space="preserve">Todennäköisyys törmätä näihin missään tietyssä osassa avaruutta on 8- (Tiphareth on arvellut jupiterilaisten todennäköisimmät reitit). </w:t>
      </w:r>
      <w:r w:rsidR="00345B68">
        <w:rPr>
          <w:noProof/>
          <w:lang w:val="fi-FI"/>
        </w:rPr>
        <w:t xml:space="preserve">Kriittisellä onnistumisella jokin osuu 1000 km päähän, jolloin </w:t>
      </w:r>
      <w:r w:rsidR="00CE137C">
        <w:rPr>
          <w:noProof/>
          <w:lang w:val="fi-FI"/>
        </w:rPr>
        <w:t>reaktioaika on vain 3 sekuntia; lasereiden on parasta olla kunnossa.</w:t>
      </w:r>
      <w:r w:rsidR="00A30510">
        <w:rPr>
          <w:noProof/>
          <w:lang w:val="fi-FI"/>
        </w:rPr>
        <w:t xml:space="preserve"> Ohjus koettaa myös iskeä kohtaan, jossa lasereiden suojat näyttävät viallisilta.</w:t>
      </w:r>
    </w:p>
    <w:p w14:paraId="151EC56F" w14:textId="77777777" w:rsidR="00E93C14" w:rsidRPr="00A264CA" w:rsidRDefault="00E93C14" w:rsidP="00BA7D95">
      <w:pPr>
        <w:rPr>
          <w:lang w:val="fi-FI"/>
        </w:rPr>
      </w:pPr>
    </w:p>
    <w:p w14:paraId="588901C6" w14:textId="6BFC7FD0" w:rsidR="00E93C14" w:rsidRDefault="00704743" w:rsidP="00704743">
      <w:pPr>
        <w:pStyle w:val="Heading3"/>
      </w:pPr>
      <w:r>
        <w:t>Exarchia</w:t>
      </w:r>
    </w:p>
    <w:p w14:paraId="4E2824D2" w14:textId="4B2EFF75" w:rsidR="00704743" w:rsidRDefault="00704743" w:rsidP="00BA7D95">
      <w:pPr>
        <w:rPr>
          <w:lang w:val="fi-FI"/>
        </w:rPr>
      </w:pPr>
      <w:r>
        <w:rPr>
          <w:lang w:val="fi-FI"/>
        </w:rPr>
        <w:t>Exarchia ei voi väistellä kuin nimeksi.</w:t>
      </w:r>
      <w:r w:rsidR="00A900F5">
        <w:rPr>
          <w:lang w:val="fi-FI"/>
        </w:rPr>
        <w:t xml:space="preserve"> Kohtaamisnopeus on noin 1</w:t>
      </w:r>
      <w:r w:rsidR="002D4AFE">
        <w:rPr>
          <w:lang w:val="fi-FI"/>
        </w:rPr>
        <w:t>00 km/s.</w:t>
      </w:r>
      <w:r>
        <w:rPr>
          <w:lang w:val="fi-FI"/>
        </w:rPr>
        <w:t xml:space="preserve"> </w:t>
      </w:r>
      <w:r w:rsidR="002D4AFE">
        <w:rPr>
          <w:lang w:val="fi-FI"/>
        </w:rPr>
        <w:t>Habin</w:t>
      </w:r>
      <w:r>
        <w:rPr>
          <w:lang w:val="fi-FI"/>
        </w:rPr>
        <w:t xml:space="preserve"> ilmeisiä kohteita ovat:</w:t>
      </w:r>
    </w:p>
    <w:p w14:paraId="3C870237" w14:textId="77777777" w:rsidR="00704743" w:rsidRDefault="00704743" w:rsidP="00BA7D95">
      <w:pPr>
        <w:rPr>
          <w:lang w:val="fi-FI"/>
        </w:rPr>
      </w:pPr>
    </w:p>
    <w:p w14:paraId="4075BC98" w14:textId="498E8A03" w:rsidR="00704743" w:rsidRDefault="00704743" w:rsidP="00704743">
      <w:pPr>
        <w:pStyle w:val="ListParagraph"/>
        <w:numPr>
          <w:ilvl w:val="0"/>
          <w:numId w:val="5"/>
        </w:numPr>
        <w:rPr>
          <w:lang w:val="fi-FI"/>
        </w:rPr>
      </w:pPr>
      <w:r w:rsidRPr="00704743">
        <w:rPr>
          <w:i/>
          <w:lang w:val="fi-FI"/>
        </w:rPr>
        <w:t>Fuusioreaktori</w:t>
      </w:r>
      <w:r>
        <w:rPr>
          <w:lang w:val="fi-FI"/>
        </w:rPr>
        <w:t>. Sijaitsee suuressa kuplassa. Suora osuma johtaa katastrofiin; aseman on dumpattava reaktoriydin avaruuteen. Osuma reaktoriin on täysi surma. Reaktorin koko on 12m*12m*12m</w:t>
      </w:r>
      <w:r w:rsidR="00011550">
        <w:rPr>
          <w:lang w:val="fi-FI"/>
        </w:rPr>
        <w:t>, mutta sen ympärillä on vahva pansssari. Suora osuma raidetykistä kolkkaa sen, samaten suora osuma ohjuksesta. Laserit eivät oikein</w:t>
      </w:r>
    </w:p>
    <w:p w14:paraId="315FF6DF" w14:textId="2631A893" w:rsidR="00011550" w:rsidRPr="00704743" w:rsidRDefault="00011550" w:rsidP="00704743">
      <w:pPr>
        <w:pStyle w:val="ListParagraph"/>
        <w:numPr>
          <w:ilvl w:val="0"/>
          <w:numId w:val="5"/>
        </w:numPr>
        <w:rPr>
          <w:lang w:val="fi-FI"/>
        </w:rPr>
      </w:pPr>
      <w:r>
        <w:rPr>
          <w:i/>
          <w:lang w:val="fi-FI"/>
        </w:rPr>
        <w:t>Tietotekniikkakeskus</w:t>
      </w:r>
      <w:r w:rsidRPr="00011550">
        <w:rPr>
          <w:lang w:val="fi-FI"/>
        </w:rPr>
        <w:t>.</w:t>
      </w:r>
      <w:r>
        <w:rPr>
          <w:lang w:val="fi-FI"/>
        </w:rPr>
        <w:t xml:space="preserve"> Suurin prosessoriteho on suuressa kuplassa, mutta pienet kuplat tekevät paljon prosessointityötä ja ne on kevyesti panssaroitu. </w:t>
      </w:r>
    </w:p>
    <w:p w14:paraId="610204A1" w14:textId="77777777" w:rsidR="00704743" w:rsidRDefault="00704743" w:rsidP="00BA7D95">
      <w:pPr>
        <w:rPr>
          <w:lang w:val="fi-FI"/>
        </w:rPr>
      </w:pPr>
    </w:p>
    <w:p w14:paraId="3C805970" w14:textId="22B79315" w:rsidR="005F41D7" w:rsidRDefault="00E16B66" w:rsidP="00BA7D95">
      <w:pPr>
        <w:rPr>
          <w:lang w:val="fi-FI"/>
        </w:rPr>
      </w:pPr>
      <w:r>
        <w:rPr>
          <w:lang w:val="fi-FI"/>
        </w:rPr>
        <w:t>Exarchian panssari on kevyttä hiilikuitua. Saint Eskilillä o</w:t>
      </w:r>
      <w:r w:rsidR="00E06AD9">
        <w:rPr>
          <w:lang w:val="fi-FI"/>
        </w:rPr>
        <w:t>n 20 GW:n laser. Sillä ei kannata ampua kuin vasta 2000 km päästä, mutta tuolloin osuma kairaa 3,4 m syvän ja 4cm leveän aukon panssariin.</w:t>
      </w:r>
      <w:r w:rsidR="006924EB">
        <w:rPr>
          <w:lang w:val="fi-FI"/>
        </w:rPr>
        <w:t xml:space="preserve"> 1000 km päästä ammuttaessa tulee 27 m syvä railo, jolla voi jo kolkata fuusioreaktorin.</w:t>
      </w:r>
    </w:p>
    <w:p w14:paraId="40F910A0" w14:textId="77777777" w:rsidR="005422C6" w:rsidRDefault="005422C6" w:rsidP="00BA7D95">
      <w:pPr>
        <w:rPr>
          <w:lang w:val="fi-FI"/>
        </w:rPr>
      </w:pPr>
    </w:p>
    <w:p w14:paraId="2DFF9967" w14:textId="2A20E582" w:rsidR="005422C6" w:rsidRDefault="00300823" w:rsidP="00BA7D95">
      <w:pPr>
        <w:rPr>
          <w:lang w:val="fi-FI"/>
        </w:rPr>
      </w:pPr>
      <w:r>
        <w:rPr>
          <w:lang w:val="fi-FI"/>
        </w:rPr>
        <w:t>Raidetykin nopeus on 2</w:t>
      </w:r>
      <w:r w:rsidR="00CA77FE">
        <w:rPr>
          <w:lang w:val="fi-FI"/>
        </w:rPr>
        <w:t xml:space="preserve">00 km/s (mukaan lukien nopeusero lennosta). Raidetykillä osuminen on käytännössä operation kill osumakohtaan. </w:t>
      </w:r>
      <w:r w:rsidR="00F50ECB">
        <w:rPr>
          <w:lang w:val="fi-FI"/>
        </w:rPr>
        <w:t>Tykin ammuksia kuitenki</w:t>
      </w:r>
      <w:r w:rsidR="00A90C10">
        <w:rPr>
          <w:lang w:val="fi-FI"/>
        </w:rPr>
        <w:t xml:space="preserve">n koetetaan pudottaa laserilla heti kun ammus havaitaan. </w:t>
      </w:r>
      <w:r w:rsidR="00145DB6">
        <w:rPr>
          <w:lang w:val="fi-FI"/>
        </w:rPr>
        <w:t>Yli minuutin lentävä ammus tuhotaan 16-, puoli minuuttia 12-, 15 sekuntia 10-, 8 sekuntia 8-, 4 sekuntia 6-, sitä lyhyempi vain kriittisellä onnistumisella.</w:t>
      </w:r>
    </w:p>
    <w:p w14:paraId="72A69C9C" w14:textId="77777777" w:rsidR="0044094D" w:rsidDel="009128D3" w:rsidRDefault="0044094D" w:rsidP="00BA7D95">
      <w:pPr>
        <w:rPr>
          <w:del w:id="1" w:author="Talvitie, Dare" w:date="2019-04-28T21:58:00Z"/>
          <w:lang w:val="fi-FI"/>
        </w:rPr>
      </w:pPr>
    </w:p>
    <w:p w14:paraId="0D242EB0" w14:textId="77777777" w:rsidR="009128D3" w:rsidRDefault="009128D3" w:rsidP="00BA7D95">
      <w:pPr>
        <w:rPr>
          <w:ins w:id="2" w:author="Talvitie, Dare" w:date="2019-04-28T21:58:00Z"/>
          <w:lang w:val="fi-FI"/>
        </w:rPr>
      </w:pPr>
    </w:p>
    <w:p w14:paraId="401FC19F" w14:textId="793415DD" w:rsidR="009128D3" w:rsidRDefault="009128D3" w:rsidP="009128D3">
      <w:pPr>
        <w:pStyle w:val="Heading3"/>
      </w:pPr>
      <w:r>
        <w:lastRenderedPageBreak/>
        <w:t>Kotiinlähtö</w:t>
      </w:r>
    </w:p>
    <w:p w14:paraId="1D53C6A2" w14:textId="1EE21FA6" w:rsidR="009128D3" w:rsidRDefault="009128D3" w:rsidP="00BA7D95">
      <w:pPr>
        <w:rPr>
          <w:lang w:val="fi-FI"/>
        </w:rPr>
      </w:pPr>
      <w:r>
        <w:rPr>
          <w:lang w:val="fi-FI"/>
        </w:rPr>
        <w:t>Lopputuloksena menehtyi Saldamada.</w:t>
      </w:r>
    </w:p>
    <w:p w14:paraId="5CC8D00B" w14:textId="77777777" w:rsidR="009128D3" w:rsidRDefault="009128D3" w:rsidP="00BA7D95">
      <w:pPr>
        <w:rPr>
          <w:lang w:val="fi-FI"/>
        </w:rPr>
      </w:pPr>
    </w:p>
    <w:p w14:paraId="0D4C30E1" w14:textId="608B4DD7" w:rsidR="009042D1" w:rsidRDefault="009042D1" w:rsidP="00BA7D95">
      <w:pPr>
        <w:rPr>
          <w:lang w:val="fi-FI"/>
        </w:rPr>
      </w:pPr>
      <w:r>
        <w:rPr>
          <w:lang w:val="fi-FI"/>
        </w:rPr>
        <w:t>Eläkkeelle vetäytyi Vandergraf</w:t>
      </w:r>
    </w:p>
    <w:p w14:paraId="3EFBE4F5" w14:textId="77777777" w:rsidR="009042D1" w:rsidRDefault="009042D1" w:rsidP="00BA7D95">
      <w:pPr>
        <w:rPr>
          <w:lang w:val="fi-FI"/>
        </w:rPr>
      </w:pPr>
    </w:p>
    <w:p w14:paraId="6D5FDD37" w14:textId="6649AA2B" w:rsidR="00EF483D" w:rsidRDefault="00EF483D" w:rsidP="00BA7D95">
      <w:pPr>
        <w:rPr>
          <w:lang w:val="fi-FI"/>
        </w:rPr>
      </w:pPr>
      <w:r>
        <w:rPr>
          <w:lang w:val="fi-FI"/>
        </w:rPr>
        <w:t>Muualle siirtyivät Murphy</w:t>
      </w:r>
      <w:r w:rsidR="009042D1">
        <w:rPr>
          <w:lang w:val="fi-FI"/>
        </w:rPr>
        <w:t>, Jaramillo</w:t>
      </w:r>
      <w:r w:rsidR="00D12CA4">
        <w:rPr>
          <w:lang w:val="fi-FI"/>
        </w:rPr>
        <w:t>, Isambero</w:t>
      </w:r>
      <w:r w:rsidR="00C00C34">
        <w:rPr>
          <w:lang w:val="fi-FI"/>
        </w:rPr>
        <w:t>, Faraj</w:t>
      </w:r>
    </w:p>
    <w:p w14:paraId="11B686D0" w14:textId="77777777" w:rsidR="00EF483D" w:rsidRDefault="00EF483D" w:rsidP="00BA7D95">
      <w:pPr>
        <w:rPr>
          <w:lang w:val="fi-FI"/>
        </w:rPr>
      </w:pPr>
    </w:p>
    <w:p w14:paraId="63E4DB20" w14:textId="5A3ED590" w:rsidR="009128D3" w:rsidRDefault="009128D3" w:rsidP="00BA7D95">
      <w:pPr>
        <w:rPr>
          <w:lang w:val="fi-FI"/>
        </w:rPr>
      </w:pPr>
      <w:r>
        <w:rPr>
          <w:lang w:val="fi-FI"/>
        </w:rPr>
        <w:t>Kansalaisiksi pääsivät täysin palvelleina</w:t>
      </w:r>
    </w:p>
    <w:p w14:paraId="5DB740D3" w14:textId="77777777" w:rsidR="009128D3" w:rsidRDefault="009128D3" w:rsidP="00BA7D95">
      <w:pPr>
        <w:rPr>
          <w:lang w:val="fi-FI"/>
        </w:rPr>
      </w:pPr>
    </w:p>
    <w:p w14:paraId="3793D945" w14:textId="4CC647E8" w:rsidR="009128D3" w:rsidRDefault="009128D3" w:rsidP="009128D3">
      <w:pPr>
        <w:pStyle w:val="ListParagraph"/>
        <w:numPr>
          <w:ilvl w:val="0"/>
          <w:numId w:val="3"/>
        </w:numPr>
        <w:rPr>
          <w:lang w:val="fi-FI"/>
        </w:rPr>
      </w:pPr>
      <w:r w:rsidRPr="009128D3">
        <w:rPr>
          <w:lang w:val="fi-FI"/>
        </w:rPr>
        <w:t>Holst</w:t>
      </w:r>
    </w:p>
    <w:p w14:paraId="2687D3B8" w14:textId="423CE030" w:rsidR="009128D3" w:rsidRDefault="00243158" w:rsidP="009128D3">
      <w:pPr>
        <w:pStyle w:val="ListParagraph"/>
        <w:numPr>
          <w:ilvl w:val="0"/>
          <w:numId w:val="3"/>
        </w:numPr>
        <w:rPr>
          <w:lang w:val="fi-FI"/>
        </w:rPr>
      </w:pPr>
      <w:r>
        <w:rPr>
          <w:lang w:val="fi-FI"/>
        </w:rPr>
        <w:t>Olafsen</w:t>
      </w:r>
    </w:p>
    <w:p w14:paraId="2E851329" w14:textId="002A1D94" w:rsidR="00243158" w:rsidRDefault="00243158" w:rsidP="009128D3">
      <w:pPr>
        <w:pStyle w:val="ListParagraph"/>
        <w:numPr>
          <w:ilvl w:val="0"/>
          <w:numId w:val="3"/>
        </w:numPr>
        <w:rPr>
          <w:lang w:val="fi-FI"/>
        </w:rPr>
      </w:pPr>
      <w:r>
        <w:rPr>
          <w:lang w:val="fi-FI"/>
        </w:rPr>
        <w:t>Binselah</w:t>
      </w:r>
    </w:p>
    <w:p w14:paraId="3471788A" w14:textId="7F7C3FE0" w:rsidR="00243158" w:rsidRDefault="00243158" w:rsidP="009128D3">
      <w:pPr>
        <w:pStyle w:val="ListParagraph"/>
        <w:numPr>
          <w:ilvl w:val="0"/>
          <w:numId w:val="3"/>
        </w:numPr>
        <w:rPr>
          <w:lang w:val="fi-FI"/>
        </w:rPr>
      </w:pPr>
      <w:r>
        <w:rPr>
          <w:lang w:val="fi-FI"/>
        </w:rPr>
        <w:t>Rapp</w:t>
      </w:r>
    </w:p>
    <w:p w14:paraId="6ABD6944" w14:textId="37429358" w:rsidR="00243158" w:rsidRDefault="00243158" w:rsidP="009128D3">
      <w:pPr>
        <w:pStyle w:val="ListParagraph"/>
        <w:numPr>
          <w:ilvl w:val="0"/>
          <w:numId w:val="3"/>
        </w:numPr>
        <w:rPr>
          <w:lang w:val="fi-FI"/>
        </w:rPr>
      </w:pPr>
      <w:r>
        <w:rPr>
          <w:lang w:val="fi-FI"/>
        </w:rPr>
        <w:t>Santangeli</w:t>
      </w:r>
    </w:p>
    <w:p w14:paraId="5CAB6B5C" w14:textId="08EB998E" w:rsidR="00243158" w:rsidRDefault="00243158" w:rsidP="009128D3">
      <w:pPr>
        <w:pStyle w:val="ListParagraph"/>
        <w:numPr>
          <w:ilvl w:val="0"/>
          <w:numId w:val="3"/>
        </w:numPr>
        <w:rPr>
          <w:lang w:val="fi-FI"/>
        </w:rPr>
      </w:pPr>
      <w:r>
        <w:rPr>
          <w:lang w:val="fi-FI"/>
        </w:rPr>
        <w:t>Gerrado</w:t>
      </w:r>
    </w:p>
    <w:p w14:paraId="101B7887" w14:textId="19296C88" w:rsidR="00243158" w:rsidRDefault="00243158" w:rsidP="009128D3">
      <w:pPr>
        <w:pStyle w:val="ListParagraph"/>
        <w:numPr>
          <w:ilvl w:val="0"/>
          <w:numId w:val="3"/>
        </w:numPr>
        <w:rPr>
          <w:lang w:val="fi-FI"/>
        </w:rPr>
      </w:pPr>
      <w:r>
        <w:rPr>
          <w:lang w:val="fi-FI"/>
        </w:rPr>
        <w:t>Balderas</w:t>
      </w:r>
    </w:p>
    <w:p w14:paraId="516E8D24" w14:textId="4A725401" w:rsidR="00243158" w:rsidRDefault="00243158" w:rsidP="009128D3">
      <w:pPr>
        <w:pStyle w:val="ListParagraph"/>
        <w:numPr>
          <w:ilvl w:val="0"/>
          <w:numId w:val="3"/>
        </w:numPr>
        <w:rPr>
          <w:lang w:val="fi-FI"/>
        </w:rPr>
      </w:pPr>
      <w:r>
        <w:rPr>
          <w:lang w:val="fi-FI"/>
        </w:rPr>
        <w:t>Orsson</w:t>
      </w:r>
    </w:p>
    <w:p w14:paraId="653557B3" w14:textId="65CEE277" w:rsidR="00243158" w:rsidRDefault="00243158" w:rsidP="009128D3">
      <w:pPr>
        <w:pStyle w:val="ListParagraph"/>
        <w:numPr>
          <w:ilvl w:val="0"/>
          <w:numId w:val="3"/>
        </w:numPr>
        <w:rPr>
          <w:lang w:val="fi-FI"/>
        </w:rPr>
      </w:pPr>
      <w:r>
        <w:rPr>
          <w:lang w:val="fi-FI"/>
        </w:rPr>
        <w:t>Sepulveda</w:t>
      </w:r>
    </w:p>
    <w:p w14:paraId="1F0D8C5F" w14:textId="4F1396B7" w:rsidR="00243158" w:rsidRDefault="00243158" w:rsidP="009128D3">
      <w:pPr>
        <w:pStyle w:val="ListParagraph"/>
        <w:numPr>
          <w:ilvl w:val="0"/>
          <w:numId w:val="3"/>
        </w:numPr>
        <w:rPr>
          <w:lang w:val="fi-FI"/>
        </w:rPr>
      </w:pPr>
      <w:r>
        <w:rPr>
          <w:lang w:val="fi-FI"/>
        </w:rPr>
        <w:t>Toksvig</w:t>
      </w:r>
    </w:p>
    <w:p w14:paraId="4CD2D3C9" w14:textId="6CD805F2" w:rsidR="00243158" w:rsidRDefault="00243158" w:rsidP="009128D3">
      <w:pPr>
        <w:pStyle w:val="ListParagraph"/>
        <w:numPr>
          <w:ilvl w:val="0"/>
          <w:numId w:val="3"/>
        </w:numPr>
        <w:rPr>
          <w:lang w:val="fi-FI"/>
        </w:rPr>
      </w:pPr>
      <w:r>
        <w:rPr>
          <w:lang w:val="fi-FI"/>
        </w:rPr>
        <w:t>Lago</w:t>
      </w:r>
    </w:p>
    <w:p w14:paraId="3D89DC5F" w14:textId="7584B270" w:rsidR="00243158" w:rsidRDefault="00243158" w:rsidP="009128D3">
      <w:pPr>
        <w:pStyle w:val="ListParagraph"/>
        <w:numPr>
          <w:ilvl w:val="0"/>
          <w:numId w:val="3"/>
        </w:numPr>
        <w:rPr>
          <w:lang w:val="fi-FI"/>
        </w:rPr>
      </w:pPr>
      <w:r>
        <w:rPr>
          <w:lang w:val="fi-FI"/>
        </w:rPr>
        <w:t>Tsui</w:t>
      </w:r>
    </w:p>
    <w:p w14:paraId="36690229" w14:textId="6895A5D1" w:rsidR="00243158" w:rsidRDefault="00243158" w:rsidP="009128D3">
      <w:pPr>
        <w:pStyle w:val="ListParagraph"/>
        <w:numPr>
          <w:ilvl w:val="0"/>
          <w:numId w:val="3"/>
        </w:numPr>
        <w:rPr>
          <w:lang w:val="fi-FI"/>
        </w:rPr>
      </w:pPr>
      <w:r>
        <w:rPr>
          <w:lang w:val="fi-FI"/>
        </w:rPr>
        <w:t>Kefalakis</w:t>
      </w:r>
    </w:p>
    <w:p w14:paraId="7EBE60D4" w14:textId="3D4BCCD7" w:rsidR="00243158" w:rsidRDefault="00243158" w:rsidP="009128D3">
      <w:pPr>
        <w:pStyle w:val="ListParagraph"/>
        <w:numPr>
          <w:ilvl w:val="0"/>
          <w:numId w:val="3"/>
        </w:numPr>
        <w:rPr>
          <w:lang w:val="fi-FI"/>
        </w:rPr>
      </w:pPr>
      <w:r>
        <w:rPr>
          <w:lang w:val="fi-FI"/>
        </w:rPr>
        <w:t>Lillehammer</w:t>
      </w:r>
    </w:p>
    <w:p w14:paraId="5007260E" w14:textId="734CC492" w:rsidR="00243158" w:rsidRDefault="00243158" w:rsidP="009128D3">
      <w:pPr>
        <w:pStyle w:val="ListParagraph"/>
        <w:numPr>
          <w:ilvl w:val="0"/>
          <w:numId w:val="3"/>
        </w:numPr>
        <w:rPr>
          <w:lang w:val="fi-FI"/>
        </w:rPr>
      </w:pPr>
      <w:r>
        <w:rPr>
          <w:lang w:val="fi-FI"/>
        </w:rPr>
        <w:t>Winnink</w:t>
      </w:r>
    </w:p>
    <w:p w14:paraId="1FFE2135" w14:textId="631DF878" w:rsidR="00243158" w:rsidRPr="009128D3" w:rsidRDefault="00243158" w:rsidP="009128D3">
      <w:pPr>
        <w:pStyle w:val="ListParagraph"/>
        <w:numPr>
          <w:ilvl w:val="0"/>
          <w:numId w:val="3"/>
        </w:numPr>
        <w:rPr>
          <w:lang w:val="fi-FI"/>
        </w:rPr>
      </w:pPr>
      <w:r>
        <w:rPr>
          <w:lang w:val="fi-FI"/>
        </w:rPr>
        <w:t>Ibarra</w:t>
      </w:r>
    </w:p>
    <w:p w14:paraId="50FF2A43" w14:textId="77777777" w:rsidR="00EF483D" w:rsidRDefault="00EF483D" w:rsidP="00BA7D95">
      <w:pPr>
        <w:rPr>
          <w:lang w:val="fi-FI"/>
        </w:rPr>
      </w:pPr>
    </w:p>
    <w:p w14:paraId="4AE3586E" w14:textId="31F344BC" w:rsidR="00732DFC" w:rsidRDefault="0017523B" w:rsidP="0017523B">
      <w:pPr>
        <w:pStyle w:val="Heading2"/>
      </w:pPr>
      <w:r>
        <w:t>Joulusatu</w:t>
      </w:r>
    </w:p>
    <w:p w14:paraId="3CF83735" w14:textId="5C7A050B" w:rsidR="0017523B" w:rsidRDefault="0017523B" w:rsidP="00BA7D95">
      <w:pPr>
        <w:rPr>
          <w:lang w:val="fi-FI"/>
        </w:rPr>
      </w:pPr>
      <w:r>
        <w:rPr>
          <w:lang w:val="fi-FI"/>
        </w:rPr>
        <w:t>Saint Eskil odottaa täydennyksiä New Manilassa. Sen miehistöstä suuri osa joululomailee habissa, kaukana kotoa.</w:t>
      </w:r>
    </w:p>
    <w:p w14:paraId="166C0D71" w14:textId="77777777" w:rsidR="0005037F" w:rsidRDefault="0005037F" w:rsidP="00BA7D95">
      <w:pPr>
        <w:rPr>
          <w:lang w:val="fi-FI"/>
        </w:rPr>
      </w:pPr>
    </w:p>
    <w:p w14:paraId="4A4C5D53" w14:textId="77777777" w:rsidR="0005037F" w:rsidRDefault="0005037F" w:rsidP="00BA7D95">
      <w:pPr>
        <w:rPr>
          <w:lang w:val="fi-FI"/>
        </w:rPr>
      </w:pPr>
    </w:p>
    <w:p w14:paraId="6EA5189C" w14:textId="61E712BB" w:rsidR="0005037F" w:rsidRDefault="0005037F" w:rsidP="0005037F">
      <w:pPr>
        <w:pStyle w:val="Heading3"/>
      </w:pPr>
      <w:r>
        <w:t>De Arcio</w:t>
      </w:r>
    </w:p>
    <w:p w14:paraId="082B1656" w14:textId="243D4165" w:rsidR="0005037F" w:rsidRDefault="009427DB" w:rsidP="00BA7D95">
      <w:pPr>
        <w:rPr>
          <w:lang w:val="fi-FI"/>
        </w:rPr>
      </w:pPr>
      <w:r>
        <w:rPr>
          <w:lang w:val="fi-FI"/>
        </w:rPr>
        <w:t xml:space="preserve">De Arciolla sauhuaa pää </w:t>
      </w:r>
      <w:r w:rsidR="00B808A1">
        <w:rPr>
          <w:lang w:val="fi-FI"/>
        </w:rPr>
        <w:t>asejärjestelmätehtävien vuoksi. Hänestä on jatkuvasti tuntunut siltä, että hän on pääsemässä jyvälle, ja sitten taas uusi asia vetää hänen jalkojensa alta maton. Lisäksi hänen komentava aliupseerinsa (Murphy) oli pätemätön sählä ja kokonaisuudessaan viimeinen puoli vuotta on ollut paitsi vaarallista, myös hirvittävän stressaavaa.</w:t>
      </w:r>
    </w:p>
    <w:p w14:paraId="56C6D098" w14:textId="77777777" w:rsidR="00B808A1" w:rsidRDefault="00B808A1" w:rsidP="00BA7D95">
      <w:pPr>
        <w:rPr>
          <w:lang w:val="fi-FI"/>
        </w:rPr>
      </w:pPr>
    </w:p>
    <w:p w14:paraId="7801D002" w14:textId="287E17BB" w:rsidR="0005037F" w:rsidRDefault="005D2850" w:rsidP="00BA7D95">
      <w:pPr>
        <w:rPr>
          <w:lang w:val="fi-FI"/>
        </w:rPr>
      </w:pPr>
      <w:r w:rsidRPr="005D2850">
        <w:rPr>
          <w:b/>
          <w:lang w:val="fi-FI"/>
        </w:rPr>
        <w:t>Pinochetilta tulleet</w:t>
      </w:r>
      <w:r>
        <w:rPr>
          <w:lang w:val="fi-FI"/>
        </w:rPr>
        <w:t>: Levanko, Dimangas (nämä ovat tuttuja lääkinnässä, mutteivät oikein tule toimeen keskenään)</w:t>
      </w:r>
    </w:p>
    <w:p w14:paraId="08612FB0" w14:textId="0A8D0C01" w:rsidR="005D2850" w:rsidRDefault="005D2850" w:rsidP="00BA7D95">
      <w:pPr>
        <w:rPr>
          <w:lang w:val="fi-FI"/>
        </w:rPr>
      </w:pPr>
      <w:r>
        <w:rPr>
          <w:b/>
          <w:lang w:val="fi-FI"/>
        </w:rPr>
        <w:t xml:space="preserve">Kaverit: </w:t>
      </w:r>
      <w:r w:rsidR="008457CA">
        <w:rPr>
          <w:lang w:val="fi-FI"/>
        </w:rPr>
        <w:t xml:space="preserve">Korttipelirinki </w:t>
      </w:r>
      <w:r w:rsidR="001E63FD">
        <w:rPr>
          <w:lang w:val="fi-FI"/>
        </w:rPr>
        <w:t xml:space="preserve">Jake Shepard (asejärj, Io, katolinen), </w:t>
      </w:r>
      <w:r w:rsidR="00657082">
        <w:rPr>
          <w:lang w:val="fi-FI"/>
        </w:rPr>
        <w:t xml:space="preserve">Birgit </w:t>
      </w:r>
      <w:r w:rsidR="005D2CA1">
        <w:rPr>
          <w:lang w:val="fi-FI"/>
        </w:rPr>
        <w:t>Vettermol</w:t>
      </w:r>
      <w:r w:rsidR="008457CA">
        <w:rPr>
          <w:lang w:val="fi-FI"/>
        </w:rPr>
        <w:t xml:space="preserve">n, </w:t>
      </w:r>
      <w:r w:rsidR="00657082">
        <w:rPr>
          <w:lang w:val="fi-FI"/>
        </w:rPr>
        <w:t>Marshall Twohy, Clara Olano, Carmela Binselah; Lavezzi (valtaus, katolinen)</w:t>
      </w:r>
    </w:p>
    <w:p w14:paraId="59CD6395" w14:textId="1D9B5386" w:rsidR="004A1497" w:rsidRDefault="004A1497" w:rsidP="00BA7D95">
      <w:pPr>
        <w:rPr>
          <w:lang w:val="fi-FI"/>
        </w:rPr>
      </w:pPr>
      <w:r>
        <w:rPr>
          <w:b/>
          <w:lang w:val="fi-FI"/>
        </w:rPr>
        <w:t>Kohtaaminen</w:t>
      </w:r>
      <w:r w:rsidR="00C05CF1">
        <w:rPr>
          <w:b/>
          <w:lang w:val="fi-FI"/>
        </w:rPr>
        <w:t>?</w:t>
      </w:r>
      <w:r>
        <w:rPr>
          <w:b/>
          <w:lang w:val="fi-FI"/>
        </w:rPr>
        <w:t xml:space="preserve">: </w:t>
      </w:r>
      <w:r w:rsidR="00F7592F">
        <w:rPr>
          <w:lang w:val="fi-FI"/>
        </w:rPr>
        <w:t xml:space="preserve">Samaan aikaan inttiin lähtenyt </w:t>
      </w:r>
      <w:r w:rsidR="00DB4061">
        <w:rPr>
          <w:lang w:val="fi-FI"/>
        </w:rPr>
        <w:t xml:space="preserve">tuttu </w:t>
      </w:r>
      <w:r w:rsidR="00F7592F">
        <w:rPr>
          <w:lang w:val="fi-FI"/>
        </w:rPr>
        <w:t>Anjelica Ros (matruusi 55. kreikkalaislaivueen huollossa)</w:t>
      </w:r>
      <w:r w:rsidR="00A808AA">
        <w:rPr>
          <w:lang w:val="fi-FI"/>
        </w:rPr>
        <w:t xml:space="preserve">, joka tietää kertoa, että yhteinen tuttu </w:t>
      </w:r>
      <w:r w:rsidR="00D5766A">
        <w:rPr>
          <w:lang w:val="fi-FI"/>
        </w:rPr>
        <w:t>kersantti</w:t>
      </w:r>
      <w:r w:rsidR="00A808AA">
        <w:rPr>
          <w:lang w:val="fi-FI"/>
        </w:rPr>
        <w:t xml:space="preserve"> Ricardo Sua</w:t>
      </w:r>
      <w:r w:rsidR="00DB4061">
        <w:rPr>
          <w:lang w:val="fi-FI"/>
        </w:rPr>
        <w:t>rez menehtyi Saint Genevievellä</w:t>
      </w:r>
      <w:r w:rsidR="0066149C">
        <w:rPr>
          <w:lang w:val="fi-FI"/>
        </w:rPr>
        <w:t xml:space="preserve">. Ros on tästä vähän </w:t>
      </w:r>
      <w:r w:rsidR="0067427F">
        <w:rPr>
          <w:lang w:val="fi-FI"/>
        </w:rPr>
        <w:t>järkyttynyt</w:t>
      </w:r>
    </w:p>
    <w:p w14:paraId="596FEF4C" w14:textId="77777777" w:rsidR="00865BE3" w:rsidRDefault="00865BE3" w:rsidP="00BA7D95">
      <w:pPr>
        <w:rPr>
          <w:lang w:val="fi-FI"/>
        </w:rPr>
      </w:pPr>
    </w:p>
    <w:p w14:paraId="4A66EFA1" w14:textId="77777777" w:rsidR="00950FFB" w:rsidRDefault="00FA5727" w:rsidP="00BA7D95">
      <w:pPr>
        <w:rPr>
          <w:b/>
          <w:lang w:val="fi-FI"/>
        </w:rPr>
      </w:pPr>
      <w:r>
        <w:rPr>
          <w:b/>
          <w:lang w:val="fi-FI"/>
        </w:rPr>
        <w:t xml:space="preserve">Joululahja: </w:t>
      </w:r>
    </w:p>
    <w:p w14:paraId="7D5DB810" w14:textId="61E44A16" w:rsidR="00FA5727" w:rsidRDefault="006A7FDA" w:rsidP="00950FFB">
      <w:pPr>
        <w:pStyle w:val="ListParagraph"/>
        <w:numPr>
          <w:ilvl w:val="0"/>
          <w:numId w:val="3"/>
        </w:numPr>
        <w:rPr>
          <w:lang w:val="fi-FI"/>
        </w:rPr>
      </w:pPr>
      <w:r w:rsidRPr="00950FFB">
        <w:rPr>
          <w:lang w:val="fi-FI"/>
        </w:rPr>
        <w:t>Valtausporuk</w:t>
      </w:r>
      <w:r w:rsidR="004E1AAF" w:rsidRPr="00950FFB">
        <w:rPr>
          <w:lang w:val="fi-FI"/>
        </w:rPr>
        <w:t>ka (jonka kanssa on treenannut - Texidor, London, Sokolov</w:t>
      </w:r>
      <w:r w:rsidR="00D86F18" w:rsidRPr="00950FFB">
        <w:rPr>
          <w:lang w:val="fi-FI"/>
        </w:rPr>
        <w:t>, Hwang</w:t>
      </w:r>
      <w:r w:rsidR="004E1AAF" w:rsidRPr="00950FFB">
        <w:rPr>
          <w:lang w:val="fi-FI"/>
        </w:rPr>
        <w:t>) antaa silkkipaidan ja solmion (koska de Arcion pukeutuminen on landehenkistä).</w:t>
      </w:r>
    </w:p>
    <w:p w14:paraId="1D22C332" w14:textId="59A71826" w:rsidR="00950FFB" w:rsidRPr="00950FFB" w:rsidRDefault="00950FFB" w:rsidP="00950FFB">
      <w:pPr>
        <w:pStyle w:val="ListParagraph"/>
        <w:numPr>
          <w:ilvl w:val="0"/>
          <w:numId w:val="3"/>
        </w:numPr>
        <w:rPr>
          <w:lang w:val="fi-FI"/>
        </w:rPr>
      </w:pPr>
      <w:r>
        <w:rPr>
          <w:lang w:val="fi-FI"/>
        </w:rPr>
        <w:t>mikrobiosfääri (Olano)</w:t>
      </w:r>
    </w:p>
    <w:p w14:paraId="0F6B4C08" w14:textId="77777777" w:rsidR="00FA5727" w:rsidRDefault="00FA5727" w:rsidP="00BA7D95">
      <w:pPr>
        <w:rPr>
          <w:lang w:val="fi-FI"/>
        </w:rPr>
      </w:pPr>
    </w:p>
    <w:p w14:paraId="363C1D30" w14:textId="77777777" w:rsidR="00865BE3" w:rsidRPr="00F7592F" w:rsidRDefault="00865BE3" w:rsidP="00BA7D95">
      <w:pPr>
        <w:rPr>
          <w:i/>
          <w:lang w:val="fi-FI"/>
        </w:rPr>
      </w:pPr>
    </w:p>
    <w:p w14:paraId="03A418C8" w14:textId="53396DB9" w:rsidR="0005037F" w:rsidRDefault="0005037F" w:rsidP="0005037F">
      <w:pPr>
        <w:pStyle w:val="Heading3"/>
      </w:pPr>
      <w:r>
        <w:t>Al-Hamar</w:t>
      </w:r>
    </w:p>
    <w:p w14:paraId="10F1361F" w14:textId="2FBEE2B9" w:rsidR="00B26749" w:rsidRPr="00AC4E35" w:rsidRDefault="00657082" w:rsidP="00B26749">
      <w:pPr>
        <w:rPr>
          <w:lang w:val="en-GB"/>
        </w:rPr>
      </w:pPr>
      <w:r w:rsidRPr="00B26749">
        <w:rPr>
          <w:b/>
          <w:lang w:val="en-GB"/>
        </w:rPr>
        <w:t xml:space="preserve">Kaverit: </w:t>
      </w:r>
      <w:r w:rsidRPr="00B26749">
        <w:rPr>
          <w:lang w:val="en-GB"/>
        </w:rPr>
        <w:t>Posse (</w:t>
      </w:r>
      <w:r w:rsidR="00DB706C" w:rsidRPr="00B26749">
        <w:rPr>
          <w:lang w:val="en-GB"/>
        </w:rPr>
        <w:t xml:space="preserve">Olano, Vettermoln, </w:t>
      </w:r>
      <w:r w:rsidR="00B24781" w:rsidRPr="00B26749">
        <w:rPr>
          <w:lang w:val="en-GB"/>
        </w:rPr>
        <w:t>Dimangas, Ravn</w:t>
      </w:r>
      <w:r w:rsidRPr="00B26749">
        <w:rPr>
          <w:lang w:val="en-GB"/>
        </w:rPr>
        <w:t>)</w:t>
      </w:r>
      <w:r w:rsidR="00B26749" w:rsidRPr="00B26749">
        <w:rPr>
          <w:lang w:val="en-GB"/>
        </w:rPr>
        <w:t xml:space="preserve">, </w:t>
      </w:r>
      <w:r w:rsidR="00B26749">
        <w:rPr>
          <w:lang w:val="en-GB"/>
        </w:rPr>
        <w:t>b</w:t>
      </w:r>
      <w:r w:rsidR="00B26749" w:rsidRPr="00AC4E35">
        <w:rPr>
          <w:lang w:val="en-GB"/>
        </w:rPr>
        <w:t xml:space="preserve">ileporukka (Bogedal, Scholl, Texidor, </w:t>
      </w:r>
      <w:r w:rsidR="00B26749">
        <w:rPr>
          <w:lang w:val="en-GB"/>
        </w:rPr>
        <w:t>Ravn, Al-Hamar)</w:t>
      </w:r>
    </w:p>
    <w:p w14:paraId="50416663" w14:textId="25FA5DE7" w:rsidR="0005037F" w:rsidRPr="00B26749" w:rsidRDefault="0005037F" w:rsidP="0005037F">
      <w:pPr>
        <w:rPr>
          <w:lang w:val="en-GB"/>
        </w:rPr>
      </w:pPr>
    </w:p>
    <w:p w14:paraId="1336F10F" w14:textId="28A75F28" w:rsidR="00EA16BA" w:rsidRDefault="00776D2B" w:rsidP="0005037F">
      <w:pPr>
        <w:rPr>
          <w:lang w:val="fi-FI"/>
        </w:rPr>
      </w:pPr>
      <w:r>
        <w:rPr>
          <w:lang w:val="fi-FI"/>
        </w:rPr>
        <w:t>Kohtaaminen</w:t>
      </w:r>
      <w:r w:rsidR="00E30DBD">
        <w:rPr>
          <w:lang w:val="fi-FI"/>
        </w:rPr>
        <w:t>:</w:t>
      </w:r>
      <w:r w:rsidR="00B92747">
        <w:rPr>
          <w:lang w:val="fi-FI"/>
        </w:rPr>
        <w:t xml:space="preserve"> </w:t>
      </w:r>
      <w:r w:rsidR="00782FE6">
        <w:rPr>
          <w:lang w:val="fi-FI"/>
        </w:rPr>
        <w:t>Moskeijassa lukee abandagolaisesta oikeusmurhasta, joka on tekeillä.</w:t>
      </w:r>
      <w:r w:rsidR="007048CA">
        <w:rPr>
          <w:lang w:val="fi-FI"/>
        </w:rPr>
        <w:t xml:space="preserve"> Jola Ravn koettaa piileksiä Olafsenilta (Mackay on heittänyt hänet ulos).</w:t>
      </w:r>
    </w:p>
    <w:p w14:paraId="0A41D878" w14:textId="77777777" w:rsidR="00AC4E35" w:rsidRDefault="00AC4E35" w:rsidP="0005037F">
      <w:pPr>
        <w:rPr>
          <w:lang w:val="fi-FI"/>
        </w:rPr>
      </w:pPr>
    </w:p>
    <w:p w14:paraId="30742A3B" w14:textId="77777777" w:rsidR="00065424" w:rsidRDefault="00D86F18" w:rsidP="0005037F">
      <w:pPr>
        <w:rPr>
          <w:b/>
          <w:lang w:val="fi-FI"/>
        </w:rPr>
      </w:pPr>
      <w:r w:rsidRPr="00D86F18">
        <w:rPr>
          <w:b/>
          <w:lang w:val="fi-FI"/>
        </w:rPr>
        <w:t>Joululahja:</w:t>
      </w:r>
      <w:r>
        <w:rPr>
          <w:b/>
          <w:lang w:val="fi-FI"/>
        </w:rPr>
        <w:t xml:space="preserve"> </w:t>
      </w:r>
    </w:p>
    <w:p w14:paraId="7DBBD0A3" w14:textId="7B207047" w:rsidR="00D86F18" w:rsidRDefault="00F60CDE" w:rsidP="00065424">
      <w:pPr>
        <w:pStyle w:val="ListParagraph"/>
        <w:numPr>
          <w:ilvl w:val="0"/>
          <w:numId w:val="3"/>
        </w:numPr>
        <w:rPr>
          <w:lang w:val="fi-FI"/>
        </w:rPr>
      </w:pPr>
      <w:r w:rsidRPr="00065424">
        <w:rPr>
          <w:lang w:val="fi-FI"/>
        </w:rPr>
        <w:t>Seksikkäät alusvaatteet (Jola Ravn)</w:t>
      </w:r>
    </w:p>
    <w:p w14:paraId="22F88A8E" w14:textId="33E84141" w:rsidR="00065424" w:rsidRPr="00065424" w:rsidRDefault="00065424" w:rsidP="00065424">
      <w:pPr>
        <w:pStyle w:val="ListParagraph"/>
        <w:numPr>
          <w:ilvl w:val="0"/>
          <w:numId w:val="3"/>
        </w:numPr>
        <w:rPr>
          <w:lang w:val="fi-FI"/>
        </w:rPr>
      </w:pPr>
      <w:r>
        <w:rPr>
          <w:lang w:val="fi-FI"/>
        </w:rPr>
        <w:t>Falkin pää -stressipallo (Clara Olano)</w:t>
      </w:r>
    </w:p>
    <w:p w14:paraId="1B1A263F" w14:textId="33C49CB9" w:rsidR="00AC4E35" w:rsidRDefault="00AC4E35" w:rsidP="00AC4E35">
      <w:pPr>
        <w:pStyle w:val="Heading3"/>
      </w:pPr>
      <w:r>
        <w:t>Hwang</w:t>
      </w:r>
    </w:p>
    <w:p w14:paraId="39F92482" w14:textId="77777777" w:rsidR="00B26749" w:rsidRPr="00AC4E35" w:rsidRDefault="00AC4E35" w:rsidP="00B26749">
      <w:pPr>
        <w:rPr>
          <w:lang w:val="en-GB"/>
        </w:rPr>
      </w:pPr>
      <w:r w:rsidRPr="00AC4E35">
        <w:rPr>
          <w:b/>
          <w:lang w:val="en-GB"/>
        </w:rPr>
        <w:t xml:space="preserve">Kaverit: </w:t>
      </w:r>
      <w:r w:rsidR="00B26749" w:rsidRPr="00AC4E35">
        <w:rPr>
          <w:lang w:val="en-GB"/>
        </w:rPr>
        <w:t xml:space="preserve">Bileporukka (Bogedal, Scholl, Texidor, </w:t>
      </w:r>
      <w:r w:rsidR="00B26749">
        <w:rPr>
          <w:lang w:val="en-GB"/>
        </w:rPr>
        <w:t>Ravn, Al-Hamar)</w:t>
      </w:r>
    </w:p>
    <w:p w14:paraId="553A10A2" w14:textId="27566F50" w:rsidR="00AC4E35" w:rsidRDefault="00AC4E35" w:rsidP="0005037F">
      <w:pPr>
        <w:rPr>
          <w:lang w:val="en-GB"/>
        </w:rPr>
      </w:pPr>
    </w:p>
    <w:p w14:paraId="435C7FFF" w14:textId="4CFF6700" w:rsidR="004F68D0" w:rsidRPr="00CE12B4" w:rsidRDefault="004F68D0" w:rsidP="0005037F">
      <w:pPr>
        <w:rPr>
          <w:lang w:val="fi-FI"/>
        </w:rPr>
      </w:pPr>
      <w:r w:rsidRPr="00CE12B4">
        <w:rPr>
          <w:lang w:val="fi-FI"/>
        </w:rPr>
        <w:t xml:space="preserve">Kohtaaminen: </w:t>
      </w:r>
      <w:r w:rsidR="0023656D" w:rsidRPr="00CE12B4">
        <w:rPr>
          <w:lang w:val="fi-FI"/>
        </w:rPr>
        <w:t xml:space="preserve">Paikalliset eivät pidä </w:t>
      </w:r>
    </w:p>
    <w:p w14:paraId="56AAD047" w14:textId="77777777" w:rsidR="00F60CDE" w:rsidRPr="00CE12B4" w:rsidRDefault="00F60CDE" w:rsidP="0005037F">
      <w:pPr>
        <w:rPr>
          <w:lang w:val="fi-FI"/>
        </w:rPr>
      </w:pPr>
    </w:p>
    <w:p w14:paraId="4123EB7B" w14:textId="51D9F37B" w:rsidR="00B8741D" w:rsidRDefault="00F60CDE" w:rsidP="0005037F">
      <w:pPr>
        <w:rPr>
          <w:lang w:val="fi-FI"/>
        </w:rPr>
      </w:pPr>
      <w:r w:rsidRPr="00F60CDE">
        <w:rPr>
          <w:lang w:val="fi-FI"/>
        </w:rPr>
        <w:t>Joululahja</w:t>
      </w:r>
      <w:r w:rsidR="00B8741D">
        <w:rPr>
          <w:lang w:val="fi-FI"/>
        </w:rPr>
        <w:t>t</w:t>
      </w:r>
      <w:r w:rsidRPr="00F60CDE">
        <w:rPr>
          <w:lang w:val="fi-FI"/>
        </w:rPr>
        <w:t xml:space="preserve">: </w:t>
      </w:r>
    </w:p>
    <w:p w14:paraId="72050CCE" w14:textId="0DB66028" w:rsidR="00F60CDE" w:rsidRDefault="00F60CDE" w:rsidP="00B8741D">
      <w:pPr>
        <w:pStyle w:val="ListParagraph"/>
        <w:numPr>
          <w:ilvl w:val="0"/>
          <w:numId w:val="3"/>
        </w:numPr>
        <w:rPr>
          <w:lang w:val="fi-FI"/>
        </w:rPr>
      </w:pPr>
      <w:r w:rsidRPr="00B8741D">
        <w:rPr>
          <w:lang w:val="fi-FI"/>
        </w:rPr>
        <w:t>Ger∂riläinen kiltti, huskykuvio (Jola Ravn)</w:t>
      </w:r>
    </w:p>
    <w:p w14:paraId="315E90A6" w14:textId="10744307" w:rsidR="00B8741D" w:rsidRPr="00B8741D" w:rsidRDefault="00102172" w:rsidP="00B8741D">
      <w:pPr>
        <w:pStyle w:val="ListParagraph"/>
        <w:numPr>
          <w:ilvl w:val="0"/>
          <w:numId w:val="3"/>
        </w:numPr>
        <w:rPr>
          <w:lang w:val="fi-FI"/>
        </w:rPr>
      </w:pPr>
      <w:r>
        <w:rPr>
          <w:lang w:val="fi-FI"/>
        </w:rPr>
        <w:t>editoitu video sukkulauroteoista (antoi Sokolov, editoi London)</w:t>
      </w:r>
    </w:p>
    <w:p w14:paraId="534B92BC" w14:textId="77777777" w:rsidR="00F60CDE" w:rsidRDefault="00F60CDE" w:rsidP="0005037F">
      <w:pPr>
        <w:rPr>
          <w:lang w:val="fi-FI"/>
        </w:rPr>
      </w:pPr>
    </w:p>
    <w:p w14:paraId="15491E86" w14:textId="3F4B0B37" w:rsidR="00F60CDE" w:rsidRDefault="00F60CDE" w:rsidP="00F60CDE">
      <w:pPr>
        <w:pStyle w:val="Heading3"/>
      </w:pPr>
      <w:r>
        <w:t>Vettermoln</w:t>
      </w:r>
    </w:p>
    <w:p w14:paraId="3124C78F" w14:textId="3EBD8E66" w:rsidR="00F60CDE" w:rsidRDefault="00F60CDE" w:rsidP="0005037F">
      <w:pPr>
        <w:rPr>
          <w:lang w:val="fi-FI"/>
        </w:rPr>
      </w:pPr>
      <w:r>
        <w:rPr>
          <w:b/>
          <w:lang w:val="fi-FI"/>
        </w:rPr>
        <w:t xml:space="preserve">Kaverit: </w:t>
      </w:r>
      <w:r>
        <w:rPr>
          <w:lang w:val="fi-FI"/>
        </w:rPr>
        <w:t>Korttipeliporukka</w:t>
      </w:r>
    </w:p>
    <w:p w14:paraId="7236E35E" w14:textId="77777777" w:rsidR="00F60CDE" w:rsidRDefault="00F60CDE" w:rsidP="0005037F">
      <w:pPr>
        <w:rPr>
          <w:lang w:val="fi-FI"/>
        </w:rPr>
      </w:pPr>
    </w:p>
    <w:p w14:paraId="1D3F8AA0" w14:textId="2E0A3332" w:rsidR="007F3670" w:rsidRDefault="00F60CDE" w:rsidP="0005037F">
      <w:pPr>
        <w:rPr>
          <w:lang w:val="fi-FI"/>
        </w:rPr>
      </w:pPr>
      <w:r>
        <w:rPr>
          <w:lang w:val="fi-FI"/>
        </w:rPr>
        <w:t>Joululahja</w:t>
      </w:r>
      <w:r w:rsidR="007F3670">
        <w:rPr>
          <w:lang w:val="fi-FI"/>
        </w:rPr>
        <w:t>t</w:t>
      </w:r>
      <w:r>
        <w:rPr>
          <w:lang w:val="fi-FI"/>
        </w:rPr>
        <w:t xml:space="preserve">: </w:t>
      </w:r>
    </w:p>
    <w:p w14:paraId="090CC5A3" w14:textId="511A6653" w:rsidR="00F60CDE" w:rsidRDefault="00F60CDE" w:rsidP="007F3670">
      <w:pPr>
        <w:pStyle w:val="ListParagraph"/>
        <w:numPr>
          <w:ilvl w:val="0"/>
          <w:numId w:val="3"/>
        </w:numPr>
        <w:rPr>
          <w:lang w:val="fi-FI"/>
        </w:rPr>
      </w:pPr>
      <w:r w:rsidRPr="007F3670">
        <w:rPr>
          <w:lang w:val="fi-FI"/>
        </w:rPr>
        <w:t>Älykäs jakoavain (Clara Olano)</w:t>
      </w:r>
    </w:p>
    <w:p w14:paraId="585AC287" w14:textId="157F7E78" w:rsidR="007F3670" w:rsidRPr="007F3670" w:rsidRDefault="001128BA" w:rsidP="007F3670">
      <w:pPr>
        <w:pStyle w:val="ListParagraph"/>
        <w:numPr>
          <w:ilvl w:val="0"/>
          <w:numId w:val="3"/>
        </w:numPr>
        <w:rPr>
          <w:lang w:val="fi-FI"/>
        </w:rPr>
      </w:pPr>
      <w:r>
        <w:rPr>
          <w:lang w:val="fi-FI"/>
        </w:rPr>
        <w:t>delegointikorttipakka (Holst)</w:t>
      </w:r>
    </w:p>
    <w:p w14:paraId="3DCA8339" w14:textId="77777777" w:rsidR="00EA16BA" w:rsidRPr="00F60CDE" w:rsidRDefault="00EA16BA" w:rsidP="0005037F">
      <w:pPr>
        <w:rPr>
          <w:lang w:val="fi-FI"/>
        </w:rPr>
      </w:pPr>
    </w:p>
    <w:p w14:paraId="36DC7FF9" w14:textId="5E58D60F" w:rsidR="002E6ACB" w:rsidRDefault="002E6ACB" w:rsidP="002E6ACB">
      <w:pPr>
        <w:pStyle w:val="Heading3"/>
      </w:pPr>
      <w:r>
        <w:t>Acosta</w:t>
      </w:r>
    </w:p>
    <w:p w14:paraId="7E6CDBDE" w14:textId="77777777" w:rsidR="002E6ACB" w:rsidRDefault="002E6ACB" w:rsidP="002E6ACB">
      <w:pPr>
        <w:rPr>
          <w:lang w:val="fi-FI"/>
        </w:rPr>
      </w:pPr>
    </w:p>
    <w:p w14:paraId="44264B93" w14:textId="57CA2654" w:rsidR="002E6ACB" w:rsidRPr="00CE3FF4" w:rsidRDefault="002E6ACB" w:rsidP="0005037F">
      <w:pPr>
        <w:rPr>
          <w:b/>
          <w:lang w:val="fi-FI"/>
        </w:rPr>
      </w:pPr>
      <w:r w:rsidRPr="00CE3FF4">
        <w:rPr>
          <w:b/>
          <w:lang w:val="fi-FI"/>
        </w:rPr>
        <w:t>Kohtaaminen</w:t>
      </w:r>
      <w:r w:rsidR="004A1497">
        <w:rPr>
          <w:b/>
          <w:lang w:val="fi-FI"/>
        </w:rPr>
        <w:t>?</w:t>
      </w:r>
      <w:r w:rsidRPr="00CE3FF4">
        <w:rPr>
          <w:b/>
          <w:lang w:val="fi-FI"/>
        </w:rPr>
        <w:t>:</w:t>
      </w:r>
      <w:r w:rsidR="00CE3FF4">
        <w:rPr>
          <w:b/>
          <w:lang w:val="fi-FI"/>
        </w:rPr>
        <w:t xml:space="preserve"> </w:t>
      </w:r>
      <w:r w:rsidR="00CE3FF4">
        <w:rPr>
          <w:lang w:val="fi-FI"/>
        </w:rPr>
        <w:t>Hattiesburg-fregatilla palveleva Mendez (Lujá</w:t>
      </w:r>
      <w:r w:rsidR="00C05CF1">
        <w:rPr>
          <w:lang w:val="fi-FI"/>
        </w:rPr>
        <w:t>n V, katolinen)</w:t>
      </w:r>
    </w:p>
    <w:p w14:paraId="2815465F" w14:textId="77777777" w:rsidR="0005037F" w:rsidRDefault="0005037F" w:rsidP="00BA7D95">
      <w:pPr>
        <w:rPr>
          <w:lang w:val="fi-FI"/>
        </w:rPr>
      </w:pPr>
    </w:p>
    <w:p w14:paraId="2A82885C" w14:textId="15AEE0F7" w:rsidR="0005037F" w:rsidRDefault="00F025C8" w:rsidP="00BA7D95">
      <w:pPr>
        <w:rPr>
          <w:lang w:val="fi-FI"/>
        </w:rPr>
      </w:pPr>
      <w:r>
        <w:rPr>
          <w:lang w:val="fi-FI"/>
        </w:rPr>
        <w:t>Mendezil</w:t>
      </w:r>
      <w:r w:rsidR="003D41FE">
        <w:rPr>
          <w:lang w:val="fi-FI"/>
        </w:rPr>
        <w:t>lä ja Lavezzilla on kalavelkoja, jotka saattavat eskaloitua.</w:t>
      </w:r>
    </w:p>
    <w:p w14:paraId="3F3E7A60" w14:textId="77777777" w:rsidR="00827E94" w:rsidRDefault="00827E94" w:rsidP="00BA7D95">
      <w:pPr>
        <w:rPr>
          <w:lang w:val="fi-FI"/>
        </w:rPr>
      </w:pPr>
    </w:p>
    <w:p w14:paraId="0C18FB6E" w14:textId="77777777" w:rsidR="00827E94" w:rsidRDefault="00827E94" w:rsidP="00BA7D95">
      <w:pPr>
        <w:rPr>
          <w:lang w:val="fi-FI"/>
        </w:rPr>
      </w:pPr>
      <w:r>
        <w:rPr>
          <w:lang w:val="fi-FI"/>
        </w:rPr>
        <w:t xml:space="preserve">Joululahja: </w:t>
      </w:r>
    </w:p>
    <w:p w14:paraId="5AE97FBA" w14:textId="73E13322" w:rsidR="00827E94" w:rsidRDefault="00827E94" w:rsidP="00827E94">
      <w:pPr>
        <w:pStyle w:val="ListParagraph"/>
        <w:numPr>
          <w:ilvl w:val="0"/>
          <w:numId w:val="3"/>
        </w:numPr>
        <w:rPr>
          <w:lang w:val="fi-FI"/>
        </w:rPr>
      </w:pPr>
      <w:r w:rsidRPr="00827E94">
        <w:rPr>
          <w:lang w:val="fi-FI"/>
        </w:rPr>
        <w:t>Huracan-jengihuivi + krusifiksi (Lavezzi)</w:t>
      </w:r>
    </w:p>
    <w:p w14:paraId="7475D2B5" w14:textId="77777777" w:rsidR="00D6477E" w:rsidRPr="00827E94" w:rsidRDefault="00D6477E" w:rsidP="00827E94">
      <w:pPr>
        <w:pStyle w:val="ListParagraph"/>
        <w:numPr>
          <w:ilvl w:val="0"/>
          <w:numId w:val="3"/>
        </w:numPr>
        <w:rPr>
          <w:lang w:val="fi-FI"/>
        </w:rPr>
      </w:pPr>
    </w:p>
    <w:p w14:paraId="079894A7" w14:textId="77777777" w:rsidR="000A7A7E" w:rsidRDefault="000A7A7E" w:rsidP="00BA7D95">
      <w:pPr>
        <w:rPr>
          <w:lang w:val="fi-FI"/>
        </w:rPr>
      </w:pPr>
    </w:p>
    <w:p w14:paraId="038B789A" w14:textId="7D46F521" w:rsidR="000A7A7E" w:rsidRDefault="000A7A7E" w:rsidP="000A7A7E">
      <w:pPr>
        <w:pStyle w:val="Heading3"/>
      </w:pPr>
      <w:r>
        <w:t>Iglesias</w:t>
      </w:r>
    </w:p>
    <w:p w14:paraId="63E91372" w14:textId="77777777" w:rsidR="00937265" w:rsidRDefault="000A7A7E" w:rsidP="00BA7D95">
      <w:pPr>
        <w:rPr>
          <w:b/>
          <w:lang w:val="fi-FI"/>
        </w:rPr>
      </w:pPr>
      <w:r>
        <w:rPr>
          <w:b/>
          <w:lang w:val="fi-FI"/>
        </w:rPr>
        <w:t xml:space="preserve">Joululahja: </w:t>
      </w:r>
    </w:p>
    <w:p w14:paraId="4C29DE6E" w14:textId="3EC9A704" w:rsidR="000A7A7E" w:rsidRDefault="000A7A7E" w:rsidP="00937265">
      <w:pPr>
        <w:pStyle w:val="ListParagraph"/>
        <w:numPr>
          <w:ilvl w:val="0"/>
          <w:numId w:val="3"/>
        </w:numPr>
        <w:rPr>
          <w:lang w:val="fi-FI"/>
        </w:rPr>
      </w:pPr>
      <w:r w:rsidRPr="00937265">
        <w:rPr>
          <w:lang w:val="fi-FI"/>
        </w:rPr>
        <w:t>Aleksandr Denisovich - Ionian Labours (nimetön, mutta antaja Clara Olano)</w:t>
      </w:r>
    </w:p>
    <w:p w14:paraId="4A512361" w14:textId="77777777" w:rsidR="00937265" w:rsidRPr="00937265" w:rsidRDefault="00937265" w:rsidP="00937265">
      <w:pPr>
        <w:pStyle w:val="ListParagraph"/>
        <w:numPr>
          <w:ilvl w:val="0"/>
          <w:numId w:val="3"/>
        </w:numPr>
        <w:rPr>
          <w:lang w:val="fi-FI"/>
        </w:rPr>
      </w:pPr>
    </w:p>
    <w:p w14:paraId="7AB89DA1" w14:textId="77777777" w:rsidR="00B87327" w:rsidRDefault="00B87327" w:rsidP="00BA7D95">
      <w:pPr>
        <w:rPr>
          <w:lang w:val="fi-FI"/>
        </w:rPr>
      </w:pPr>
    </w:p>
    <w:p w14:paraId="17842A71" w14:textId="25C5AF0F" w:rsidR="00B87327" w:rsidRDefault="00B87327" w:rsidP="00B87327">
      <w:pPr>
        <w:pStyle w:val="Heading3"/>
      </w:pPr>
      <w:r>
        <w:t>Falk</w:t>
      </w:r>
    </w:p>
    <w:p w14:paraId="5341FE4D" w14:textId="16D6285F" w:rsidR="00B87327" w:rsidRDefault="00B87327" w:rsidP="00BA7D95">
      <w:pPr>
        <w:rPr>
          <w:b/>
          <w:lang w:val="fi-FI"/>
        </w:rPr>
      </w:pPr>
      <w:r>
        <w:rPr>
          <w:b/>
          <w:lang w:val="fi-FI"/>
        </w:rPr>
        <w:t xml:space="preserve">Joululahja: </w:t>
      </w:r>
    </w:p>
    <w:p w14:paraId="7826A16C" w14:textId="77777777" w:rsidR="000F1D52" w:rsidRDefault="000F1D52" w:rsidP="00BA7D95">
      <w:pPr>
        <w:rPr>
          <w:b/>
          <w:lang w:val="fi-FI"/>
        </w:rPr>
      </w:pPr>
    </w:p>
    <w:p w14:paraId="7D0B9F78" w14:textId="3EE2FE2E" w:rsidR="000F1D52" w:rsidRPr="002D4B6B" w:rsidRDefault="002D4B6B" w:rsidP="000F1D52">
      <w:pPr>
        <w:pStyle w:val="ListParagraph"/>
        <w:numPr>
          <w:ilvl w:val="0"/>
          <w:numId w:val="3"/>
        </w:numPr>
        <w:rPr>
          <w:lang w:val="fi-FI"/>
        </w:rPr>
      </w:pPr>
      <w:r w:rsidRPr="002D4B6B">
        <w:rPr>
          <w:lang w:val="fi-FI"/>
        </w:rPr>
        <w:t>Vuoden</w:t>
      </w:r>
      <w:r>
        <w:rPr>
          <w:lang w:val="fi-FI"/>
        </w:rPr>
        <w:t xml:space="preserve"> tilaus </w:t>
      </w:r>
      <w:r w:rsidR="00645FA8">
        <w:rPr>
          <w:lang w:val="fi-FI"/>
        </w:rPr>
        <w:t xml:space="preserve">korkeatasoiseen </w:t>
      </w:r>
      <w:r>
        <w:rPr>
          <w:lang w:val="fi-FI"/>
        </w:rPr>
        <w:t>libertyläiseen kulttuuri- ja dokumenttikanavaan (Valchak)</w:t>
      </w:r>
    </w:p>
    <w:p w14:paraId="70220616" w14:textId="77777777" w:rsidR="009C5065" w:rsidRDefault="009C5065" w:rsidP="00BA7D95">
      <w:pPr>
        <w:rPr>
          <w:b/>
          <w:lang w:val="fi-FI"/>
        </w:rPr>
      </w:pPr>
    </w:p>
    <w:p w14:paraId="645068BC" w14:textId="16848344" w:rsidR="009C5065" w:rsidRDefault="009C5065" w:rsidP="009C5065">
      <w:pPr>
        <w:pStyle w:val="Heading3"/>
      </w:pPr>
      <w:r>
        <w:t>Coleman</w:t>
      </w:r>
    </w:p>
    <w:p w14:paraId="47DF2984" w14:textId="77777777" w:rsidR="00844204" w:rsidRDefault="009C5065" w:rsidP="00BA7D95">
      <w:pPr>
        <w:rPr>
          <w:b/>
          <w:lang w:val="fi-FI"/>
        </w:rPr>
      </w:pPr>
      <w:r>
        <w:rPr>
          <w:b/>
          <w:lang w:val="fi-FI"/>
        </w:rPr>
        <w:t xml:space="preserve">Joululahja: </w:t>
      </w:r>
    </w:p>
    <w:p w14:paraId="7BCEE01E" w14:textId="49218955" w:rsidR="009C5065" w:rsidRPr="00844204" w:rsidRDefault="00A24675" w:rsidP="00844204">
      <w:pPr>
        <w:pStyle w:val="ListParagraph"/>
        <w:numPr>
          <w:ilvl w:val="0"/>
          <w:numId w:val="3"/>
        </w:numPr>
        <w:rPr>
          <w:lang w:val="fi-FI"/>
        </w:rPr>
      </w:pPr>
      <w:r w:rsidRPr="00844204">
        <w:rPr>
          <w:lang w:val="fi-FI"/>
        </w:rPr>
        <w:t>Hieman säädytön poseerauskuva</w:t>
      </w:r>
      <w:r w:rsidR="00B3781D" w:rsidRPr="00844204">
        <w:rPr>
          <w:lang w:val="fi-FI"/>
        </w:rPr>
        <w:t xml:space="preserve"> </w:t>
      </w:r>
      <w:r w:rsidR="003A66F4" w:rsidRPr="00844204">
        <w:rPr>
          <w:lang w:val="fi-FI"/>
        </w:rPr>
        <w:t>neljästä</w:t>
      </w:r>
      <w:r w:rsidR="00B3781D" w:rsidRPr="00844204">
        <w:rPr>
          <w:lang w:val="fi-FI"/>
        </w:rPr>
        <w:t xml:space="preserve"> tytöstä </w:t>
      </w:r>
      <w:r w:rsidR="00844204">
        <w:rPr>
          <w:lang w:val="fi-FI"/>
        </w:rPr>
        <w:t xml:space="preserve">ja yhdestä pojasta </w:t>
      </w:r>
      <w:r w:rsidR="00B3781D" w:rsidRPr="00844204">
        <w:rPr>
          <w:lang w:val="fi-FI"/>
        </w:rPr>
        <w:t xml:space="preserve">- Valcuijan, Jola Ravn, </w:t>
      </w:r>
      <w:r w:rsidR="003A66F4" w:rsidRPr="00844204">
        <w:rPr>
          <w:lang w:val="fi-FI"/>
        </w:rPr>
        <w:t>Ulrike Bogedal, Sarah London</w:t>
      </w:r>
      <w:r w:rsidR="00B70BA3" w:rsidRPr="00844204">
        <w:rPr>
          <w:lang w:val="fi-FI"/>
        </w:rPr>
        <w:t>, Peter Hwang</w:t>
      </w:r>
      <w:r w:rsidRPr="00844204">
        <w:rPr>
          <w:lang w:val="fi-FI"/>
        </w:rPr>
        <w:t xml:space="preserve"> (Valcuijan)</w:t>
      </w:r>
    </w:p>
    <w:p w14:paraId="445CFBC1" w14:textId="77777777" w:rsidR="00B87327" w:rsidRPr="000A7A7E" w:rsidRDefault="00B87327" w:rsidP="00BA7D95">
      <w:pPr>
        <w:rPr>
          <w:lang w:val="fi-FI"/>
        </w:rPr>
      </w:pPr>
    </w:p>
    <w:p w14:paraId="189E6CB0" w14:textId="1F81CFCF" w:rsidR="000A7A7E" w:rsidRDefault="002E2976" w:rsidP="002E2976">
      <w:pPr>
        <w:pStyle w:val="Heading3"/>
      </w:pPr>
      <w:r>
        <w:t>Masterman</w:t>
      </w:r>
    </w:p>
    <w:p w14:paraId="62FC2245" w14:textId="1E167DF4" w:rsidR="002E2976" w:rsidRDefault="002E2976" w:rsidP="00BA7D95">
      <w:pPr>
        <w:rPr>
          <w:b/>
          <w:lang w:val="fi-FI"/>
        </w:rPr>
      </w:pPr>
      <w:r>
        <w:rPr>
          <w:b/>
          <w:lang w:val="fi-FI"/>
        </w:rPr>
        <w:t>Joululahja:</w:t>
      </w:r>
    </w:p>
    <w:p w14:paraId="55B86564" w14:textId="249E9F07" w:rsidR="002E2976" w:rsidRPr="002E2976" w:rsidRDefault="000A1BC2" w:rsidP="002E2976">
      <w:pPr>
        <w:pStyle w:val="ListParagraph"/>
        <w:numPr>
          <w:ilvl w:val="0"/>
          <w:numId w:val="3"/>
        </w:numPr>
        <w:rPr>
          <w:b/>
          <w:lang w:val="fi-FI"/>
        </w:rPr>
      </w:pPr>
      <w:r>
        <w:rPr>
          <w:lang w:val="fi-FI"/>
        </w:rPr>
        <w:t>action figure -karikatyyri (alaiset)</w:t>
      </w:r>
    </w:p>
    <w:p w14:paraId="5C6327D6" w14:textId="77777777" w:rsidR="002E2976" w:rsidRDefault="002E2976" w:rsidP="00BA7D95">
      <w:pPr>
        <w:rPr>
          <w:lang w:val="fi-FI"/>
        </w:rPr>
      </w:pPr>
    </w:p>
    <w:p w14:paraId="789AECA8" w14:textId="371BDFC1" w:rsidR="00A57B89" w:rsidRDefault="00A57B89" w:rsidP="00A57B89">
      <w:pPr>
        <w:pStyle w:val="Heading3"/>
      </w:pPr>
      <w:r>
        <w:t>Muut</w:t>
      </w:r>
    </w:p>
    <w:p w14:paraId="45A195A7" w14:textId="37514311" w:rsidR="00A57B89" w:rsidRPr="00A57B89" w:rsidRDefault="00A57B89" w:rsidP="00BA7D95">
      <w:pPr>
        <w:rPr>
          <w:lang w:val="fi-FI"/>
        </w:rPr>
      </w:pPr>
      <w:r>
        <w:rPr>
          <w:b/>
          <w:lang w:val="fi-FI"/>
        </w:rPr>
        <w:t xml:space="preserve">Norrhjelm: </w:t>
      </w:r>
    </w:p>
    <w:p w14:paraId="6A75D60D" w14:textId="77777777" w:rsidR="00A57B89" w:rsidRDefault="00A57B89" w:rsidP="00BA7D95">
      <w:pPr>
        <w:rPr>
          <w:lang w:val="fi-FI"/>
        </w:rPr>
      </w:pPr>
    </w:p>
    <w:p w14:paraId="22E36B52" w14:textId="77777777" w:rsidR="000A7A7E" w:rsidRDefault="000A7A7E" w:rsidP="00BA7D95">
      <w:pPr>
        <w:rPr>
          <w:lang w:val="fi-FI"/>
        </w:rPr>
      </w:pPr>
    </w:p>
    <w:p w14:paraId="3FE682F7" w14:textId="77777777" w:rsidR="0017523B" w:rsidRDefault="0017523B" w:rsidP="00BA7D95">
      <w:pPr>
        <w:rPr>
          <w:lang w:val="fi-FI"/>
        </w:rPr>
      </w:pPr>
    </w:p>
    <w:p w14:paraId="01B67011" w14:textId="013C1BCE" w:rsidR="000A44DC" w:rsidRDefault="000A44DC" w:rsidP="000A44DC">
      <w:pPr>
        <w:pStyle w:val="Heading3"/>
      </w:pPr>
      <w:r>
        <w:t>Tekemistä</w:t>
      </w:r>
    </w:p>
    <w:p w14:paraId="4CF1C017" w14:textId="77777777" w:rsidR="000A44DC" w:rsidRDefault="000A44DC" w:rsidP="00BA7D95">
      <w:pPr>
        <w:rPr>
          <w:lang w:val="fi-FI"/>
        </w:rPr>
      </w:pPr>
    </w:p>
    <w:p w14:paraId="7FB8D895" w14:textId="4F6216D3" w:rsidR="00046B5C" w:rsidRDefault="00046B5C" w:rsidP="00BA7D95">
      <w:pPr>
        <w:rPr>
          <w:lang w:val="fi-FI"/>
        </w:rPr>
      </w:pPr>
      <w:r>
        <w:rPr>
          <w:lang w:val="fi-FI"/>
        </w:rPr>
        <w:t>Jokaisella sotilaalla on sota-alueen palveluksest</w:t>
      </w:r>
      <w:r w:rsidR="00FE36AE">
        <w:rPr>
          <w:lang w:val="fi-FI"/>
        </w:rPr>
        <w:t>a johtuen ainakin 1</w:t>
      </w:r>
      <w:r>
        <w:rPr>
          <w:lang w:val="fi-FI"/>
        </w:rPr>
        <w:t xml:space="preserve">000 JRD </w:t>
      </w:r>
      <w:r w:rsidR="008921EE">
        <w:rPr>
          <w:lang w:val="fi-FI"/>
        </w:rPr>
        <w:t xml:space="preserve">enemmän kuin on budjetoitu. </w:t>
      </w:r>
      <w:r w:rsidR="00D56B83">
        <w:rPr>
          <w:lang w:val="fi-FI"/>
        </w:rPr>
        <w:t>(Upseereilla on varmaankin 2000 JRD.)</w:t>
      </w:r>
    </w:p>
    <w:p w14:paraId="29696CC6" w14:textId="65A25BC3" w:rsidR="000A44DC" w:rsidRDefault="000A44DC" w:rsidP="000A44DC">
      <w:pPr>
        <w:pStyle w:val="Heading4"/>
      </w:pPr>
      <w:r>
        <w:t>Musiikkia</w:t>
      </w:r>
    </w:p>
    <w:p w14:paraId="4C7EB807" w14:textId="19A91411" w:rsidR="000A44DC" w:rsidRDefault="000A44DC" w:rsidP="00BA7D95">
      <w:pPr>
        <w:rPr>
          <w:lang w:val="fi-FI"/>
        </w:rPr>
      </w:pPr>
      <w:r>
        <w:rPr>
          <w:lang w:val="fi-FI"/>
        </w:rPr>
        <w:t>Musiikkia on tarjolla mm:</w:t>
      </w:r>
    </w:p>
    <w:p w14:paraId="5691279A" w14:textId="77777777" w:rsidR="000A44DC" w:rsidRDefault="000A44DC" w:rsidP="00BA7D95">
      <w:pPr>
        <w:rPr>
          <w:lang w:val="fi-FI"/>
        </w:rPr>
      </w:pPr>
    </w:p>
    <w:p w14:paraId="067390D8" w14:textId="75D62BF1" w:rsidR="000A44DC" w:rsidRDefault="00B6660A" w:rsidP="000A44DC">
      <w:pPr>
        <w:pStyle w:val="ListParagraph"/>
        <w:numPr>
          <w:ilvl w:val="0"/>
          <w:numId w:val="3"/>
        </w:numPr>
        <w:rPr>
          <w:lang w:val="fi-FI"/>
        </w:rPr>
      </w:pPr>
      <w:r>
        <w:rPr>
          <w:lang w:val="fi-FI"/>
        </w:rPr>
        <w:t>kirkkomusiikkia, jokaisessa paikan kirkossa</w:t>
      </w:r>
    </w:p>
    <w:p w14:paraId="5FE1D5DB" w14:textId="79F1BB00" w:rsidR="00B6660A" w:rsidRDefault="00B6660A" w:rsidP="000A44DC">
      <w:pPr>
        <w:pStyle w:val="ListParagraph"/>
        <w:numPr>
          <w:ilvl w:val="0"/>
          <w:numId w:val="3"/>
        </w:numPr>
        <w:rPr>
          <w:lang w:val="fi-FI"/>
        </w:rPr>
      </w:pPr>
      <w:r>
        <w:rPr>
          <w:lang w:val="fi-FI"/>
        </w:rPr>
        <w:t>perinteistä filippiiniläistä musiikkia: puistoissa ja baareissa</w:t>
      </w:r>
    </w:p>
    <w:p w14:paraId="3460A048" w14:textId="5B18EFB6" w:rsidR="00B6660A" w:rsidRDefault="00B6660A" w:rsidP="000A44DC">
      <w:pPr>
        <w:pStyle w:val="ListParagraph"/>
        <w:numPr>
          <w:ilvl w:val="0"/>
          <w:numId w:val="3"/>
        </w:numPr>
        <w:rPr>
          <w:lang w:val="fi-FI"/>
        </w:rPr>
      </w:pPr>
      <w:r>
        <w:rPr>
          <w:lang w:val="fi-FI"/>
        </w:rPr>
        <w:t>abandagolainen brittitaustainen kolmen hengen bändi, joka soittaa perinteistä brittikansanmusikkia (eli punkkia)</w:t>
      </w:r>
    </w:p>
    <w:p w14:paraId="380966E5" w14:textId="660BDD99" w:rsidR="006A6598" w:rsidRDefault="006A6598" w:rsidP="006A6598">
      <w:pPr>
        <w:pStyle w:val="ListParagraph"/>
        <w:numPr>
          <w:ilvl w:val="1"/>
          <w:numId w:val="3"/>
        </w:numPr>
        <w:rPr>
          <w:lang w:val="fi-FI"/>
        </w:rPr>
      </w:pPr>
      <w:r>
        <w:rPr>
          <w:lang w:val="fi-FI"/>
        </w:rPr>
        <w:t xml:space="preserve">täällä kerätään rahaa </w:t>
      </w:r>
      <w:r w:rsidR="006E7E9F">
        <w:rPr>
          <w:lang w:val="fi-FI"/>
        </w:rPr>
        <w:t>Muzaffer Alafasin oikeudenkäyntiin</w:t>
      </w:r>
      <w:r>
        <w:rPr>
          <w:lang w:val="fi-FI"/>
        </w:rPr>
        <w:t xml:space="preserve">, ei täysin </w:t>
      </w:r>
      <w:r>
        <w:rPr>
          <w:lang w:val="fi-FI"/>
        </w:rPr>
        <w:lastRenderedPageBreak/>
        <w:t xml:space="preserve">luvallisesti. levottomuudet </w:t>
      </w:r>
      <w:r w:rsidR="00325488">
        <w:rPr>
          <w:lang w:val="fi-FI"/>
        </w:rPr>
        <w:t>mahdollisia</w:t>
      </w:r>
      <w:r>
        <w:rPr>
          <w:lang w:val="fi-FI"/>
        </w:rPr>
        <w:t>, turvajoukot tulevat väliin</w:t>
      </w:r>
    </w:p>
    <w:p w14:paraId="1D18CA63" w14:textId="5D8844FB" w:rsidR="00B6660A" w:rsidRPr="000A44DC" w:rsidRDefault="00B6660A" w:rsidP="000A44DC">
      <w:pPr>
        <w:pStyle w:val="ListParagraph"/>
        <w:numPr>
          <w:ilvl w:val="0"/>
          <w:numId w:val="3"/>
        </w:numPr>
        <w:rPr>
          <w:lang w:val="fi-FI"/>
        </w:rPr>
      </w:pPr>
      <w:r>
        <w:rPr>
          <w:lang w:val="fi-FI"/>
        </w:rPr>
        <w:t xml:space="preserve">holokeikka </w:t>
      </w:r>
      <w:r w:rsidR="000E17DB">
        <w:rPr>
          <w:lang w:val="fi-FI"/>
        </w:rPr>
        <w:t>Loreena</w:t>
      </w:r>
      <w:r w:rsidR="00A03555">
        <w:rPr>
          <w:lang w:val="fi-FI"/>
        </w:rPr>
        <w:t xml:space="preserve"> Stepper (1.5 valominuutin viive)</w:t>
      </w:r>
      <w:r w:rsidR="00FB2957">
        <w:rPr>
          <w:lang w:val="fi-FI"/>
        </w:rPr>
        <w:t>, amerikkalaistyylinen popdiiva</w:t>
      </w:r>
    </w:p>
    <w:p w14:paraId="4EF5F62B" w14:textId="77777777" w:rsidR="000A44DC" w:rsidRDefault="000A44DC" w:rsidP="00BA7D95">
      <w:pPr>
        <w:rPr>
          <w:lang w:val="fi-FI"/>
        </w:rPr>
      </w:pPr>
    </w:p>
    <w:p w14:paraId="093B249C" w14:textId="77777777" w:rsidR="0017523B" w:rsidRDefault="0017523B" w:rsidP="00BA7D95">
      <w:pPr>
        <w:rPr>
          <w:lang w:val="fi-FI"/>
        </w:rPr>
      </w:pPr>
    </w:p>
    <w:p w14:paraId="235EDC8F" w14:textId="10184EAE" w:rsidR="007E1C1C" w:rsidRDefault="00BC51F8" w:rsidP="00BC51F8">
      <w:pPr>
        <w:pStyle w:val="Heading4"/>
      </w:pPr>
      <w:r>
        <w:t>Kirkkoskene</w:t>
      </w:r>
    </w:p>
    <w:p w14:paraId="67D634BD" w14:textId="4A9D27F9" w:rsidR="00BC51F8" w:rsidRDefault="00BC51F8" w:rsidP="00BA7D95">
      <w:pPr>
        <w:rPr>
          <w:lang w:val="fi-FI"/>
        </w:rPr>
      </w:pPr>
      <w:r>
        <w:rPr>
          <w:lang w:val="fi-FI"/>
        </w:rPr>
        <w:t xml:space="preserve">Keskiyön messu </w:t>
      </w:r>
      <w:r w:rsidR="005F0434">
        <w:rPr>
          <w:lang w:val="fi-FI"/>
        </w:rPr>
        <w:t xml:space="preserve">tapahtuu keskiyöllä Pyhän Rodrigon tuomiokirkossa. Sinne päätyy valtaosa </w:t>
      </w:r>
      <w:r w:rsidR="005E3C51">
        <w:rPr>
          <w:lang w:val="fi-FI"/>
        </w:rPr>
        <w:t>Saint Eskilin katolisista ja nimelliskatolisista.</w:t>
      </w:r>
    </w:p>
    <w:p w14:paraId="2B287855" w14:textId="77777777" w:rsidR="005E3C51" w:rsidRDefault="005E3C51" w:rsidP="00BA7D95">
      <w:pPr>
        <w:rPr>
          <w:lang w:val="fi-FI"/>
        </w:rPr>
      </w:pPr>
    </w:p>
    <w:p w14:paraId="0A136629" w14:textId="3454506B" w:rsidR="005E3C51" w:rsidRDefault="005E3C51" w:rsidP="00BA7D95">
      <w:pPr>
        <w:rPr>
          <w:lang w:val="fi-FI"/>
        </w:rPr>
      </w:pPr>
      <w:r>
        <w:rPr>
          <w:lang w:val="fi-FI"/>
        </w:rPr>
        <w:t xml:space="preserve">Paikalla ovat mm. Ayez ja </w:t>
      </w:r>
      <w:r w:rsidR="003C67C8">
        <w:rPr>
          <w:lang w:val="fi-FI"/>
        </w:rPr>
        <w:t>Halkenhvad.</w:t>
      </w:r>
      <w:r w:rsidR="00FE38C7">
        <w:rPr>
          <w:lang w:val="fi-FI"/>
        </w:rPr>
        <w:t xml:space="preserve"> Kirkkoskene on sel</w:t>
      </w:r>
      <w:r w:rsidR="00B76F1C">
        <w:rPr>
          <w:lang w:val="fi-FI"/>
        </w:rPr>
        <w:t>västi todella konservatiivinen.</w:t>
      </w:r>
    </w:p>
    <w:p w14:paraId="37166B20" w14:textId="77777777" w:rsidR="002F5644" w:rsidRDefault="002F5644" w:rsidP="00BA7D95">
      <w:pPr>
        <w:rPr>
          <w:lang w:val="fi-FI"/>
        </w:rPr>
      </w:pPr>
    </w:p>
    <w:p w14:paraId="7218770D" w14:textId="26C67A81" w:rsidR="002F5644" w:rsidRDefault="002F5644" w:rsidP="00BA7D95">
      <w:pPr>
        <w:rPr>
          <w:lang w:val="fi-FI"/>
        </w:rPr>
      </w:pPr>
      <w:r>
        <w:rPr>
          <w:lang w:val="fi-FI"/>
        </w:rPr>
        <w:t xml:space="preserve">Islam-skenessä vuonna 2145 profeetta Muhammedin syntymäpäivä osuu, hämmentävää kyllä, joulupäivään. </w:t>
      </w:r>
      <w:r w:rsidR="008B0040">
        <w:rPr>
          <w:lang w:val="fi-FI"/>
        </w:rPr>
        <w:t xml:space="preserve">Niinpä tämä on juhlapäivä heillekin. </w:t>
      </w:r>
      <w:r w:rsidR="00273501">
        <w:rPr>
          <w:lang w:val="fi-FI"/>
        </w:rPr>
        <w:t xml:space="preserve">Etenkin islamilaiset näkevät </w:t>
      </w:r>
      <w:r w:rsidR="00540A0B">
        <w:rPr>
          <w:lang w:val="fi-FI"/>
        </w:rPr>
        <w:t>Alafasin murhan hyökkäyksenä koko heidän yhteisöään vastaan.</w:t>
      </w:r>
    </w:p>
    <w:p w14:paraId="470C7578" w14:textId="77777777" w:rsidR="003C67C8" w:rsidRDefault="003C67C8" w:rsidP="00BA7D95">
      <w:pPr>
        <w:rPr>
          <w:lang w:val="fi-FI"/>
        </w:rPr>
      </w:pPr>
    </w:p>
    <w:p w14:paraId="4DA7C28D" w14:textId="1BC8D917" w:rsidR="003C67C8" w:rsidRDefault="003C67C8" w:rsidP="003C67C8">
      <w:pPr>
        <w:pStyle w:val="Heading4"/>
      </w:pPr>
      <w:r>
        <w:t>Biletystä</w:t>
      </w:r>
    </w:p>
    <w:p w14:paraId="1F06EA9A" w14:textId="1BE1F650" w:rsidR="00B62E79" w:rsidRDefault="003C67C8" w:rsidP="00BA7D95">
      <w:pPr>
        <w:rPr>
          <w:lang w:val="fi-FI"/>
        </w:rPr>
      </w:pPr>
      <w:r>
        <w:rPr>
          <w:lang w:val="fi-FI"/>
        </w:rPr>
        <w:t xml:space="preserve">New Manila </w:t>
      </w:r>
      <w:r w:rsidR="00951C1D">
        <w:rPr>
          <w:lang w:val="fi-FI"/>
        </w:rPr>
        <w:t>ei ole mikään superpartykaupunki, mutta joulun aikoihin sielläkin on kyllä melkoinen meno. Tanssipaikkoja löytyy helposti.</w:t>
      </w:r>
      <w:r w:rsidR="00BF6C67">
        <w:rPr>
          <w:lang w:val="fi-FI"/>
        </w:rPr>
        <w:t xml:space="preserve"> Kuitenkin konservatiivinen </w:t>
      </w:r>
      <w:r w:rsidR="00D95ADC">
        <w:rPr>
          <w:lang w:val="fi-FI"/>
        </w:rPr>
        <w:t>kulttuuri on sudenkuoppa sotilaille.</w:t>
      </w:r>
    </w:p>
    <w:p w14:paraId="64153011" w14:textId="77777777" w:rsidR="00D95ADC" w:rsidRDefault="00D95ADC" w:rsidP="00BA7D95">
      <w:pPr>
        <w:rPr>
          <w:lang w:val="fi-FI"/>
        </w:rPr>
      </w:pPr>
    </w:p>
    <w:p w14:paraId="6762E418" w14:textId="79FD14F6" w:rsidR="00B62E79" w:rsidRDefault="00D95ADC" w:rsidP="00BA7D95">
      <w:pPr>
        <w:rPr>
          <w:lang w:val="fi-FI"/>
        </w:rPr>
      </w:pPr>
      <w:r>
        <w:rPr>
          <w:lang w:val="fi-FI"/>
        </w:rPr>
        <w:t>Seksuaalisesti aktiiviset naiset, ei-heteronormatiivinen käytös ja näkyvät kyberosat voivat helposti herättää ongelmia. Homoskenellä on omat bileensä Puzzleboxissa. Homot saattavat kohdata paheksuntaa, mutta suoranainen väkivalta on epätodennäköistä.</w:t>
      </w:r>
    </w:p>
    <w:p w14:paraId="61AEACA6" w14:textId="77777777" w:rsidR="003665A9" w:rsidRDefault="003665A9" w:rsidP="00BA7D95">
      <w:pPr>
        <w:rPr>
          <w:lang w:val="fi-FI"/>
        </w:rPr>
      </w:pPr>
    </w:p>
    <w:p w14:paraId="58900718" w14:textId="2EE6B4D2" w:rsidR="00D95ADC" w:rsidRDefault="003665A9" w:rsidP="00BA7D95">
      <w:pPr>
        <w:rPr>
          <w:lang w:val="fi-FI"/>
        </w:rPr>
      </w:pPr>
      <w:r>
        <w:rPr>
          <w:lang w:val="fi-FI"/>
        </w:rPr>
        <w:t xml:space="preserve">Texidor on kuitenkin paikallislle jonkinlainen harmimagneetti: hänellä on kyberkäsi ja hän vaikuttaa homolta. </w:t>
      </w:r>
      <w:r w:rsidR="004A2AFD">
        <w:rPr>
          <w:lang w:val="fi-FI"/>
        </w:rPr>
        <w:t>Hän ei myöskään ole tehnyt mitenkään kotitehtäviään paikallise</w:t>
      </w:r>
      <w:r w:rsidR="004D2C5E">
        <w:rPr>
          <w:lang w:val="fi-FI"/>
        </w:rPr>
        <w:t>n kulttuurin suhteen ja jahtaa naisia sopimattoman aggressiivisesti.</w:t>
      </w:r>
      <w:r w:rsidR="00184AB0">
        <w:rPr>
          <w:lang w:val="fi-FI"/>
        </w:rPr>
        <w:t xml:space="preserve"> Tästä syntyy lähes varmasti ruma matsi.</w:t>
      </w:r>
    </w:p>
    <w:p w14:paraId="1DD1852D" w14:textId="77777777" w:rsidR="00201C80" w:rsidRDefault="00201C80" w:rsidP="00BA7D95">
      <w:pPr>
        <w:rPr>
          <w:lang w:val="fi-FI"/>
        </w:rPr>
      </w:pPr>
    </w:p>
    <w:p w14:paraId="09EEC7C6" w14:textId="3968090C" w:rsidR="00201C80" w:rsidRDefault="00201C80" w:rsidP="00BA7D95">
      <w:pPr>
        <w:rPr>
          <w:lang w:val="fi-FI"/>
        </w:rPr>
      </w:pPr>
      <w:r>
        <w:rPr>
          <w:lang w:val="fi-FI"/>
        </w:rPr>
        <w:t xml:space="preserve">Scholl on toinen, joka joutuu </w:t>
      </w:r>
      <w:r w:rsidR="00FB0F40">
        <w:rPr>
          <w:lang w:val="fi-FI"/>
        </w:rPr>
        <w:t>vaikeuksiin, tietenkin.</w:t>
      </w:r>
    </w:p>
    <w:p w14:paraId="1E15A235" w14:textId="77777777" w:rsidR="001C0189" w:rsidRDefault="001C0189" w:rsidP="00BA7D95">
      <w:pPr>
        <w:rPr>
          <w:lang w:val="fi-FI"/>
        </w:rPr>
      </w:pPr>
    </w:p>
    <w:p w14:paraId="3EFC9BCE" w14:textId="19F1D89A" w:rsidR="001C0189" w:rsidRDefault="001C0189" w:rsidP="00BA7D95">
      <w:pPr>
        <w:rPr>
          <w:lang w:val="fi-FI"/>
        </w:rPr>
      </w:pPr>
      <w:r>
        <w:rPr>
          <w:lang w:val="fi-FI"/>
        </w:rPr>
        <w:t>Lisäksi turvadivisioonan omat sotilaat kärsivät alemmuuskompleksista ja haastavat riitaa.</w:t>
      </w:r>
      <w:r w:rsidR="00A16F58">
        <w:rPr>
          <w:lang w:val="fi-FI"/>
        </w:rPr>
        <w:t xml:space="preserve"> Etenkin veitsitemppujen esittely on klassista.</w:t>
      </w:r>
    </w:p>
    <w:p w14:paraId="351AEBCA" w14:textId="77777777" w:rsidR="005C3004" w:rsidRDefault="005C3004" w:rsidP="00BA7D95">
      <w:pPr>
        <w:rPr>
          <w:lang w:val="fi-FI"/>
        </w:rPr>
      </w:pPr>
    </w:p>
    <w:p w14:paraId="64D47BE6" w14:textId="1FAD846E" w:rsidR="005C3004" w:rsidRDefault="005C3004" w:rsidP="005C3004">
      <w:pPr>
        <w:pStyle w:val="Heading4"/>
      </w:pPr>
      <w:r>
        <w:t>Kulttuuria</w:t>
      </w:r>
    </w:p>
    <w:p w14:paraId="46A20663" w14:textId="46980028" w:rsidR="005C3004" w:rsidRDefault="005C3004" w:rsidP="00BA7D95">
      <w:pPr>
        <w:rPr>
          <w:lang w:val="fi-FI"/>
        </w:rPr>
      </w:pPr>
      <w:r>
        <w:rPr>
          <w:lang w:val="fi-FI"/>
        </w:rPr>
        <w:t>Maapallolta Kreikkalaisille roudattua arkkitehtuuria ja historiaa löytyy täältä varsin paljon. Museot ovat yllättävän vaikuttavia.</w:t>
      </w:r>
      <w:r w:rsidR="008757B1">
        <w:rPr>
          <w:lang w:val="fi-FI"/>
        </w:rPr>
        <w:t xml:space="preserve"> Eläintarhassa on myös monia suuriakin eläimiä, joille painovoima on riittävä: muutamia suuria nisäkkäitä, kuten porsaita, apinoita ja jopa pienikokoinen aasiannorsu herättävät kiinnostusta.</w:t>
      </w:r>
    </w:p>
    <w:p w14:paraId="286D08F3" w14:textId="77777777" w:rsidR="00D95ADC" w:rsidRDefault="00D95ADC" w:rsidP="00BA7D95">
      <w:pPr>
        <w:rPr>
          <w:lang w:val="fi-FI"/>
        </w:rPr>
      </w:pPr>
    </w:p>
    <w:p w14:paraId="57D557DD" w14:textId="0230B33C" w:rsidR="00B62E79" w:rsidRDefault="00B62E79" w:rsidP="00B62E79">
      <w:pPr>
        <w:pStyle w:val="Heading3"/>
      </w:pPr>
      <w:r>
        <w:t>Murha</w:t>
      </w:r>
    </w:p>
    <w:p w14:paraId="2E98AFC0" w14:textId="62045929" w:rsidR="00B62E79" w:rsidRDefault="00B62E79" w:rsidP="00BA7D95">
      <w:pPr>
        <w:rPr>
          <w:lang w:val="fi-FI"/>
        </w:rPr>
      </w:pPr>
      <w:r>
        <w:rPr>
          <w:lang w:val="fi-FI"/>
        </w:rPr>
        <w:t xml:space="preserve">Joulukuun 19. </w:t>
      </w:r>
      <w:r w:rsidR="003E1D2E">
        <w:rPr>
          <w:lang w:val="fi-FI"/>
        </w:rPr>
        <w:t xml:space="preserve">abandagolainen siirtotyöläinen </w:t>
      </w:r>
      <w:r w:rsidR="00B12FEC">
        <w:rPr>
          <w:b/>
          <w:i/>
          <w:lang w:val="fi-FI"/>
        </w:rPr>
        <w:t>Muzaffer Alafas</w:t>
      </w:r>
      <w:r w:rsidR="00B12FEC">
        <w:rPr>
          <w:lang w:val="fi-FI"/>
        </w:rPr>
        <w:t xml:space="preserve"> löytyi murhattuna: </w:t>
      </w:r>
      <w:r w:rsidR="00B12FEC">
        <w:rPr>
          <w:lang w:val="fi-FI"/>
        </w:rPr>
        <w:lastRenderedPageBreak/>
        <w:t xml:space="preserve">hänen päänsä oli lyöty sisään terästangolla. Hänen veljensä </w:t>
      </w:r>
      <w:r w:rsidR="00B12FEC">
        <w:rPr>
          <w:b/>
          <w:i/>
          <w:lang w:val="fi-FI"/>
        </w:rPr>
        <w:t>Mukmin</w:t>
      </w:r>
      <w:r w:rsidR="00B12FEC">
        <w:rPr>
          <w:lang w:val="fi-FI"/>
        </w:rPr>
        <w:t xml:space="preserve"> löytyi </w:t>
      </w:r>
      <w:r w:rsidR="006E7E9F">
        <w:rPr>
          <w:lang w:val="fi-FI"/>
        </w:rPr>
        <w:t>ruumiin ääreltä kaivamasta kuorinippua Muzafferin niskasta, ja pidätettiin heti. Kuoriniput ovat laittomia New Manilalla, eikä Muzafferilla olisi pitänyt olla sellais</w:t>
      </w:r>
      <w:r w:rsidR="008D6597">
        <w:rPr>
          <w:lang w:val="fi-FI"/>
        </w:rPr>
        <w:t>ta: hän oli ilmeisesti maksanut</w:t>
      </w:r>
      <w:r w:rsidR="006E7E9F">
        <w:rPr>
          <w:lang w:val="fi-FI"/>
        </w:rPr>
        <w:t xml:space="preserve"> jollekin tulotarkastuksessaan 2 vuotta sitten.</w:t>
      </w:r>
    </w:p>
    <w:p w14:paraId="4DE321DE" w14:textId="77777777" w:rsidR="006E7E9F" w:rsidRDefault="006E7E9F" w:rsidP="00BA7D95">
      <w:pPr>
        <w:rPr>
          <w:lang w:val="fi-FI"/>
        </w:rPr>
      </w:pPr>
    </w:p>
    <w:p w14:paraId="4953F897" w14:textId="446230C1" w:rsidR="006E7E9F" w:rsidRDefault="006E7E9F" w:rsidP="00BA7D95">
      <w:pPr>
        <w:rPr>
          <w:lang w:val="fi-FI"/>
        </w:rPr>
      </w:pPr>
      <w:r>
        <w:rPr>
          <w:lang w:val="fi-FI"/>
        </w:rPr>
        <w:t xml:space="preserve">Oikea murhaaja oli toinen vierastyöläinen, </w:t>
      </w:r>
      <w:r>
        <w:rPr>
          <w:b/>
          <w:i/>
          <w:lang w:val="fi-FI"/>
        </w:rPr>
        <w:t>Curt Harper</w:t>
      </w:r>
      <w:r>
        <w:rPr>
          <w:lang w:val="fi-FI"/>
        </w:rPr>
        <w:t>, australialaistaustainen Muzafferin kollega. Murhan syy oli typerä riita rahasta, jonka Muzaffer oli lainannut muttei kyennyt maksamaan takaisin. Harper on aivan rikki tekonsa jäljiltä ja harkitsee tunnustamista, mutta sitten hänen vaimonsa ja lapsensakin luultavasti karkoitettaisiin Abandagolle.</w:t>
      </w:r>
    </w:p>
    <w:p w14:paraId="05F53DF9" w14:textId="77777777" w:rsidR="006E7E9F" w:rsidRDefault="006E7E9F" w:rsidP="00BA7D95">
      <w:pPr>
        <w:rPr>
          <w:lang w:val="fi-FI"/>
        </w:rPr>
      </w:pPr>
    </w:p>
    <w:p w14:paraId="2C57357A" w14:textId="03F48B63" w:rsidR="006E7E9F" w:rsidRDefault="006E7E9F" w:rsidP="00BA7D95">
      <w:pPr>
        <w:rPr>
          <w:lang w:val="fi-FI"/>
        </w:rPr>
      </w:pPr>
      <w:r>
        <w:rPr>
          <w:lang w:val="fi-FI"/>
        </w:rPr>
        <w:t>Monet abandagolaiset ovat vaatineet kuorinipun tutkimista ja yleensäkin murhan huoellisempaa selvittelemistä. Mukimia uhkaa kuolemanrangaistus tai karkoitus.</w:t>
      </w:r>
    </w:p>
    <w:p w14:paraId="39C44AD5" w14:textId="77777777" w:rsidR="00D70AD2" w:rsidRDefault="00D70AD2" w:rsidP="00BA7D95">
      <w:pPr>
        <w:rPr>
          <w:lang w:val="fi-FI"/>
        </w:rPr>
      </w:pPr>
    </w:p>
    <w:p w14:paraId="3A778F3E" w14:textId="7B47C31E" w:rsidR="00D70AD2" w:rsidRDefault="00D70AD2" w:rsidP="00D70AD2">
      <w:pPr>
        <w:pStyle w:val="Heading3"/>
      </w:pPr>
      <w:r>
        <w:t>Kilpaileva armeija</w:t>
      </w:r>
    </w:p>
    <w:p w14:paraId="3F87AB70" w14:textId="77777777" w:rsidR="00D70AD2" w:rsidRDefault="00D70AD2" w:rsidP="00BA7D95">
      <w:pPr>
        <w:rPr>
          <w:lang w:val="fi-FI"/>
        </w:rPr>
      </w:pPr>
    </w:p>
    <w:p w14:paraId="6EC0298E" w14:textId="2B98EFCF" w:rsidR="00D70AD2" w:rsidRDefault="00D70AD2" w:rsidP="00BA7D95">
      <w:pPr>
        <w:rPr>
          <w:lang w:val="fi-FI"/>
        </w:rPr>
      </w:pPr>
      <w:r>
        <w:rPr>
          <w:lang w:val="fi-FI"/>
        </w:rPr>
        <w:t xml:space="preserve">New Manilan turvadivisioonan jäsenet ruskeissa univormuissaan </w:t>
      </w:r>
      <w:r w:rsidR="00D94D87">
        <w:rPr>
          <w:lang w:val="fi-FI"/>
        </w:rPr>
        <w:t xml:space="preserve">kokevat alemmuuskompleksa Tasavallan avaruusjoukkoja kohtaan. </w:t>
      </w:r>
      <w:r w:rsidR="00590341">
        <w:rPr>
          <w:lang w:val="fi-FI"/>
        </w:rPr>
        <w:t xml:space="preserve">Tasavaltalaisiksi tunnistetut (ja tunnistaminen on helppoa) saavat osakseen naljailua siitä, </w:t>
      </w:r>
      <w:r w:rsidR="00352B42">
        <w:rPr>
          <w:lang w:val="fi-FI"/>
        </w:rPr>
        <w:t xml:space="preserve">että Havana de Cielo on yhä miehitetty </w:t>
      </w:r>
      <w:r w:rsidR="009566EC">
        <w:rPr>
          <w:lang w:val="fi-FI"/>
        </w:rPr>
        <w:t>eikä sitä ole saatu vapautettua.</w:t>
      </w:r>
    </w:p>
    <w:p w14:paraId="156700DE" w14:textId="77777777" w:rsidR="009566EC" w:rsidRDefault="009566EC" w:rsidP="00BA7D95">
      <w:pPr>
        <w:rPr>
          <w:lang w:val="fi-FI"/>
        </w:rPr>
      </w:pPr>
    </w:p>
    <w:p w14:paraId="2534A3A7" w14:textId="498EBDD8" w:rsidR="009566EC" w:rsidRPr="006E7E9F" w:rsidRDefault="004D719C" w:rsidP="00BA7D95">
      <w:pPr>
        <w:rPr>
          <w:lang w:val="fi-FI"/>
        </w:rPr>
      </w:pPr>
      <w:r>
        <w:rPr>
          <w:lang w:val="fi-FI"/>
        </w:rPr>
        <w:t xml:space="preserve">Autonomistiliiton meemit kiertävät täälläkin: </w:t>
      </w:r>
    </w:p>
    <w:p w14:paraId="09401CCA" w14:textId="77777777" w:rsidR="007E1C1C" w:rsidRDefault="007E1C1C" w:rsidP="00BA7D95">
      <w:pPr>
        <w:rPr>
          <w:lang w:val="fi-FI"/>
        </w:rPr>
      </w:pPr>
    </w:p>
    <w:p w14:paraId="0EC44D47" w14:textId="0624F030" w:rsidR="00732DFC" w:rsidDel="009128D3" w:rsidRDefault="00732DFC" w:rsidP="00BA7D95">
      <w:pPr>
        <w:rPr>
          <w:del w:id="3" w:author="Talvitie, Dare" w:date="2019-04-28T21:58:00Z"/>
          <w:lang w:val="fi-FI"/>
        </w:rPr>
      </w:pPr>
    </w:p>
    <w:p w14:paraId="0468E7D9" w14:textId="21ABB730" w:rsidR="005F41D7" w:rsidRDefault="00732DFC" w:rsidP="00732DFC">
      <w:pPr>
        <w:pStyle w:val="Heading1"/>
        <w:rPr>
          <w:lang w:val="fi-FI"/>
        </w:rPr>
      </w:pPr>
      <w:r>
        <w:rPr>
          <w:lang w:val="fi-FI"/>
        </w:rPr>
        <w:t>Kausi 4</w:t>
      </w:r>
    </w:p>
    <w:p w14:paraId="626BA728" w14:textId="77777777" w:rsidR="004A171A" w:rsidRDefault="004A171A" w:rsidP="004A171A">
      <w:pPr>
        <w:rPr>
          <w:lang w:val="fi-FI"/>
        </w:rPr>
      </w:pPr>
    </w:p>
    <w:p w14:paraId="56F885B1" w14:textId="6EECDCB1" w:rsidR="004A171A" w:rsidRDefault="004A171A" w:rsidP="004A171A">
      <w:pPr>
        <w:rPr>
          <w:lang w:val="fi-FI"/>
        </w:rPr>
      </w:pPr>
      <w:r>
        <w:rPr>
          <w:lang w:val="fi-FI"/>
        </w:rPr>
        <w:t>Neloskauden teemoja:</w:t>
      </w:r>
    </w:p>
    <w:p w14:paraId="5134BABE" w14:textId="77777777" w:rsidR="004A171A" w:rsidRDefault="004A171A" w:rsidP="004A171A">
      <w:pPr>
        <w:rPr>
          <w:lang w:val="fi-FI"/>
        </w:rPr>
      </w:pPr>
    </w:p>
    <w:p w14:paraId="0FDB720F" w14:textId="5BF5A062" w:rsidR="004A171A" w:rsidRDefault="004A171A" w:rsidP="004A171A">
      <w:pPr>
        <w:pStyle w:val="ListParagraph"/>
        <w:numPr>
          <w:ilvl w:val="0"/>
          <w:numId w:val="3"/>
        </w:numPr>
        <w:rPr>
          <w:lang w:val="fi-FI"/>
        </w:rPr>
      </w:pPr>
      <w:r>
        <w:rPr>
          <w:lang w:val="fi-FI"/>
        </w:rPr>
        <w:t>vuoden 2145 upseerikisa</w:t>
      </w:r>
    </w:p>
    <w:p w14:paraId="7916C6E2" w14:textId="6C4BD270" w:rsidR="004A171A" w:rsidRDefault="004A171A" w:rsidP="004A171A">
      <w:pPr>
        <w:pStyle w:val="ListParagraph"/>
        <w:numPr>
          <w:ilvl w:val="0"/>
          <w:numId w:val="3"/>
        </w:numPr>
        <w:rPr>
          <w:lang w:val="fi-FI"/>
        </w:rPr>
      </w:pPr>
      <w:r>
        <w:rPr>
          <w:lang w:val="fi-FI"/>
        </w:rPr>
        <w:t>Jacob Lindhin nanofabrikaattori (ja samalla hänen mahd. ylennyksensä?)</w:t>
      </w:r>
    </w:p>
    <w:p w14:paraId="03A7C34C" w14:textId="77777777" w:rsidR="003008BE" w:rsidRDefault="003008BE" w:rsidP="003008BE">
      <w:pPr>
        <w:rPr>
          <w:lang w:val="fi-FI"/>
        </w:rPr>
      </w:pPr>
    </w:p>
    <w:p w14:paraId="18418678" w14:textId="77777777" w:rsidR="003008BE" w:rsidRDefault="003008BE" w:rsidP="003008BE">
      <w:pPr>
        <w:rPr>
          <w:lang w:val="fi-FI"/>
        </w:rPr>
      </w:pPr>
      <w:r>
        <w:rPr>
          <w:lang w:val="fi-FI"/>
        </w:rPr>
        <w:t>Tarinan kaari:</w:t>
      </w:r>
    </w:p>
    <w:p w14:paraId="51C9E316" w14:textId="6E599C3B" w:rsidR="003008BE" w:rsidRDefault="003008BE" w:rsidP="003008BE">
      <w:pPr>
        <w:pStyle w:val="ListParagraph"/>
        <w:numPr>
          <w:ilvl w:val="0"/>
          <w:numId w:val="3"/>
        </w:numPr>
        <w:rPr>
          <w:lang w:val="fi-FI"/>
        </w:rPr>
      </w:pPr>
      <w:r w:rsidRPr="003008BE">
        <w:rPr>
          <w:lang w:val="fi-FI"/>
        </w:rPr>
        <w:t>Tane-Rore</w:t>
      </w:r>
    </w:p>
    <w:p w14:paraId="55FBDBCD" w14:textId="2C88E294" w:rsidR="003008BE" w:rsidRDefault="003008BE" w:rsidP="003008BE">
      <w:pPr>
        <w:pStyle w:val="ListParagraph"/>
        <w:numPr>
          <w:ilvl w:val="0"/>
          <w:numId w:val="3"/>
        </w:numPr>
        <w:rPr>
          <w:lang w:val="fi-FI"/>
        </w:rPr>
      </w:pPr>
      <w:r>
        <w:rPr>
          <w:lang w:val="fi-FI"/>
        </w:rPr>
        <w:t>Ger∂r ja nanofabrikaattorit (kesä 2146) - samaan aikaan 2145:n upseerit</w:t>
      </w:r>
    </w:p>
    <w:p w14:paraId="61EBC246" w14:textId="2462AC4E" w:rsidR="003008BE" w:rsidRDefault="0012467B" w:rsidP="003008BE">
      <w:pPr>
        <w:pStyle w:val="ListParagraph"/>
        <w:numPr>
          <w:ilvl w:val="0"/>
          <w:numId w:val="3"/>
        </w:numPr>
        <w:rPr>
          <w:lang w:val="fi-FI"/>
        </w:rPr>
      </w:pPr>
      <w:r>
        <w:rPr>
          <w:lang w:val="fi-FI"/>
        </w:rPr>
        <w:t>exsurgent-virus ja biohasardi Saint Eskilillä (syksy 2146)</w:t>
      </w:r>
    </w:p>
    <w:p w14:paraId="0714AFB5" w14:textId="3FA57823" w:rsidR="00D6125F" w:rsidRDefault="00D6125F" w:rsidP="00D6125F">
      <w:pPr>
        <w:pStyle w:val="ListParagraph"/>
        <w:numPr>
          <w:ilvl w:val="1"/>
          <w:numId w:val="3"/>
        </w:numPr>
        <w:rPr>
          <w:lang w:val="fi-FI"/>
        </w:rPr>
      </w:pPr>
      <w:r>
        <w:rPr>
          <w:lang w:val="fi-FI"/>
        </w:rPr>
        <w:t>escape from aliens-esque plot</w:t>
      </w:r>
    </w:p>
    <w:p w14:paraId="73C9EBA9" w14:textId="533CDD0F" w:rsidR="0012467B" w:rsidRPr="003008BE" w:rsidRDefault="0012467B" w:rsidP="003008BE">
      <w:pPr>
        <w:pStyle w:val="ListParagraph"/>
        <w:numPr>
          <w:ilvl w:val="0"/>
          <w:numId w:val="3"/>
        </w:numPr>
        <w:rPr>
          <w:lang w:val="fi-FI"/>
        </w:rPr>
      </w:pPr>
      <w:r>
        <w:rPr>
          <w:lang w:val="fi-FI"/>
        </w:rPr>
        <w:t xml:space="preserve">kampanja påäättyy </w:t>
      </w:r>
    </w:p>
    <w:p w14:paraId="78D8AF92" w14:textId="77777777" w:rsidR="003008BE" w:rsidRDefault="003008BE" w:rsidP="003008BE">
      <w:pPr>
        <w:ind w:left="60"/>
        <w:rPr>
          <w:lang w:val="fi-FI"/>
        </w:rPr>
      </w:pPr>
    </w:p>
    <w:p w14:paraId="4919AB98" w14:textId="77777777" w:rsidR="003008BE" w:rsidRPr="003008BE" w:rsidRDefault="003008BE" w:rsidP="003008BE">
      <w:pPr>
        <w:ind w:left="60"/>
        <w:rPr>
          <w:lang w:val="fi-FI"/>
        </w:rPr>
      </w:pPr>
    </w:p>
    <w:p w14:paraId="646C1698" w14:textId="45E3E962" w:rsidR="00732DFC" w:rsidRDefault="00732DFC" w:rsidP="00AC4485">
      <w:pPr>
        <w:pStyle w:val="Heading2"/>
      </w:pPr>
      <w:r>
        <w:t>Elämän suuri kiertokulku</w:t>
      </w:r>
    </w:p>
    <w:p w14:paraId="573275F4" w14:textId="253F0D09" w:rsidR="00AC4485" w:rsidRDefault="00AC4485" w:rsidP="00BA7D95">
      <w:pPr>
        <w:rPr>
          <w:lang w:val="fi-FI"/>
        </w:rPr>
      </w:pPr>
      <w:r>
        <w:rPr>
          <w:lang w:val="fi-FI"/>
        </w:rPr>
        <w:t>Saint Eskilille saapuu uusi joukko tuoreita matruuseja.</w:t>
      </w:r>
      <w:r w:rsidR="00464A44">
        <w:rPr>
          <w:lang w:val="fi-FI"/>
        </w:rPr>
        <w:t xml:space="preserve"> Kapteeni toivottaa heidät tervetulleeksi.</w:t>
      </w:r>
    </w:p>
    <w:p w14:paraId="6F2CD046" w14:textId="77777777" w:rsidR="00464A44" w:rsidRDefault="00464A44" w:rsidP="00BA7D95">
      <w:pPr>
        <w:rPr>
          <w:lang w:val="fi-FI"/>
        </w:rPr>
      </w:pPr>
    </w:p>
    <w:p w14:paraId="7EE3D2A1" w14:textId="578F9489" w:rsidR="00464A44" w:rsidRPr="00E25F10" w:rsidRDefault="00D52CD5" w:rsidP="00BA7D95">
      <w:pPr>
        <w:rPr>
          <w:i/>
          <w:lang w:val="fi-FI"/>
        </w:rPr>
      </w:pPr>
      <w:r w:rsidRPr="00E25F10">
        <w:rPr>
          <w:i/>
          <w:lang w:val="fi-FI"/>
        </w:rPr>
        <w:t>"Kiitoksia. Lepo. Vuoden 2146 ensimmäinen kurssi, tervetuloa Saint Eskilille.</w:t>
      </w:r>
      <w:r w:rsidR="004E1129" w:rsidRPr="00E25F10">
        <w:rPr>
          <w:i/>
          <w:lang w:val="fi-FI"/>
        </w:rPr>
        <w:t xml:space="preserve"> Minä olen komentajakapteeni Fri∂a Halkenhvad, aluksen</w:t>
      </w:r>
      <w:r w:rsidR="00E25F10">
        <w:rPr>
          <w:i/>
          <w:lang w:val="fi-FI"/>
        </w:rPr>
        <w:t xml:space="preserve"> päällikkö</w:t>
      </w:r>
      <w:r w:rsidR="004E1129" w:rsidRPr="00E25F10">
        <w:rPr>
          <w:i/>
          <w:lang w:val="fi-FI"/>
        </w:rPr>
        <w:t>."</w:t>
      </w:r>
    </w:p>
    <w:p w14:paraId="68F1BFF6" w14:textId="77777777" w:rsidR="00D52CD5" w:rsidRPr="00E25F10" w:rsidRDefault="00D52CD5" w:rsidP="00BA7D95">
      <w:pPr>
        <w:rPr>
          <w:i/>
          <w:lang w:val="fi-FI"/>
        </w:rPr>
      </w:pPr>
    </w:p>
    <w:p w14:paraId="42D1BEDE" w14:textId="481992CB" w:rsidR="00D52CD5" w:rsidRPr="00E25F10" w:rsidRDefault="00D52CD5" w:rsidP="00BA7D95">
      <w:pPr>
        <w:rPr>
          <w:i/>
          <w:lang w:val="fi-FI"/>
        </w:rPr>
      </w:pPr>
      <w:r w:rsidRPr="00E25F10">
        <w:rPr>
          <w:i/>
          <w:lang w:val="fi-FI"/>
        </w:rPr>
        <w:t xml:space="preserve">"Tasavallan tulevien kansalaisten astuminen palvelukseen on </w:t>
      </w:r>
      <w:r w:rsidR="005137AC" w:rsidRPr="00E25F10">
        <w:rPr>
          <w:i/>
          <w:lang w:val="fi-FI"/>
        </w:rPr>
        <w:t>aina innostava tapahtuma</w:t>
      </w:r>
      <w:r w:rsidRPr="00E25F10">
        <w:rPr>
          <w:i/>
          <w:lang w:val="fi-FI"/>
        </w:rPr>
        <w:t xml:space="preserve">. Olen ylpeä teistä kaikista: siitä, että olette päättäneet hankkia kansalaisuuden, ja siitä, että olette saapuneet palvelemaan juuri tälle alukselle. </w:t>
      </w:r>
      <w:r w:rsidR="005137AC" w:rsidRPr="00E25F10">
        <w:rPr>
          <w:i/>
          <w:lang w:val="fi-FI"/>
        </w:rPr>
        <w:t>Te olette selvinneet kunnialla peruskoulutusjaksosta; nyt alkaa oikea koitos."</w:t>
      </w:r>
    </w:p>
    <w:p w14:paraId="541BC320" w14:textId="77777777" w:rsidR="005137AC" w:rsidRPr="00E25F10" w:rsidRDefault="005137AC" w:rsidP="00BA7D95">
      <w:pPr>
        <w:rPr>
          <w:i/>
          <w:lang w:val="fi-FI"/>
        </w:rPr>
      </w:pPr>
    </w:p>
    <w:p w14:paraId="4FF3DD25" w14:textId="59D50AC9" w:rsidR="005137AC" w:rsidRPr="00E25F10" w:rsidRDefault="005137AC" w:rsidP="00BA7D95">
      <w:pPr>
        <w:rPr>
          <w:i/>
          <w:lang w:val="fi-FI"/>
        </w:rPr>
      </w:pPr>
      <w:r w:rsidRPr="00E25F10">
        <w:rPr>
          <w:i/>
          <w:lang w:val="fi-FI"/>
        </w:rPr>
        <w:t xml:space="preserve">"Kansalaisuuden ansaitseminen palveluksen kautta on joinakin aikoina </w:t>
      </w:r>
      <w:r w:rsidR="00242F2A" w:rsidRPr="00E25F10">
        <w:rPr>
          <w:i/>
          <w:lang w:val="fi-FI"/>
        </w:rPr>
        <w:t>kevyempää ja joinakin vaativampaa</w:t>
      </w:r>
      <w:r w:rsidRPr="00E25F10">
        <w:rPr>
          <w:i/>
          <w:lang w:val="fi-FI"/>
        </w:rPr>
        <w:t xml:space="preserve">. Me elämme nyt </w:t>
      </w:r>
      <w:r w:rsidR="00242F2A" w:rsidRPr="00E25F10">
        <w:rPr>
          <w:i/>
          <w:lang w:val="fi-FI"/>
        </w:rPr>
        <w:t>vaativampaa</w:t>
      </w:r>
      <w:r w:rsidRPr="00E25F10">
        <w:rPr>
          <w:i/>
          <w:lang w:val="fi-FI"/>
        </w:rPr>
        <w:t xml:space="preserve"> aikaa. Vuosi sitten käynnistynyt ja yhä jatkuva konflikti Kreikkalaisilla vaatii </w:t>
      </w:r>
      <w:r w:rsidR="00242F2A" w:rsidRPr="00E25F10">
        <w:rPr>
          <w:i/>
          <w:lang w:val="fi-FI"/>
        </w:rPr>
        <w:t>teitäkin</w:t>
      </w:r>
      <w:r w:rsidRPr="00E25F10">
        <w:rPr>
          <w:i/>
          <w:lang w:val="fi-FI"/>
        </w:rPr>
        <w:t xml:space="preserve"> todella toimimaan sotilaina ja puolustamaan ihmisyyttä sekä vapautta. 'Kaikkialla missä ne ovat uhattuina', sanoo </w:t>
      </w:r>
      <w:r w:rsidR="00242F2A" w:rsidRPr="00E25F10">
        <w:rPr>
          <w:i/>
          <w:lang w:val="fi-FI"/>
        </w:rPr>
        <w:t>sotilaan rukous</w:t>
      </w:r>
      <w:r w:rsidRPr="00E25F10">
        <w:rPr>
          <w:i/>
          <w:lang w:val="fi-FI"/>
        </w:rPr>
        <w:t xml:space="preserve">, ja juuri nyt ne ovat uhattuina juuri täällä. Jokainen Saint Eskilillä palvellut </w:t>
      </w:r>
      <w:r w:rsidR="002F6B22" w:rsidRPr="00E25F10">
        <w:rPr>
          <w:i/>
          <w:lang w:val="fi-FI"/>
        </w:rPr>
        <w:t>on saanut kokea</w:t>
      </w:r>
      <w:r w:rsidRPr="00E25F10">
        <w:rPr>
          <w:i/>
          <w:lang w:val="fi-FI"/>
        </w:rPr>
        <w:t xml:space="preserve">, mitä tämä merkittsee -- ja jokainen </w:t>
      </w:r>
      <w:r w:rsidR="002F6B22" w:rsidRPr="00E25F10">
        <w:rPr>
          <w:i/>
          <w:lang w:val="fi-FI"/>
        </w:rPr>
        <w:t>on myös oppinut</w:t>
      </w:r>
      <w:r w:rsidRPr="00E25F10">
        <w:rPr>
          <w:i/>
          <w:lang w:val="fi-FI"/>
        </w:rPr>
        <w:t xml:space="preserve">, mitä tämä saattaa meiltä vaatia. Ei ole häpeä tuntea huolta tai epävarmuutta tällaisessa tilanteessa. </w:t>
      </w:r>
      <w:r w:rsidR="002F6B22" w:rsidRPr="00E25F10">
        <w:rPr>
          <w:i/>
          <w:lang w:val="fi-FI"/>
        </w:rPr>
        <w:t>En väitä teille, että palvelus tulee olemaan helppo. Kuitenkin, vaikka teidän luottamuksenne itseenne joskus horjuisikin, minä luotan teihin, ja niin luottavat palvelustoverinnekin.</w:t>
      </w:r>
      <w:r w:rsidR="00665D57" w:rsidRPr="00E25F10">
        <w:rPr>
          <w:i/>
          <w:lang w:val="fi-FI"/>
        </w:rPr>
        <w:t xml:space="preserve"> Luottakaa myös heihin.</w:t>
      </w:r>
      <w:r w:rsidR="002F6B22" w:rsidRPr="00E25F10">
        <w:rPr>
          <w:i/>
          <w:lang w:val="fi-FI"/>
        </w:rPr>
        <w:t>"</w:t>
      </w:r>
    </w:p>
    <w:p w14:paraId="25B2C363" w14:textId="77777777" w:rsidR="002F6B22" w:rsidRPr="00E25F10" w:rsidRDefault="002F6B22" w:rsidP="00BA7D95">
      <w:pPr>
        <w:rPr>
          <w:i/>
          <w:lang w:val="fi-FI"/>
        </w:rPr>
      </w:pPr>
    </w:p>
    <w:p w14:paraId="55FE7A11" w14:textId="2B451F49" w:rsidR="002F6B22" w:rsidRPr="00E25F10" w:rsidRDefault="002F6B22" w:rsidP="00BA7D95">
      <w:pPr>
        <w:rPr>
          <w:i/>
          <w:lang w:val="fi-FI"/>
        </w:rPr>
      </w:pPr>
      <w:r w:rsidRPr="00E25F10">
        <w:rPr>
          <w:i/>
          <w:lang w:val="fi-FI"/>
        </w:rPr>
        <w:t>"</w:t>
      </w:r>
      <w:r w:rsidR="004D3F19" w:rsidRPr="00E25F10">
        <w:rPr>
          <w:i/>
          <w:lang w:val="fi-FI"/>
        </w:rPr>
        <w:t xml:space="preserve">Alus on tällä hetkellä </w:t>
      </w:r>
      <w:r w:rsidR="004E1129" w:rsidRPr="00E25F10">
        <w:rPr>
          <w:i/>
          <w:lang w:val="fi-FI"/>
        </w:rPr>
        <w:t xml:space="preserve">Ulompien kuiden laivaston </w:t>
      </w:r>
      <w:r w:rsidR="004D3F19" w:rsidRPr="00E25F10">
        <w:rPr>
          <w:i/>
          <w:lang w:val="fi-FI"/>
        </w:rPr>
        <w:t xml:space="preserve">reservissä loppuvuoden taistelukomennusten jälkeen. Tämä tarkoittaa, että teillä on aikaa oppia tuntemaan Saint Eskil -- ja meillä kaikilla on tilaisuus oppia tuntemaan toisemme -- ennen </w:t>
      </w:r>
      <w:r w:rsidR="00665D57" w:rsidRPr="00E25F10">
        <w:rPr>
          <w:i/>
          <w:lang w:val="fi-FI"/>
        </w:rPr>
        <w:t>kuin meitä</w:t>
      </w:r>
      <w:r w:rsidR="004E1129" w:rsidRPr="00E25F10">
        <w:rPr>
          <w:i/>
          <w:lang w:val="fi-FI"/>
        </w:rPr>
        <w:t xml:space="preserve"> kenties tarvitaan jälleen etulinjassa."</w:t>
      </w:r>
    </w:p>
    <w:p w14:paraId="189C255F" w14:textId="77777777" w:rsidR="004E1129" w:rsidRPr="00E25F10" w:rsidRDefault="004E1129" w:rsidP="00BA7D95">
      <w:pPr>
        <w:rPr>
          <w:i/>
          <w:lang w:val="fi-FI"/>
        </w:rPr>
      </w:pPr>
    </w:p>
    <w:p w14:paraId="385D085A" w14:textId="5FF5C808" w:rsidR="004E1129" w:rsidRPr="00E25F10" w:rsidRDefault="004E1129" w:rsidP="004E1129">
      <w:pPr>
        <w:rPr>
          <w:i/>
          <w:lang w:val="fi-FI"/>
        </w:rPr>
      </w:pPr>
      <w:r w:rsidRPr="00E25F10">
        <w:rPr>
          <w:i/>
          <w:lang w:val="fi-FI"/>
        </w:rPr>
        <w:t xml:space="preserve">"Esittelen aluken </w:t>
      </w:r>
      <w:r w:rsidR="00FE47E6">
        <w:rPr>
          <w:i/>
          <w:lang w:val="fi-FI"/>
        </w:rPr>
        <w:t>kantahenkilökunnan</w:t>
      </w:r>
      <w:r w:rsidRPr="00E25F10">
        <w:rPr>
          <w:i/>
          <w:lang w:val="fi-FI"/>
        </w:rPr>
        <w:t>. Kapteeniluutnantti Qassim on varapäällikkö ja XO. Hänen vastuullaan on komentosillan toiminta, mutta kaikissa muissakin asioissa hän puhuu minun äänelläni."</w:t>
      </w:r>
    </w:p>
    <w:p w14:paraId="6416238F" w14:textId="77777777" w:rsidR="004E1129" w:rsidRPr="00E25F10" w:rsidRDefault="004E1129" w:rsidP="004E1129">
      <w:pPr>
        <w:rPr>
          <w:i/>
          <w:lang w:val="fi-FI"/>
        </w:rPr>
      </w:pPr>
    </w:p>
    <w:p w14:paraId="405F0E00" w14:textId="17A3034E" w:rsidR="004E1129" w:rsidRPr="00E25F10" w:rsidRDefault="004E1129" w:rsidP="004E1129">
      <w:pPr>
        <w:rPr>
          <w:i/>
          <w:lang w:val="fi-FI"/>
        </w:rPr>
      </w:pPr>
      <w:r w:rsidRPr="00E25F10">
        <w:rPr>
          <w:i/>
          <w:lang w:val="fi-FI"/>
        </w:rPr>
        <w:t>"Taistelu-upseerina</w:t>
      </w:r>
      <w:r w:rsidR="00A615CA">
        <w:rPr>
          <w:i/>
          <w:lang w:val="fi-FI"/>
        </w:rPr>
        <w:t xml:space="preserve"> ja asejärjestelmien vastaavana päällikkönä toimii luutnantti Fjell</w:t>
      </w:r>
      <w:r w:rsidR="00EB5D72" w:rsidRPr="00E25F10">
        <w:rPr>
          <w:i/>
          <w:lang w:val="fi-FI"/>
        </w:rPr>
        <w:t>.</w:t>
      </w:r>
      <w:r w:rsidRPr="00E25F10">
        <w:rPr>
          <w:i/>
          <w:lang w:val="fi-FI"/>
        </w:rPr>
        <w:t>"</w:t>
      </w:r>
    </w:p>
    <w:p w14:paraId="19A8E2CE" w14:textId="77777777" w:rsidR="004E1129" w:rsidRPr="00E25F10" w:rsidRDefault="004E1129" w:rsidP="004E1129">
      <w:pPr>
        <w:rPr>
          <w:i/>
          <w:lang w:val="fi-FI"/>
        </w:rPr>
      </w:pPr>
    </w:p>
    <w:p w14:paraId="7F11B347" w14:textId="5468FDAB" w:rsidR="004E1129" w:rsidRPr="00256287" w:rsidRDefault="004E1129" w:rsidP="004E1129">
      <w:pPr>
        <w:rPr>
          <w:i/>
          <w:lang w:val="fi-FI"/>
        </w:rPr>
      </w:pPr>
      <w:r w:rsidRPr="00E25F10">
        <w:rPr>
          <w:i/>
          <w:lang w:val="fi-FI"/>
        </w:rPr>
        <w:t>"Pursimies Ayez on puosu.</w:t>
      </w:r>
      <w:r w:rsidR="00EB5D72" w:rsidRPr="00E25F10">
        <w:rPr>
          <w:i/>
          <w:lang w:val="fi-FI"/>
        </w:rPr>
        <w:t xml:space="preserve"> </w:t>
      </w:r>
      <w:r w:rsidRPr="00E25F10">
        <w:rPr>
          <w:i/>
          <w:lang w:val="fi-FI"/>
        </w:rPr>
        <w:t>Hän</w:t>
      </w:r>
      <w:r w:rsidR="00EB5D72" w:rsidRPr="00E25F10">
        <w:rPr>
          <w:i/>
          <w:lang w:val="fi-FI"/>
        </w:rPr>
        <w:t xml:space="preserve"> toimii henkilöstöpäällikkönä ja tarvittaessa kurinpitäjänä. </w:t>
      </w:r>
      <w:r w:rsidR="00BF2B95">
        <w:rPr>
          <w:i/>
          <w:lang w:val="fi-FI"/>
        </w:rPr>
        <w:t>Hän v</w:t>
      </w:r>
      <w:r w:rsidRPr="00E25F10">
        <w:rPr>
          <w:i/>
          <w:lang w:val="fi-FI"/>
        </w:rPr>
        <w:t>astaa palvelussuhdeasioista sekä suurimmasta osasta käytännön asioista aluksen arkirutiineissa. Mikäli kaipaatte hengellistä</w:t>
      </w:r>
      <w:r w:rsidR="00EB5D72" w:rsidRPr="00E25F10">
        <w:rPr>
          <w:i/>
          <w:lang w:val="fi-FI"/>
        </w:rPr>
        <w:t xml:space="preserve"> tai muuta sielullista </w:t>
      </w:r>
      <w:r w:rsidRPr="00256287">
        <w:rPr>
          <w:i/>
          <w:lang w:val="fi-FI"/>
        </w:rPr>
        <w:t>ohjausta, Ayez toimii myös Saint Sunnivan sielunpaimenena</w:t>
      </w:r>
      <w:r w:rsidR="00EB5D72">
        <w:rPr>
          <w:i/>
          <w:lang w:val="fi-FI"/>
        </w:rPr>
        <w:t xml:space="preserve"> sekä psykologina</w:t>
      </w:r>
      <w:r w:rsidRPr="00256287">
        <w:rPr>
          <w:i/>
          <w:lang w:val="fi-FI"/>
        </w:rPr>
        <w:t>."</w:t>
      </w:r>
    </w:p>
    <w:p w14:paraId="65179EB5" w14:textId="77777777" w:rsidR="004E1129" w:rsidRPr="00256287" w:rsidRDefault="004E1129" w:rsidP="004E1129">
      <w:pPr>
        <w:rPr>
          <w:i/>
          <w:lang w:val="fi-FI"/>
        </w:rPr>
      </w:pPr>
    </w:p>
    <w:p w14:paraId="56305F98" w14:textId="1442162C" w:rsidR="004E1129" w:rsidRPr="00256287" w:rsidRDefault="004E1129" w:rsidP="004E1129">
      <w:pPr>
        <w:rPr>
          <w:i/>
          <w:lang w:val="fi-FI"/>
        </w:rPr>
      </w:pPr>
      <w:r w:rsidRPr="00256287">
        <w:rPr>
          <w:i/>
          <w:lang w:val="fi-FI"/>
        </w:rPr>
        <w:t xml:space="preserve">"Ylipursimies </w:t>
      </w:r>
      <w:r w:rsidR="00EB5D72">
        <w:rPr>
          <w:i/>
          <w:lang w:val="fi-FI"/>
        </w:rPr>
        <w:t>Beebe</w:t>
      </w:r>
      <w:r w:rsidRPr="00256287">
        <w:rPr>
          <w:i/>
          <w:lang w:val="fi-FI"/>
        </w:rPr>
        <w:t xml:space="preserve"> vastaa ruorista ja navigaatiosta."</w:t>
      </w:r>
    </w:p>
    <w:p w14:paraId="18D01BE5" w14:textId="77777777" w:rsidR="004E1129" w:rsidRPr="00256287" w:rsidRDefault="004E1129" w:rsidP="004E1129">
      <w:pPr>
        <w:rPr>
          <w:i/>
          <w:lang w:val="fi-FI"/>
        </w:rPr>
      </w:pPr>
    </w:p>
    <w:p w14:paraId="02CAD339" w14:textId="6C04D2C9" w:rsidR="004E1129" w:rsidRPr="00256287" w:rsidRDefault="00EB5D72" w:rsidP="004E1129">
      <w:pPr>
        <w:rPr>
          <w:i/>
          <w:lang w:val="fi-FI"/>
        </w:rPr>
      </w:pPr>
      <w:r>
        <w:rPr>
          <w:i/>
          <w:lang w:val="fi-FI"/>
        </w:rPr>
        <w:t>"Ylip</w:t>
      </w:r>
      <w:r w:rsidR="004E1129" w:rsidRPr="00256287">
        <w:rPr>
          <w:i/>
          <w:lang w:val="fi-FI"/>
        </w:rPr>
        <w:t>ursimies Vilén on aluksen konemestari."</w:t>
      </w:r>
    </w:p>
    <w:p w14:paraId="3A15D992" w14:textId="77777777" w:rsidR="004E1129" w:rsidRDefault="004E1129" w:rsidP="004E1129">
      <w:pPr>
        <w:rPr>
          <w:i/>
          <w:lang w:val="fi-FI"/>
        </w:rPr>
      </w:pPr>
    </w:p>
    <w:p w14:paraId="5D0D628B" w14:textId="77777777" w:rsidR="00A615CA" w:rsidRDefault="00A615CA" w:rsidP="00A615CA">
      <w:pPr>
        <w:rPr>
          <w:i/>
          <w:lang w:val="fi-FI"/>
        </w:rPr>
      </w:pPr>
      <w:r w:rsidRPr="00A615CA">
        <w:rPr>
          <w:i/>
          <w:lang w:val="fi-FI"/>
        </w:rPr>
        <w:t>"Pursimies Quilleboeuf [kil(e)byf] on alusjärjestelmämestari."</w:t>
      </w:r>
    </w:p>
    <w:p w14:paraId="2CD2EB3E" w14:textId="77777777" w:rsidR="00B60E63" w:rsidRDefault="00B60E63" w:rsidP="00A615CA">
      <w:pPr>
        <w:rPr>
          <w:i/>
          <w:lang w:val="fi-FI"/>
        </w:rPr>
      </w:pPr>
    </w:p>
    <w:p w14:paraId="36D84F3D" w14:textId="65D25DBA" w:rsidR="00FE47E6" w:rsidRDefault="00B60E63" w:rsidP="00A977CE">
      <w:pPr>
        <w:rPr>
          <w:i/>
          <w:lang w:val="fi-FI"/>
        </w:rPr>
      </w:pPr>
      <w:r>
        <w:rPr>
          <w:i/>
          <w:lang w:val="fi-FI"/>
        </w:rPr>
        <w:t xml:space="preserve">"Loput upseeristosta </w:t>
      </w:r>
      <w:r w:rsidR="00F81901">
        <w:rPr>
          <w:i/>
          <w:lang w:val="fi-FI"/>
        </w:rPr>
        <w:t xml:space="preserve">ja aliupseereista </w:t>
      </w:r>
      <w:r>
        <w:rPr>
          <w:i/>
          <w:lang w:val="fi-FI"/>
        </w:rPr>
        <w:t xml:space="preserve">ovat asevelvollisia, kuten tekin. </w:t>
      </w:r>
      <w:r w:rsidR="00A977CE">
        <w:rPr>
          <w:i/>
          <w:lang w:val="fi-FI"/>
        </w:rPr>
        <w:t>Nähkää heidät esimerkkeinä itsellenne. Kaikista teistä ei tule upseereja, mutta kaikki teistä voivat pyrkiä samaan</w:t>
      </w:r>
      <w:r w:rsidR="00B70C66">
        <w:rPr>
          <w:i/>
          <w:lang w:val="fi-FI"/>
        </w:rPr>
        <w:t xml:space="preserve"> urheuteen ja </w:t>
      </w:r>
      <w:r w:rsidR="00832BDB">
        <w:rPr>
          <w:i/>
          <w:lang w:val="fi-FI"/>
        </w:rPr>
        <w:t>sotilaallisuuteen kuin he."</w:t>
      </w:r>
    </w:p>
    <w:p w14:paraId="71A19F3E" w14:textId="77777777" w:rsidR="00A977CE" w:rsidRPr="00A615CA" w:rsidRDefault="00A977CE" w:rsidP="00A977CE">
      <w:pPr>
        <w:rPr>
          <w:i/>
          <w:lang w:val="fi-FI"/>
        </w:rPr>
      </w:pPr>
    </w:p>
    <w:p w14:paraId="734881CB" w14:textId="77777777" w:rsidR="004E1129" w:rsidRPr="00256287" w:rsidRDefault="004E1129" w:rsidP="004E1129">
      <w:pPr>
        <w:rPr>
          <w:i/>
          <w:lang w:val="fi-FI"/>
        </w:rPr>
      </w:pPr>
      <w:r w:rsidRPr="00256287">
        <w:rPr>
          <w:i/>
          <w:lang w:val="fi-FI"/>
        </w:rPr>
        <w:t>"Lopuksi laulamme tasavallan avaruusjoukkojen taistelulaulun! Pursimies Ayez, olkaa hyvä."</w:t>
      </w:r>
    </w:p>
    <w:p w14:paraId="31A82533" w14:textId="3D028CFB" w:rsidR="004E1129" w:rsidRDefault="004E1129" w:rsidP="00BA7D95">
      <w:pPr>
        <w:rPr>
          <w:lang w:val="fi-FI"/>
        </w:rPr>
      </w:pPr>
    </w:p>
    <w:p w14:paraId="1AA7E1BB" w14:textId="25D374A7" w:rsidR="004E1129" w:rsidRDefault="00C162FC" w:rsidP="00C162FC">
      <w:pPr>
        <w:pStyle w:val="Heading3"/>
      </w:pPr>
      <w:r>
        <w:lastRenderedPageBreak/>
        <w:t>Häröilyä</w:t>
      </w:r>
    </w:p>
    <w:p w14:paraId="08879BC3" w14:textId="36A133BA" w:rsidR="00C162FC" w:rsidRDefault="00E85102" w:rsidP="00BA7D95">
      <w:pPr>
        <w:rPr>
          <w:lang w:val="fi-FI"/>
        </w:rPr>
      </w:pPr>
      <w:r>
        <w:rPr>
          <w:lang w:val="fi-FI"/>
        </w:rPr>
        <w:t xml:space="preserve">Ensin 2 viikkoa isolla kuljetusaluksella, joka on käytännössä lentävä kasarmi. Sitten 6 päivää ahdettuna pikkuiseen sukkulaan, jossa on neljä petiä, </w:t>
      </w:r>
      <w:r w:rsidR="002D0B87">
        <w:rPr>
          <w:lang w:val="fi-FI"/>
        </w:rPr>
        <w:t>surkeat ruuat eikä mitään tekemistä.</w:t>
      </w:r>
      <w:r w:rsidR="006A002C">
        <w:rPr>
          <w:lang w:val="fi-FI"/>
        </w:rPr>
        <w:t xml:space="preserve"> Tilat ovat käytännössä: makuukoppi, </w:t>
      </w:r>
      <w:r w:rsidR="002826A0">
        <w:rPr>
          <w:lang w:val="fi-FI"/>
        </w:rPr>
        <w:t xml:space="preserve">sali / suihkutila, </w:t>
      </w:r>
      <w:r w:rsidR="0043159B">
        <w:rPr>
          <w:lang w:val="fi-FI"/>
        </w:rPr>
        <w:t>oleskelutila, luokkatila.</w:t>
      </w:r>
      <w:r w:rsidR="000B3E46">
        <w:rPr>
          <w:lang w:val="fi-FI"/>
        </w:rPr>
        <w:t xml:space="preserve"> Mukana on onneksi erinomaisen mukava luutnantti </w:t>
      </w:r>
      <w:r w:rsidR="006A5F4D">
        <w:rPr>
          <w:b/>
          <w:i/>
          <w:lang w:val="fi-FI"/>
        </w:rPr>
        <w:t>Kaplan</w:t>
      </w:r>
      <w:r w:rsidR="006A5F4D">
        <w:rPr>
          <w:lang w:val="fi-FI"/>
        </w:rPr>
        <w:t>, joka on onnistunut pitämään kaikki poissa toistensa kurkusta.</w:t>
      </w:r>
    </w:p>
    <w:p w14:paraId="4248DEAE" w14:textId="77777777" w:rsidR="00976097" w:rsidRDefault="00976097" w:rsidP="00BA7D95">
      <w:pPr>
        <w:rPr>
          <w:lang w:val="fi-FI"/>
        </w:rPr>
      </w:pPr>
    </w:p>
    <w:p w14:paraId="3FDCD455" w14:textId="501CD470" w:rsidR="001775C4" w:rsidRDefault="00976097" w:rsidP="00BA7D95">
      <w:pPr>
        <w:rPr>
          <w:lang w:val="fi-FI"/>
        </w:rPr>
      </w:pPr>
      <w:r>
        <w:rPr>
          <w:lang w:val="fi-FI"/>
        </w:rPr>
        <w:t>Ehkä viisi minuuttia hytteihin saapumisen jälkeen Zuabi ja Choshi ovat tappelussa (Miguez on tunnistanut Choshin kilpailijakseen, ja järjestänyt hänelle heti vaikeuksia; Choshi on jäänyt hieman jälkeen.</w:t>
      </w:r>
      <w:r w:rsidR="00C37DDE">
        <w:rPr>
          <w:lang w:val="fi-FI"/>
        </w:rPr>
        <w:t xml:space="preserve"> </w:t>
      </w:r>
      <w:r w:rsidR="00594673">
        <w:rPr>
          <w:lang w:val="fi-FI"/>
        </w:rPr>
        <w:t xml:space="preserve">Zuabi </w:t>
      </w:r>
      <w:r w:rsidR="00C37DDE">
        <w:rPr>
          <w:lang w:val="fi-FI"/>
        </w:rPr>
        <w:t>kuvittelee Choshin puhuneen hänestä paskaa, ja Choshi kiehahtaa takaisin tästä syytteeestä.</w:t>
      </w:r>
      <w:r w:rsidR="001775C4">
        <w:rPr>
          <w:lang w:val="fi-FI"/>
        </w:rPr>
        <w:t>)</w:t>
      </w:r>
    </w:p>
    <w:p w14:paraId="7D0EAE3E" w14:textId="77777777" w:rsidR="00C20DD5" w:rsidRDefault="00C20DD5" w:rsidP="00BA7D95">
      <w:pPr>
        <w:rPr>
          <w:lang w:val="fi-FI"/>
        </w:rPr>
      </w:pPr>
    </w:p>
    <w:p w14:paraId="373F6D65" w14:textId="1451DC78" w:rsidR="00C20DD5" w:rsidRPr="006A5F4D" w:rsidRDefault="00C20DD5" w:rsidP="00BA7D95">
      <w:pPr>
        <w:rPr>
          <w:lang w:val="fi-FI"/>
        </w:rPr>
      </w:pPr>
      <w:r>
        <w:rPr>
          <w:lang w:val="fi-FI"/>
        </w:rPr>
        <w:t xml:space="preserve">(Väite: Zuabi harrasti kasarmilla seksä ällön ylikersantti Hotchin kanssa. Miguez on vihjannut tästä kahdessa osassa eri ihmisille - että joku erästä paneskeli Hotchin kanssa saadakseen erivapauksia, ja että </w:t>
      </w:r>
      <w:r w:rsidR="00C41C2F">
        <w:rPr>
          <w:lang w:val="fi-FI"/>
        </w:rPr>
        <w:t>hän kuuli Choshilta, että Zuabilla oli joku hoito kasarmin kantahenkilökunnan parissa.</w:t>
      </w:r>
      <w:r w:rsidR="00222434">
        <w:rPr>
          <w:lang w:val="fi-FI"/>
        </w:rPr>
        <w:t xml:space="preserve"> Lähde oli, ei yllättäen, Helgarsdottir</w:t>
      </w:r>
      <w:r w:rsidR="00F00128">
        <w:rPr>
          <w:lang w:val="fi-FI"/>
        </w:rPr>
        <w:t>, mutta huhu on aika pervasiivinen ja vaikea jäljittää.</w:t>
      </w:r>
      <w:r w:rsidR="00C41C2F">
        <w:rPr>
          <w:lang w:val="fi-FI"/>
        </w:rPr>
        <w:t>)</w:t>
      </w:r>
    </w:p>
    <w:p w14:paraId="05A058A9" w14:textId="77777777" w:rsidR="005262FC" w:rsidRDefault="005262FC" w:rsidP="00BA7D95">
      <w:pPr>
        <w:rPr>
          <w:lang w:val="fi-FI"/>
        </w:rPr>
      </w:pPr>
    </w:p>
    <w:p w14:paraId="045A1F96" w14:textId="34387390" w:rsidR="00513942" w:rsidRPr="00513942" w:rsidRDefault="00513942" w:rsidP="00BA7D95">
      <w:pPr>
        <w:pStyle w:val="Heading4"/>
      </w:pPr>
      <w:r>
        <w:t>Treeni</w:t>
      </w:r>
    </w:p>
    <w:p w14:paraId="73760383" w14:textId="4FA0AF5F" w:rsidR="005262FC" w:rsidRDefault="00E12B88" w:rsidP="00BA7D95">
      <w:pPr>
        <w:rPr>
          <w:lang w:val="fi-FI"/>
        </w:rPr>
      </w:pPr>
      <w:r>
        <w:rPr>
          <w:lang w:val="fi-FI"/>
        </w:rPr>
        <w:t xml:space="preserve">Apanacatl juoksuttaa Nytorpia ja kahta muuta matruusia </w:t>
      </w:r>
      <w:r w:rsidR="003C4ADD">
        <w:rPr>
          <w:lang w:val="fi-FI"/>
        </w:rPr>
        <w:t xml:space="preserve">rungolla capture the flag -henkisessä harjoituksessa, jossa </w:t>
      </w:r>
      <w:r w:rsidR="00022675">
        <w:rPr>
          <w:lang w:val="fi-FI"/>
        </w:rPr>
        <w:t xml:space="preserve">Apanacatl sekä </w:t>
      </w:r>
      <w:r w:rsidR="0064483E">
        <w:rPr>
          <w:lang w:val="fi-FI"/>
        </w:rPr>
        <w:t>de Arcio</w:t>
      </w:r>
      <w:r w:rsidR="003C4ADD">
        <w:rPr>
          <w:lang w:val="fi-FI"/>
        </w:rPr>
        <w:t xml:space="preserve"> </w:t>
      </w:r>
      <w:r w:rsidR="0064483E">
        <w:rPr>
          <w:lang w:val="fi-FI"/>
        </w:rPr>
        <w:t>esittävät</w:t>
      </w:r>
      <w:r w:rsidR="003C4ADD">
        <w:rPr>
          <w:lang w:val="fi-FI"/>
        </w:rPr>
        <w:t xml:space="preserve"> vihollista ja </w:t>
      </w:r>
      <w:r w:rsidR="0064483E">
        <w:rPr>
          <w:lang w:val="fi-FI"/>
        </w:rPr>
        <w:t xml:space="preserve">kolme muuta </w:t>
      </w:r>
      <w:r w:rsidR="003C4ADD">
        <w:rPr>
          <w:lang w:val="fi-FI"/>
        </w:rPr>
        <w:t>koettaa suojella tärkeää kohdetta.</w:t>
      </w:r>
      <w:r w:rsidR="009F0A8E">
        <w:rPr>
          <w:lang w:val="fi-FI"/>
        </w:rPr>
        <w:t xml:space="preserve"> Kohde on tässä tapauksessa </w:t>
      </w:r>
      <w:r w:rsidR="00E25D88">
        <w:rPr>
          <w:lang w:val="fi-FI"/>
        </w:rPr>
        <w:t>latausakun avain</w:t>
      </w:r>
      <w:r w:rsidR="00513942">
        <w:rPr>
          <w:lang w:val="fi-FI"/>
        </w:rPr>
        <w:t xml:space="preserve">: panssari immobilisoituu neljässä minuutissa, jos avaimesta ei pidä kiinni. </w:t>
      </w:r>
      <w:r w:rsidR="005C7995">
        <w:rPr>
          <w:lang w:val="fi-FI"/>
        </w:rPr>
        <w:t>Täyden latauksen saa 20 sekunnissa.</w:t>
      </w:r>
      <w:r w:rsidR="00E25D88">
        <w:rPr>
          <w:lang w:val="fi-FI"/>
        </w:rPr>
        <w:t xml:space="preserve"> </w:t>
      </w:r>
      <w:r w:rsidR="0050581E">
        <w:rPr>
          <w:lang w:val="fi-FI"/>
        </w:rPr>
        <w:t>Viholliset</w:t>
      </w:r>
      <w:r w:rsidR="00634C41">
        <w:rPr>
          <w:lang w:val="fi-FI"/>
        </w:rPr>
        <w:t xml:space="preserve"> </w:t>
      </w:r>
      <w:r w:rsidR="0050581E">
        <w:rPr>
          <w:lang w:val="fi-FI"/>
        </w:rPr>
        <w:t>ovat ainoita</w:t>
      </w:r>
      <w:r w:rsidR="00634C41">
        <w:rPr>
          <w:lang w:val="fi-FI"/>
        </w:rPr>
        <w:t>, jo</w:t>
      </w:r>
      <w:r w:rsidR="0050581E">
        <w:rPr>
          <w:lang w:val="fi-FI"/>
        </w:rPr>
        <w:t>i</w:t>
      </w:r>
      <w:r w:rsidR="00634C41">
        <w:rPr>
          <w:lang w:val="fi-FI"/>
        </w:rPr>
        <w:t>lla on aseistusta: lyhyen kantaman laser</w:t>
      </w:r>
      <w:r w:rsidR="0050581E">
        <w:rPr>
          <w:lang w:val="fi-FI"/>
        </w:rPr>
        <w:t>it</w:t>
      </w:r>
      <w:r w:rsidR="00634C41">
        <w:rPr>
          <w:lang w:val="fi-FI"/>
        </w:rPr>
        <w:t>.</w:t>
      </w:r>
      <w:r w:rsidR="005C7995">
        <w:rPr>
          <w:lang w:val="fi-FI"/>
        </w:rPr>
        <w:t xml:space="preserve"> Kaikilla on radiot ja viestintälaserit.</w:t>
      </w:r>
      <w:r w:rsidR="0050581E">
        <w:rPr>
          <w:lang w:val="fi-FI"/>
        </w:rPr>
        <w:t xml:space="preserve"> Tavoite on selvitä </w:t>
      </w:r>
      <w:r w:rsidR="00C8395D">
        <w:rPr>
          <w:lang w:val="fi-FI"/>
        </w:rPr>
        <w:t>kymmenen</w:t>
      </w:r>
      <w:r w:rsidR="0050581E">
        <w:rPr>
          <w:lang w:val="fi-FI"/>
        </w:rPr>
        <w:t xml:space="preserve"> minuuttia.</w:t>
      </w:r>
      <w:r w:rsidR="00D730F9">
        <w:rPr>
          <w:lang w:val="fi-FI"/>
        </w:rPr>
        <w:t xml:space="preserve"> </w:t>
      </w:r>
    </w:p>
    <w:p w14:paraId="4C1AE1A7" w14:textId="77777777" w:rsidR="00E12B88" w:rsidRDefault="00E12B88" w:rsidP="00BA7D95">
      <w:pPr>
        <w:rPr>
          <w:lang w:val="fi-FI"/>
        </w:rPr>
      </w:pPr>
    </w:p>
    <w:p w14:paraId="1090C7EF" w14:textId="318048A2" w:rsidR="00E12B88" w:rsidRDefault="005C7995" w:rsidP="00BA7D95">
      <w:pPr>
        <w:rPr>
          <w:lang w:val="fi-FI"/>
        </w:rPr>
      </w:pPr>
      <w:r>
        <w:rPr>
          <w:lang w:val="fi-FI"/>
        </w:rPr>
        <w:t>Apanacatlin tavoite on osoittaa, että sotavoimia tarvitaan.</w:t>
      </w:r>
    </w:p>
    <w:p w14:paraId="6274AF91" w14:textId="77777777" w:rsidR="005C7995" w:rsidRDefault="005C7995" w:rsidP="00BA7D95">
      <w:pPr>
        <w:rPr>
          <w:lang w:val="fi-FI"/>
        </w:rPr>
      </w:pPr>
    </w:p>
    <w:p w14:paraId="6FFA699F" w14:textId="62E53F77" w:rsidR="00502BC9" w:rsidRDefault="00502BC9" w:rsidP="00502BC9">
      <w:pPr>
        <w:pStyle w:val="Heading3"/>
      </w:pPr>
      <w:r>
        <w:t>Uutta verta</w:t>
      </w:r>
    </w:p>
    <w:p w14:paraId="74B2ECD3" w14:textId="7E53FB1A" w:rsidR="00502BC9" w:rsidRDefault="00502BC9" w:rsidP="00BA7D95">
      <w:pPr>
        <w:rPr>
          <w:lang w:val="fi-FI"/>
        </w:rPr>
      </w:pPr>
      <w:r>
        <w:rPr>
          <w:lang w:val="fi-FI"/>
        </w:rPr>
        <w:t>Koulutushaarat valitaan parityönä:</w:t>
      </w:r>
    </w:p>
    <w:p w14:paraId="7F65C56E" w14:textId="77777777" w:rsidR="00502BC9" w:rsidRDefault="00502BC9" w:rsidP="00BA7D95">
      <w:pPr>
        <w:rPr>
          <w:lang w:val="fi-FI"/>
        </w:rPr>
      </w:pPr>
    </w:p>
    <w:p w14:paraId="3CCC8294" w14:textId="0CBA3F23" w:rsidR="006D46A7" w:rsidRDefault="00502BC9" w:rsidP="00BA7D95">
      <w:pPr>
        <w:rPr>
          <w:lang w:val="en-GB"/>
        </w:rPr>
      </w:pPr>
      <w:r w:rsidRPr="00CE12B4">
        <w:rPr>
          <w:lang w:val="en-GB"/>
        </w:rPr>
        <w:t xml:space="preserve">Aseistus: Al-Hamar - </w:t>
      </w:r>
      <w:r w:rsidR="00CE12B4" w:rsidRPr="00CE12B4">
        <w:rPr>
          <w:lang w:val="en-GB"/>
        </w:rPr>
        <w:t>de Arcio</w:t>
      </w:r>
      <w:r w:rsidR="000B194B" w:rsidRPr="00CE12B4">
        <w:rPr>
          <w:lang w:val="en-GB"/>
        </w:rPr>
        <w:t xml:space="preserve"> (+</w:t>
      </w:r>
      <w:r w:rsidR="00CE12B4">
        <w:rPr>
          <w:lang w:val="en-GB"/>
        </w:rPr>
        <w:t>Masterman</w:t>
      </w:r>
      <w:r w:rsidR="000B194B" w:rsidRPr="00CE12B4">
        <w:rPr>
          <w:lang w:val="en-GB"/>
        </w:rPr>
        <w:t>)</w:t>
      </w:r>
    </w:p>
    <w:p w14:paraId="6014CD3F" w14:textId="18E85FE5" w:rsidR="006D46A7" w:rsidRPr="006D46A7" w:rsidRDefault="007427B0" w:rsidP="006D46A7">
      <w:pPr>
        <w:pStyle w:val="ListParagraph"/>
        <w:numPr>
          <w:ilvl w:val="0"/>
          <w:numId w:val="3"/>
        </w:numPr>
        <w:rPr>
          <w:lang w:val="en-GB"/>
        </w:rPr>
      </w:pPr>
      <w:r>
        <w:rPr>
          <w:lang w:val="en-GB"/>
        </w:rPr>
        <w:t>Choshi, Dubois, Miguez</w:t>
      </w:r>
    </w:p>
    <w:p w14:paraId="679CF504" w14:textId="261F063B" w:rsidR="00502BC9" w:rsidRDefault="00502BC9" w:rsidP="00BA7D95">
      <w:pPr>
        <w:rPr>
          <w:lang w:val="en-GB"/>
        </w:rPr>
      </w:pPr>
      <w:r w:rsidRPr="000B194B">
        <w:rPr>
          <w:lang w:val="en-GB"/>
        </w:rPr>
        <w:t xml:space="preserve">Infra: </w:t>
      </w:r>
      <w:r w:rsidR="00564E0B" w:rsidRPr="000B194B">
        <w:rPr>
          <w:lang w:val="en-GB"/>
        </w:rPr>
        <w:t>Al-Hamar</w:t>
      </w:r>
      <w:r w:rsidR="005A0024">
        <w:rPr>
          <w:lang w:val="en-GB"/>
        </w:rPr>
        <w:t xml:space="preserve"> - Vettermolns</w:t>
      </w:r>
      <w:r w:rsidR="000B194B" w:rsidRPr="000B194B">
        <w:rPr>
          <w:lang w:val="en-GB"/>
        </w:rPr>
        <w:t xml:space="preserve"> (+ Apanacatl)</w:t>
      </w:r>
    </w:p>
    <w:p w14:paraId="5BB383DA" w14:textId="073728D5" w:rsidR="007427B0" w:rsidRDefault="007427B0" w:rsidP="007427B0">
      <w:pPr>
        <w:pStyle w:val="ListParagraph"/>
        <w:numPr>
          <w:ilvl w:val="0"/>
          <w:numId w:val="3"/>
        </w:numPr>
        <w:rPr>
          <w:lang w:val="en-GB"/>
        </w:rPr>
      </w:pPr>
      <w:r>
        <w:rPr>
          <w:lang w:val="en-GB"/>
        </w:rPr>
        <w:t>alusjärj: Asten, Helgarsdottir</w:t>
      </w:r>
    </w:p>
    <w:p w14:paraId="2439BBCB" w14:textId="00153C2E" w:rsidR="007427B0" w:rsidRPr="007427B0" w:rsidRDefault="007427B0" w:rsidP="007427B0">
      <w:pPr>
        <w:pStyle w:val="ListParagraph"/>
        <w:numPr>
          <w:ilvl w:val="0"/>
          <w:numId w:val="3"/>
        </w:numPr>
        <w:rPr>
          <w:lang w:val="en-GB"/>
        </w:rPr>
      </w:pPr>
      <w:r>
        <w:rPr>
          <w:lang w:val="en-GB"/>
        </w:rPr>
        <w:t>runko: Elsins</w:t>
      </w:r>
      <w:r w:rsidR="00C10AF5">
        <w:rPr>
          <w:lang w:val="en-GB"/>
        </w:rPr>
        <w:t>, Yamura</w:t>
      </w:r>
    </w:p>
    <w:p w14:paraId="35CD2661" w14:textId="0E91F2A4" w:rsidR="00564E0B" w:rsidRDefault="00564E0B" w:rsidP="00BA7D95">
      <w:pPr>
        <w:rPr>
          <w:lang w:val="en-GB"/>
        </w:rPr>
      </w:pPr>
      <w:r w:rsidRPr="000B194B">
        <w:rPr>
          <w:lang w:val="en-GB"/>
        </w:rPr>
        <w:t xml:space="preserve">Silta: </w:t>
      </w:r>
      <w:r w:rsidR="00193AAF">
        <w:rPr>
          <w:lang w:val="en-GB"/>
        </w:rPr>
        <w:t>Al-H</w:t>
      </w:r>
      <w:r w:rsidR="007654C2">
        <w:rPr>
          <w:lang w:val="en-GB"/>
        </w:rPr>
        <w:t>amar</w:t>
      </w:r>
      <w:r w:rsidRPr="000B194B">
        <w:rPr>
          <w:lang w:val="en-GB"/>
        </w:rPr>
        <w:t xml:space="preserve"> - Hwang</w:t>
      </w:r>
      <w:r w:rsidR="000B194B" w:rsidRPr="000B194B">
        <w:rPr>
          <w:lang w:val="en-GB"/>
        </w:rPr>
        <w:t xml:space="preserve"> (+ </w:t>
      </w:r>
      <w:r w:rsidR="00E91752">
        <w:rPr>
          <w:lang w:val="en-GB"/>
        </w:rPr>
        <w:t>Lindh</w:t>
      </w:r>
      <w:r w:rsidR="000B194B" w:rsidRPr="000B194B">
        <w:rPr>
          <w:lang w:val="en-GB"/>
        </w:rPr>
        <w:t>)</w:t>
      </w:r>
    </w:p>
    <w:p w14:paraId="525A6DE3" w14:textId="52578C21" w:rsidR="007427B0" w:rsidRDefault="007427B0" w:rsidP="007427B0">
      <w:pPr>
        <w:pStyle w:val="ListParagraph"/>
        <w:numPr>
          <w:ilvl w:val="0"/>
          <w:numId w:val="3"/>
        </w:numPr>
        <w:rPr>
          <w:lang w:val="en-GB"/>
        </w:rPr>
      </w:pPr>
      <w:r>
        <w:rPr>
          <w:lang w:val="en-GB"/>
        </w:rPr>
        <w:t>lääkintä: Botosov, Helgarsdottir</w:t>
      </w:r>
    </w:p>
    <w:p w14:paraId="39512BF2" w14:textId="5743FBB9" w:rsidR="007427B0" w:rsidRPr="007427B0" w:rsidRDefault="007427B0" w:rsidP="007427B0">
      <w:pPr>
        <w:pStyle w:val="ListParagraph"/>
        <w:numPr>
          <w:ilvl w:val="0"/>
          <w:numId w:val="3"/>
        </w:numPr>
        <w:rPr>
          <w:lang w:val="en-GB"/>
        </w:rPr>
      </w:pPr>
      <w:r>
        <w:rPr>
          <w:lang w:val="en-GB"/>
        </w:rPr>
        <w:t>silta: Ebtehaj, Choshi, Miguez</w:t>
      </w:r>
    </w:p>
    <w:p w14:paraId="0E0CE986" w14:textId="4AC3BE6F" w:rsidR="00564E0B" w:rsidRDefault="00564E0B" w:rsidP="00BA7D95">
      <w:pPr>
        <w:rPr>
          <w:lang w:val="en-GB"/>
        </w:rPr>
      </w:pPr>
      <w:r w:rsidRPr="000B194B">
        <w:rPr>
          <w:lang w:val="en-GB"/>
        </w:rPr>
        <w:t>Operaatiot: de Arcio - Hwang</w:t>
      </w:r>
      <w:r w:rsidR="000B194B" w:rsidRPr="000B194B">
        <w:rPr>
          <w:lang w:val="en-GB"/>
        </w:rPr>
        <w:t xml:space="preserve"> (</w:t>
      </w:r>
      <w:r w:rsidR="000B194B">
        <w:rPr>
          <w:lang w:val="en-GB"/>
        </w:rPr>
        <w:t xml:space="preserve">+ </w:t>
      </w:r>
      <w:r w:rsidR="00562CA2">
        <w:rPr>
          <w:lang w:val="en-GB"/>
        </w:rPr>
        <w:t>Lavezzi</w:t>
      </w:r>
      <w:r w:rsidR="000B194B">
        <w:rPr>
          <w:lang w:val="en-GB"/>
        </w:rPr>
        <w:t>)</w:t>
      </w:r>
    </w:p>
    <w:p w14:paraId="210F9007" w14:textId="1CA77F3D" w:rsidR="007427B0" w:rsidRDefault="007427B0" w:rsidP="007427B0">
      <w:pPr>
        <w:pStyle w:val="ListParagraph"/>
        <w:numPr>
          <w:ilvl w:val="0"/>
          <w:numId w:val="3"/>
        </w:numPr>
        <w:rPr>
          <w:lang w:val="en-GB"/>
        </w:rPr>
      </w:pPr>
      <w:r>
        <w:rPr>
          <w:lang w:val="en-GB"/>
        </w:rPr>
        <w:t>sukkula: Sorensen</w:t>
      </w:r>
    </w:p>
    <w:p w14:paraId="5CF77745" w14:textId="661CBE73" w:rsidR="007427B0" w:rsidRPr="007427B0" w:rsidRDefault="007427B0" w:rsidP="007427B0">
      <w:pPr>
        <w:pStyle w:val="ListParagraph"/>
        <w:numPr>
          <w:ilvl w:val="0"/>
          <w:numId w:val="3"/>
        </w:numPr>
        <w:rPr>
          <w:lang w:val="en-GB"/>
        </w:rPr>
      </w:pPr>
      <w:r>
        <w:rPr>
          <w:lang w:val="en-GB"/>
        </w:rPr>
        <w:t>valtaus: Zuabi, Ebtehaj</w:t>
      </w:r>
      <w:r w:rsidR="00F93C09">
        <w:rPr>
          <w:lang w:val="en-GB"/>
        </w:rPr>
        <w:t>, Dubios</w:t>
      </w:r>
    </w:p>
    <w:p w14:paraId="2425E8AD" w14:textId="75008C09" w:rsidR="00564E0B" w:rsidRDefault="00564E0B" w:rsidP="00BA7D95">
      <w:pPr>
        <w:rPr>
          <w:lang w:val="fi-FI"/>
        </w:rPr>
      </w:pPr>
      <w:r>
        <w:rPr>
          <w:lang w:val="fi-FI"/>
        </w:rPr>
        <w:t>Tekniikka: de Arcio</w:t>
      </w:r>
      <w:r w:rsidR="005A0024">
        <w:rPr>
          <w:lang w:val="fi-FI"/>
        </w:rPr>
        <w:t xml:space="preserve"> - Vettermoln</w:t>
      </w:r>
      <w:r w:rsidR="000B194B">
        <w:rPr>
          <w:lang w:val="fi-FI"/>
        </w:rPr>
        <w:t xml:space="preserve"> (+ </w:t>
      </w:r>
      <w:r w:rsidR="00285CBF">
        <w:rPr>
          <w:lang w:val="fi-FI"/>
        </w:rPr>
        <w:t>Norrhjelm</w:t>
      </w:r>
      <w:r w:rsidR="000B194B">
        <w:rPr>
          <w:lang w:val="fi-FI"/>
        </w:rPr>
        <w:t>)</w:t>
      </w:r>
    </w:p>
    <w:p w14:paraId="54E06B72" w14:textId="0D52DADF" w:rsidR="007427B0" w:rsidRDefault="007427B0" w:rsidP="007427B0">
      <w:pPr>
        <w:pStyle w:val="ListParagraph"/>
        <w:numPr>
          <w:ilvl w:val="0"/>
          <w:numId w:val="3"/>
        </w:numPr>
        <w:rPr>
          <w:lang w:val="fi-FI"/>
        </w:rPr>
      </w:pPr>
      <w:r>
        <w:rPr>
          <w:lang w:val="fi-FI"/>
        </w:rPr>
        <w:t>ttlg: Yamura, Hammer</w:t>
      </w:r>
    </w:p>
    <w:p w14:paraId="358C5CDA" w14:textId="3EA35968" w:rsidR="007427B0" w:rsidRPr="007427B0" w:rsidRDefault="007427B0" w:rsidP="007427B0">
      <w:pPr>
        <w:pStyle w:val="ListParagraph"/>
        <w:numPr>
          <w:ilvl w:val="0"/>
          <w:numId w:val="3"/>
        </w:numPr>
        <w:rPr>
          <w:lang w:val="fi-FI"/>
        </w:rPr>
      </w:pPr>
      <w:r>
        <w:rPr>
          <w:lang w:val="fi-FI"/>
        </w:rPr>
        <w:t>reaktori: Hammer</w:t>
      </w:r>
      <w:r w:rsidR="00C1472E">
        <w:rPr>
          <w:lang w:val="fi-FI"/>
        </w:rPr>
        <w:t>, Ebtehaj</w:t>
      </w:r>
    </w:p>
    <w:p w14:paraId="1B5BC667" w14:textId="526D82E9" w:rsidR="00C61C76" w:rsidRPr="009907A2" w:rsidRDefault="00562CA2" w:rsidP="00BA7D95">
      <w:pPr>
        <w:rPr>
          <w:lang w:val="en-GB"/>
        </w:rPr>
      </w:pPr>
      <w:r w:rsidRPr="009907A2">
        <w:rPr>
          <w:lang w:val="en-GB"/>
        </w:rPr>
        <w:lastRenderedPageBreak/>
        <w:t xml:space="preserve">Lento: </w:t>
      </w:r>
      <w:r w:rsidR="00C61C76" w:rsidRPr="009907A2">
        <w:rPr>
          <w:lang w:val="en-GB"/>
        </w:rPr>
        <w:t>Hwang - Vettermoln</w:t>
      </w:r>
      <w:r w:rsidRPr="009907A2">
        <w:rPr>
          <w:lang w:val="en-GB"/>
        </w:rPr>
        <w:t xml:space="preserve"> (+ de Vooght)</w:t>
      </w:r>
    </w:p>
    <w:p w14:paraId="2AD7171D" w14:textId="5B4586B0" w:rsidR="00C61C76" w:rsidRPr="00C61C76" w:rsidRDefault="00C61C76" w:rsidP="00C61C76">
      <w:pPr>
        <w:pStyle w:val="ListParagraph"/>
        <w:numPr>
          <w:ilvl w:val="0"/>
          <w:numId w:val="3"/>
        </w:numPr>
        <w:rPr>
          <w:lang w:val="fi-FI"/>
        </w:rPr>
      </w:pPr>
      <w:r>
        <w:rPr>
          <w:lang w:val="fi-FI"/>
        </w:rPr>
        <w:t>lento</w:t>
      </w:r>
    </w:p>
    <w:p w14:paraId="3A0BEE5E" w14:textId="77777777" w:rsidR="00C61C76" w:rsidRDefault="00C61C76" w:rsidP="00BA7D95">
      <w:pPr>
        <w:rPr>
          <w:lang w:val="fi-FI"/>
        </w:rPr>
      </w:pPr>
    </w:p>
    <w:p w14:paraId="76C457D3" w14:textId="77777777" w:rsidR="00C61C76" w:rsidRDefault="00C61C76" w:rsidP="00BA7D95">
      <w:pPr>
        <w:rPr>
          <w:lang w:val="fi-FI"/>
        </w:rPr>
      </w:pPr>
    </w:p>
    <w:p w14:paraId="360646E5" w14:textId="1BB2F004" w:rsidR="00464A44" w:rsidRDefault="00F93C09" w:rsidP="00BA7D95">
      <w:pPr>
        <w:rPr>
          <w:lang w:val="fi-FI"/>
        </w:rPr>
      </w:pPr>
      <w:r>
        <w:rPr>
          <w:lang w:val="fi-FI"/>
        </w:rPr>
        <w:t>Asten: alusjärj, ttlg,; pyrkii myös sinne minne Nytorp</w:t>
      </w:r>
    </w:p>
    <w:p w14:paraId="627ACA62" w14:textId="4BEE392D" w:rsidR="00F93C09" w:rsidRDefault="00F93C09" w:rsidP="00BA7D95">
      <w:pPr>
        <w:rPr>
          <w:lang w:val="fi-FI"/>
        </w:rPr>
      </w:pPr>
      <w:r>
        <w:rPr>
          <w:lang w:val="fi-FI"/>
        </w:rPr>
        <w:t>Botosov: Lääkintä</w:t>
      </w:r>
    </w:p>
    <w:p w14:paraId="523810ED" w14:textId="713E9FB3" w:rsidR="00F93C09" w:rsidRDefault="00F93C09" w:rsidP="00BA7D95">
      <w:pPr>
        <w:rPr>
          <w:lang w:val="fi-FI"/>
        </w:rPr>
      </w:pPr>
      <w:r>
        <w:rPr>
          <w:lang w:val="fi-FI"/>
        </w:rPr>
        <w:t>Choshi: Silta, aseistus</w:t>
      </w:r>
    </w:p>
    <w:p w14:paraId="0A8190FD" w14:textId="61BFBE2B" w:rsidR="00F93C09" w:rsidRDefault="00F93C09" w:rsidP="00BA7D95">
      <w:pPr>
        <w:rPr>
          <w:lang w:val="fi-FI"/>
        </w:rPr>
      </w:pPr>
      <w:r>
        <w:rPr>
          <w:lang w:val="fi-FI"/>
        </w:rPr>
        <w:t>Dubois: Aseistus, valtaus</w:t>
      </w:r>
      <w:r w:rsidR="00C1472E">
        <w:rPr>
          <w:lang w:val="fi-FI"/>
        </w:rPr>
        <w:t>, silta</w:t>
      </w:r>
    </w:p>
    <w:p w14:paraId="136BE98C" w14:textId="1BA9ADB2" w:rsidR="00F93C09" w:rsidRDefault="00F93C09" w:rsidP="00BA7D95">
      <w:pPr>
        <w:rPr>
          <w:lang w:val="fi-FI"/>
        </w:rPr>
      </w:pPr>
      <w:r>
        <w:rPr>
          <w:lang w:val="fi-FI"/>
        </w:rPr>
        <w:t>Ebtehaj: Silta, valtaus?</w:t>
      </w:r>
      <w:r w:rsidR="00C1472E">
        <w:rPr>
          <w:lang w:val="fi-FI"/>
        </w:rPr>
        <w:t>, reaktori?</w:t>
      </w:r>
    </w:p>
    <w:p w14:paraId="393C0CA8" w14:textId="60C2F46F" w:rsidR="00F93C09" w:rsidRDefault="00F93C09" w:rsidP="00BA7D95">
      <w:pPr>
        <w:rPr>
          <w:lang w:val="fi-FI"/>
        </w:rPr>
      </w:pPr>
      <w:r>
        <w:rPr>
          <w:lang w:val="fi-FI"/>
        </w:rPr>
        <w:t>Elsins: Runko, reaktori</w:t>
      </w:r>
      <w:r w:rsidR="00013564">
        <w:rPr>
          <w:lang w:val="fi-FI"/>
        </w:rPr>
        <w:t>, ttlg</w:t>
      </w:r>
    </w:p>
    <w:p w14:paraId="7B12A9A7" w14:textId="298DEAE8" w:rsidR="00C1472E" w:rsidRDefault="00C1472E" w:rsidP="00BA7D95">
      <w:pPr>
        <w:rPr>
          <w:lang w:val="fi-FI"/>
        </w:rPr>
      </w:pPr>
      <w:r>
        <w:rPr>
          <w:lang w:val="fi-FI"/>
        </w:rPr>
        <w:t>Haddad: ?</w:t>
      </w:r>
    </w:p>
    <w:p w14:paraId="00612325" w14:textId="03BF61D9" w:rsidR="00C1472E" w:rsidRDefault="00C1472E" w:rsidP="00BA7D95">
      <w:pPr>
        <w:rPr>
          <w:lang w:val="fi-FI"/>
        </w:rPr>
      </w:pPr>
      <w:r>
        <w:rPr>
          <w:lang w:val="fi-FI"/>
        </w:rPr>
        <w:t>Hammer: Reaktori, ttlg</w:t>
      </w:r>
    </w:p>
    <w:p w14:paraId="44797D0E" w14:textId="4CB74D28" w:rsidR="00C1472E" w:rsidRDefault="00C1472E" w:rsidP="00BA7D95">
      <w:pPr>
        <w:rPr>
          <w:lang w:val="fi-FI"/>
        </w:rPr>
      </w:pPr>
      <w:r>
        <w:rPr>
          <w:lang w:val="fi-FI"/>
        </w:rPr>
        <w:t xml:space="preserve">Helgarsdottir: </w:t>
      </w:r>
      <w:r w:rsidR="00B00CF2">
        <w:rPr>
          <w:lang w:val="fi-FI"/>
        </w:rPr>
        <w:t xml:space="preserve">Lento, </w:t>
      </w:r>
      <w:r>
        <w:rPr>
          <w:lang w:val="fi-FI"/>
        </w:rPr>
        <w:t>Lääkintä, alusjärjestelmät</w:t>
      </w:r>
    </w:p>
    <w:p w14:paraId="5CAAC106" w14:textId="4B5737C6" w:rsidR="00C1472E" w:rsidRDefault="00C1472E" w:rsidP="00BA7D95">
      <w:pPr>
        <w:rPr>
          <w:lang w:val="fi-FI"/>
        </w:rPr>
      </w:pPr>
      <w:r>
        <w:rPr>
          <w:lang w:val="fi-FI"/>
        </w:rPr>
        <w:t>Martens: ??</w:t>
      </w:r>
    </w:p>
    <w:p w14:paraId="1DBBDE98" w14:textId="22F26D9B" w:rsidR="00C1472E" w:rsidRDefault="00C1472E" w:rsidP="00BA7D95">
      <w:pPr>
        <w:rPr>
          <w:lang w:val="fi-FI"/>
        </w:rPr>
      </w:pPr>
      <w:r>
        <w:rPr>
          <w:lang w:val="fi-FI"/>
        </w:rPr>
        <w:t>Miguez: Silta, aseistus</w:t>
      </w:r>
    </w:p>
    <w:p w14:paraId="104DACFB" w14:textId="711C54D6" w:rsidR="00C10AF5" w:rsidRDefault="00C10AF5" w:rsidP="00BA7D95">
      <w:pPr>
        <w:rPr>
          <w:lang w:val="fi-FI"/>
        </w:rPr>
      </w:pPr>
      <w:r>
        <w:rPr>
          <w:lang w:val="fi-FI"/>
        </w:rPr>
        <w:t>Nsue: ??</w:t>
      </w:r>
    </w:p>
    <w:p w14:paraId="0EF1E64A" w14:textId="3996FBBD" w:rsidR="00C10AF5" w:rsidRDefault="00C10AF5" w:rsidP="00BA7D95">
      <w:pPr>
        <w:rPr>
          <w:lang w:val="fi-FI"/>
        </w:rPr>
      </w:pPr>
      <w:r>
        <w:rPr>
          <w:lang w:val="fi-FI"/>
        </w:rPr>
        <w:t>Nytorp: ??</w:t>
      </w:r>
    </w:p>
    <w:p w14:paraId="0C086853" w14:textId="52942B40" w:rsidR="00C10AF5" w:rsidRDefault="00C10AF5" w:rsidP="00BA7D95">
      <w:pPr>
        <w:rPr>
          <w:lang w:val="fi-FI"/>
        </w:rPr>
      </w:pPr>
      <w:r>
        <w:rPr>
          <w:lang w:val="fi-FI"/>
        </w:rPr>
        <w:t xml:space="preserve">Sorensen: Sukkula, </w:t>
      </w:r>
      <w:r w:rsidR="00876142">
        <w:rPr>
          <w:lang w:val="fi-FI"/>
        </w:rPr>
        <w:t>lento</w:t>
      </w:r>
    </w:p>
    <w:p w14:paraId="088B59C8" w14:textId="596E85F0" w:rsidR="00C10AF5" w:rsidRDefault="00C10AF5" w:rsidP="00BA7D95">
      <w:pPr>
        <w:rPr>
          <w:lang w:val="fi-FI"/>
        </w:rPr>
      </w:pPr>
      <w:r>
        <w:rPr>
          <w:lang w:val="fi-FI"/>
        </w:rPr>
        <w:t>Yamura: TTLG, runko</w:t>
      </w:r>
    </w:p>
    <w:p w14:paraId="57794102" w14:textId="49B26B14" w:rsidR="00C1472E" w:rsidRDefault="00C10AF5" w:rsidP="00BA7D95">
      <w:pPr>
        <w:rPr>
          <w:lang w:val="fi-FI"/>
        </w:rPr>
      </w:pPr>
      <w:r>
        <w:rPr>
          <w:lang w:val="fi-FI"/>
        </w:rPr>
        <w:t>Zuabi: valtaus</w:t>
      </w:r>
    </w:p>
    <w:p w14:paraId="5BE608F4" w14:textId="77777777" w:rsidR="00C1472E" w:rsidRDefault="00C1472E" w:rsidP="00BA7D95">
      <w:pPr>
        <w:rPr>
          <w:lang w:val="fi-FI"/>
        </w:rPr>
      </w:pPr>
    </w:p>
    <w:p w14:paraId="60197A8D" w14:textId="77777777" w:rsidR="00C1472E" w:rsidRDefault="00C1472E" w:rsidP="00BA7D95">
      <w:pPr>
        <w:rPr>
          <w:lang w:val="fi-FI"/>
        </w:rPr>
      </w:pPr>
    </w:p>
    <w:p w14:paraId="58D2725D" w14:textId="77777777" w:rsidR="00F93C09" w:rsidRDefault="00F93C09" w:rsidP="00BA7D95">
      <w:pPr>
        <w:rPr>
          <w:lang w:val="fi-FI"/>
        </w:rPr>
      </w:pPr>
    </w:p>
    <w:p w14:paraId="1C7A4635" w14:textId="77777777" w:rsidR="00F93C09" w:rsidRDefault="00F93C09" w:rsidP="00BA7D95">
      <w:pPr>
        <w:rPr>
          <w:lang w:val="fi-FI"/>
        </w:rPr>
      </w:pPr>
    </w:p>
    <w:p w14:paraId="19E432BA" w14:textId="77777777" w:rsidR="00F93C09" w:rsidRDefault="00F93C09" w:rsidP="00BA7D95">
      <w:pPr>
        <w:rPr>
          <w:lang w:val="fi-FI"/>
        </w:rPr>
      </w:pPr>
    </w:p>
    <w:p w14:paraId="29DAA1B9" w14:textId="77777777" w:rsidR="00464A44" w:rsidRDefault="00464A44" w:rsidP="00BA7D95">
      <w:pPr>
        <w:rPr>
          <w:lang w:val="fi-FI"/>
        </w:rPr>
      </w:pPr>
    </w:p>
    <w:p w14:paraId="423ADCA3" w14:textId="1C80330E" w:rsidR="00CE12B4" w:rsidRDefault="00DC342A" w:rsidP="00BA7D95">
      <w:pPr>
        <w:rPr>
          <w:lang w:val="fi-FI"/>
        </w:rPr>
      </w:pPr>
      <w:r>
        <w:rPr>
          <w:lang w:val="fi-FI"/>
        </w:rPr>
        <w:t>Esittelyt:</w:t>
      </w:r>
    </w:p>
    <w:p w14:paraId="4CEBA5AF" w14:textId="77777777" w:rsidR="00B437F1" w:rsidRDefault="00B437F1" w:rsidP="00B437F1">
      <w:pPr>
        <w:rPr>
          <w:lang w:val="fi-FI"/>
        </w:rPr>
      </w:pPr>
    </w:p>
    <w:p w14:paraId="32AA5E2D" w14:textId="77777777" w:rsidR="00B437F1" w:rsidRDefault="00B437F1" w:rsidP="00B437F1">
      <w:pPr>
        <w:rPr>
          <w:lang w:val="fi-FI"/>
        </w:rPr>
      </w:pPr>
      <w:r>
        <w:rPr>
          <w:lang w:val="fi-FI"/>
        </w:rPr>
        <w:t>Alusjärjestelmät (Apanacatl)</w:t>
      </w:r>
    </w:p>
    <w:p w14:paraId="4E73003C" w14:textId="77777777" w:rsidR="00B437F1" w:rsidRDefault="00B437F1" w:rsidP="00B437F1">
      <w:pPr>
        <w:rPr>
          <w:lang w:val="fi-FI"/>
        </w:rPr>
      </w:pPr>
      <w:r>
        <w:rPr>
          <w:lang w:val="fi-FI"/>
        </w:rPr>
        <w:t>TTLG (Boca)</w:t>
      </w:r>
    </w:p>
    <w:p w14:paraId="2CDCCA3A" w14:textId="77777777" w:rsidR="00B437F1" w:rsidRDefault="00B437F1" w:rsidP="00B437F1">
      <w:pPr>
        <w:rPr>
          <w:b/>
          <w:lang w:val="fi-FI"/>
        </w:rPr>
      </w:pPr>
      <w:r>
        <w:rPr>
          <w:lang w:val="fi-FI"/>
        </w:rPr>
        <w:t>Runko (</w:t>
      </w:r>
      <w:r>
        <w:rPr>
          <w:b/>
          <w:lang w:val="fi-FI"/>
        </w:rPr>
        <w:t>Vettermoln)</w:t>
      </w:r>
    </w:p>
    <w:p w14:paraId="7D9261BE" w14:textId="77777777" w:rsidR="008C08C8" w:rsidRDefault="008C08C8" w:rsidP="008C08C8">
      <w:pPr>
        <w:rPr>
          <w:lang w:val="fi-FI"/>
        </w:rPr>
      </w:pPr>
      <w:r>
        <w:rPr>
          <w:lang w:val="fi-FI"/>
        </w:rPr>
        <w:t>Lääkintä (Flores)</w:t>
      </w:r>
    </w:p>
    <w:p w14:paraId="16A7368F" w14:textId="1147FF77" w:rsidR="000B26D0" w:rsidRDefault="000B26D0" w:rsidP="00BA7D95">
      <w:pPr>
        <w:rPr>
          <w:lang w:val="fi-FI"/>
        </w:rPr>
      </w:pPr>
      <w:r>
        <w:rPr>
          <w:lang w:val="fi-FI"/>
        </w:rPr>
        <w:t>Valtaus (Lavezzi)</w:t>
      </w:r>
    </w:p>
    <w:p w14:paraId="55E4918F" w14:textId="77777777" w:rsidR="000B26D0" w:rsidRDefault="000B26D0" w:rsidP="000B26D0">
      <w:pPr>
        <w:rPr>
          <w:lang w:val="fi-FI"/>
        </w:rPr>
      </w:pPr>
      <w:r>
        <w:rPr>
          <w:lang w:val="fi-FI"/>
        </w:rPr>
        <w:t>Sukkula (</w:t>
      </w:r>
      <w:r w:rsidRPr="000B26D0">
        <w:rPr>
          <w:b/>
          <w:lang w:val="fi-FI"/>
        </w:rPr>
        <w:t>Hwang</w:t>
      </w:r>
      <w:r>
        <w:rPr>
          <w:lang w:val="fi-FI"/>
        </w:rPr>
        <w:t>)</w:t>
      </w:r>
    </w:p>
    <w:p w14:paraId="58C52B84" w14:textId="77777777" w:rsidR="00F106CC" w:rsidRDefault="00F106CC" w:rsidP="00F106CC">
      <w:pPr>
        <w:rPr>
          <w:lang w:val="fi-FI"/>
        </w:rPr>
      </w:pPr>
      <w:r>
        <w:rPr>
          <w:lang w:val="fi-FI"/>
        </w:rPr>
        <w:t>Lento (Awardahila)</w:t>
      </w:r>
    </w:p>
    <w:p w14:paraId="1942F706" w14:textId="06C5275D" w:rsidR="000B26D0" w:rsidRPr="000B26D0" w:rsidRDefault="000B26D0" w:rsidP="00BA7D95">
      <w:pPr>
        <w:rPr>
          <w:b/>
          <w:lang w:val="fi-FI"/>
        </w:rPr>
      </w:pPr>
      <w:r>
        <w:rPr>
          <w:lang w:val="fi-FI"/>
        </w:rPr>
        <w:t>Silta (</w:t>
      </w:r>
      <w:r w:rsidRPr="000B26D0">
        <w:rPr>
          <w:lang w:val="fi-FI"/>
        </w:rPr>
        <w:t>Abelló</w:t>
      </w:r>
      <w:r>
        <w:rPr>
          <w:b/>
          <w:lang w:val="fi-FI"/>
        </w:rPr>
        <w:t>)</w:t>
      </w:r>
    </w:p>
    <w:p w14:paraId="0CB759EB" w14:textId="44782610" w:rsidR="000B26D0" w:rsidRPr="000B26D0" w:rsidRDefault="000B26D0" w:rsidP="000B26D0">
      <w:pPr>
        <w:rPr>
          <w:b/>
          <w:lang w:val="fi-FI"/>
        </w:rPr>
      </w:pPr>
      <w:r>
        <w:rPr>
          <w:lang w:val="fi-FI"/>
        </w:rPr>
        <w:t>Aseistus (</w:t>
      </w:r>
      <w:r>
        <w:rPr>
          <w:b/>
          <w:lang w:val="fi-FI"/>
        </w:rPr>
        <w:t>de Arcio</w:t>
      </w:r>
      <w:r w:rsidR="004C5AD9">
        <w:rPr>
          <w:b/>
          <w:lang w:val="fi-FI"/>
        </w:rPr>
        <w:t xml:space="preserve"> </w:t>
      </w:r>
      <w:r w:rsidR="004C5AD9">
        <w:rPr>
          <w:lang w:val="fi-FI"/>
        </w:rPr>
        <w:t>tai Lavezzi</w:t>
      </w:r>
      <w:r>
        <w:rPr>
          <w:b/>
          <w:lang w:val="fi-FI"/>
        </w:rPr>
        <w:t>)</w:t>
      </w:r>
    </w:p>
    <w:p w14:paraId="624172D8" w14:textId="6FA08203" w:rsidR="000B26D0" w:rsidRDefault="000B26D0" w:rsidP="00BA7D95">
      <w:pPr>
        <w:rPr>
          <w:lang w:val="fi-FI"/>
        </w:rPr>
      </w:pPr>
      <w:r>
        <w:rPr>
          <w:lang w:val="fi-FI"/>
        </w:rPr>
        <w:t>Reaktori (Norrhjelm)</w:t>
      </w:r>
    </w:p>
    <w:p w14:paraId="5483E051" w14:textId="77777777" w:rsidR="000B26D0" w:rsidRDefault="000B26D0" w:rsidP="00BA7D95">
      <w:pPr>
        <w:rPr>
          <w:lang w:val="fi-FI"/>
        </w:rPr>
      </w:pPr>
    </w:p>
    <w:p w14:paraId="6FEFAC36" w14:textId="77777777" w:rsidR="00EF3C1B" w:rsidRDefault="00EF3C1B" w:rsidP="00EF3C1B">
      <w:pPr>
        <w:pStyle w:val="Heading4"/>
      </w:pPr>
      <w:r>
        <w:t>Alusjärjestelmät</w:t>
      </w:r>
    </w:p>
    <w:p w14:paraId="58AE7C5E" w14:textId="34556D1D" w:rsidR="00EF3C1B" w:rsidRDefault="00EF3C1B" w:rsidP="00EF3C1B">
      <w:pPr>
        <w:rPr>
          <w:lang w:val="fi-FI"/>
        </w:rPr>
      </w:pPr>
      <w:r>
        <w:rPr>
          <w:lang w:val="fi-FI"/>
        </w:rPr>
        <w:t>Kers. Apanacatl, tiukka</w:t>
      </w:r>
      <w:r w:rsidR="00AB405C">
        <w:rPr>
          <w:lang w:val="fi-FI"/>
        </w:rPr>
        <w:t xml:space="preserve"> (paikka: </w:t>
      </w:r>
      <w:r w:rsidR="004111DC">
        <w:rPr>
          <w:lang w:val="fi-FI"/>
        </w:rPr>
        <w:t>tekninen kansi, siisti tila täynnä työkaluja)</w:t>
      </w:r>
    </w:p>
    <w:p w14:paraId="38E5F997" w14:textId="77777777" w:rsidR="00EF3C1B" w:rsidRDefault="00EF3C1B" w:rsidP="00EF3C1B">
      <w:pPr>
        <w:rPr>
          <w:lang w:val="fi-FI"/>
        </w:rPr>
      </w:pPr>
    </w:p>
    <w:p w14:paraId="69A4EEB8" w14:textId="77777777" w:rsidR="00EF3C1B" w:rsidRDefault="00EF3C1B" w:rsidP="00EF3C1B">
      <w:pPr>
        <w:pStyle w:val="ListParagraph"/>
        <w:numPr>
          <w:ilvl w:val="0"/>
          <w:numId w:val="3"/>
        </w:numPr>
        <w:rPr>
          <w:lang w:val="fi-FI"/>
        </w:rPr>
      </w:pPr>
      <w:r>
        <w:rPr>
          <w:lang w:val="fi-FI"/>
        </w:rPr>
        <w:t>Atencion! Kiitos. Lepo. Kersantti Apanacatl, alusjärjestelmien ryhmänjohtaja.</w:t>
      </w:r>
    </w:p>
    <w:p w14:paraId="7766F304" w14:textId="77777777" w:rsidR="00EF3C1B" w:rsidRDefault="00EF3C1B" w:rsidP="00EF3C1B">
      <w:pPr>
        <w:pStyle w:val="ListParagraph"/>
        <w:numPr>
          <w:ilvl w:val="0"/>
          <w:numId w:val="3"/>
        </w:numPr>
        <w:rPr>
          <w:lang w:val="fi-FI"/>
        </w:rPr>
      </w:pPr>
      <w:r>
        <w:rPr>
          <w:lang w:val="fi-FI"/>
        </w:rPr>
        <w:t>alusjärjestelmät huolehtii siitä, että meillä on ilmaa, vettä, sähköä ja muita elämän välttämättömyyksiä</w:t>
      </w:r>
    </w:p>
    <w:p w14:paraId="4385C90E" w14:textId="77777777" w:rsidR="00EF3C1B" w:rsidRDefault="00EF3C1B" w:rsidP="00EF3C1B">
      <w:pPr>
        <w:pStyle w:val="ListParagraph"/>
        <w:numPr>
          <w:ilvl w:val="0"/>
          <w:numId w:val="3"/>
        </w:numPr>
        <w:rPr>
          <w:lang w:val="fi-FI"/>
        </w:rPr>
      </w:pPr>
      <w:r>
        <w:rPr>
          <w:lang w:val="fi-FI"/>
        </w:rPr>
        <w:t xml:space="preserve">äärimmäisen kriittinen palvelushaara, jossa tarvitaan sekä sotilaallista täsmällisyyttä että laajojen kokonaisuuksien hahmottamista. jos aluksen järjestelmistä aivan mikä tahansa reistailee, alusjärjestelmät pystyy paikantamaan </w:t>
      </w:r>
      <w:r>
        <w:rPr>
          <w:lang w:val="fi-FI"/>
        </w:rPr>
        <w:lastRenderedPageBreak/>
        <w:t>syyn ja korjaamaan sen nopeammin ja paremmin kuin minkäänlainen automatiikka. ja kun Saint Eskil on taistelussa, alusjärjestelmät huolehtii kylmähermoisesti sen taistelukyvyn ylläpidosta: sammuttaa tulipalot, korjaa rampauttavat viat ja estää vaurioita lamauttamasta alusta.</w:t>
      </w:r>
    </w:p>
    <w:p w14:paraId="7E7EE770" w14:textId="77777777" w:rsidR="00EF3C1B" w:rsidRDefault="00EF3C1B" w:rsidP="00EF3C1B">
      <w:pPr>
        <w:pStyle w:val="ListParagraph"/>
        <w:numPr>
          <w:ilvl w:val="0"/>
          <w:numId w:val="3"/>
        </w:numPr>
        <w:rPr>
          <w:lang w:val="fi-FI"/>
        </w:rPr>
      </w:pPr>
      <w:r>
        <w:rPr>
          <w:lang w:val="fi-FI"/>
        </w:rPr>
        <w:t>jotkut teistä kenties kuvittelevat, että alusjärjestelmiin voi tulla laiskottelemaan. jos tämä on pyrkimyksenne, olette väärällä aluksella, mahdollisesti kokonaan väärällä alalla.</w:t>
      </w:r>
    </w:p>
    <w:p w14:paraId="6581AD38" w14:textId="7B39B623" w:rsidR="00EF3C1B" w:rsidRDefault="00EF3C1B" w:rsidP="00EF3C1B">
      <w:pPr>
        <w:pStyle w:val="ListParagraph"/>
        <w:numPr>
          <w:ilvl w:val="0"/>
          <w:numId w:val="3"/>
        </w:numPr>
        <w:rPr>
          <w:lang w:val="fi-FI"/>
        </w:rPr>
      </w:pPr>
      <w:r>
        <w:rPr>
          <w:lang w:val="fi-FI"/>
        </w:rPr>
        <w:t>alusjärjestelmien kautta voi yletä upseeriksi saakka. Vastaamme infran upseerille.</w:t>
      </w:r>
      <w:r w:rsidR="001732ED">
        <w:rPr>
          <w:lang w:val="fi-FI"/>
        </w:rPr>
        <w:t xml:space="preserve"> Tarvitaan kolme uutta matruusia.</w:t>
      </w:r>
    </w:p>
    <w:p w14:paraId="3ADF2F29" w14:textId="77777777" w:rsidR="00EF3C1B" w:rsidRDefault="00EF3C1B" w:rsidP="00EF3C1B">
      <w:pPr>
        <w:pStyle w:val="ListParagraph"/>
        <w:numPr>
          <w:ilvl w:val="0"/>
          <w:numId w:val="3"/>
        </w:numPr>
        <w:rPr>
          <w:lang w:val="fi-FI"/>
        </w:rPr>
      </w:pPr>
      <w:r>
        <w:rPr>
          <w:lang w:val="fi-FI"/>
        </w:rPr>
        <w:t>kysyttäviä?</w:t>
      </w:r>
    </w:p>
    <w:p w14:paraId="6D55BFD9" w14:textId="17FC2A15" w:rsidR="00013564" w:rsidRPr="001A3C0C" w:rsidRDefault="00013564" w:rsidP="00EF3C1B">
      <w:pPr>
        <w:pStyle w:val="ListParagraph"/>
        <w:numPr>
          <w:ilvl w:val="0"/>
          <w:numId w:val="3"/>
        </w:numPr>
        <w:rPr>
          <w:i/>
          <w:lang w:val="fi-FI"/>
        </w:rPr>
      </w:pPr>
      <w:r w:rsidRPr="001A3C0C">
        <w:rPr>
          <w:i/>
          <w:lang w:val="fi-FI"/>
        </w:rPr>
        <w:t xml:space="preserve">mitä juuri sanoin teille? </w:t>
      </w:r>
      <w:r w:rsidR="00B276B3">
        <w:rPr>
          <w:i/>
          <w:lang w:val="fi-FI"/>
        </w:rPr>
        <w:t>Nsue</w:t>
      </w:r>
      <w:r w:rsidRPr="001A3C0C">
        <w:rPr>
          <w:i/>
          <w:lang w:val="fi-FI"/>
        </w:rPr>
        <w:t>?</w:t>
      </w:r>
    </w:p>
    <w:p w14:paraId="1F210E5D" w14:textId="77777777" w:rsidR="00EF3C1B" w:rsidRDefault="00EF3C1B" w:rsidP="00EF3C1B">
      <w:pPr>
        <w:rPr>
          <w:lang w:val="fi-FI"/>
        </w:rPr>
      </w:pPr>
    </w:p>
    <w:p w14:paraId="4F895C73" w14:textId="77777777" w:rsidR="00EF3C1B" w:rsidRDefault="00EF3C1B" w:rsidP="00EF3C1B">
      <w:pPr>
        <w:pStyle w:val="Heading4"/>
      </w:pPr>
      <w:r>
        <w:t>TTLG</w:t>
      </w:r>
    </w:p>
    <w:p w14:paraId="63AC7806" w14:textId="4F0A9C6B" w:rsidR="00EF3C1B" w:rsidRDefault="00EF3C1B" w:rsidP="00EF3C1B">
      <w:pPr>
        <w:rPr>
          <w:lang w:val="fi-FI"/>
        </w:rPr>
      </w:pPr>
      <w:r>
        <w:rPr>
          <w:lang w:val="fi-FI"/>
        </w:rPr>
        <w:t>Kersantti Boca, huolestunut</w:t>
      </w:r>
      <w:r w:rsidR="00AB405C">
        <w:rPr>
          <w:lang w:val="fi-FI"/>
        </w:rPr>
        <w:t xml:space="preserve"> (paikka: </w:t>
      </w:r>
      <w:r w:rsidR="004111DC">
        <w:rPr>
          <w:lang w:val="fi-FI"/>
        </w:rPr>
        <w:t>logistiikkakansi</w:t>
      </w:r>
      <w:r w:rsidR="00447019">
        <w:rPr>
          <w:lang w:val="fi-FI"/>
        </w:rPr>
        <w:t>, rahtiohjausta, aiempaa suttuisempi ja enemmän adhoc)</w:t>
      </w:r>
    </w:p>
    <w:p w14:paraId="6A856C9F" w14:textId="77777777" w:rsidR="00EF3C1B" w:rsidRDefault="00EF3C1B" w:rsidP="00EF3C1B">
      <w:pPr>
        <w:rPr>
          <w:lang w:val="fi-FI"/>
        </w:rPr>
      </w:pPr>
    </w:p>
    <w:p w14:paraId="1BA505ED" w14:textId="77777777" w:rsidR="00EF3C1B" w:rsidRDefault="00EF3C1B" w:rsidP="00EF3C1B">
      <w:pPr>
        <w:pStyle w:val="ListParagraph"/>
        <w:numPr>
          <w:ilvl w:val="0"/>
          <w:numId w:val="3"/>
        </w:numPr>
        <w:rPr>
          <w:lang w:val="fi-FI"/>
        </w:rPr>
      </w:pPr>
      <w:r>
        <w:rPr>
          <w:lang w:val="fi-FI"/>
        </w:rPr>
        <w:t>lepo, kersantti Boca, tietotekniikka-AU</w:t>
      </w:r>
    </w:p>
    <w:p w14:paraId="24E119BC" w14:textId="77777777" w:rsidR="00EF3C1B" w:rsidRDefault="00EF3C1B" w:rsidP="00EF3C1B">
      <w:pPr>
        <w:pStyle w:val="ListParagraph"/>
        <w:numPr>
          <w:ilvl w:val="0"/>
          <w:numId w:val="3"/>
        </w:numPr>
        <w:rPr>
          <w:lang w:val="fi-FI"/>
        </w:rPr>
      </w:pPr>
      <w:r>
        <w:rPr>
          <w:lang w:val="fi-FI"/>
        </w:rPr>
        <w:t>Avadaci II -luokka on tietoteknisesti kehittyneimpiä Avaruusjoukkojen aluksia, TTLG vastaa paitsi aluksen sisäisistä tietojärjestelmistä, myös elektronisesta sodankäynnistä, rahtilogistiikasta ja tilankäytön optimoinnista</w:t>
      </w:r>
    </w:p>
    <w:p w14:paraId="6AA50375" w14:textId="234358B2" w:rsidR="00EF3C1B" w:rsidRDefault="00EF3C1B" w:rsidP="00EF3C1B">
      <w:pPr>
        <w:pStyle w:val="ListParagraph"/>
        <w:numPr>
          <w:ilvl w:val="0"/>
          <w:numId w:val="3"/>
        </w:numPr>
        <w:rPr>
          <w:lang w:val="fi-FI"/>
        </w:rPr>
      </w:pPr>
      <w:r>
        <w:rPr>
          <w:lang w:val="fi-FI"/>
        </w:rPr>
        <w:t>hyvin kaksijakoinen haara: logistiikassa asuvat laivan taulukoijat ja perfektionistit, tietotekniikassa tietoliikenneinsinöörit. s</w:t>
      </w:r>
      <w:r w:rsidR="008F7D69">
        <w:rPr>
          <w:lang w:val="fi-FI"/>
        </w:rPr>
        <w:t>pesialisoitumista on tarjolla</w:t>
      </w:r>
    </w:p>
    <w:p w14:paraId="57828841" w14:textId="77777777" w:rsidR="00EF3C1B" w:rsidRDefault="00EF3C1B" w:rsidP="00EF3C1B">
      <w:pPr>
        <w:pStyle w:val="ListParagraph"/>
        <w:numPr>
          <w:ilvl w:val="0"/>
          <w:numId w:val="3"/>
        </w:numPr>
        <w:rPr>
          <w:lang w:val="fi-FI"/>
        </w:rPr>
      </w:pPr>
      <w:r>
        <w:rPr>
          <w:lang w:val="fi-FI"/>
        </w:rPr>
        <w:t>tänne päätyviltä odotan ennen kaikkea paneutumista ja sooloilusta luopumista: työn luonne on etenkin logistiikassa sellainen, että mahdolliset virheet ilmenevät vasta paljon myöhemmin. teemme asiat hyvin selvästi kaikki yhdessä, emme tarvitse staroja emmekä sankareita, niitä varten on valtaus tai runkoryhmä</w:t>
      </w:r>
    </w:p>
    <w:p w14:paraId="45B1FCE8" w14:textId="77777777" w:rsidR="00EF3C1B" w:rsidRDefault="00EF3C1B" w:rsidP="00EF3C1B">
      <w:pPr>
        <w:pStyle w:val="ListParagraph"/>
        <w:numPr>
          <w:ilvl w:val="0"/>
          <w:numId w:val="3"/>
        </w:numPr>
        <w:rPr>
          <w:lang w:val="fi-FI"/>
        </w:rPr>
      </w:pPr>
      <w:r>
        <w:rPr>
          <w:lang w:val="fi-FI"/>
        </w:rPr>
        <w:t>päivät ovat pitkiä ja tekemistä riittää, mutta toisaalta meillä on hyvä ja motivoitunut ryhmä. Tällä hetkellä tarvetta on yhdelle matruusille.</w:t>
      </w:r>
    </w:p>
    <w:p w14:paraId="58401B35" w14:textId="77777777" w:rsidR="00EF3C1B" w:rsidRDefault="00EF3C1B" w:rsidP="00EF3C1B">
      <w:pPr>
        <w:pStyle w:val="ListParagraph"/>
        <w:numPr>
          <w:ilvl w:val="0"/>
          <w:numId w:val="3"/>
        </w:numPr>
        <w:rPr>
          <w:lang w:val="fi-FI"/>
        </w:rPr>
      </w:pPr>
      <w:r>
        <w:rPr>
          <w:lang w:val="fi-FI"/>
        </w:rPr>
        <w:t>yleneminen on mahdollista upseeriksi asti, tällä hetkellä aluksella ei ole omaa tietotekniikkaupseeria, komennossamme on tietotekniikkamestari ylikersantti Coleman, joka ajaa kyllä saman asian.</w:t>
      </w:r>
    </w:p>
    <w:p w14:paraId="2E60B2AC" w14:textId="77777777" w:rsidR="00EF3C1B" w:rsidRDefault="00EF3C1B" w:rsidP="00EF3C1B">
      <w:pPr>
        <w:rPr>
          <w:lang w:val="fi-FI"/>
        </w:rPr>
      </w:pPr>
    </w:p>
    <w:p w14:paraId="4EB331F9" w14:textId="6845B552" w:rsidR="00EF3C1B" w:rsidRDefault="00EF3C1B" w:rsidP="00EF3C1B">
      <w:pPr>
        <w:pStyle w:val="Heading4"/>
      </w:pPr>
      <w:r>
        <w:t>Runko</w:t>
      </w:r>
    </w:p>
    <w:p w14:paraId="4B90EDDB" w14:textId="2EC0B76E" w:rsidR="00EF3C1B" w:rsidRDefault="00EF3C1B" w:rsidP="00EF3C1B">
      <w:pPr>
        <w:rPr>
          <w:lang w:val="fi-FI"/>
        </w:rPr>
      </w:pPr>
      <w:r>
        <w:rPr>
          <w:lang w:val="fi-FI"/>
        </w:rPr>
        <w:t>Vettermoln, jos ei, alik. Valcuijan</w:t>
      </w:r>
      <w:r w:rsidR="00AB29A4">
        <w:rPr>
          <w:lang w:val="fi-FI"/>
        </w:rPr>
        <w:t xml:space="preserve"> (paikka: verstas - avaruuspukuja, raskaita työkaluja, ilmalukko</w:t>
      </w:r>
      <w:r w:rsidR="001C0F04">
        <w:rPr>
          <w:lang w:val="fi-FI"/>
        </w:rPr>
        <w:t>, vähän sotkuinen</w:t>
      </w:r>
      <w:r w:rsidR="00AB29A4">
        <w:rPr>
          <w:lang w:val="fi-FI"/>
        </w:rPr>
        <w:t>)</w:t>
      </w:r>
    </w:p>
    <w:p w14:paraId="792EE716" w14:textId="77777777" w:rsidR="00EF3C1B" w:rsidRDefault="00EF3C1B" w:rsidP="00EF3C1B">
      <w:pPr>
        <w:pStyle w:val="Heading4"/>
      </w:pPr>
      <w:r>
        <w:t>Lääkintä</w:t>
      </w:r>
    </w:p>
    <w:p w14:paraId="17643CD1" w14:textId="56848C88" w:rsidR="00EF3C1B" w:rsidRPr="00354471" w:rsidRDefault="00EF3C1B" w:rsidP="00EF3C1B">
      <w:pPr>
        <w:rPr>
          <w:lang w:val="fi-FI"/>
        </w:rPr>
      </w:pPr>
      <w:r w:rsidRPr="00354471">
        <w:rPr>
          <w:lang w:val="fi-FI"/>
        </w:rPr>
        <w:t>Alik. Flores, väsynyt</w:t>
      </w:r>
      <w:r w:rsidR="00AB29A4" w:rsidRPr="00354471">
        <w:rPr>
          <w:lang w:val="fi-FI"/>
        </w:rPr>
        <w:t xml:space="preserve"> (paikka: </w:t>
      </w:r>
      <w:r w:rsidR="00354471" w:rsidRPr="00354471">
        <w:rPr>
          <w:lang w:val="fi-FI"/>
        </w:rPr>
        <w:t>sairaala - valkoinen, steriili, tehokkaan oloinen)</w:t>
      </w:r>
    </w:p>
    <w:p w14:paraId="7B7DE148" w14:textId="77777777" w:rsidR="00EF3C1B" w:rsidRPr="00354471" w:rsidRDefault="00EF3C1B" w:rsidP="00EF3C1B">
      <w:pPr>
        <w:rPr>
          <w:lang w:val="fi-FI"/>
        </w:rPr>
      </w:pPr>
    </w:p>
    <w:p w14:paraId="273892AD" w14:textId="77777777" w:rsidR="00EF3C1B" w:rsidRPr="00A7442E" w:rsidRDefault="00EF3C1B" w:rsidP="00EF3C1B">
      <w:pPr>
        <w:pStyle w:val="ListParagraph"/>
        <w:numPr>
          <w:ilvl w:val="0"/>
          <w:numId w:val="3"/>
        </w:numPr>
        <w:rPr>
          <w:lang w:val="fi-FI"/>
        </w:rPr>
      </w:pPr>
      <w:r w:rsidRPr="00A7442E">
        <w:rPr>
          <w:lang w:val="fi-FI"/>
        </w:rPr>
        <w:t>huomenta vaan kaikille, olen lääkintäali</w:t>
      </w:r>
      <w:r>
        <w:rPr>
          <w:lang w:val="fi-FI"/>
        </w:rPr>
        <w:t>kersantti Flores, Saint Eskilin päämedikki</w:t>
      </w:r>
    </w:p>
    <w:p w14:paraId="405FB2B7" w14:textId="77777777" w:rsidR="00EF3C1B" w:rsidRDefault="00EF3C1B" w:rsidP="00EF3C1B">
      <w:pPr>
        <w:pStyle w:val="ListParagraph"/>
        <w:numPr>
          <w:ilvl w:val="0"/>
          <w:numId w:val="3"/>
        </w:numPr>
        <w:rPr>
          <w:lang w:val="fi-FI"/>
        </w:rPr>
      </w:pPr>
      <w:r>
        <w:rPr>
          <w:lang w:val="fi-FI"/>
        </w:rPr>
        <w:t>lääkintä huolehtii lääkinnästä, meillä on hyvä tiimi, huolehdimme terveydestä pienessä painovoimassa että palveluksessa tulleista kolhuista, vakavistakin.</w:t>
      </w:r>
    </w:p>
    <w:p w14:paraId="3257F557" w14:textId="2A62ED11" w:rsidR="00EF3C1B" w:rsidRDefault="00EF3C1B" w:rsidP="00EF3C1B">
      <w:pPr>
        <w:pStyle w:val="ListParagraph"/>
        <w:numPr>
          <w:ilvl w:val="0"/>
          <w:numId w:val="3"/>
        </w:numPr>
        <w:rPr>
          <w:lang w:val="fi-FI"/>
        </w:rPr>
      </w:pPr>
      <w:r>
        <w:rPr>
          <w:lang w:val="fi-FI"/>
        </w:rPr>
        <w:t>ennen tätä sotilaskeikkaa aloittelin hoitajaopintoja, mutta useimmat tiimistä ovat oppineet kaiken</w:t>
      </w:r>
      <w:r w:rsidR="00D3261D">
        <w:rPr>
          <w:lang w:val="fi-FI"/>
        </w:rPr>
        <w:t xml:space="preserve"> ihan palveluksessa. tämä on ok.</w:t>
      </w:r>
      <w:r>
        <w:rPr>
          <w:lang w:val="fi-FI"/>
        </w:rPr>
        <w:t xml:space="preserve"> niin kauan kun on hyvät oppimistaidot eikä iljety verestä tai sairauksista, pärjää kyllä. biomodien ansiosta </w:t>
      </w:r>
      <w:r>
        <w:rPr>
          <w:lang w:val="fi-FI"/>
        </w:rPr>
        <w:lastRenderedPageBreak/>
        <w:t>sotilailla on kuitenkin hyvä vastustuskyky ja paranemisvauhti.</w:t>
      </w:r>
    </w:p>
    <w:p w14:paraId="736BE2CB" w14:textId="505AF1B9" w:rsidR="00EF3C1B" w:rsidRDefault="00EF3C1B" w:rsidP="00EF3C1B">
      <w:pPr>
        <w:pStyle w:val="ListParagraph"/>
        <w:numPr>
          <w:ilvl w:val="0"/>
          <w:numId w:val="3"/>
        </w:numPr>
        <w:rPr>
          <w:lang w:val="fi-FI"/>
        </w:rPr>
      </w:pPr>
      <w:r>
        <w:rPr>
          <w:lang w:val="fi-FI"/>
        </w:rPr>
        <w:t>päivystämme lääkintäkannella, jossa sijaitsee sairaala, toimistot ja vastaavat</w:t>
      </w:r>
    </w:p>
    <w:p w14:paraId="0CE87DEF" w14:textId="28E7781B" w:rsidR="00EF3C1B" w:rsidRDefault="00EF3C1B" w:rsidP="00EF3C1B">
      <w:pPr>
        <w:pStyle w:val="ListParagraph"/>
        <w:numPr>
          <w:ilvl w:val="0"/>
          <w:numId w:val="3"/>
        </w:numPr>
        <w:rPr>
          <w:lang w:val="fi-FI"/>
        </w:rPr>
      </w:pPr>
      <w:r>
        <w:rPr>
          <w:lang w:val="fi-FI"/>
        </w:rPr>
        <w:t>lääkinnän asiat ovat luottamuksellisia, valtion turvallisuu</w:t>
      </w:r>
      <w:r w:rsidR="00D3261D">
        <w:rPr>
          <w:lang w:val="fi-FI"/>
        </w:rPr>
        <w:t xml:space="preserve">s toki </w:t>
      </w:r>
      <w:r w:rsidR="00442590">
        <w:rPr>
          <w:lang w:val="fi-FI"/>
        </w:rPr>
        <w:t>on poikkeus</w:t>
      </w:r>
    </w:p>
    <w:p w14:paraId="4E33FAC9" w14:textId="77777777" w:rsidR="00EF3C1B" w:rsidRDefault="00EF3C1B" w:rsidP="00EF3C1B">
      <w:pPr>
        <w:pStyle w:val="ListParagraph"/>
        <w:numPr>
          <w:ilvl w:val="0"/>
          <w:numId w:val="3"/>
        </w:numPr>
        <w:rPr>
          <w:lang w:val="fi-FI"/>
        </w:rPr>
      </w:pPr>
      <w:r>
        <w:rPr>
          <w:lang w:val="fi-FI"/>
        </w:rPr>
        <w:t>ylenemismahdollisuus on olemassa, Saint Eskilillä lääkintäaliupseeri on korkein arvo jonka voi saavuttaa. Olemme siltaupseerien alaisuudessa.</w:t>
      </w:r>
    </w:p>
    <w:p w14:paraId="3B28DD5E" w14:textId="0B60264B" w:rsidR="00EF3C1B" w:rsidRDefault="00EF3C1B" w:rsidP="00EF3C1B">
      <w:pPr>
        <w:pStyle w:val="ListParagraph"/>
        <w:numPr>
          <w:ilvl w:val="0"/>
          <w:numId w:val="3"/>
        </w:numPr>
        <w:rPr>
          <w:lang w:val="fi-FI"/>
        </w:rPr>
      </w:pPr>
      <w:r>
        <w:rPr>
          <w:lang w:val="fi-FI"/>
        </w:rPr>
        <w:t>tarvitsemme yhden lujahermoisen ja oppivaisen matruusin</w:t>
      </w:r>
    </w:p>
    <w:p w14:paraId="29C12BA7" w14:textId="77777777" w:rsidR="00EF3C1B" w:rsidRDefault="00EF3C1B" w:rsidP="00EF3C1B">
      <w:pPr>
        <w:pStyle w:val="ListParagraph"/>
        <w:numPr>
          <w:ilvl w:val="0"/>
          <w:numId w:val="3"/>
        </w:numPr>
        <w:rPr>
          <w:lang w:val="fi-FI"/>
        </w:rPr>
      </w:pPr>
      <w:r>
        <w:rPr>
          <w:lang w:val="fi-FI"/>
        </w:rPr>
        <w:t>saa kysyä</w:t>
      </w:r>
    </w:p>
    <w:p w14:paraId="2B616213" w14:textId="77777777" w:rsidR="00EF2F4E" w:rsidRDefault="00EF2F4E" w:rsidP="00EF2F4E">
      <w:pPr>
        <w:pStyle w:val="Heading4"/>
      </w:pPr>
      <w:r>
        <w:t>Valtaus</w:t>
      </w:r>
    </w:p>
    <w:p w14:paraId="51FC2EEB" w14:textId="18A2EC35" w:rsidR="00EF2F4E" w:rsidRDefault="00EF2F4E" w:rsidP="00EF2F4E">
      <w:pPr>
        <w:rPr>
          <w:lang w:val="fi-FI"/>
        </w:rPr>
      </w:pPr>
      <w:r>
        <w:rPr>
          <w:lang w:val="fi-FI"/>
        </w:rPr>
        <w:t>Alik. Lavezzi, vaativa</w:t>
      </w:r>
      <w:r w:rsidR="00060ED2">
        <w:rPr>
          <w:lang w:val="fi-FI"/>
        </w:rPr>
        <w:t xml:space="preserve"> (paikka: valtauksen kokuskupla, </w:t>
      </w:r>
      <w:r w:rsidR="00551F57">
        <w:rPr>
          <w:lang w:val="fi-FI"/>
        </w:rPr>
        <w:t>järjestyksessä</w:t>
      </w:r>
      <w:r w:rsidR="009F71FB">
        <w:rPr>
          <w:lang w:val="fi-FI"/>
        </w:rPr>
        <w:t>, seinillä aseiden printtejä ja vaivoin peiteltyä aggressiota</w:t>
      </w:r>
      <w:r w:rsidR="00060ED2">
        <w:rPr>
          <w:lang w:val="fi-FI"/>
        </w:rPr>
        <w:t>)</w:t>
      </w:r>
    </w:p>
    <w:p w14:paraId="52A0DA2B" w14:textId="77777777" w:rsidR="00EF2F4E" w:rsidRDefault="00EF2F4E" w:rsidP="00EF2F4E">
      <w:pPr>
        <w:rPr>
          <w:lang w:val="fi-FI"/>
        </w:rPr>
      </w:pPr>
    </w:p>
    <w:p w14:paraId="7FDE7391" w14:textId="77777777" w:rsidR="00EF2F4E" w:rsidRDefault="00EF2F4E" w:rsidP="00EF2F4E">
      <w:pPr>
        <w:pStyle w:val="ListParagraph"/>
        <w:numPr>
          <w:ilvl w:val="0"/>
          <w:numId w:val="3"/>
        </w:numPr>
        <w:rPr>
          <w:lang w:val="fi-FI"/>
        </w:rPr>
      </w:pPr>
      <w:r>
        <w:rPr>
          <w:lang w:val="fi-FI"/>
        </w:rPr>
        <w:t>tervehdys matruusit, olen valtauksen alikersantti Lavezzi</w:t>
      </w:r>
    </w:p>
    <w:p w14:paraId="14047A9D" w14:textId="77777777" w:rsidR="00EF2F4E" w:rsidRDefault="00EF2F4E" w:rsidP="00EF2F4E">
      <w:pPr>
        <w:pStyle w:val="ListParagraph"/>
        <w:numPr>
          <w:ilvl w:val="0"/>
          <w:numId w:val="3"/>
        </w:numPr>
        <w:rPr>
          <w:lang w:val="fi-FI"/>
        </w:rPr>
      </w:pPr>
      <w:r>
        <w:rPr>
          <w:lang w:val="fi-FI"/>
        </w:rPr>
        <w:t>valtaus on sota-aluksen lähetystö, joka vie käskyistä riippuen pelastusta tai tuhoa henkilökohtaisella otteella</w:t>
      </w:r>
    </w:p>
    <w:p w14:paraId="0AE0931C" w14:textId="77777777" w:rsidR="00EF2F4E" w:rsidRDefault="00EF2F4E" w:rsidP="00EF2F4E">
      <w:pPr>
        <w:pStyle w:val="ListParagraph"/>
        <w:numPr>
          <w:ilvl w:val="0"/>
          <w:numId w:val="3"/>
        </w:numPr>
        <w:rPr>
          <w:lang w:val="fi-FI"/>
        </w:rPr>
      </w:pPr>
      <w:r>
        <w:rPr>
          <w:lang w:val="fi-FI"/>
        </w:rPr>
        <w:t>hoidamme valtausoperaatioiden lisäksi tullitarkastuksia, miehityksiä, pelastuksia</w:t>
      </w:r>
    </w:p>
    <w:p w14:paraId="647843E1" w14:textId="77777777" w:rsidR="00EF2F4E" w:rsidRDefault="00EF2F4E" w:rsidP="00EF2F4E">
      <w:pPr>
        <w:pStyle w:val="ListParagraph"/>
        <w:numPr>
          <w:ilvl w:val="0"/>
          <w:numId w:val="3"/>
        </w:numPr>
        <w:rPr>
          <w:lang w:val="fi-FI"/>
        </w:rPr>
      </w:pPr>
      <w:r>
        <w:rPr>
          <w:lang w:val="fi-FI"/>
        </w:rPr>
        <w:t>muut aluksella toimivat isojen järjestelmien parissa, mutta valtaus tekee työnsä lähikontaktissa</w:t>
      </w:r>
    </w:p>
    <w:p w14:paraId="74D0FD1B" w14:textId="77777777" w:rsidR="00EF2F4E" w:rsidRDefault="00EF2F4E" w:rsidP="00EF2F4E">
      <w:pPr>
        <w:pStyle w:val="ListParagraph"/>
        <w:numPr>
          <w:ilvl w:val="0"/>
          <w:numId w:val="3"/>
        </w:numPr>
        <w:rPr>
          <w:lang w:val="fi-FI"/>
        </w:rPr>
      </w:pPr>
      <w:r>
        <w:rPr>
          <w:lang w:val="fi-FI"/>
        </w:rPr>
        <w:t xml:space="preserve">valtaus on vaativa palvelushaara, odotamme paljon niiltä, jotka meille hakevat. </w:t>
      </w:r>
      <w:r w:rsidRPr="00F819B1">
        <w:rPr>
          <w:lang w:val="fi-FI"/>
        </w:rPr>
        <w:t>haluan hyvään ryhmätyöhön pystyviä sotilaita joita ei pelota lähteä vaarallisiin paikkoihin ja joilla on hyvä henkilökohtainen auktoriteetti. yleinen käsitys on, että valtaus on pelkkää rymistelyä, mutta yhtä lailla me olemme pelastus- ja vartiointiryhmä. valtaussotilaan pitää osata taistella, mutta pitää myös tietää milloin ei eskaloida</w:t>
      </w:r>
    </w:p>
    <w:p w14:paraId="7B9C43DE" w14:textId="56A109D8" w:rsidR="00FE660E" w:rsidRPr="001A3C0C" w:rsidRDefault="00FE660E" w:rsidP="00EF2F4E">
      <w:pPr>
        <w:pStyle w:val="ListParagraph"/>
        <w:numPr>
          <w:ilvl w:val="0"/>
          <w:numId w:val="3"/>
        </w:numPr>
        <w:rPr>
          <w:i/>
          <w:lang w:val="fi-FI"/>
        </w:rPr>
      </w:pPr>
      <w:r w:rsidRPr="001A3C0C">
        <w:rPr>
          <w:i/>
          <w:lang w:val="fi-FI"/>
        </w:rPr>
        <w:t xml:space="preserve">esimerkki: </w:t>
      </w:r>
      <w:r w:rsidR="0066116C">
        <w:rPr>
          <w:i/>
          <w:lang w:val="fi-FI"/>
        </w:rPr>
        <w:t>olette nelihenkinen ryhmä, tekemässä</w:t>
      </w:r>
      <w:r w:rsidR="00AD2A23" w:rsidRPr="001A3C0C">
        <w:rPr>
          <w:i/>
          <w:lang w:val="fi-FI"/>
        </w:rPr>
        <w:t xml:space="preserve"> tullitarkastusta puolueettomalle alukselle kriisialueella. aluksen miehistö on </w:t>
      </w:r>
      <w:r w:rsidR="00EE7622">
        <w:rPr>
          <w:i/>
          <w:lang w:val="fi-FI"/>
        </w:rPr>
        <w:t xml:space="preserve">itsenäisiä </w:t>
      </w:r>
      <w:r w:rsidR="00AD2A23" w:rsidRPr="001A3C0C">
        <w:rPr>
          <w:i/>
          <w:lang w:val="fi-FI"/>
        </w:rPr>
        <w:t>robotteja ja kapteeni on gorilla. yhtäkkiä kaikki yhteydet Saint Eskilille ja muuhun ryhmään katkeavat. Olet</w:t>
      </w:r>
      <w:r w:rsidR="0066116C">
        <w:rPr>
          <w:i/>
          <w:lang w:val="fi-FI"/>
        </w:rPr>
        <w:t xml:space="preserve"> </w:t>
      </w:r>
      <w:r w:rsidR="00A24F0C">
        <w:rPr>
          <w:i/>
          <w:lang w:val="fi-FI"/>
        </w:rPr>
        <w:t>rahtioosastossa, ja seuranasi on vain tarkistettavan aluksen robotteja</w:t>
      </w:r>
      <w:r w:rsidR="00AD2A23" w:rsidRPr="001A3C0C">
        <w:rPr>
          <w:i/>
          <w:lang w:val="fi-FI"/>
        </w:rPr>
        <w:t>. Mikä on menettelysi?</w:t>
      </w:r>
      <w:r w:rsidR="00F91C8A">
        <w:rPr>
          <w:i/>
          <w:lang w:val="fi-FI"/>
        </w:rPr>
        <w:t xml:space="preserve"> [kysytään jokaiselta, nopeaan tahtiin]</w:t>
      </w:r>
    </w:p>
    <w:p w14:paraId="108AE401" w14:textId="77777777" w:rsidR="00EF2F4E" w:rsidRPr="00D6026D" w:rsidRDefault="00EF2F4E" w:rsidP="00EF2F4E">
      <w:pPr>
        <w:pStyle w:val="ListParagraph"/>
        <w:numPr>
          <w:ilvl w:val="0"/>
          <w:numId w:val="3"/>
        </w:numPr>
        <w:rPr>
          <w:lang w:val="fi-FI"/>
        </w:rPr>
      </w:pPr>
      <w:r>
        <w:rPr>
          <w:lang w:val="fi-FI"/>
        </w:rPr>
        <w:t>ylenemismahdollisuuksia on Saint Eskilillä ainakin aliupseeriksi asti, periaatteessa upseeriksikin. Komennossa on maihinlaskumestari, ylikersantti Acosta.</w:t>
      </w:r>
    </w:p>
    <w:p w14:paraId="3B59C31F" w14:textId="6A953A44" w:rsidR="00EF2F4E" w:rsidRDefault="00404C39" w:rsidP="00EF2F4E">
      <w:pPr>
        <w:pStyle w:val="ListParagraph"/>
        <w:numPr>
          <w:ilvl w:val="0"/>
          <w:numId w:val="3"/>
        </w:numPr>
        <w:rPr>
          <w:lang w:val="fi-FI"/>
        </w:rPr>
      </w:pPr>
      <w:r>
        <w:rPr>
          <w:lang w:val="fi-FI"/>
        </w:rPr>
        <w:t>tarvitsemme 1-3</w:t>
      </w:r>
      <w:r w:rsidR="00EF2F4E">
        <w:rPr>
          <w:lang w:val="fi-FI"/>
        </w:rPr>
        <w:t xml:space="preserve"> uutta matruusia, joista yksi koulutetaan sukkulalentäjäksi. jos uskotte olevanne riittävän hyvä meille, ilmaiskaa kiinnostuksenne niin kutsun teidät näyttämään kykynne.</w:t>
      </w:r>
    </w:p>
    <w:p w14:paraId="611C3EA1" w14:textId="77777777" w:rsidR="00EF2F4E" w:rsidRDefault="00EF2F4E" w:rsidP="00EF2F4E">
      <w:pPr>
        <w:rPr>
          <w:lang w:val="fi-FI"/>
        </w:rPr>
      </w:pPr>
    </w:p>
    <w:p w14:paraId="3452B221" w14:textId="48229454" w:rsidR="00EF2F4E" w:rsidRDefault="00EF2F4E" w:rsidP="00EF2F4E">
      <w:pPr>
        <w:pStyle w:val="Heading4"/>
      </w:pPr>
      <w:r>
        <w:t>Sukkula</w:t>
      </w:r>
    </w:p>
    <w:p w14:paraId="638875D3" w14:textId="16E047E8" w:rsidR="00EF2F4E" w:rsidRPr="00EF2F4E" w:rsidRDefault="00EF2F4E" w:rsidP="00EF2F4E">
      <w:pPr>
        <w:rPr>
          <w:lang w:val="fi-FI"/>
        </w:rPr>
      </w:pPr>
      <w:r>
        <w:rPr>
          <w:lang w:val="fi-FI"/>
        </w:rPr>
        <w:t>Hwang; jos ei, Bogedal taas</w:t>
      </w:r>
      <w:r w:rsidR="004706DA">
        <w:rPr>
          <w:lang w:val="fi-FI"/>
        </w:rPr>
        <w:t xml:space="preserve"> (paikka: hangaari)</w:t>
      </w:r>
    </w:p>
    <w:p w14:paraId="7D9F3E0C" w14:textId="77777777" w:rsidR="00EF2F4E" w:rsidRDefault="00EF2F4E" w:rsidP="00EF2F4E">
      <w:pPr>
        <w:rPr>
          <w:lang w:val="fi-FI"/>
        </w:rPr>
      </w:pPr>
    </w:p>
    <w:p w14:paraId="47F1A5A8" w14:textId="245A8073" w:rsidR="00167383" w:rsidRDefault="00167383" w:rsidP="00167383">
      <w:pPr>
        <w:pStyle w:val="Heading4"/>
      </w:pPr>
      <w:r>
        <w:t>Lento</w:t>
      </w:r>
    </w:p>
    <w:p w14:paraId="1C9EA9FA" w14:textId="77777777" w:rsidR="00167383" w:rsidRDefault="00167383" w:rsidP="00BA7D95">
      <w:pPr>
        <w:rPr>
          <w:lang w:val="fi-FI"/>
        </w:rPr>
      </w:pPr>
    </w:p>
    <w:p w14:paraId="7D336923" w14:textId="7A880E6D" w:rsidR="00DC342A" w:rsidRDefault="00167383" w:rsidP="00BA7D95">
      <w:pPr>
        <w:rPr>
          <w:lang w:val="fi-FI"/>
        </w:rPr>
      </w:pPr>
      <w:r>
        <w:rPr>
          <w:lang w:val="fi-FI"/>
        </w:rPr>
        <w:t>M</w:t>
      </w:r>
      <w:r w:rsidR="00DC342A">
        <w:rPr>
          <w:lang w:val="fi-FI"/>
        </w:rPr>
        <w:t>atruusi Awardahila</w:t>
      </w:r>
      <w:r>
        <w:rPr>
          <w:lang w:val="fi-FI"/>
        </w:rPr>
        <w:t>, hyväntuulinen ja ystävällinen</w:t>
      </w:r>
      <w:r w:rsidR="005C78F1">
        <w:rPr>
          <w:lang w:val="fi-FI"/>
        </w:rPr>
        <w:t xml:space="preserve"> (paikka: silta)</w:t>
      </w:r>
    </w:p>
    <w:p w14:paraId="4CDB9865" w14:textId="77777777" w:rsidR="00DC342A" w:rsidRDefault="00DC342A" w:rsidP="00BA7D95">
      <w:pPr>
        <w:rPr>
          <w:lang w:val="fi-FI"/>
        </w:rPr>
      </w:pPr>
    </w:p>
    <w:p w14:paraId="1F724085" w14:textId="0DF6D5CC" w:rsidR="00DC342A" w:rsidRDefault="00DC342A" w:rsidP="00DC342A">
      <w:pPr>
        <w:pStyle w:val="ListParagraph"/>
        <w:numPr>
          <w:ilvl w:val="0"/>
          <w:numId w:val="3"/>
        </w:numPr>
        <w:rPr>
          <w:lang w:val="fi-FI"/>
        </w:rPr>
      </w:pPr>
      <w:r>
        <w:rPr>
          <w:lang w:val="fi-FI"/>
        </w:rPr>
        <w:t>olen matruusi Gujna Awardahila</w:t>
      </w:r>
      <w:r w:rsidR="00060078">
        <w:rPr>
          <w:lang w:val="fi-FI"/>
        </w:rPr>
        <w:t>, kotoisin</w:t>
      </w:r>
      <w:r>
        <w:rPr>
          <w:lang w:val="fi-FI"/>
        </w:rPr>
        <w:t xml:space="preserve"> Garcialta, toimin lennon </w:t>
      </w:r>
      <w:r w:rsidR="00583E05">
        <w:rPr>
          <w:lang w:val="fi-FI"/>
        </w:rPr>
        <w:t xml:space="preserve">vanhempana </w:t>
      </w:r>
      <w:r>
        <w:rPr>
          <w:lang w:val="fi-FI"/>
        </w:rPr>
        <w:t>matruusina</w:t>
      </w:r>
    </w:p>
    <w:p w14:paraId="47C69239" w14:textId="2ACB3DF7" w:rsidR="00DC342A" w:rsidRDefault="00DC342A" w:rsidP="00DC342A">
      <w:pPr>
        <w:numPr>
          <w:ilvl w:val="0"/>
          <w:numId w:val="3"/>
        </w:numPr>
        <w:rPr>
          <w:lang w:val="fi-FI"/>
        </w:rPr>
      </w:pPr>
      <w:r>
        <w:rPr>
          <w:lang w:val="fi-FI"/>
        </w:rPr>
        <w:t xml:space="preserve">lennon tehtävä on navigoida Saint Eskil sinne missä sitä tarvitaan, tehokkaasti ja </w:t>
      </w:r>
      <w:r>
        <w:rPr>
          <w:lang w:val="fi-FI"/>
        </w:rPr>
        <w:lastRenderedPageBreak/>
        <w:t>nopeasti</w:t>
      </w:r>
    </w:p>
    <w:p w14:paraId="27E46A80" w14:textId="2F76C650" w:rsidR="00DC342A" w:rsidRDefault="00DC342A" w:rsidP="00DC342A">
      <w:pPr>
        <w:numPr>
          <w:ilvl w:val="0"/>
          <w:numId w:val="3"/>
        </w:numPr>
        <w:rPr>
          <w:lang w:val="fi-FI"/>
        </w:rPr>
      </w:pPr>
      <w:r>
        <w:rPr>
          <w:lang w:val="fi-FI"/>
        </w:rPr>
        <w:t>navigointia, orbitaalilaskentaa, deltavee-optimointia, ratakohtaamisia; käytännössä matematiikkaa ja fysiikkaa</w:t>
      </w:r>
    </w:p>
    <w:p w14:paraId="00D68985" w14:textId="738BE287" w:rsidR="00DC342A" w:rsidRDefault="00DC342A" w:rsidP="00DC342A">
      <w:pPr>
        <w:numPr>
          <w:ilvl w:val="0"/>
          <w:numId w:val="3"/>
        </w:numPr>
        <w:rPr>
          <w:lang w:val="fi-FI"/>
        </w:rPr>
      </w:pPr>
      <w:r>
        <w:rPr>
          <w:lang w:val="fi-FI"/>
        </w:rPr>
        <w:t>Samalla lento osallistuu strategisen uhkakartan ylläpitämiseen ja tekee hienovaraiset kohtaamisliikkeet sekä tiukassa paikassa laskee nopeita kurssimuutoksia metallivetyraketeilla</w:t>
      </w:r>
    </w:p>
    <w:p w14:paraId="41665EB3" w14:textId="2082ADE1" w:rsidR="00DC342A" w:rsidRDefault="00DC342A" w:rsidP="00DC342A">
      <w:pPr>
        <w:numPr>
          <w:ilvl w:val="0"/>
          <w:numId w:val="3"/>
        </w:numPr>
        <w:rPr>
          <w:lang w:val="fi-FI"/>
        </w:rPr>
      </w:pPr>
      <w:r>
        <w:rPr>
          <w:lang w:val="fi-FI"/>
        </w:rPr>
        <w:t>sopii niille, joilla on hyvät matemaattiset taidot ja hyvä kolmiulotteinen hahmottaminen</w:t>
      </w:r>
      <w:r w:rsidR="00167383">
        <w:rPr>
          <w:lang w:val="fi-FI"/>
        </w:rPr>
        <w:t>. astrofysiikan osaaminen ei ainakaan haittaa.</w:t>
      </w:r>
      <w:r w:rsidR="00A905C3">
        <w:rPr>
          <w:lang w:val="fi-FI"/>
        </w:rPr>
        <w:t xml:space="preserve"> meno on kohtalaisen kevyttä, mutta sotilaallista</w:t>
      </w:r>
    </w:p>
    <w:p w14:paraId="0F4BD964" w14:textId="67549E0C" w:rsidR="00DC342A" w:rsidRDefault="00167383" w:rsidP="00DC342A">
      <w:pPr>
        <w:numPr>
          <w:ilvl w:val="0"/>
          <w:numId w:val="3"/>
        </w:numPr>
        <w:rPr>
          <w:lang w:val="fi-FI"/>
        </w:rPr>
      </w:pPr>
      <w:r>
        <w:rPr>
          <w:lang w:val="fi-FI"/>
        </w:rPr>
        <w:t>asemapaikka on</w:t>
      </w:r>
      <w:r w:rsidR="00DC342A">
        <w:rPr>
          <w:lang w:val="fi-FI"/>
        </w:rPr>
        <w:t xml:space="preserve"> komentosilta, </w:t>
      </w:r>
      <w:r>
        <w:rPr>
          <w:lang w:val="fi-FI"/>
        </w:rPr>
        <w:t>toimitaan läheisessä yhteistyössä siltamiehistön kanssa ja tuetaan niitä tarvittaessa, kuitenkin miljoonien kappaleiden järjestelmässä tarkat kiertoratalaskennat työllistävät</w:t>
      </w:r>
    </w:p>
    <w:p w14:paraId="6BDF8088" w14:textId="180AAF4A" w:rsidR="00DC342A" w:rsidRDefault="00B13A3A" w:rsidP="00DC342A">
      <w:pPr>
        <w:numPr>
          <w:ilvl w:val="0"/>
          <w:numId w:val="3"/>
        </w:numPr>
        <w:rPr>
          <w:lang w:val="fi-FI"/>
        </w:rPr>
      </w:pPr>
      <w:r>
        <w:rPr>
          <w:lang w:val="fi-FI"/>
        </w:rPr>
        <w:t xml:space="preserve">lento tarvitsee ainakin yhden </w:t>
      </w:r>
      <w:r w:rsidR="00060078">
        <w:rPr>
          <w:lang w:val="fi-FI"/>
        </w:rPr>
        <w:t xml:space="preserve">matruusin tästä erästä. </w:t>
      </w:r>
      <w:r w:rsidR="00167383">
        <w:rPr>
          <w:lang w:val="fi-FI"/>
        </w:rPr>
        <w:t>etenemismahdollisuuksia aliupseeriksi asti</w:t>
      </w:r>
      <w:r w:rsidR="00D6026D">
        <w:rPr>
          <w:lang w:val="fi-FI"/>
        </w:rPr>
        <w:t>. raportoimme sillan upseereille.</w:t>
      </w:r>
    </w:p>
    <w:p w14:paraId="7852CBE0" w14:textId="690CA1CD" w:rsidR="00DC342A" w:rsidRDefault="00167383" w:rsidP="00DC342A">
      <w:pPr>
        <w:numPr>
          <w:ilvl w:val="0"/>
          <w:numId w:val="3"/>
        </w:numPr>
        <w:rPr>
          <w:lang w:val="fi-FI"/>
        </w:rPr>
      </w:pPr>
      <w:r>
        <w:rPr>
          <w:lang w:val="fi-FI"/>
        </w:rPr>
        <w:t>kerron mielelläni lisää ja jos kiinnostaa</w:t>
      </w:r>
      <w:r w:rsidR="00250E6B">
        <w:rPr>
          <w:lang w:val="fi-FI"/>
        </w:rPr>
        <w:t>. K</w:t>
      </w:r>
      <w:r w:rsidR="00DC342A">
        <w:rPr>
          <w:lang w:val="fi-FI"/>
        </w:rPr>
        <w:t>ysyttävää?</w:t>
      </w:r>
    </w:p>
    <w:p w14:paraId="51A362B6" w14:textId="77777777" w:rsidR="00DC342A" w:rsidRPr="00167383" w:rsidRDefault="00DC342A" w:rsidP="00167383">
      <w:pPr>
        <w:rPr>
          <w:lang w:val="fi-FI"/>
        </w:rPr>
      </w:pPr>
    </w:p>
    <w:p w14:paraId="672F1FDF" w14:textId="77777777" w:rsidR="00CE12B4" w:rsidRDefault="00CE12B4" w:rsidP="00BA7D95">
      <w:pPr>
        <w:rPr>
          <w:lang w:val="fi-FI"/>
        </w:rPr>
      </w:pPr>
    </w:p>
    <w:p w14:paraId="5F4DA0F4" w14:textId="77777777" w:rsidR="00EF2F4E" w:rsidRDefault="00EF2F4E" w:rsidP="00EF2F4E">
      <w:pPr>
        <w:pStyle w:val="Heading4"/>
      </w:pPr>
      <w:r>
        <w:t>Silta</w:t>
      </w:r>
    </w:p>
    <w:p w14:paraId="40249CC3" w14:textId="509E6EA6" w:rsidR="00EF2F4E" w:rsidRDefault="00EF2F4E" w:rsidP="00EF2F4E">
      <w:pPr>
        <w:rPr>
          <w:lang w:val="fi-FI"/>
        </w:rPr>
      </w:pPr>
      <w:r w:rsidRPr="00A5000D">
        <w:rPr>
          <w:lang w:val="fi-FI"/>
        </w:rPr>
        <w:t xml:space="preserve">alik. </w:t>
      </w:r>
      <w:r>
        <w:rPr>
          <w:lang w:val="fi-FI"/>
        </w:rPr>
        <w:t>Abelló, lämmin mutta sotilaallinen</w:t>
      </w:r>
      <w:r w:rsidR="005C78F1">
        <w:rPr>
          <w:lang w:val="fi-FI"/>
        </w:rPr>
        <w:t xml:space="preserve"> (paikka: silta)</w:t>
      </w:r>
    </w:p>
    <w:p w14:paraId="579EC2CC" w14:textId="77777777" w:rsidR="00EF2F4E" w:rsidRDefault="00EF2F4E" w:rsidP="00EF2F4E">
      <w:pPr>
        <w:rPr>
          <w:lang w:val="fi-FI"/>
        </w:rPr>
      </w:pPr>
    </w:p>
    <w:p w14:paraId="00A403C6" w14:textId="01DEEF5C" w:rsidR="00EF2F4E" w:rsidRDefault="00EF2F4E" w:rsidP="00EF2F4E">
      <w:pPr>
        <w:pStyle w:val="ListParagraph"/>
        <w:numPr>
          <w:ilvl w:val="0"/>
          <w:numId w:val="3"/>
        </w:numPr>
        <w:rPr>
          <w:lang w:val="fi-FI"/>
        </w:rPr>
      </w:pPr>
      <w:r>
        <w:rPr>
          <w:lang w:val="fi-FI"/>
        </w:rPr>
        <w:t>lepo. Tervetuloa Saint Eskilille, matruusit. Olen alikersantti Abelló, komentosillan aliupseeri</w:t>
      </w:r>
    </w:p>
    <w:p w14:paraId="609151C5" w14:textId="41FAD8FF" w:rsidR="0095520E" w:rsidRPr="001A3C0C" w:rsidRDefault="0095520E" w:rsidP="00EF2F4E">
      <w:pPr>
        <w:pStyle w:val="ListParagraph"/>
        <w:numPr>
          <w:ilvl w:val="0"/>
          <w:numId w:val="3"/>
        </w:numPr>
        <w:rPr>
          <w:i/>
          <w:lang w:val="fi-FI"/>
        </w:rPr>
      </w:pPr>
      <w:r w:rsidRPr="001A3C0C">
        <w:rPr>
          <w:i/>
          <w:lang w:val="fi-FI"/>
        </w:rPr>
        <w:t>kertokaapa näkemyksenne siitä, mikä on siltaosaston vastuu?</w:t>
      </w:r>
    </w:p>
    <w:p w14:paraId="2F31797B" w14:textId="77777777" w:rsidR="00EF2F4E" w:rsidRDefault="00EF2F4E" w:rsidP="00EF2F4E">
      <w:pPr>
        <w:pStyle w:val="ListParagraph"/>
        <w:numPr>
          <w:ilvl w:val="0"/>
          <w:numId w:val="3"/>
        </w:numPr>
        <w:rPr>
          <w:lang w:val="fi-FI"/>
        </w:rPr>
      </w:pPr>
      <w:r>
        <w:rPr>
          <w:lang w:val="fi-FI"/>
        </w:rPr>
        <w:t>silta on Saint Eskilin hermokeskus, joka kerää informaation, prosessoi sen, ja antaa toimintakäskyt. Täällä toimivat sensorit, viestintä, tilannekeskus sekä taktiikka. Sillan tehtävä on olla suoraan kapteenin käytettävissä kaikkeen hallinnointiin liittyvään. Tärkein sana on "kokonaiskuva."</w:t>
      </w:r>
    </w:p>
    <w:p w14:paraId="180E2028" w14:textId="77777777" w:rsidR="00EF2F4E" w:rsidRDefault="00EF2F4E" w:rsidP="00EF2F4E">
      <w:pPr>
        <w:pStyle w:val="ListParagraph"/>
        <w:numPr>
          <w:ilvl w:val="0"/>
          <w:numId w:val="3"/>
        </w:numPr>
        <w:rPr>
          <w:lang w:val="fi-FI"/>
        </w:rPr>
      </w:pPr>
      <w:r>
        <w:rPr>
          <w:lang w:val="fi-FI"/>
        </w:rPr>
        <w:t>silta on hyvin haastava tehtävä: se edellyttää moniajoa, diplomaattisuutta, täsmällisyyttä ja rauhallisuutta, valmiutta pitkään päivystykseen ja selkeää ilmaisukykyä niin suullisesti kuin kirjallisestikin. Tänne on aina kova kilpailu, koska ylenemismahdollisuudet ovat hyvät. Sillalla voi palvella sensori- tai viestintämatruusina, mutta useimmat tähtäävät aliupseerin tai upseerin koulutukseen. Silta vastaa kapteenille tai XO:lle.</w:t>
      </w:r>
    </w:p>
    <w:p w14:paraId="70F44D8C" w14:textId="77777777" w:rsidR="00EF2F4E" w:rsidRDefault="00EF2F4E" w:rsidP="00EF2F4E">
      <w:pPr>
        <w:pStyle w:val="ListParagraph"/>
        <w:numPr>
          <w:ilvl w:val="0"/>
          <w:numId w:val="3"/>
        </w:numPr>
        <w:rPr>
          <w:lang w:val="fi-FI"/>
        </w:rPr>
      </w:pPr>
      <w:r>
        <w:rPr>
          <w:lang w:val="fi-FI"/>
        </w:rPr>
        <w:t>tavoite on tältä vuosikurssilta löytää 1 tai 2 matruusia, jotka nimitetään tähän palvelushaaraan</w:t>
      </w:r>
    </w:p>
    <w:p w14:paraId="674FE017" w14:textId="77777777" w:rsidR="00EF2F4E" w:rsidRDefault="00EF2F4E" w:rsidP="00EF2F4E">
      <w:pPr>
        <w:pStyle w:val="ListParagraph"/>
        <w:numPr>
          <w:ilvl w:val="0"/>
          <w:numId w:val="3"/>
        </w:numPr>
        <w:rPr>
          <w:lang w:val="fi-FI"/>
        </w:rPr>
      </w:pPr>
      <w:r>
        <w:rPr>
          <w:lang w:val="fi-FI"/>
        </w:rPr>
        <w:t>lisää tietoa saa minulta tai työpariltani alikersantti Lindhiltä, tai siltamatruusi Whiteltä ja Grandalupolta</w:t>
      </w:r>
    </w:p>
    <w:p w14:paraId="7E54CE0F" w14:textId="77777777" w:rsidR="00EF2F4E" w:rsidRDefault="00EF2F4E" w:rsidP="00EF2F4E">
      <w:pPr>
        <w:rPr>
          <w:lang w:val="fi-FI"/>
        </w:rPr>
      </w:pPr>
    </w:p>
    <w:p w14:paraId="79DF6DAE" w14:textId="37943990" w:rsidR="00EF2F4E" w:rsidRDefault="00EF2F4E" w:rsidP="00EF2F4E">
      <w:pPr>
        <w:pStyle w:val="Heading4"/>
      </w:pPr>
      <w:r>
        <w:t>Aseistus</w:t>
      </w:r>
    </w:p>
    <w:p w14:paraId="0B7F9291" w14:textId="2706EFA4" w:rsidR="00EF2F4E" w:rsidRDefault="00EF2F4E" w:rsidP="00EF2F4E">
      <w:pPr>
        <w:rPr>
          <w:lang w:val="fi-FI"/>
        </w:rPr>
      </w:pPr>
      <w:r>
        <w:rPr>
          <w:lang w:val="fi-FI"/>
        </w:rPr>
        <w:t>de Arcio tai al-Hamar, jos ei, Masterman</w:t>
      </w:r>
      <w:r w:rsidR="005C78F1">
        <w:rPr>
          <w:lang w:val="fi-FI"/>
        </w:rPr>
        <w:t xml:space="preserve"> (paikka: tulenjohto</w:t>
      </w:r>
      <w:r w:rsidR="00542DDD">
        <w:rPr>
          <w:lang w:val="fi-FI"/>
        </w:rPr>
        <w:t>, kylmä ja optimoitu</w:t>
      </w:r>
      <w:r w:rsidR="005C78F1">
        <w:rPr>
          <w:lang w:val="fi-FI"/>
        </w:rPr>
        <w:t>)</w:t>
      </w:r>
    </w:p>
    <w:p w14:paraId="5583D1B3" w14:textId="77777777" w:rsidR="001A3C0C" w:rsidRDefault="001A3C0C" w:rsidP="00EF2F4E">
      <w:pPr>
        <w:rPr>
          <w:lang w:val="fi-FI"/>
        </w:rPr>
      </w:pPr>
    </w:p>
    <w:p w14:paraId="3D10A28F" w14:textId="24003D7F" w:rsidR="001A3C0C" w:rsidRPr="001A3C0C" w:rsidRDefault="001A3C0C" w:rsidP="001A3C0C">
      <w:pPr>
        <w:pStyle w:val="ListParagraph"/>
        <w:numPr>
          <w:ilvl w:val="0"/>
          <w:numId w:val="3"/>
        </w:numPr>
        <w:rPr>
          <w:lang w:val="fi-FI"/>
        </w:rPr>
      </w:pPr>
    </w:p>
    <w:p w14:paraId="1597D2D0" w14:textId="1E081541" w:rsidR="004102EB" w:rsidRDefault="004102EB" w:rsidP="004102EB">
      <w:pPr>
        <w:pStyle w:val="Heading4"/>
      </w:pPr>
      <w:r>
        <w:t>Reaktori</w:t>
      </w:r>
    </w:p>
    <w:p w14:paraId="7C7F2AD5" w14:textId="2CBF0F21" w:rsidR="004102EB" w:rsidRDefault="004102EB" w:rsidP="004102EB">
      <w:pPr>
        <w:rPr>
          <w:lang w:val="fi-FI"/>
        </w:rPr>
      </w:pPr>
      <w:r>
        <w:rPr>
          <w:lang w:val="fi-FI"/>
        </w:rPr>
        <w:t>Alik. Norrhjelm, asiallinen</w:t>
      </w:r>
      <w:r w:rsidR="00144079">
        <w:rPr>
          <w:lang w:val="fi-FI"/>
        </w:rPr>
        <w:t xml:space="preserve"> (paikka: reaktorikansi, epämuodollinen mutta siisti)</w:t>
      </w:r>
    </w:p>
    <w:p w14:paraId="7CC8185C" w14:textId="77777777" w:rsidR="004102EB" w:rsidRDefault="004102EB" w:rsidP="004102EB">
      <w:pPr>
        <w:rPr>
          <w:lang w:val="fi-FI"/>
        </w:rPr>
      </w:pPr>
    </w:p>
    <w:p w14:paraId="058C2234" w14:textId="5086CFEF" w:rsidR="004102EB" w:rsidRDefault="004102EB" w:rsidP="004102EB">
      <w:pPr>
        <w:pStyle w:val="ListParagraph"/>
        <w:numPr>
          <w:ilvl w:val="0"/>
          <w:numId w:val="3"/>
        </w:numPr>
        <w:rPr>
          <w:lang w:val="fi-FI"/>
        </w:rPr>
      </w:pPr>
      <w:r>
        <w:rPr>
          <w:lang w:val="fi-FI"/>
        </w:rPr>
        <w:lastRenderedPageBreak/>
        <w:t>hyvää huomenta, olen alikersantti Norrhjelm ja vastaan reaktoriryhmästä</w:t>
      </w:r>
    </w:p>
    <w:p w14:paraId="6E0F002E" w14:textId="176A4B9F" w:rsidR="004102EB" w:rsidRDefault="00526A2F" w:rsidP="004102EB">
      <w:pPr>
        <w:pStyle w:val="ListParagraph"/>
        <w:numPr>
          <w:ilvl w:val="0"/>
          <w:numId w:val="3"/>
        </w:numPr>
        <w:rPr>
          <w:lang w:val="fi-FI"/>
        </w:rPr>
      </w:pPr>
      <w:r>
        <w:rPr>
          <w:lang w:val="fi-FI"/>
        </w:rPr>
        <w:t>320 GW:n antimateriareaktori joka Saint Eskilille tuottaa kaiken tehon on insinööritaidon mestarinäyte: se pystyy antamaan suurelle taisteluristeilijälle pitkän 0.2 G:n kiihtyvyyden ja voimme operoida sen avulla kuukausia</w:t>
      </w:r>
    </w:p>
    <w:p w14:paraId="74D4811E" w14:textId="6BE8D240" w:rsidR="00526A2F" w:rsidRDefault="00526A2F" w:rsidP="004102EB">
      <w:pPr>
        <w:pStyle w:val="ListParagraph"/>
        <w:numPr>
          <w:ilvl w:val="0"/>
          <w:numId w:val="3"/>
        </w:numPr>
        <w:rPr>
          <w:lang w:val="fi-FI"/>
        </w:rPr>
      </w:pPr>
      <w:r>
        <w:rPr>
          <w:lang w:val="fi-FI"/>
        </w:rPr>
        <w:t>kuitenkin se on antimateriaa, mikä tarkoittaa että sen on oltava jatkuvassa hallintakentässä, jonka valvonta ja kontrolli edellyttää ammattitaitoa</w:t>
      </w:r>
    </w:p>
    <w:p w14:paraId="48B1E69C" w14:textId="353D30E3" w:rsidR="00526A2F" w:rsidRDefault="00526A2F" w:rsidP="004102EB">
      <w:pPr>
        <w:pStyle w:val="ListParagraph"/>
        <w:numPr>
          <w:ilvl w:val="0"/>
          <w:numId w:val="3"/>
        </w:numPr>
        <w:rPr>
          <w:lang w:val="fi-FI"/>
        </w:rPr>
      </w:pPr>
      <w:r>
        <w:rPr>
          <w:lang w:val="fi-FI"/>
        </w:rPr>
        <w:t>reaktori on työ osaaville spesialisteille: jos teillä on taustaa hiukkasfysiikassa, vahvavirtainsinööritieteissä tai turvallisuusvalvonnan tehtävissä, hakekaa tänne, tarvitsemme teitä</w:t>
      </w:r>
    </w:p>
    <w:p w14:paraId="3393881F" w14:textId="3E40E3A6" w:rsidR="00526A2F" w:rsidRDefault="00526A2F" w:rsidP="00526A2F">
      <w:pPr>
        <w:pStyle w:val="ListParagraph"/>
        <w:numPr>
          <w:ilvl w:val="0"/>
          <w:numId w:val="3"/>
        </w:numPr>
        <w:rPr>
          <w:lang w:val="fi-FI"/>
        </w:rPr>
      </w:pPr>
      <w:r>
        <w:rPr>
          <w:lang w:val="fi-FI"/>
        </w:rPr>
        <w:t xml:space="preserve">selvänä etuna on ennustettavuus: reaktorissa ei juuri tule yllätyksiä, työvuorot on suunniteltu pitkälle etukäteen ja muu alus viestittää tarpeistaan hyvin. Kuitenkin vastuu on kenties aluksen suurin, eikä </w:t>
      </w:r>
      <w:r w:rsidR="00EE1704">
        <w:rPr>
          <w:lang w:val="fi-FI"/>
        </w:rPr>
        <w:t>reaktorissa</w:t>
      </w:r>
      <w:r>
        <w:rPr>
          <w:lang w:val="fi-FI"/>
        </w:rPr>
        <w:t xml:space="preserve"> ole </w:t>
      </w:r>
      <w:r w:rsidR="00EE1704">
        <w:rPr>
          <w:lang w:val="fi-FI"/>
        </w:rPr>
        <w:t>varaa</w:t>
      </w:r>
      <w:r>
        <w:rPr>
          <w:lang w:val="fi-FI"/>
        </w:rPr>
        <w:t xml:space="preserve"> pelleillä.</w:t>
      </w:r>
      <w:r w:rsidR="00EE1704">
        <w:rPr>
          <w:lang w:val="fi-FI"/>
        </w:rPr>
        <w:t xml:space="preserve"> Muistatte ehkä Saint Genevieven uutisissa: reaktoriin kohdistunut sabotaasi tuhosi koko aluksen silmänräpäyksessä.</w:t>
      </w:r>
    </w:p>
    <w:p w14:paraId="1565D553" w14:textId="350BAA82" w:rsidR="00D6026D" w:rsidRDefault="00D6026D" w:rsidP="00526A2F">
      <w:pPr>
        <w:pStyle w:val="ListParagraph"/>
        <w:numPr>
          <w:ilvl w:val="0"/>
          <w:numId w:val="3"/>
        </w:numPr>
        <w:rPr>
          <w:lang w:val="fi-FI"/>
        </w:rPr>
      </w:pPr>
      <w:r>
        <w:rPr>
          <w:lang w:val="fi-FI"/>
        </w:rPr>
        <w:t>ylenemispolku on upseeriksi saakka. reaktoriryhmä vastaa reaktorimestarille.</w:t>
      </w:r>
    </w:p>
    <w:p w14:paraId="0688DF92" w14:textId="57AE6D96" w:rsidR="006F668D" w:rsidRDefault="006F668D" w:rsidP="00526A2F">
      <w:pPr>
        <w:pStyle w:val="ListParagraph"/>
        <w:numPr>
          <w:ilvl w:val="0"/>
          <w:numId w:val="3"/>
        </w:numPr>
        <w:rPr>
          <w:lang w:val="fi-FI"/>
        </w:rPr>
      </w:pPr>
      <w:r>
        <w:rPr>
          <w:lang w:val="fi-FI"/>
        </w:rPr>
        <w:t xml:space="preserve">tarvitsemme </w:t>
      </w:r>
      <w:r w:rsidR="003F5516">
        <w:rPr>
          <w:lang w:val="fi-FI"/>
        </w:rPr>
        <w:t>2-3 taitavaa matruusia</w:t>
      </w:r>
    </w:p>
    <w:p w14:paraId="4110D825" w14:textId="77777777" w:rsidR="00EE1704" w:rsidRDefault="00EE1704" w:rsidP="00EE1704">
      <w:pPr>
        <w:rPr>
          <w:lang w:val="fi-FI"/>
        </w:rPr>
      </w:pPr>
    </w:p>
    <w:p w14:paraId="6C75A471" w14:textId="77777777" w:rsidR="00815108" w:rsidRPr="00815108" w:rsidRDefault="00815108" w:rsidP="00815108">
      <w:pPr>
        <w:rPr>
          <w:lang w:val="fi-FI"/>
        </w:rPr>
      </w:pPr>
    </w:p>
    <w:p w14:paraId="6EA2E20E" w14:textId="1D1954F8" w:rsidR="00F10530" w:rsidRDefault="00514FC2" w:rsidP="00514FC2">
      <w:pPr>
        <w:pStyle w:val="Heading3"/>
      </w:pPr>
      <w:r>
        <w:t>Sirpale</w:t>
      </w:r>
    </w:p>
    <w:p w14:paraId="611BAB22" w14:textId="77777777" w:rsidR="00514FC2" w:rsidRDefault="00514FC2" w:rsidP="00BA7D95">
      <w:pPr>
        <w:rPr>
          <w:lang w:val="fi-FI"/>
        </w:rPr>
      </w:pPr>
    </w:p>
    <w:p w14:paraId="167D6B3B" w14:textId="3F05B68E" w:rsidR="00AC4485" w:rsidRDefault="00514FC2" w:rsidP="00BA7D95">
      <w:pPr>
        <w:rPr>
          <w:lang w:val="fi-FI"/>
        </w:rPr>
      </w:pPr>
      <w:r>
        <w:rPr>
          <w:lang w:val="fi-FI"/>
        </w:rPr>
        <w:t xml:space="preserve">Kreikkalaisilla ollut vanha O'Neillin sylinteri nimeltä </w:t>
      </w:r>
      <w:r w:rsidR="002E5CB0">
        <w:rPr>
          <w:lang w:val="fi-FI"/>
        </w:rPr>
        <w:t>Tane-Rore</w:t>
      </w:r>
      <w:r>
        <w:rPr>
          <w:lang w:val="fi-FI"/>
        </w:rPr>
        <w:t xml:space="preserve"> koki katastrofin pian Romahduksen jälkeen ja </w:t>
      </w:r>
      <w:r w:rsidR="002E5CB0">
        <w:rPr>
          <w:lang w:val="fi-FI"/>
        </w:rPr>
        <w:t>sen jäänne on</w:t>
      </w:r>
      <w:r>
        <w:rPr>
          <w:lang w:val="fi-FI"/>
        </w:rPr>
        <w:t xml:space="preserve"> sittemmin seilannut outoa rataa. Nyt se on kulkemassa Jupiterin ja Kreikkalaisten välistä. Halkenhvad päättää käydä ryöstämässä sen hylyn ja samalla katsoa, saisiko sen tönäistyä käyttökelpoisemmalle radalle.</w:t>
      </w:r>
    </w:p>
    <w:p w14:paraId="3640CF4F" w14:textId="77777777" w:rsidR="00514FC2" w:rsidRDefault="00514FC2" w:rsidP="00BA7D95">
      <w:pPr>
        <w:rPr>
          <w:lang w:val="fi-FI"/>
        </w:rPr>
      </w:pPr>
    </w:p>
    <w:p w14:paraId="7F5C68DC" w14:textId="192363CE" w:rsidR="00514FC2" w:rsidRDefault="00514FC2" w:rsidP="00BA7D95">
      <w:pPr>
        <w:rPr>
          <w:lang w:val="fi-FI"/>
        </w:rPr>
      </w:pPr>
      <w:r>
        <w:rPr>
          <w:lang w:val="fi-FI"/>
        </w:rPr>
        <w:t xml:space="preserve">Ongelmaksi muodostuu, että sirpaleella on jo ryöstäjiä. Joukko </w:t>
      </w:r>
      <w:r w:rsidR="00C732B5">
        <w:rPr>
          <w:lang w:val="fi-FI"/>
        </w:rPr>
        <w:t>Night Cartelin</w:t>
      </w:r>
      <w:r>
        <w:rPr>
          <w:lang w:val="fi-FI"/>
        </w:rPr>
        <w:t xml:space="preserve"> rosvoja on egocastannut paikalle ja rosvoaa sieltä kaikkea käyttökelpoista. Näillä on eksoottisia synteettisiä morfeja ja hallussaan antiikkia, joka menetettäisiin jos sylinteri vain ammuttaisiin rikki. Niinpä rosvot pitää käydä puhdistamassa valtaustekniikalla.</w:t>
      </w:r>
    </w:p>
    <w:p w14:paraId="3864C1C7" w14:textId="77777777" w:rsidR="001C158B" w:rsidRDefault="001C158B" w:rsidP="00BA7D95">
      <w:pPr>
        <w:rPr>
          <w:lang w:val="fi-FI"/>
        </w:rPr>
      </w:pPr>
    </w:p>
    <w:p w14:paraId="0C6AC77D" w14:textId="0DDF8F36" w:rsidR="001C158B" w:rsidRDefault="001C158B" w:rsidP="001C158B">
      <w:pPr>
        <w:pStyle w:val="Heading3"/>
      </w:pPr>
      <w:r>
        <w:t>Laskeutuminen</w:t>
      </w:r>
    </w:p>
    <w:p w14:paraId="2C7B78FA" w14:textId="59CC4CD9" w:rsidR="001C158B" w:rsidRDefault="001C158B" w:rsidP="00BA7D95">
      <w:pPr>
        <w:rPr>
          <w:lang w:val="fi-FI"/>
        </w:rPr>
      </w:pPr>
      <w:r>
        <w:rPr>
          <w:lang w:val="fi-FI"/>
        </w:rPr>
        <w:t xml:space="preserve">Kapteeni lähettää paikalle </w:t>
      </w:r>
      <w:r w:rsidR="007D4E6C">
        <w:rPr>
          <w:lang w:val="fi-FI"/>
        </w:rPr>
        <w:t>15 hengen ryhmän suurella sukkulalla. Idena on lähettää pilotti, 2 aliupseeria,</w:t>
      </w:r>
      <w:r w:rsidR="00E64863">
        <w:rPr>
          <w:lang w:val="fi-FI"/>
        </w:rPr>
        <w:t xml:space="preserve"> ja 2 kuuden hengen joukkuetta.</w:t>
      </w:r>
    </w:p>
    <w:p w14:paraId="56F03FCC" w14:textId="77777777" w:rsidR="00E64863" w:rsidRDefault="00E64863" w:rsidP="00BA7D95">
      <w:pPr>
        <w:rPr>
          <w:lang w:val="fi-FI"/>
        </w:rPr>
      </w:pPr>
    </w:p>
    <w:p w14:paraId="0DAD1593" w14:textId="22009B86" w:rsidR="00E64863" w:rsidRDefault="00E64863" w:rsidP="00BA7D95">
      <w:pPr>
        <w:rPr>
          <w:lang w:val="fi-FI"/>
        </w:rPr>
      </w:pPr>
      <w:r>
        <w:rPr>
          <w:lang w:val="fi-FI"/>
        </w:rPr>
        <w:t xml:space="preserve">Koska renkaan ratanopeus on 200 m/s, ei kohtaaminen ole ihan helppoa. 500 metrin </w:t>
      </w:r>
      <w:r w:rsidR="00D77F79">
        <w:rPr>
          <w:lang w:val="fi-FI"/>
        </w:rPr>
        <w:t>laskeutumisalue on suotava; tämä on Piloting-heitto ilman muunnoksia. +/-1 antaa sata metriä suuntaansa.</w:t>
      </w:r>
    </w:p>
    <w:p w14:paraId="6DA4E674" w14:textId="77777777" w:rsidR="00CD029C" w:rsidRDefault="00CD029C" w:rsidP="00BA7D95">
      <w:pPr>
        <w:rPr>
          <w:lang w:val="fi-FI"/>
        </w:rPr>
      </w:pPr>
    </w:p>
    <w:p w14:paraId="7773B1DE" w14:textId="1ED0C74D" w:rsidR="001C158B" w:rsidRDefault="00820542" w:rsidP="00BA7D95">
      <w:pPr>
        <w:rPr>
          <w:lang w:val="fi-FI"/>
        </w:rPr>
      </w:pPr>
      <w:r>
        <w:rPr>
          <w:lang w:val="fi-FI"/>
        </w:rPr>
        <w:t>Ryhmän t</w:t>
      </w:r>
      <w:r w:rsidR="007F2242">
        <w:rPr>
          <w:lang w:val="fi-FI"/>
        </w:rPr>
        <w:t>arvikeluettelo:</w:t>
      </w:r>
    </w:p>
    <w:p w14:paraId="0071C4C0" w14:textId="77777777" w:rsidR="007F2242" w:rsidRDefault="007F2242" w:rsidP="00BA7D95">
      <w:pPr>
        <w:rPr>
          <w:lang w:val="fi-FI"/>
        </w:rPr>
      </w:pPr>
    </w:p>
    <w:p w14:paraId="34DE3357" w14:textId="5ACFC917" w:rsidR="007F2242" w:rsidRDefault="007F2242" w:rsidP="007F2242">
      <w:pPr>
        <w:pStyle w:val="ListParagraph"/>
        <w:numPr>
          <w:ilvl w:val="0"/>
          <w:numId w:val="3"/>
        </w:numPr>
        <w:rPr>
          <w:lang w:val="fi-FI"/>
        </w:rPr>
      </w:pPr>
      <w:r>
        <w:rPr>
          <w:lang w:val="fi-FI"/>
        </w:rPr>
        <w:t>15 x CTPR San Quintus -panssari</w:t>
      </w:r>
    </w:p>
    <w:p w14:paraId="1A7D8067" w14:textId="572616B2" w:rsidR="00F775E8" w:rsidRDefault="00F775E8" w:rsidP="00F775E8">
      <w:pPr>
        <w:pStyle w:val="ListParagraph"/>
        <w:numPr>
          <w:ilvl w:val="1"/>
          <w:numId w:val="3"/>
        </w:numPr>
        <w:rPr>
          <w:lang w:val="fi-FI"/>
        </w:rPr>
      </w:pPr>
      <w:r>
        <w:rPr>
          <w:lang w:val="fi-FI"/>
        </w:rPr>
        <w:t>10 h life support (toimintaolosuhteissa; 48h levossa)</w:t>
      </w:r>
    </w:p>
    <w:p w14:paraId="5BB3C12A" w14:textId="4BBBB814" w:rsidR="00F775E8" w:rsidRDefault="00F775E8" w:rsidP="00F775E8">
      <w:pPr>
        <w:pStyle w:val="ListParagraph"/>
        <w:numPr>
          <w:ilvl w:val="1"/>
          <w:numId w:val="3"/>
        </w:numPr>
        <w:rPr>
          <w:lang w:val="fi-FI"/>
        </w:rPr>
      </w:pPr>
      <w:r>
        <w:rPr>
          <w:lang w:val="fi-FI"/>
        </w:rPr>
        <w:t>automaattilääkintäjärjestelmä</w:t>
      </w:r>
    </w:p>
    <w:p w14:paraId="6B4185ED" w14:textId="1EF96DD8" w:rsidR="00F775E8" w:rsidRDefault="00F775E8" w:rsidP="00F775E8">
      <w:pPr>
        <w:pStyle w:val="ListParagraph"/>
        <w:numPr>
          <w:ilvl w:val="1"/>
          <w:numId w:val="3"/>
        </w:numPr>
        <w:rPr>
          <w:lang w:val="fi-FI"/>
        </w:rPr>
      </w:pPr>
      <w:r>
        <w:rPr>
          <w:lang w:val="fi-FI"/>
        </w:rPr>
        <w:t>taistelutietokone</w:t>
      </w:r>
    </w:p>
    <w:p w14:paraId="7B91AF27" w14:textId="79E3A3DA" w:rsidR="00F775E8" w:rsidRDefault="00F775E8" w:rsidP="00F775E8">
      <w:pPr>
        <w:pStyle w:val="ListParagraph"/>
        <w:numPr>
          <w:ilvl w:val="1"/>
          <w:numId w:val="3"/>
        </w:numPr>
        <w:rPr>
          <w:lang w:val="fi-FI"/>
        </w:rPr>
      </w:pPr>
      <w:r>
        <w:rPr>
          <w:lang w:val="fi-FI"/>
        </w:rPr>
        <w:t>radiolähetin</w:t>
      </w:r>
    </w:p>
    <w:p w14:paraId="61F7C8EA" w14:textId="19BD475E" w:rsidR="00F775E8" w:rsidRDefault="00F775E8" w:rsidP="00F775E8">
      <w:pPr>
        <w:pStyle w:val="ListParagraph"/>
        <w:numPr>
          <w:ilvl w:val="1"/>
          <w:numId w:val="3"/>
        </w:numPr>
        <w:rPr>
          <w:lang w:val="fi-FI"/>
        </w:rPr>
      </w:pPr>
      <w:r>
        <w:rPr>
          <w:lang w:val="fi-FI"/>
        </w:rPr>
        <w:t>viestintälaser</w:t>
      </w:r>
      <w:r w:rsidR="002018B8">
        <w:rPr>
          <w:lang w:val="fi-FI"/>
        </w:rPr>
        <w:t xml:space="preserve"> ja vastaanotin</w:t>
      </w:r>
      <w:r>
        <w:rPr>
          <w:lang w:val="fi-FI"/>
        </w:rPr>
        <w:t xml:space="preserve">, </w:t>
      </w:r>
      <w:r w:rsidR="002018B8">
        <w:rPr>
          <w:lang w:val="fi-FI"/>
        </w:rPr>
        <w:t xml:space="preserve">tehokas </w:t>
      </w:r>
      <w:r>
        <w:rPr>
          <w:lang w:val="fi-FI"/>
        </w:rPr>
        <w:t>kantama n. 30 km</w:t>
      </w:r>
    </w:p>
    <w:p w14:paraId="2329489C" w14:textId="675262EA" w:rsidR="007F2242" w:rsidRDefault="007F2242" w:rsidP="007F2242">
      <w:pPr>
        <w:pStyle w:val="ListParagraph"/>
        <w:numPr>
          <w:ilvl w:val="0"/>
          <w:numId w:val="3"/>
        </w:numPr>
        <w:rPr>
          <w:lang w:val="fi-FI"/>
        </w:rPr>
      </w:pPr>
      <w:r>
        <w:rPr>
          <w:lang w:val="fi-FI"/>
        </w:rPr>
        <w:lastRenderedPageBreak/>
        <w:t>12 x Mercer SN2 -raiderynnäkkökivääri</w:t>
      </w:r>
    </w:p>
    <w:p w14:paraId="753FD97F" w14:textId="6C00B71E" w:rsidR="007F2242" w:rsidRDefault="007F2242" w:rsidP="007F2242">
      <w:pPr>
        <w:pStyle w:val="ListParagraph"/>
        <w:numPr>
          <w:ilvl w:val="1"/>
          <w:numId w:val="3"/>
        </w:numPr>
        <w:rPr>
          <w:lang w:val="fi-FI"/>
        </w:rPr>
      </w:pPr>
      <w:r>
        <w:rPr>
          <w:lang w:val="fi-FI"/>
        </w:rPr>
        <w:t>12 x 3 x 400 panoksen tuliannos</w:t>
      </w:r>
    </w:p>
    <w:p w14:paraId="4CC78000" w14:textId="3D0643BD" w:rsidR="00EE39C4" w:rsidRPr="00894F2E" w:rsidRDefault="00EE39C4" w:rsidP="00EE39C4">
      <w:pPr>
        <w:pStyle w:val="ListParagraph"/>
        <w:numPr>
          <w:ilvl w:val="0"/>
          <w:numId w:val="3"/>
        </w:numPr>
        <w:rPr>
          <w:lang w:val="fi-FI"/>
        </w:rPr>
      </w:pPr>
      <w:r>
        <w:rPr>
          <w:lang w:val="fi-FI"/>
        </w:rPr>
        <w:t xml:space="preserve">4 x </w:t>
      </w:r>
      <w:r w:rsidR="00894F2E" w:rsidRPr="00894F2E">
        <w:rPr>
          <w:noProof/>
        </w:rPr>
        <w:t>IWI Safed Mk 7</w:t>
      </w:r>
      <w:r w:rsidR="00894F2E">
        <w:rPr>
          <w:noProof/>
        </w:rPr>
        <w:t xml:space="preserve"> -raidehaulikko</w:t>
      </w:r>
    </w:p>
    <w:p w14:paraId="34618200" w14:textId="1BC519C3" w:rsidR="00894F2E" w:rsidRPr="007F2242" w:rsidRDefault="00894F2E" w:rsidP="00894F2E">
      <w:pPr>
        <w:pStyle w:val="ListParagraph"/>
        <w:numPr>
          <w:ilvl w:val="1"/>
          <w:numId w:val="3"/>
        </w:numPr>
        <w:rPr>
          <w:lang w:val="fi-FI"/>
        </w:rPr>
      </w:pPr>
      <w:r>
        <w:rPr>
          <w:noProof/>
        </w:rPr>
        <w:t>4 x 60 panoksen tuliannos</w:t>
      </w:r>
    </w:p>
    <w:p w14:paraId="011AD0A8" w14:textId="59807C61" w:rsidR="007F2242" w:rsidRDefault="007F2242" w:rsidP="007F2242">
      <w:pPr>
        <w:pStyle w:val="ListParagraph"/>
        <w:numPr>
          <w:ilvl w:val="0"/>
          <w:numId w:val="3"/>
        </w:numPr>
        <w:rPr>
          <w:lang w:val="fi-FI"/>
        </w:rPr>
      </w:pPr>
      <w:r>
        <w:rPr>
          <w:lang w:val="fi-FI"/>
        </w:rPr>
        <w:t>2 x BelQ 120 -raidekonekivääri</w:t>
      </w:r>
    </w:p>
    <w:p w14:paraId="5A60FF0A" w14:textId="77777777" w:rsidR="006B5552" w:rsidRDefault="007F2242" w:rsidP="006B5552">
      <w:pPr>
        <w:pStyle w:val="ListParagraph"/>
        <w:numPr>
          <w:ilvl w:val="1"/>
          <w:numId w:val="3"/>
        </w:numPr>
        <w:rPr>
          <w:lang w:val="fi-FI"/>
        </w:rPr>
      </w:pPr>
      <w:r>
        <w:rPr>
          <w:lang w:val="fi-FI"/>
        </w:rPr>
        <w:t>2 x 2000 panoksen tuliannos</w:t>
      </w:r>
    </w:p>
    <w:p w14:paraId="0B9DE12B" w14:textId="02DB73A8" w:rsidR="00D03FA6" w:rsidRDefault="00D03FA6" w:rsidP="006B5552">
      <w:pPr>
        <w:pStyle w:val="ListParagraph"/>
        <w:numPr>
          <w:ilvl w:val="1"/>
          <w:numId w:val="3"/>
        </w:numPr>
        <w:rPr>
          <w:lang w:val="fi-FI"/>
        </w:rPr>
      </w:pPr>
      <w:r>
        <w:rPr>
          <w:lang w:val="fi-FI"/>
        </w:rPr>
        <w:t>2 x 6 x HEAT -panssaritorjuntakranaatteja</w:t>
      </w:r>
    </w:p>
    <w:p w14:paraId="5D64F9D1" w14:textId="641BFE32" w:rsidR="007F2242" w:rsidRDefault="007F2242" w:rsidP="007F2242">
      <w:pPr>
        <w:pStyle w:val="ListParagraph"/>
        <w:numPr>
          <w:ilvl w:val="0"/>
          <w:numId w:val="3"/>
        </w:numPr>
        <w:rPr>
          <w:lang w:val="fi-FI"/>
        </w:rPr>
      </w:pPr>
      <w:r>
        <w:rPr>
          <w:lang w:val="fi-FI"/>
        </w:rPr>
        <w:t>1 x Mercer SARN -tarkkuuskivääri</w:t>
      </w:r>
    </w:p>
    <w:p w14:paraId="727DEDE2" w14:textId="20F3B130" w:rsidR="007F2242" w:rsidRDefault="007F2242" w:rsidP="007F2242">
      <w:pPr>
        <w:pStyle w:val="ListParagraph"/>
        <w:numPr>
          <w:ilvl w:val="1"/>
          <w:numId w:val="3"/>
        </w:numPr>
        <w:rPr>
          <w:lang w:val="fi-FI"/>
        </w:rPr>
      </w:pPr>
      <w:r>
        <w:rPr>
          <w:lang w:val="fi-FI"/>
        </w:rPr>
        <w:t>3 x 15 panoksen tuliannos</w:t>
      </w:r>
    </w:p>
    <w:p w14:paraId="59F60B91" w14:textId="3D2A2070" w:rsidR="00D66B19" w:rsidRDefault="00F775E8" w:rsidP="00D66B19">
      <w:pPr>
        <w:pStyle w:val="ListParagraph"/>
        <w:numPr>
          <w:ilvl w:val="0"/>
          <w:numId w:val="3"/>
        </w:numPr>
        <w:rPr>
          <w:lang w:val="fi-FI"/>
        </w:rPr>
      </w:pPr>
      <w:r>
        <w:rPr>
          <w:lang w:val="fi-FI"/>
        </w:rPr>
        <w:t xml:space="preserve">6 </w:t>
      </w:r>
      <w:r w:rsidR="008D0760">
        <w:rPr>
          <w:lang w:val="fi-FI"/>
        </w:rPr>
        <w:t xml:space="preserve">x </w:t>
      </w:r>
      <w:r>
        <w:rPr>
          <w:lang w:val="fi-FI"/>
        </w:rPr>
        <w:t>polttoläpäisypano</w:t>
      </w:r>
      <w:r w:rsidR="008D0760">
        <w:rPr>
          <w:lang w:val="fi-FI"/>
        </w:rPr>
        <w:t>s</w:t>
      </w:r>
    </w:p>
    <w:p w14:paraId="2F351247" w14:textId="341141CC" w:rsidR="00E40851" w:rsidRDefault="006D5767" w:rsidP="00987896">
      <w:pPr>
        <w:pStyle w:val="ListParagraph"/>
        <w:numPr>
          <w:ilvl w:val="0"/>
          <w:numId w:val="3"/>
        </w:numPr>
        <w:rPr>
          <w:lang w:val="fi-FI"/>
        </w:rPr>
      </w:pPr>
      <w:r>
        <w:rPr>
          <w:lang w:val="fi-FI"/>
        </w:rPr>
        <w:t xml:space="preserve">2 </w:t>
      </w:r>
      <w:r w:rsidR="008D0760">
        <w:rPr>
          <w:lang w:val="fi-FI"/>
        </w:rPr>
        <w:t xml:space="preserve">x </w:t>
      </w:r>
      <w:r>
        <w:rPr>
          <w:lang w:val="fi-FI"/>
        </w:rPr>
        <w:t>vie</w:t>
      </w:r>
      <w:r w:rsidR="008D0760">
        <w:rPr>
          <w:lang w:val="fi-FI"/>
        </w:rPr>
        <w:t>stintälaserjärjestelmä</w:t>
      </w:r>
      <w:r>
        <w:rPr>
          <w:lang w:val="fi-FI"/>
        </w:rPr>
        <w:t xml:space="preserve"> (lähetin ja vastaanotin)</w:t>
      </w:r>
    </w:p>
    <w:p w14:paraId="3E33740F" w14:textId="0A259B29" w:rsidR="006D5767" w:rsidRDefault="008D0760" w:rsidP="00987896">
      <w:pPr>
        <w:pStyle w:val="ListParagraph"/>
        <w:numPr>
          <w:ilvl w:val="0"/>
          <w:numId w:val="3"/>
        </w:numPr>
        <w:rPr>
          <w:lang w:val="fi-FI"/>
        </w:rPr>
      </w:pPr>
      <w:r>
        <w:rPr>
          <w:lang w:val="fi-FI"/>
        </w:rPr>
        <w:t>15 x lisäilmatankkeja</w:t>
      </w:r>
    </w:p>
    <w:p w14:paraId="5FBE1B3B" w14:textId="4DBC66CC" w:rsidR="008D0760" w:rsidRDefault="00A81E01" w:rsidP="00987896">
      <w:pPr>
        <w:pStyle w:val="ListParagraph"/>
        <w:numPr>
          <w:ilvl w:val="0"/>
          <w:numId w:val="3"/>
        </w:numPr>
        <w:rPr>
          <w:lang w:val="fi-FI"/>
        </w:rPr>
      </w:pPr>
      <w:r>
        <w:rPr>
          <w:lang w:val="fi-FI"/>
        </w:rPr>
        <w:t xml:space="preserve">15 x </w:t>
      </w:r>
      <w:r w:rsidR="00160395">
        <w:rPr>
          <w:lang w:val="fi-FI"/>
        </w:rPr>
        <w:t xml:space="preserve">kaksipyöräinen </w:t>
      </w:r>
      <w:r w:rsidR="009D1D50">
        <w:rPr>
          <w:lang w:val="fi-FI"/>
        </w:rPr>
        <w:t>sähkö</w:t>
      </w:r>
      <w:r w:rsidR="00160395">
        <w:rPr>
          <w:lang w:val="fi-FI"/>
        </w:rPr>
        <w:t>skooteri</w:t>
      </w:r>
    </w:p>
    <w:p w14:paraId="25AF9B28" w14:textId="5CE0183C" w:rsidR="0059706F" w:rsidRDefault="0059706F" w:rsidP="00987896">
      <w:pPr>
        <w:pStyle w:val="ListParagraph"/>
        <w:numPr>
          <w:ilvl w:val="0"/>
          <w:numId w:val="3"/>
        </w:numPr>
        <w:rPr>
          <w:lang w:val="fi-FI"/>
        </w:rPr>
      </w:pPr>
      <w:r>
        <w:rPr>
          <w:lang w:val="fi-FI"/>
        </w:rPr>
        <w:t>1 x pienoisjeeppi ja peräkärry</w:t>
      </w:r>
    </w:p>
    <w:p w14:paraId="0A9ACCD2" w14:textId="77777777" w:rsidR="00F775E8" w:rsidRPr="00F775E8" w:rsidRDefault="00F775E8" w:rsidP="00F775E8">
      <w:pPr>
        <w:rPr>
          <w:lang w:val="fi-FI"/>
        </w:rPr>
      </w:pPr>
    </w:p>
    <w:p w14:paraId="52DEDFFA" w14:textId="77777777" w:rsidR="00820542" w:rsidRDefault="00820542" w:rsidP="001425D7">
      <w:pPr>
        <w:rPr>
          <w:lang w:val="fi-FI"/>
        </w:rPr>
      </w:pPr>
    </w:p>
    <w:p w14:paraId="02AC295C" w14:textId="2C206C4F" w:rsidR="001425D7" w:rsidRDefault="001425D7" w:rsidP="001425D7">
      <w:pPr>
        <w:rPr>
          <w:lang w:val="fi-FI"/>
        </w:rPr>
      </w:pPr>
      <w:r>
        <w:rPr>
          <w:lang w:val="fi-FI"/>
        </w:rPr>
        <w:t>Sotilaan henkilökohtainen varustus: jokaisella on</w:t>
      </w:r>
    </w:p>
    <w:p w14:paraId="21BB5E61" w14:textId="77777777" w:rsidR="001425D7" w:rsidRDefault="001425D7" w:rsidP="001425D7">
      <w:pPr>
        <w:rPr>
          <w:lang w:val="fi-FI"/>
        </w:rPr>
      </w:pPr>
    </w:p>
    <w:p w14:paraId="72E7DE99" w14:textId="561F0CFE" w:rsidR="001425D7" w:rsidRDefault="001425D7" w:rsidP="001425D7">
      <w:pPr>
        <w:pStyle w:val="ListParagraph"/>
        <w:numPr>
          <w:ilvl w:val="0"/>
          <w:numId w:val="3"/>
        </w:numPr>
        <w:rPr>
          <w:lang w:val="fi-FI"/>
        </w:rPr>
      </w:pPr>
      <w:r>
        <w:rPr>
          <w:lang w:val="fi-FI"/>
        </w:rPr>
        <w:t>pieni pelastusteltta (puolipallo, halkaisija 2,6m, korkeus 130 cm)</w:t>
      </w:r>
    </w:p>
    <w:p w14:paraId="1C49CBE0" w14:textId="5917C467" w:rsidR="001425D7" w:rsidRDefault="009901C8" w:rsidP="001425D7">
      <w:pPr>
        <w:pStyle w:val="ListParagraph"/>
        <w:numPr>
          <w:ilvl w:val="0"/>
          <w:numId w:val="3"/>
        </w:numPr>
        <w:rPr>
          <w:lang w:val="fi-FI"/>
        </w:rPr>
      </w:pPr>
      <w:r>
        <w:rPr>
          <w:lang w:val="fi-FI"/>
        </w:rPr>
        <w:t xml:space="preserve">40 m </w:t>
      </w:r>
      <w:r w:rsidR="00C877CC">
        <w:rPr>
          <w:lang w:val="fi-FI"/>
        </w:rPr>
        <w:t>kaapelia</w:t>
      </w:r>
      <w:r>
        <w:rPr>
          <w:lang w:val="fi-FI"/>
        </w:rPr>
        <w:t xml:space="preserve"> (</w:t>
      </w:r>
      <w:r w:rsidR="00D72FBD">
        <w:rPr>
          <w:lang w:val="fi-FI"/>
        </w:rPr>
        <w:t xml:space="preserve">4mm, </w:t>
      </w:r>
      <w:r w:rsidR="00C558BA">
        <w:rPr>
          <w:lang w:val="fi-FI"/>
        </w:rPr>
        <w:t>5</w:t>
      </w:r>
      <w:r w:rsidR="00C877CC">
        <w:rPr>
          <w:lang w:val="fi-FI"/>
        </w:rPr>
        <w:t xml:space="preserve"> kg, </w:t>
      </w:r>
      <w:r>
        <w:rPr>
          <w:lang w:val="fi-FI"/>
        </w:rPr>
        <w:t xml:space="preserve">vetolujuus </w:t>
      </w:r>
      <w:r w:rsidR="00D72FBD">
        <w:rPr>
          <w:lang w:val="fi-FI"/>
        </w:rPr>
        <w:t>20 kN)</w:t>
      </w:r>
      <w:r w:rsidR="00625A0C">
        <w:rPr>
          <w:lang w:val="fi-FI"/>
        </w:rPr>
        <w:t>, koukku</w:t>
      </w:r>
      <w:r w:rsidR="009A7DB8">
        <w:rPr>
          <w:lang w:val="fi-FI"/>
        </w:rPr>
        <w:t xml:space="preserve"> ja magneetti</w:t>
      </w:r>
    </w:p>
    <w:p w14:paraId="77D19660" w14:textId="1BA0E9FE" w:rsidR="00D72FBD" w:rsidRDefault="00E40851" w:rsidP="001425D7">
      <w:pPr>
        <w:pStyle w:val="ListParagraph"/>
        <w:numPr>
          <w:ilvl w:val="0"/>
          <w:numId w:val="3"/>
        </w:numPr>
        <w:rPr>
          <w:lang w:val="fi-FI"/>
        </w:rPr>
      </w:pPr>
      <w:r>
        <w:rPr>
          <w:lang w:val="fi-FI"/>
        </w:rPr>
        <w:t>veitsi</w:t>
      </w:r>
    </w:p>
    <w:p w14:paraId="220B03E3" w14:textId="1F02BB20" w:rsidR="00E40851" w:rsidRDefault="00E11D38" w:rsidP="001425D7">
      <w:pPr>
        <w:pStyle w:val="ListParagraph"/>
        <w:numPr>
          <w:ilvl w:val="0"/>
          <w:numId w:val="3"/>
        </w:numPr>
        <w:rPr>
          <w:lang w:val="fi-FI"/>
        </w:rPr>
      </w:pPr>
      <w:r>
        <w:rPr>
          <w:lang w:val="fi-FI"/>
        </w:rPr>
        <w:t>4 x mikrodrone (pyörät, jalat, pikkuinen hyppyraketti; toiminta-aika 2h)</w:t>
      </w:r>
    </w:p>
    <w:p w14:paraId="70BE7FD0" w14:textId="4281AAE2" w:rsidR="00664B0A" w:rsidRDefault="000F6E26" w:rsidP="001425D7">
      <w:pPr>
        <w:pStyle w:val="ListParagraph"/>
        <w:numPr>
          <w:ilvl w:val="0"/>
          <w:numId w:val="3"/>
        </w:numPr>
        <w:rPr>
          <w:lang w:val="fi-FI"/>
        </w:rPr>
      </w:pPr>
      <w:r>
        <w:rPr>
          <w:lang w:val="fi-FI"/>
        </w:rPr>
        <w:t>kemiallinen valo</w:t>
      </w:r>
      <w:r w:rsidR="00735276">
        <w:rPr>
          <w:lang w:val="fi-FI"/>
        </w:rPr>
        <w:t xml:space="preserve"> (2 h)</w:t>
      </w:r>
    </w:p>
    <w:p w14:paraId="308CF620" w14:textId="2ACAF17C" w:rsidR="00A234B8" w:rsidRDefault="00A234B8" w:rsidP="001425D7">
      <w:pPr>
        <w:pStyle w:val="ListParagraph"/>
        <w:numPr>
          <w:ilvl w:val="0"/>
          <w:numId w:val="3"/>
        </w:numPr>
        <w:rPr>
          <w:lang w:val="fi-FI"/>
        </w:rPr>
      </w:pPr>
      <w:r>
        <w:rPr>
          <w:lang w:val="fi-FI"/>
        </w:rPr>
        <w:t>pieni työkalusetti, sis. korjausvaahtoa</w:t>
      </w:r>
    </w:p>
    <w:p w14:paraId="43DCD4A0" w14:textId="77777777" w:rsidR="00625A0C" w:rsidRPr="00656BA0" w:rsidRDefault="00625A0C" w:rsidP="00656BA0">
      <w:pPr>
        <w:rPr>
          <w:lang w:val="fi-FI"/>
        </w:rPr>
      </w:pPr>
    </w:p>
    <w:p w14:paraId="3CC8DA76" w14:textId="77777777" w:rsidR="007F2242" w:rsidRDefault="007F2242" w:rsidP="00BA7D95">
      <w:pPr>
        <w:rPr>
          <w:lang w:val="fi-FI"/>
        </w:rPr>
      </w:pPr>
    </w:p>
    <w:p w14:paraId="5195AB49" w14:textId="5ED17062" w:rsidR="00404257" w:rsidRDefault="005E47D1" w:rsidP="00BA7D95">
      <w:pPr>
        <w:rPr>
          <w:lang w:val="fi-FI"/>
        </w:rPr>
      </w:pPr>
      <w:r>
        <w:rPr>
          <w:lang w:val="fi-FI"/>
        </w:rPr>
        <w:t xml:space="preserve">Sukkula itsessään on SLOTV </w:t>
      </w:r>
      <w:r w:rsidR="0073597B">
        <w:rPr>
          <w:lang w:val="fi-FI"/>
        </w:rPr>
        <w:t>MH-</w:t>
      </w:r>
      <w:r>
        <w:rPr>
          <w:lang w:val="fi-FI"/>
        </w:rPr>
        <w:t xml:space="preserve">LO, </w:t>
      </w:r>
      <w:r w:rsidR="00E806CA">
        <w:rPr>
          <w:lang w:val="fi-FI"/>
        </w:rPr>
        <w:t xml:space="preserve">maksimikiihtyvyys </w:t>
      </w:r>
      <w:r w:rsidR="000D4B3D">
        <w:rPr>
          <w:lang w:val="fi-FI"/>
        </w:rPr>
        <w:t>2 G, matkustajakapasiteetti 20 mukavasti, rahtia kulkee ongelmitta 40 tonnia.</w:t>
      </w:r>
    </w:p>
    <w:p w14:paraId="75D8E83B" w14:textId="77777777" w:rsidR="00404257" w:rsidRDefault="00404257" w:rsidP="00BA7D95">
      <w:pPr>
        <w:rPr>
          <w:lang w:val="fi-FI"/>
        </w:rPr>
      </w:pPr>
    </w:p>
    <w:p w14:paraId="1D522209" w14:textId="77777777" w:rsidR="00404257" w:rsidRDefault="00404257" w:rsidP="00BA7D95">
      <w:pPr>
        <w:rPr>
          <w:lang w:val="fi-FI"/>
        </w:rPr>
      </w:pPr>
    </w:p>
    <w:p w14:paraId="5595ED99" w14:textId="77777777" w:rsidR="00514FC2" w:rsidRDefault="00514FC2" w:rsidP="00BA7D95">
      <w:pPr>
        <w:rPr>
          <w:lang w:val="fi-FI"/>
        </w:rPr>
      </w:pPr>
    </w:p>
    <w:p w14:paraId="4989EB74" w14:textId="77777777" w:rsidR="00561838" w:rsidRPr="00325159" w:rsidRDefault="00561838" w:rsidP="00BA7D95">
      <w:pPr>
        <w:rPr>
          <w:lang w:val="fi-FI"/>
        </w:rPr>
      </w:pPr>
    </w:p>
    <w:p w14:paraId="031C501B" w14:textId="7B1BD44C" w:rsidR="000D673A" w:rsidRDefault="00FC6D76" w:rsidP="00FC6D76">
      <w:pPr>
        <w:pStyle w:val="Heading3"/>
      </w:pPr>
      <w:r>
        <w:t>Tane-Rore</w:t>
      </w:r>
    </w:p>
    <w:p w14:paraId="081B00EF" w14:textId="77777777" w:rsidR="00FC6D76" w:rsidRDefault="00FC6D76" w:rsidP="00BA7D95">
      <w:pPr>
        <w:rPr>
          <w:lang w:val="fi-FI"/>
        </w:rPr>
      </w:pPr>
    </w:p>
    <w:p w14:paraId="54390AF4" w14:textId="11BDA692" w:rsidR="00FC6D76" w:rsidRDefault="00FC6D76" w:rsidP="00BA7D95">
      <w:pPr>
        <w:rPr>
          <w:lang w:val="fi-FI"/>
        </w:rPr>
      </w:pPr>
      <w:r>
        <w:rPr>
          <w:lang w:val="fi-FI"/>
        </w:rPr>
        <w:t xml:space="preserve">Tane-Rore on maorien taivasjumala. Se oli </w:t>
      </w:r>
      <w:r w:rsidR="00245375">
        <w:rPr>
          <w:lang w:val="fi-FI"/>
        </w:rPr>
        <w:t xml:space="preserve">rakenteilla oleva suuri </w:t>
      </w:r>
      <w:r w:rsidR="00881AB2">
        <w:rPr>
          <w:lang w:val="fi-FI"/>
        </w:rPr>
        <w:t xml:space="preserve">12-kaistainen </w:t>
      </w:r>
      <w:r w:rsidR="00245375">
        <w:rPr>
          <w:lang w:val="fi-FI"/>
        </w:rPr>
        <w:t>O'Neill-sylinteri, mutta Romahduksen (2135) jälkeen siellä tapahtui onnettomuus ja se repesi palasiksi. Yksi osa siitä päätyi kiertämään oudolle radalle.</w:t>
      </w:r>
    </w:p>
    <w:p w14:paraId="308ED224" w14:textId="77777777" w:rsidR="00245375" w:rsidRDefault="00245375" w:rsidP="00BA7D95">
      <w:pPr>
        <w:rPr>
          <w:lang w:val="fi-FI"/>
        </w:rPr>
      </w:pPr>
    </w:p>
    <w:p w14:paraId="61D5F7B6" w14:textId="76C7BFD2" w:rsidR="00245375" w:rsidRDefault="00245375" w:rsidP="00BA7D95">
      <w:pPr>
        <w:rPr>
          <w:lang w:val="fi-FI"/>
        </w:rPr>
      </w:pPr>
      <w:r>
        <w:rPr>
          <w:lang w:val="fi-FI"/>
        </w:rPr>
        <w:t xml:space="preserve">Tane-Rore pyörii edelleen - stabilisaattorit vakauttivat sen onnettomuuden jälkeen, vaikka mikään muu ei toiminutkaan. Sen säde on 4000 m, pituus 1200m, </w:t>
      </w:r>
      <w:r w:rsidR="0041061F">
        <w:rPr>
          <w:lang w:val="fi-FI"/>
        </w:rPr>
        <w:t xml:space="preserve">ja se pyörii yhä </w:t>
      </w:r>
      <w:r w:rsidR="00294EE2">
        <w:rPr>
          <w:lang w:val="fi-FI"/>
        </w:rPr>
        <w:t>0,4 rpm - sillä on siis yhden geen painovoima.</w:t>
      </w:r>
      <w:r w:rsidR="006919A3">
        <w:rPr>
          <w:lang w:val="fi-FI"/>
        </w:rPr>
        <w:t xml:space="preserve"> Sen vuorokausi on siis kestoltaan 2.5 minuuttia</w:t>
      </w:r>
      <w:r w:rsidR="00192A57">
        <w:rPr>
          <w:lang w:val="fi-FI"/>
        </w:rPr>
        <w:t>.</w:t>
      </w:r>
    </w:p>
    <w:p w14:paraId="6816C310" w14:textId="77777777" w:rsidR="00192A57" w:rsidRDefault="00192A57" w:rsidP="00BA7D95">
      <w:pPr>
        <w:rPr>
          <w:lang w:val="fi-FI"/>
        </w:rPr>
      </w:pPr>
    </w:p>
    <w:p w14:paraId="5FD6B9A5" w14:textId="207D2F24" w:rsidR="002030AF" w:rsidRDefault="000C22FA" w:rsidP="002030AF">
      <w:pPr>
        <w:pStyle w:val="Heading4"/>
      </w:pPr>
      <w:r>
        <w:t>Sektorit</w:t>
      </w:r>
    </w:p>
    <w:p w14:paraId="7D864BEB" w14:textId="77777777" w:rsidR="000C22FA" w:rsidRDefault="000C22FA" w:rsidP="00BA7D95">
      <w:pPr>
        <w:rPr>
          <w:lang w:val="fi-FI"/>
        </w:rPr>
      </w:pPr>
    </w:p>
    <w:p w14:paraId="4B9CD66B" w14:textId="01101174" w:rsidR="002030AF" w:rsidRDefault="000C22FA" w:rsidP="00BA7D95">
      <w:pPr>
        <w:rPr>
          <w:lang w:val="fi-FI"/>
        </w:rPr>
      </w:pPr>
      <w:r w:rsidRPr="000C22FA">
        <w:rPr>
          <w:u w:val="single"/>
          <w:lang w:val="fi-FI"/>
        </w:rPr>
        <w:t>Sektori A</w:t>
      </w:r>
      <w:r>
        <w:rPr>
          <w:lang w:val="fi-FI"/>
        </w:rPr>
        <w:t xml:space="preserve">: </w:t>
      </w:r>
      <w:r w:rsidR="002030AF">
        <w:rPr>
          <w:lang w:val="fi-FI"/>
        </w:rPr>
        <w:t xml:space="preserve">Voimalasektoria dominoi fuusiovoimala, 20 GW:n </w:t>
      </w:r>
      <w:r w:rsidR="00B46503">
        <w:rPr>
          <w:lang w:val="fi-FI"/>
        </w:rPr>
        <w:t xml:space="preserve">teholla ja vielä </w:t>
      </w:r>
      <w:r w:rsidR="00B46503">
        <w:rPr>
          <w:lang w:val="fi-FI"/>
        </w:rPr>
        <w:lastRenderedPageBreak/>
        <w:t>melkoisella polttoainemäärällä. Tämän alla sijaitsee myös massasinko.</w:t>
      </w:r>
      <w:r w:rsidR="00371B0B">
        <w:rPr>
          <w:lang w:val="fi-FI"/>
        </w:rPr>
        <w:t xml:space="preserve"> </w:t>
      </w:r>
      <w:r w:rsidR="00296BAE">
        <w:rPr>
          <w:lang w:val="fi-FI"/>
        </w:rPr>
        <w:t>C-sektoria suojaa Adagion ilmatorjuntapatteristo</w:t>
      </w:r>
      <w:r w:rsidR="007B0792">
        <w:rPr>
          <w:lang w:val="fi-FI"/>
        </w:rPr>
        <w:t>. Fuusiovoimala on myös sabotoitu ja ansoiitettu sulamaan jos joku koettaa esim. temppuilla sen kanssa.</w:t>
      </w:r>
      <w:r w:rsidR="00006EC0">
        <w:rPr>
          <w:lang w:val="fi-FI"/>
        </w:rPr>
        <w:t xml:space="preserve"> Toki fuusiovoimalan tuhoutuminen olisi Adagiolle hyvin huono asia, koska massasinko ei enää sen jälkeen toimisi.</w:t>
      </w:r>
    </w:p>
    <w:p w14:paraId="22B44A44" w14:textId="77777777" w:rsidR="007E143F" w:rsidRDefault="007E143F" w:rsidP="00BA7D95">
      <w:pPr>
        <w:rPr>
          <w:u w:val="single"/>
          <w:lang w:val="fi-FI"/>
        </w:rPr>
      </w:pPr>
    </w:p>
    <w:p w14:paraId="516999FF" w14:textId="0CA469C1" w:rsidR="005B4DA2" w:rsidRDefault="005B4DA2" w:rsidP="00BA7D95">
      <w:pPr>
        <w:rPr>
          <w:lang w:val="fi-FI"/>
        </w:rPr>
      </w:pPr>
      <w:r w:rsidRPr="00F80BE1">
        <w:rPr>
          <w:u w:val="single"/>
          <w:lang w:val="fi-FI"/>
        </w:rPr>
        <w:t>Sektori B</w:t>
      </w:r>
      <w:r>
        <w:rPr>
          <w:lang w:val="fi-FI"/>
        </w:rPr>
        <w:t xml:space="preserve">: </w:t>
      </w:r>
      <w:r w:rsidR="00F80BE1">
        <w:rPr>
          <w:lang w:val="fi-FI"/>
        </w:rPr>
        <w:t>Lähes ehjä sektori.</w:t>
      </w:r>
    </w:p>
    <w:p w14:paraId="1A79DAFF" w14:textId="77777777" w:rsidR="00F80BE1" w:rsidRDefault="00F80BE1" w:rsidP="00BA7D95">
      <w:pPr>
        <w:rPr>
          <w:lang w:val="fi-FI"/>
        </w:rPr>
      </w:pPr>
    </w:p>
    <w:p w14:paraId="4FD31FDC" w14:textId="01D82EEF" w:rsidR="00F80BE1" w:rsidRDefault="00F80BE1" w:rsidP="00BA7D95">
      <w:pPr>
        <w:rPr>
          <w:lang w:val="fi-FI"/>
        </w:rPr>
      </w:pPr>
      <w:r w:rsidRPr="00F80BE1">
        <w:rPr>
          <w:u w:val="single"/>
          <w:lang w:val="fi-FI"/>
        </w:rPr>
        <w:t>Sektori C</w:t>
      </w:r>
      <w:r>
        <w:rPr>
          <w:lang w:val="fi-FI"/>
        </w:rPr>
        <w:t xml:space="preserve">: Eniten kärsinyt sektori. Täällä </w:t>
      </w:r>
      <w:r w:rsidR="006930F9">
        <w:rPr>
          <w:lang w:val="fi-FI"/>
        </w:rPr>
        <w:t>sijaitsevat museot ja valtaosa arvokkaista asioista.</w:t>
      </w:r>
    </w:p>
    <w:p w14:paraId="3A17AA66" w14:textId="77777777" w:rsidR="00296BAE" w:rsidRDefault="00296BAE" w:rsidP="00BA7D95">
      <w:pPr>
        <w:rPr>
          <w:lang w:val="fi-FI"/>
        </w:rPr>
      </w:pPr>
    </w:p>
    <w:p w14:paraId="38F0D11D" w14:textId="62E09B4C" w:rsidR="00296BAE" w:rsidRDefault="00296BAE" w:rsidP="00BA7D95">
      <w:pPr>
        <w:rPr>
          <w:lang w:val="fi-FI"/>
        </w:rPr>
      </w:pPr>
      <w:r w:rsidRPr="00296BAE">
        <w:rPr>
          <w:u w:val="single"/>
          <w:lang w:val="fi-FI"/>
        </w:rPr>
        <w:t>Sektori D:</w:t>
      </w:r>
      <w:r>
        <w:rPr>
          <w:u w:val="single"/>
          <w:lang w:val="fi-FI"/>
        </w:rPr>
        <w:t xml:space="preserve"> </w:t>
      </w:r>
      <w:r>
        <w:rPr>
          <w:lang w:val="fi-FI"/>
        </w:rPr>
        <w:t>Räjähtänyt sektori.</w:t>
      </w:r>
      <w:r w:rsidR="008B3209">
        <w:rPr>
          <w:lang w:val="fi-FI"/>
        </w:rPr>
        <w:t xml:space="preserve"> Täällä on egocasteri, nanofabrikaattori sekä morfitehdas</w:t>
      </w:r>
      <w:r w:rsidR="002455E5">
        <w:rPr>
          <w:lang w:val="fi-FI"/>
        </w:rPr>
        <w:t>, samoin kuin habin keskustietokone</w:t>
      </w:r>
      <w:r w:rsidR="008B3209">
        <w:rPr>
          <w:lang w:val="fi-FI"/>
        </w:rPr>
        <w:t>. Nämä saavat voimansa akustoista.</w:t>
      </w:r>
    </w:p>
    <w:p w14:paraId="0CCE844A" w14:textId="77777777" w:rsidR="008B3209" w:rsidRDefault="008B3209" w:rsidP="00BA7D95">
      <w:pPr>
        <w:rPr>
          <w:lang w:val="fi-FI"/>
        </w:rPr>
      </w:pPr>
    </w:p>
    <w:p w14:paraId="7F8D9BF9" w14:textId="3CA7BEB6" w:rsidR="008B3209" w:rsidRPr="008B3209" w:rsidRDefault="008B3209" w:rsidP="00BA7D95">
      <w:pPr>
        <w:rPr>
          <w:u w:val="single"/>
          <w:lang w:val="fi-FI"/>
        </w:rPr>
      </w:pPr>
      <w:r w:rsidRPr="008B3209">
        <w:rPr>
          <w:u w:val="single"/>
          <w:lang w:val="fi-FI"/>
        </w:rPr>
        <w:t>Sektori E:</w:t>
      </w:r>
      <w:r w:rsidR="00984992">
        <w:rPr>
          <w:u w:val="single"/>
          <w:lang w:val="fi-FI"/>
        </w:rPr>
        <w:t xml:space="preserve"> </w:t>
      </w:r>
      <w:r w:rsidR="00F1317F">
        <w:rPr>
          <w:lang w:val="fi-FI"/>
        </w:rPr>
        <w:t>Sairaala / morf</w:t>
      </w:r>
      <w:r w:rsidR="00C6152E">
        <w:rPr>
          <w:lang w:val="fi-FI"/>
        </w:rPr>
        <w:t>i</w:t>
      </w:r>
      <w:r w:rsidR="00F1317F">
        <w:rPr>
          <w:lang w:val="fi-FI"/>
        </w:rPr>
        <w:t xml:space="preserve">keskus. Täältä Adagio tovereneen on </w:t>
      </w:r>
      <w:r w:rsidR="00EC54A3">
        <w:rPr>
          <w:lang w:val="fi-FI"/>
        </w:rPr>
        <w:t>kerännyt kuorinippuja ja varmuuskopioita talteen.</w:t>
      </w:r>
    </w:p>
    <w:p w14:paraId="1AAD8233" w14:textId="77777777" w:rsidR="005B4DA2" w:rsidRDefault="005B4DA2" w:rsidP="00BA7D95">
      <w:pPr>
        <w:rPr>
          <w:lang w:val="fi-FI"/>
        </w:rPr>
      </w:pPr>
    </w:p>
    <w:p w14:paraId="03A414C6" w14:textId="53BD435B" w:rsidR="005B4DA2" w:rsidRDefault="00984992" w:rsidP="00BA7D95">
      <w:pPr>
        <w:rPr>
          <w:lang w:val="fi-FI"/>
        </w:rPr>
      </w:pPr>
      <w:r w:rsidRPr="00984992">
        <w:rPr>
          <w:u w:val="single"/>
          <w:lang w:val="fi-FI"/>
        </w:rPr>
        <w:t>Sektori F:</w:t>
      </w:r>
      <w:r>
        <w:rPr>
          <w:lang w:val="fi-FI"/>
        </w:rPr>
        <w:t xml:space="preserve"> Varavomalaitos. Jos fuusioreaktori rikotaan</w:t>
      </w:r>
      <w:r w:rsidR="005F1BCE">
        <w:rPr>
          <w:lang w:val="fi-FI"/>
        </w:rPr>
        <w:t xml:space="preserve"> tai sammutetaan</w:t>
      </w:r>
      <w:r>
        <w:rPr>
          <w:lang w:val="fi-FI"/>
        </w:rPr>
        <w:t>, varavoima löytyy täältä. Läheskään yhtä paljon ytyä siitä ei saa</w:t>
      </w:r>
      <w:r w:rsidR="00972CD9">
        <w:rPr>
          <w:lang w:val="fi-FI"/>
        </w:rPr>
        <w:t xml:space="preserve"> (1</w:t>
      </w:r>
      <w:r w:rsidR="00920F54">
        <w:rPr>
          <w:lang w:val="fi-FI"/>
        </w:rPr>
        <w:t xml:space="preserve"> GW)</w:t>
      </w:r>
      <w:r>
        <w:rPr>
          <w:lang w:val="fi-FI"/>
        </w:rPr>
        <w:t xml:space="preserve">, mutta se riittää yhteen tonnin massasinkolähetykseen. </w:t>
      </w:r>
    </w:p>
    <w:p w14:paraId="008AE208" w14:textId="77777777" w:rsidR="00A410B1" w:rsidRDefault="00A410B1" w:rsidP="00BA7D95">
      <w:pPr>
        <w:rPr>
          <w:lang w:val="fi-FI"/>
        </w:rPr>
      </w:pPr>
    </w:p>
    <w:p w14:paraId="6B0DEB53" w14:textId="48EA26A0" w:rsidR="00A410B1" w:rsidRDefault="007E143F" w:rsidP="007E143F">
      <w:pPr>
        <w:pStyle w:val="Heading4"/>
      </w:pPr>
      <w:r>
        <w:t>Taktiikkaa</w:t>
      </w:r>
    </w:p>
    <w:p w14:paraId="24724DDC" w14:textId="5463131A" w:rsidR="00B25F81" w:rsidRDefault="00B25F81" w:rsidP="007E143F">
      <w:pPr>
        <w:rPr>
          <w:lang w:val="fi-FI"/>
        </w:rPr>
      </w:pPr>
      <w:r>
        <w:rPr>
          <w:lang w:val="fi-FI"/>
        </w:rPr>
        <w:t xml:space="preserve">Saint Eskil </w:t>
      </w:r>
      <w:r w:rsidR="005B12C4">
        <w:rPr>
          <w:lang w:val="fi-FI"/>
        </w:rPr>
        <w:t>on oletuksena 5000 kilometrin</w:t>
      </w:r>
      <w:r w:rsidR="00B23373">
        <w:rPr>
          <w:lang w:val="fi-FI"/>
        </w:rPr>
        <w:t xml:space="preserve"> </w:t>
      </w:r>
      <w:r w:rsidR="007651CE">
        <w:rPr>
          <w:lang w:val="fi-FI"/>
        </w:rPr>
        <w:t>[0.017</w:t>
      </w:r>
      <w:r w:rsidR="00B23373">
        <w:rPr>
          <w:lang w:val="fi-FI"/>
        </w:rPr>
        <w:t xml:space="preserve"> valosekunnin]</w:t>
      </w:r>
      <w:r w:rsidR="005B12C4">
        <w:rPr>
          <w:lang w:val="fi-FI"/>
        </w:rPr>
        <w:t xml:space="preserve"> päässä Tane-Roresta.</w:t>
      </w:r>
      <w:r w:rsidR="00B23373">
        <w:rPr>
          <w:lang w:val="fi-FI"/>
        </w:rPr>
        <w:t xml:space="preserve"> Rengas erottuu sieltä juuri ja juuri paljain silmin. [vrt. 5 km päästä erottuva 8 m korkea juttu.]</w:t>
      </w:r>
      <w:r w:rsidR="00162E89">
        <w:rPr>
          <w:lang w:val="fi-FI"/>
        </w:rPr>
        <w:t>.</w:t>
      </w:r>
    </w:p>
    <w:p w14:paraId="5021BF12" w14:textId="77777777" w:rsidR="00B25F81" w:rsidRDefault="00B25F81" w:rsidP="007E143F">
      <w:pPr>
        <w:rPr>
          <w:lang w:val="fi-FI"/>
        </w:rPr>
      </w:pPr>
    </w:p>
    <w:p w14:paraId="6D324D6B" w14:textId="06E79B64" w:rsidR="007E143F" w:rsidRDefault="007E143F" w:rsidP="00EC7A97">
      <w:pPr>
        <w:tabs>
          <w:tab w:val="left" w:pos="8222"/>
        </w:tabs>
        <w:rPr>
          <w:lang w:val="fi-FI"/>
        </w:rPr>
      </w:pPr>
      <w:r>
        <w:rPr>
          <w:lang w:val="fi-FI"/>
        </w:rPr>
        <w:t>Night Cartel tajusi Saint Eskilin olevan tulossa noin viikko sitten, ja on sen ajan suunnitellut vastatoimia.</w:t>
      </w:r>
    </w:p>
    <w:p w14:paraId="795AEBF3" w14:textId="77777777" w:rsidR="007E143F" w:rsidRDefault="007E143F" w:rsidP="007E143F">
      <w:pPr>
        <w:rPr>
          <w:lang w:val="fi-FI"/>
        </w:rPr>
      </w:pPr>
    </w:p>
    <w:p w14:paraId="5FC2354A" w14:textId="388338C4" w:rsidR="00DB01E3" w:rsidRDefault="007E143F" w:rsidP="00BA7D95">
      <w:pPr>
        <w:rPr>
          <w:lang w:val="fi-FI"/>
        </w:rPr>
      </w:pPr>
      <w:r>
        <w:rPr>
          <w:lang w:val="fi-FI"/>
        </w:rPr>
        <w:t xml:space="preserve">Saint Eskilin lähestyessä voimalaan on sijoitettu vartioon kolme spherebottia ja case. Sphereillä on pienoisraketteja ampuvat aseet, casella perinteinen </w:t>
      </w:r>
      <w:r w:rsidR="00DB01E3">
        <w:rPr>
          <w:lang w:val="fi-FI"/>
        </w:rPr>
        <w:t>kineettinen rynnäkkökivääri.</w:t>
      </w:r>
    </w:p>
    <w:p w14:paraId="7991E605" w14:textId="77777777" w:rsidR="007E143F" w:rsidRDefault="007E143F" w:rsidP="00BA7D95">
      <w:pPr>
        <w:rPr>
          <w:lang w:val="fi-FI"/>
        </w:rPr>
      </w:pPr>
    </w:p>
    <w:p w14:paraId="67206A6B" w14:textId="493883A1" w:rsidR="00DB01E3" w:rsidRDefault="00DB01E3" w:rsidP="00BA7D95">
      <w:pPr>
        <w:rPr>
          <w:lang w:val="fi-FI"/>
        </w:rPr>
      </w:pPr>
      <w:r>
        <w:rPr>
          <w:lang w:val="fi-FI"/>
        </w:rPr>
        <w:t xml:space="preserve">Jeremy on sabotoinut fuusiovoimalaa niin, ettei sitä voi sammuttaa turvallisesti: sammuttaminen pitää tehdä joko heittämällä ydin ulos (joka vie kaiken tehon käytännössä pysyvästi) </w:t>
      </w:r>
      <w:r w:rsidR="00C14569">
        <w:rPr>
          <w:lang w:val="fi-FI"/>
        </w:rPr>
        <w:t>tai vaan hyväksymällä, että sammutus rikkooo voimalan</w:t>
      </w:r>
      <w:r w:rsidR="00441578">
        <w:rPr>
          <w:lang w:val="fi-FI"/>
        </w:rPr>
        <w:t>.</w:t>
      </w:r>
    </w:p>
    <w:p w14:paraId="619F6A7A" w14:textId="77777777" w:rsidR="00DB01E3" w:rsidRDefault="00DB01E3" w:rsidP="00BA7D95">
      <w:pPr>
        <w:rPr>
          <w:lang w:val="fi-FI"/>
        </w:rPr>
      </w:pPr>
    </w:p>
    <w:p w14:paraId="67C30B33" w14:textId="0DE2046B" w:rsidR="001C1354" w:rsidRDefault="001C1354" w:rsidP="00BA7D95">
      <w:pPr>
        <w:rPr>
          <w:lang w:val="fi-FI"/>
        </w:rPr>
      </w:pPr>
      <w:r>
        <w:rPr>
          <w:lang w:val="fi-FI"/>
        </w:rPr>
        <w:t xml:space="preserve">Sektoreiden välissä kulkee viemäröintiä ja huoltokäytävää, jota pitkin on mahdollista liikkua ilman että pinnalta voidaan havaita näitä. Adagio </w:t>
      </w:r>
      <w:r w:rsidR="00075F44">
        <w:rPr>
          <w:lang w:val="fi-FI"/>
        </w:rPr>
        <w:t xml:space="preserve">on antanut miinoittaa käytäviä, mutta niitä on sen verran paljon, ettei hän ole millään saanut kaikkia. </w:t>
      </w:r>
      <w:r w:rsidR="00A11A54">
        <w:rPr>
          <w:lang w:val="fi-FI"/>
        </w:rPr>
        <w:t xml:space="preserve">Heti kun hän saa vahvistuksen siitä, mihin </w:t>
      </w:r>
      <w:r w:rsidR="00E7338E">
        <w:rPr>
          <w:lang w:val="fi-FI"/>
        </w:rPr>
        <w:t>tasavaltalaiset saapuvat, hän lähettää väkeään miinoittamaan näitä sisään.</w:t>
      </w:r>
      <w:r w:rsidR="00690DCF">
        <w:rPr>
          <w:lang w:val="fi-FI"/>
        </w:rPr>
        <w:t xml:space="preserve"> Hän ei kuitenkaan uskalla ylläpitää ilmaherruutta, koska Saint Eskil hallitsee taivasta ehdottomasti.</w:t>
      </w:r>
      <w:r w:rsidR="00CB30C4">
        <w:rPr>
          <w:lang w:val="fi-FI"/>
        </w:rPr>
        <w:t xml:space="preserve"> </w:t>
      </w:r>
    </w:p>
    <w:p w14:paraId="031AE763" w14:textId="77777777" w:rsidR="00474886" w:rsidRDefault="00474886" w:rsidP="00BA7D95">
      <w:pPr>
        <w:rPr>
          <w:lang w:val="fi-FI"/>
        </w:rPr>
      </w:pPr>
    </w:p>
    <w:p w14:paraId="3A2B73B1" w14:textId="7BABC885" w:rsidR="00474886" w:rsidRDefault="006D5774" w:rsidP="00BA7D95">
      <w:pPr>
        <w:rPr>
          <w:lang w:val="fi-FI"/>
        </w:rPr>
      </w:pPr>
      <w:r w:rsidRPr="006D5774">
        <w:rPr>
          <w:lang w:val="en-GB"/>
        </w:rPr>
        <w:t xml:space="preserve">(8 GW laser Saint Eskilillä. 1 GW laser </w:t>
      </w:r>
      <w:r w:rsidR="000611F4">
        <w:rPr>
          <w:lang w:val="en-GB"/>
        </w:rPr>
        <w:t>Tane-Rorella.</w:t>
      </w:r>
      <w:r w:rsidR="00033CF1">
        <w:rPr>
          <w:lang w:val="en-GB"/>
        </w:rPr>
        <w:t xml:space="preserve"> </w:t>
      </w:r>
      <w:r w:rsidR="00033CF1" w:rsidRPr="00D809A4">
        <w:rPr>
          <w:lang w:val="fi-FI"/>
        </w:rPr>
        <w:t>Alunperin teho oli pienempi, mutta</w:t>
      </w:r>
      <w:r w:rsidR="00D809A4">
        <w:rPr>
          <w:lang w:val="fi-FI"/>
        </w:rPr>
        <w:t xml:space="preserve"> Jeremy on modifoinut asioita.</w:t>
      </w:r>
      <w:r w:rsidR="000611F4" w:rsidRPr="00D809A4">
        <w:rPr>
          <w:lang w:val="fi-FI"/>
        </w:rPr>
        <w:t>)</w:t>
      </w:r>
      <w:r w:rsidR="00162E89">
        <w:rPr>
          <w:lang w:val="fi-FI"/>
        </w:rPr>
        <w:t xml:space="preserve"> Etäisyys on niin pitkä, että diffraktion johdosta valo </w:t>
      </w:r>
      <w:r w:rsidR="003379E2">
        <w:rPr>
          <w:lang w:val="fi-FI"/>
        </w:rPr>
        <w:t xml:space="preserve">osuu vain 15 sentin tarkkuudella kohteeseen. Jos koetetaan käyttää automaattista IFF:ää, osumatodennäköisyys nopeasti liikkuvaan kohteeseen on pieni (2 millisekuntia kohteen näkymiseen, </w:t>
      </w:r>
      <w:r w:rsidR="003D7A5E">
        <w:rPr>
          <w:lang w:val="fi-FI"/>
        </w:rPr>
        <w:t>1-50</w:t>
      </w:r>
      <w:r w:rsidR="003379E2">
        <w:rPr>
          <w:lang w:val="fi-FI"/>
        </w:rPr>
        <w:t xml:space="preserve"> millisekuntia tunnistamiseen halutusta </w:t>
      </w:r>
      <w:r w:rsidR="003379E2">
        <w:rPr>
          <w:lang w:val="fi-FI"/>
        </w:rPr>
        <w:lastRenderedPageBreak/>
        <w:t xml:space="preserve">varmuudesta riippuen, 2 millisekuntia osumiseen; tämä </w:t>
      </w:r>
      <w:r w:rsidR="00C65551">
        <w:rPr>
          <w:lang w:val="fi-FI"/>
        </w:rPr>
        <w:t>johtaa helposti puolen sekunnin viiveeseen.</w:t>
      </w:r>
      <w:r w:rsidR="00ED093D">
        <w:rPr>
          <w:lang w:val="fi-FI"/>
        </w:rPr>
        <w:t xml:space="preserve"> Konservatiivinen IFF on oletus alueella, jossa on omia.</w:t>
      </w:r>
      <w:r w:rsidR="00C65551">
        <w:rPr>
          <w:lang w:val="fi-FI"/>
        </w:rPr>
        <w:t>)</w:t>
      </w:r>
    </w:p>
    <w:p w14:paraId="02EE1CC5" w14:textId="77777777" w:rsidR="009A61B4" w:rsidRDefault="009A61B4" w:rsidP="00BA7D95">
      <w:pPr>
        <w:rPr>
          <w:lang w:val="fi-FI"/>
        </w:rPr>
      </w:pPr>
    </w:p>
    <w:p w14:paraId="03D268CB" w14:textId="5296926A" w:rsidR="009A61B4" w:rsidRDefault="00B25F81" w:rsidP="00BA7D95">
      <w:pPr>
        <w:rPr>
          <w:lang w:val="fi-FI"/>
        </w:rPr>
      </w:pPr>
      <w:r>
        <w:rPr>
          <w:lang w:val="fi-FI"/>
        </w:rPr>
        <w:t xml:space="preserve">Lasereiden heijastusjärjestelmiä on pystytetty odottamattomiin paikkoihin, joten </w:t>
      </w:r>
      <w:r w:rsidR="00672DA7">
        <w:rPr>
          <w:lang w:val="fi-FI"/>
        </w:rPr>
        <w:t>vaikka Saint Eskil koettaisikin, se ei saisi tuhottua kaikkia pisteitä.</w:t>
      </w:r>
    </w:p>
    <w:p w14:paraId="61B8FCE5" w14:textId="77777777" w:rsidR="0069161F" w:rsidRDefault="0069161F" w:rsidP="00BA7D95">
      <w:pPr>
        <w:rPr>
          <w:lang w:val="fi-FI"/>
        </w:rPr>
      </w:pPr>
    </w:p>
    <w:p w14:paraId="10CABC81" w14:textId="357BED8F" w:rsidR="0069161F" w:rsidRDefault="0069161F" w:rsidP="0069161F">
      <w:pPr>
        <w:pStyle w:val="Heading2"/>
      </w:pPr>
      <w:r>
        <w:t>Rottajahti</w:t>
      </w:r>
    </w:p>
    <w:p w14:paraId="2CD2A083" w14:textId="77777777" w:rsidR="003609DA" w:rsidRDefault="003609DA" w:rsidP="003609DA">
      <w:r>
        <w:rPr>
          <w:b/>
          <w:i/>
        </w:rPr>
        <w:t xml:space="preserve">Aika: </w:t>
      </w:r>
      <w:r>
        <w:t>02/2146</w:t>
      </w:r>
    </w:p>
    <w:p w14:paraId="276496A3" w14:textId="77777777" w:rsidR="003609DA" w:rsidRPr="00F3382F" w:rsidRDefault="003609DA" w:rsidP="003609DA">
      <w:pPr>
        <w:rPr>
          <w:lang w:val="fi-FI"/>
        </w:rPr>
      </w:pPr>
      <w:r w:rsidRPr="00F3382F">
        <w:rPr>
          <w:b/>
          <w:i/>
          <w:lang w:val="fi-FI"/>
        </w:rPr>
        <w:t xml:space="preserve">Paikka: </w:t>
      </w:r>
      <w:r w:rsidRPr="00F3382F">
        <w:rPr>
          <w:lang w:val="fi-FI"/>
        </w:rPr>
        <w:t>Saint Eskil / Tane-Rore, Jupiterin kreikkalaiset</w:t>
      </w:r>
    </w:p>
    <w:p w14:paraId="3111505C" w14:textId="77777777" w:rsidR="00E85030" w:rsidRPr="00F3382F" w:rsidRDefault="00E85030" w:rsidP="00E85030">
      <w:pPr>
        <w:rPr>
          <w:lang w:val="fi-FI"/>
        </w:rPr>
      </w:pPr>
    </w:p>
    <w:p w14:paraId="0044A734" w14:textId="77777777" w:rsidR="00E85030" w:rsidRPr="00F3382F" w:rsidRDefault="00E85030" w:rsidP="00E85030">
      <w:pPr>
        <w:rPr>
          <w:lang w:val="fi-FI"/>
        </w:rPr>
      </w:pPr>
    </w:p>
    <w:p w14:paraId="48E90A5B" w14:textId="158ADA65" w:rsidR="00920022" w:rsidRDefault="00920022" w:rsidP="00920022">
      <w:pPr>
        <w:pStyle w:val="Heading3"/>
      </w:pPr>
      <w:r>
        <w:t>Joulun jälkeen</w:t>
      </w:r>
    </w:p>
    <w:p w14:paraId="224F4C19" w14:textId="34052B8B" w:rsidR="00920022" w:rsidRPr="00F3382F" w:rsidRDefault="006F7A68" w:rsidP="00E85030">
      <w:pPr>
        <w:rPr>
          <w:lang w:val="fi-FI"/>
        </w:rPr>
      </w:pPr>
      <w:r w:rsidRPr="00F3382F">
        <w:rPr>
          <w:lang w:val="fi-FI"/>
        </w:rPr>
        <w:t>Colemanin joululahja: alast</w:t>
      </w:r>
      <w:r w:rsidR="00920022" w:rsidRPr="00F3382F">
        <w:rPr>
          <w:lang w:val="fi-FI"/>
        </w:rPr>
        <w:t>o</w:t>
      </w:r>
      <w:r w:rsidRPr="00F3382F">
        <w:rPr>
          <w:lang w:val="fi-FI"/>
        </w:rPr>
        <w:t>n</w:t>
      </w:r>
      <w:r w:rsidR="00920022" w:rsidRPr="00F3382F">
        <w:rPr>
          <w:lang w:val="fi-FI"/>
        </w:rPr>
        <w:t>kortti, jossa neljä kaunista tyttöä (Valcuijan, Bogedal, London, Ravn) ja yksi kaunis poika (Hwang)</w:t>
      </w:r>
    </w:p>
    <w:p w14:paraId="062DDEFF" w14:textId="77777777" w:rsidR="00920022" w:rsidRPr="00F3382F" w:rsidRDefault="00920022" w:rsidP="00E85030">
      <w:pPr>
        <w:rPr>
          <w:lang w:val="fi-FI"/>
        </w:rPr>
      </w:pPr>
    </w:p>
    <w:p w14:paraId="119F4506" w14:textId="121E1E07" w:rsidR="00E528F0" w:rsidRPr="00F3382F" w:rsidRDefault="00E528F0" w:rsidP="00E85030">
      <w:pPr>
        <w:rPr>
          <w:i/>
          <w:lang w:val="fi-FI"/>
        </w:rPr>
      </w:pPr>
      <w:r w:rsidRPr="00F3382F">
        <w:rPr>
          <w:lang w:val="fi-FI"/>
        </w:rPr>
        <w:t xml:space="preserve">Falk saa Jaramillolta yhden lauseen viestin: </w:t>
      </w:r>
      <w:r w:rsidRPr="00F3382F">
        <w:rPr>
          <w:i/>
          <w:lang w:val="fi-FI"/>
        </w:rPr>
        <w:t>"sleep."</w:t>
      </w:r>
      <w:r w:rsidR="002E3394" w:rsidRPr="00F3382F">
        <w:rPr>
          <w:i/>
          <w:lang w:val="fi-FI"/>
        </w:rPr>
        <w:t xml:space="preserve"> [</w:t>
      </w:r>
      <w:r w:rsidR="001937F3" w:rsidRPr="00F3382F">
        <w:rPr>
          <w:i/>
          <w:lang w:val="fi-FI"/>
        </w:rPr>
        <w:t>¡</w:t>
      </w:r>
      <w:r w:rsidR="00E65C62" w:rsidRPr="00F3382F">
        <w:rPr>
          <w:i/>
          <w:lang w:val="fi-FI"/>
        </w:rPr>
        <w:t>duerme</w:t>
      </w:r>
      <w:r w:rsidR="002E4287" w:rsidRPr="00F3382F">
        <w:rPr>
          <w:i/>
          <w:lang w:val="fi-FI"/>
        </w:rPr>
        <w:t>d!</w:t>
      </w:r>
      <w:r w:rsidR="002E3394" w:rsidRPr="00F3382F">
        <w:rPr>
          <w:i/>
          <w:lang w:val="fi-FI"/>
        </w:rPr>
        <w:t>]</w:t>
      </w:r>
    </w:p>
    <w:p w14:paraId="42DF752E" w14:textId="77777777" w:rsidR="00E528F0" w:rsidRPr="00F3382F" w:rsidRDefault="00E528F0" w:rsidP="00E85030">
      <w:pPr>
        <w:rPr>
          <w:lang w:val="fi-FI"/>
        </w:rPr>
      </w:pPr>
    </w:p>
    <w:p w14:paraId="5A18633A" w14:textId="5C81E5AC" w:rsidR="002E3394" w:rsidRPr="00F3382F" w:rsidRDefault="00783612" w:rsidP="00E85030">
      <w:pPr>
        <w:rPr>
          <w:lang w:val="fi-FI"/>
        </w:rPr>
      </w:pPr>
      <w:r w:rsidRPr="00F3382F">
        <w:rPr>
          <w:lang w:val="fi-FI"/>
        </w:rPr>
        <w:t xml:space="preserve">Valtausalikersantti Astridsdottir on käynyt nappaamassa asejärjestelmistä de Arcion. Masterman on hyväksynyt tämän. (Mastermanin perustelu on, että </w:t>
      </w:r>
      <w:r w:rsidR="00B238EB" w:rsidRPr="00F3382F">
        <w:rPr>
          <w:lang w:val="fi-FI"/>
        </w:rPr>
        <w:t>valtausryhmästä lähti paljon päteviä ja kokeneita sotilaita, asejärjestelmät menetti vain Farajin ja Binselahin.)</w:t>
      </w:r>
    </w:p>
    <w:p w14:paraId="7E54DA50" w14:textId="77777777" w:rsidR="000201A3" w:rsidRPr="00F3382F" w:rsidRDefault="000201A3" w:rsidP="00E85030">
      <w:pPr>
        <w:rPr>
          <w:lang w:val="fi-FI"/>
        </w:rPr>
      </w:pPr>
    </w:p>
    <w:p w14:paraId="68A80422" w14:textId="08C1C349" w:rsidR="005D5022" w:rsidRPr="00F3382F" w:rsidRDefault="005D5022" w:rsidP="00E85030">
      <w:pPr>
        <w:rPr>
          <w:lang w:val="fi-FI"/>
        </w:rPr>
      </w:pPr>
      <w:r w:rsidRPr="00F3382F">
        <w:rPr>
          <w:lang w:val="fi-FI"/>
        </w:rPr>
        <w:t xml:space="preserve">Ylipursimies Beebestä tulee uusi operaatiohaaran johtaja Acostan rinnalle. </w:t>
      </w:r>
      <w:r w:rsidR="00920090" w:rsidRPr="00F3382F">
        <w:rPr>
          <w:lang w:val="fi-FI"/>
        </w:rPr>
        <w:t>Beebe on anti-Acosta: Maapallolla sytynyt, entinen tiedeupseeri (joka palasi lentäjäksi kun Saint Genevieve tuhoutui), agn</w:t>
      </w:r>
      <w:r w:rsidR="00717B45" w:rsidRPr="00F3382F">
        <w:rPr>
          <w:lang w:val="fi-FI"/>
        </w:rPr>
        <w:t xml:space="preserve">ostikko, yksin viihtyvä nörtti, vielä Acostaakin </w:t>
      </w:r>
      <w:r w:rsidR="00090EA7" w:rsidRPr="00F3382F">
        <w:rPr>
          <w:lang w:val="fi-FI"/>
        </w:rPr>
        <w:t>vähän</w:t>
      </w:r>
      <w:r w:rsidR="00717B45" w:rsidRPr="00F3382F">
        <w:rPr>
          <w:lang w:val="fi-FI"/>
        </w:rPr>
        <w:t xml:space="preserve"> </w:t>
      </w:r>
      <w:r w:rsidR="00090EA7" w:rsidRPr="00F3382F">
        <w:rPr>
          <w:lang w:val="fi-FI"/>
        </w:rPr>
        <w:t>lyhyempi</w:t>
      </w:r>
      <w:r w:rsidR="00717B45" w:rsidRPr="00F3382F">
        <w:rPr>
          <w:lang w:val="fi-FI"/>
        </w:rPr>
        <w:t>.</w:t>
      </w:r>
    </w:p>
    <w:p w14:paraId="4AE9D042" w14:textId="77777777" w:rsidR="00734794" w:rsidRPr="00F3382F" w:rsidRDefault="00734794" w:rsidP="00E85030">
      <w:pPr>
        <w:rPr>
          <w:lang w:val="fi-FI"/>
        </w:rPr>
      </w:pPr>
    </w:p>
    <w:p w14:paraId="06E7455A" w14:textId="11737515" w:rsidR="00734794" w:rsidRPr="00F3382F" w:rsidRDefault="00734794" w:rsidP="00E85030">
      <w:pPr>
        <w:rPr>
          <w:lang w:val="fi-FI"/>
        </w:rPr>
      </w:pPr>
      <w:r w:rsidRPr="00F3382F">
        <w:rPr>
          <w:lang w:val="fi-FI"/>
        </w:rPr>
        <w:t>Ayez on  loukkaantunut joululomalla, vaikkei tätä näytäkään. Flores toteaa hänen lihas- ja luumassansa olevan pahasti laskemassa, johtuen hänen palveluksestaan mikropainovoimassa. Koska Ayez ei halua biomodeja, Floresin ennuste on, että hän joutuu vetäytymään eläkkeelle viiden vuoden sisällä.</w:t>
      </w:r>
    </w:p>
    <w:p w14:paraId="51F06318" w14:textId="77777777" w:rsidR="005D5022" w:rsidRPr="00F3382F" w:rsidRDefault="005D5022" w:rsidP="00E85030">
      <w:pPr>
        <w:rPr>
          <w:lang w:val="fi-FI"/>
        </w:rPr>
      </w:pPr>
    </w:p>
    <w:p w14:paraId="18481F4F" w14:textId="4A4F45A1" w:rsidR="000201A3" w:rsidRPr="00F3382F" w:rsidRDefault="000201A3" w:rsidP="00E85030">
      <w:pPr>
        <w:rPr>
          <w:lang w:val="fi-FI"/>
        </w:rPr>
      </w:pPr>
      <w:r w:rsidRPr="00F3382F">
        <w:rPr>
          <w:lang w:val="fi-FI"/>
        </w:rPr>
        <w:t xml:space="preserve">Uusi aliluutnantti </w:t>
      </w:r>
      <w:r w:rsidR="001B2232" w:rsidRPr="00F3382F">
        <w:rPr>
          <w:lang w:val="fi-FI"/>
        </w:rPr>
        <w:t xml:space="preserve">Esther </w:t>
      </w:r>
      <w:r w:rsidRPr="00F3382F">
        <w:rPr>
          <w:lang w:val="fi-FI"/>
        </w:rPr>
        <w:t>Webica</w:t>
      </w:r>
      <w:r w:rsidR="00AE4205" w:rsidRPr="00F3382F">
        <w:rPr>
          <w:lang w:val="fi-FI"/>
        </w:rPr>
        <w:t xml:space="preserve"> </w:t>
      </w:r>
      <w:r w:rsidR="001B2232" w:rsidRPr="00F3382F">
        <w:rPr>
          <w:lang w:val="fi-FI"/>
        </w:rPr>
        <w:t xml:space="preserve">sijoitetaan </w:t>
      </w:r>
      <w:r w:rsidRPr="00F3382F">
        <w:rPr>
          <w:lang w:val="fi-FI"/>
        </w:rPr>
        <w:t>samaan hyttiin Colemanin kanssa.</w:t>
      </w:r>
      <w:r w:rsidR="00AE4205" w:rsidRPr="00F3382F">
        <w:rPr>
          <w:lang w:val="fi-FI"/>
        </w:rPr>
        <w:t xml:space="preserve"> </w:t>
      </w:r>
    </w:p>
    <w:p w14:paraId="2F3F1682" w14:textId="77777777" w:rsidR="00920022" w:rsidRPr="00F3382F" w:rsidRDefault="00920022" w:rsidP="00E85030">
      <w:pPr>
        <w:rPr>
          <w:lang w:val="fi-FI"/>
        </w:rPr>
      </w:pPr>
    </w:p>
    <w:p w14:paraId="10564722" w14:textId="4CFCE157" w:rsidR="00BF55F9" w:rsidRPr="00F3382F" w:rsidRDefault="00BF55F9" w:rsidP="00E85030">
      <w:pPr>
        <w:rPr>
          <w:lang w:val="fi-FI"/>
        </w:rPr>
      </w:pPr>
      <w:r w:rsidRPr="00F3382F">
        <w:rPr>
          <w:lang w:val="fi-FI"/>
        </w:rPr>
        <w:t xml:space="preserve">Uudet matruusit saapuvat. Daniela Valcuijan tajuaa, että mukana on Thomas Miguez, hänen eksänsä, </w:t>
      </w:r>
      <w:r w:rsidR="009D725C" w:rsidRPr="00F3382F">
        <w:rPr>
          <w:lang w:val="fi-FI"/>
        </w:rPr>
        <w:t xml:space="preserve">josta hän ei pidä lainkaan. </w:t>
      </w:r>
      <w:r w:rsidR="00D873E4" w:rsidRPr="00F3382F">
        <w:rPr>
          <w:lang w:val="fi-FI"/>
        </w:rPr>
        <w:t>Valcuijanin oman arvion mukaan Miguez on hirveä manipuloija.</w:t>
      </w:r>
    </w:p>
    <w:p w14:paraId="13C8B65F" w14:textId="77777777" w:rsidR="00BF55F9" w:rsidRPr="00F3382F" w:rsidRDefault="00BF55F9" w:rsidP="00E85030">
      <w:pPr>
        <w:rPr>
          <w:lang w:val="fi-FI"/>
        </w:rPr>
      </w:pPr>
    </w:p>
    <w:p w14:paraId="06794683" w14:textId="54D3A04C" w:rsidR="001B2232" w:rsidRPr="00F3382F" w:rsidRDefault="009170A0" w:rsidP="00E85030">
      <w:pPr>
        <w:rPr>
          <w:lang w:val="fi-FI"/>
        </w:rPr>
      </w:pPr>
      <w:r w:rsidRPr="00F3382F">
        <w:rPr>
          <w:lang w:val="fi-FI"/>
        </w:rPr>
        <w:t>Ryhmä väsää Tane-Roren tehtävä</w:t>
      </w:r>
      <w:r w:rsidR="00202FE4" w:rsidRPr="00F3382F">
        <w:rPr>
          <w:lang w:val="fi-FI"/>
        </w:rPr>
        <w:t>manuaalia aliupseeriston kanssa, ja seuraa sodan kehittymistä.</w:t>
      </w:r>
      <w:r w:rsidR="00182D69" w:rsidRPr="00F3382F">
        <w:rPr>
          <w:lang w:val="fi-FI"/>
        </w:rPr>
        <w:t xml:space="preserve"> Kuitenkin alus on kaukana rintamalta.</w:t>
      </w:r>
    </w:p>
    <w:p w14:paraId="68FF5348" w14:textId="77777777" w:rsidR="009170A0" w:rsidRPr="00F3382F" w:rsidRDefault="009170A0" w:rsidP="00E85030">
      <w:pPr>
        <w:rPr>
          <w:lang w:val="fi-FI"/>
        </w:rPr>
      </w:pPr>
    </w:p>
    <w:p w14:paraId="262AECB7" w14:textId="47CE6887" w:rsidR="009170A0" w:rsidRPr="00F3382F" w:rsidRDefault="0000426B" w:rsidP="00E85030">
      <w:pPr>
        <w:rPr>
          <w:lang w:val="fi-FI"/>
        </w:rPr>
      </w:pPr>
      <w:r w:rsidRPr="00F3382F">
        <w:rPr>
          <w:lang w:val="fi-FI"/>
        </w:rPr>
        <w:t>Iglesias lähetetään ilmoittamaan siltahaaran valintaa pohtiville Jacob Lindhille, Haidah al-Hamarille ja Julieta Abellolle tieto siitä, että sillalle on valittu Nsue, ei Choshi.</w:t>
      </w:r>
    </w:p>
    <w:p w14:paraId="57C7F01C" w14:textId="77777777" w:rsidR="009170A0" w:rsidRPr="00F3382F" w:rsidRDefault="009170A0" w:rsidP="00E85030">
      <w:pPr>
        <w:rPr>
          <w:lang w:val="fi-FI"/>
        </w:rPr>
      </w:pPr>
    </w:p>
    <w:p w14:paraId="7592BB0C" w14:textId="77777777" w:rsidR="001B2232" w:rsidRPr="00F3382F" w:rsidRDefault="001B2232" w:rsidP="00E85030">
      <w:pPr>
        <w:rPr>
          <w:lang w:val="fi-FI"/>
        </w:rPr>
      </w:pPr>
    </w:p>
    <w:p w14:paraId="29DE0BEA" w14:textId="30C739D9" w:rsidR="00F059F5" w:rsidRDefault="00F059F5" w:rsidP="00F059F5">
      <w:pPr>
        <w:pStyle w:val="Heading3"/>
      </w:pPr>
      <w:r>
        <w:lastRenderedPageBreak/>
        <w:t>Aluksella</w:t>
      </w:r>
    </w:p>
    <w:p w14:paraId="220227C7" w14:textId="77777777" w:rsidR="00F059F5" w:rsidRDefault="00F059F5" w:rsidP="00F059F5">
      <w:pPr>
        <w:rPr>
          <w:lang w:val="en-GB"/>
        </w:rPr>
      </w:pPr>
    </w:p>
    <w:p w14:paraId="50F59093" w14:textId="51E8B430" w:rsidR="00F059F5" w:rsidRPr="00F059F5" w:rsidRDefault="00F059F5" w:rsidP="00F059F5">
      <w:pPr>
        <w:rPr>
          <w:lang w:val="fi-FI"/>
        </w:rPr>
      </w:pPr>
      <w:r w:rsidRPr="00F059F5">
        <w:rPr>
          <w:lang w:val="fi-FI"/>
        </w:rPr>
        <w:t xml:space="preserve">Saint Eskilin kannalta tapahtumat käynnistyvät, </w:t>
      </w:r>
      <w:r>
        <w:rPr>
          <w:lang w:val="fi-FI"/>
        </w:rPr>
        <w:t xml:space="preserve">kun sukkulan laskeutumisen jälkeen </w:t>
      </w:r>
      <w:r w:rsidR="00D56614">
        <w:rPr>
          <w:lang w:val="fi-FI"/>
        </w:rPr>
        <w:t>kapteeni Adagio ottaa yhteyttä.</w:t>
      </w:r>
    </w:p>
    <w:p w14:paraId="467BDA69" w14:textId="77777777" w:rsidR="00F059F5" w:rsidRDefault="00F059F5" w:rsidP="00F059F5">
      <w:pPr>
        <w:rPr>
          <w:lang w:val="fi-FI"/>
        </w:rPr>
      </w:pPr>
    </w:p>
    <w:p w14:paraId="2094BBF2" w14:textId="70D68BCC" w:rsidR="00AA0A1D" w:rsidRDefault="00000000" w:rsidP="00F059F5">
      <w:pPr>
        <w:rPr>
          <w:lang w:val="fi-FI"/>
        </w:rPr>
      </w:pPr>
      <w:hyperlink r:id="rId12" w:history="1">
        <w:r w:rsidR="00AA0A1D" w:rsidRPr="00F52A99">
          <w:rPr>
            <w:rStyle w:val="Hyperlink"/>
            <w:lang w:val="fi-FI"/>
          </w:rPr>
          <w:t>https://www.deviantart.com/ciorano/art/We-ve-Met-Before-729269437</w:t>
        </w:r>
      </w:hyperlink>
      <w:r w:rsidR="00AA0A1D">
        <w:rPr>
          <w:lang w:val="fi-FI"/>
        </w:rPr>
        <w:t xml:space="preserve"> </w:t>
      </w:r>
    </w:p>
    <w:p w14:paraId="04FB051D" w14:textId="77777777" w:rsidR="00AA0A1D" w:rsidRDefault="00AA0A1D" w:rsidP="00F059F5">
      <w:pPr>
        <w:rPr>
          <w:lang w:val="fi-FI"/>
        </w:rPr>
      </w:pPr>
    </w:p>
    <w:p w14:paraId="462113ED" w14:textId="009E16B4" w:rsidR="001F5357" w:rsidRPr="00455BCC" w:rsidRDefault="001F5357" w:rsidP="001F5357">
      <w:pPr>
        <w:rPr>
          <w:lang w:val="fi-FI"/>
        </w:rPr>
      </w:pPr>
      <w:r>
        <w:rPr>
          <w:i/>
          <w:lang w:val="fi-FI"/>
        </w:rPr>
        <w:t>"Olen kapteeni Adagio Shiny Poetic Salvage Lltd:stä. Yhtiömme suorittaa hylkypuhdistusta Tane-Rorella</w:t>
      </w:r>
      <w:r w:rsidR="00455BCC">
        <w:rPr>
          <w:i/>
          <w:lang w:val="fi-FI"/>
        </w:rPr>
        <w:t xml:space="preserve"> planeettainvälisten sopimusten mukaisesti</w:t>
      </w:r>
      <w:r>
        <w:rPr>
          <w:i/>
          <w:lang w:val="fi-FI"/>
        </w:rPr>
        <w:t>. Toivon, että operaatiotamme ei häiritä."</w:t>
      </w:r>
    </w:p>
    <w:p w14:paraId="7E0635DF" w14:textId="77777777" w:rsidR="001F5357" w:rsidRDefault="001F5357" w:rsidP="001F5357">
      <w:pPr>
        <w:rPr>
          <w:i/>
          <w:lang w:val="fi-FI"/>
        </w:rPr>
      </w:pPr>
    </w:p>
    <w:p w14:paraId="3A0BC661" w14:textId="3927F7C0" w:rsidR="00652E8D" w:rsidRPr="00652E8D" w:rsidRDefault="00652E8D" w:rsidP="00652E8D">
      <w:pPr>
        <w:pStyle w:val="ListParagraph"/>
        <w:numPr>
          <w:ilvl w:val="0"/>
          <w:numId w:val="3"/>
        </w:numPr>
        <w:rPr>
          <w:lang w:val="fi-FI"/>
        </w:rPr>
      </w:pPr>
      <w:r w:rsidRPr="00652E8D">
        <w:rPr>
          <w:lang w:val="fi-FI"/>
        </w:rPr>
        <w:t>joku pelaajahahmoista on siltaupseerina kun yhteydenotto tulee</w:t>
      </w:r>
    </w:p>
    <w:p w14:paraId="3E0FB5AC" w14:textId="1519E718" w:rsidR="00455BCC" w:rsidRDefault="00455BCC" w:rsidP="00455BCC">
      <w:pPr>
        <w:pStyle w:val="ListParagraph"/>
        <w:numPr>
          <w:ilvl w:val="0"/>
          <w:numId w:val="3"/>
        </w:numPr>
        <w:rPr>
          <w:lang w:val="fi-FI"/>
        </w:rPr>
      </w:pPr>
      <w:r w:rsidRPr="00455BCC">
        <w:rPr>
          <w:lang w:val="fi-FI"/>
        </w:rPr>
        <w:t>ei pitänyt olla aluksia</w:t>
      </w:r>
      <w:r>
        <w:rPr>
          <w:lang w:val="fi-FI"/>
        </w:rPr>
        <w:t xml:space="preserve"> - ei olekaan --&gt; egocast --&gt; Halkenhvad toteaa, että ilmoituspoiju puuttuu, ja että Tasavalta ei tunnista egocastilla saapuneita poijuttomia hylkypelastusoperaatioita</w:t>
      </w:r>
    </w:p>
    <w:p w14:paraId="6395AA50" w14:textId="77777777" w:rsidR="00D16391" w:rsidRDefault="00D16391" w:rsidP="00D16391">
      <w:pPr>
        <w:rPr>
          <w:lang w:val="fi-FI"/>
        </w:rPr>
      </w:pPr>
    </w:p>
    <w:p w14:paraId="21784CAD" w14:textId="70976A05" w:rsidR="00D16391" w:rsidRPr="00D16391" w:rsidRDefault="00D16391" w:rsidP="00D16391">
      <w:pPr>
        <w:rPr>
          <w:i/>
          <w:lang w:val="fi-FI"/>
        </w:rPr>
      </w:pPr>
      <w:r>
        <w:rPr>
          <w:i/>
          <w:lang w:val="fi-FI"/>
        </w:rPr>
        <w:t>"Voimme kenties päästä jonkinlaiseen yhteisymmärrykseen renkaan hylkytavarasta?"</w:t>
      </w:r>
    </w:p>
    <w:p w14:paraId="1F225F78" w14:textId="77777777" w:rsidR="00D16391" w:rsidRDefault="00D16391" w:rsidP="00D16391">
      <w:pPr>
        <w:rPr>
          <w:lang w:val="fi-FI"/>
        </w:rPr>
      </w:pPr>
    </w:p>
    <w:p w14:paraId="152A6221" w14:textId="77777777" w:rsidR="00D16391" w:rsidRDefault="00D16391" w:rsidP="00D16391">
      <w:pPr>
        <w:pStyle w:val="ListParagraph"/>
        <w:numPr>
          <w:ilvl w:val="0"/>
          <w:numId w:val="3"/>
        </w:numPr>
        <w:rPr>
          <w:lang w:val="fi-FI"/>
        </w:rPr>
      </w:pPr>
      <w:r>
        <w:rPr>
          <w:lang w:val="fi-FI"/>
        </w:rPr>
        <w:t>SPS tunnistetaan Pallas 2:n organisaatioksi. Pallas 2 taas on Night Cartelin tärkeä tukikohta. Tämä saattaa olla rikollisoperaatio.</w:t>
      </w:r>
    </w:p>
    <w:p w14:paraId="3B77BC31" w14:textId="77777777" w:rsidR="00D16391" w:rsidRDefault="00D16391" w:rsidP="00D16391">
      <w:pPr>
        <w:rPr>
          <w:lang w:val="fi-FI"/>
        </w:rPr>
      </w:pPr>
    </w:p>
    <w:p w14:paraId="6EDE6447" w14:textId="2FB2EBF3" w:rsidR="00D16391" w:rsidRDefault="00D16391" w:rsidP="00D16391">
      <w:pPr>
        <w:rPr>
          <w:lang w:val="fi-FI"/>
        </w:rPr>
      </w:pPr>
      <w:r>
        <w:rPr>
          <w:i/>
          <w:lang w:val="fi-FI"/>
        </w:rPr>
        <w:t>"Mikäli Jupiterin tasavallan asevoimat tahtovat käydä hankaliksi, olemme kykeneviä vastaamaan tähän."</w:t>
      </w:r>
    </w:p>
    <w:p w14:paraId="7E128D89" w14:textId="77777777" w:rsidR="00D16391" w:rsidRDefault="00D16391" w:rsidP="00D16391">
      <w:pPr>
        <w:rPr>
          <w:lang w:val="fi-FI"/>
        </w:rPr>
      </w:pPr>
    </w:p>
    <w:p w14:paraId="28CCACD1" w14:textId="5CAFB84D" w:rsidR="00D16391" w:rsidRPr="00D16391" w:rsidRDefault="00D16391" w:rsidP="00D16391">
      <w:pPr>
        <w:pStyle w:val="ListParagraph"/>
        <w:numPr>
          <w:ilvl w:val="0"/>
          <w:numId w:val="3"/>
        </w:numPr>
        <w:rPr>
          <w:lang w:val="fi-FI"/>
        </w:rPr>
      </w:pPr>
      <w:r w:rsidRPr="00D16391">
        <w:rPr>
          <w:lang w:val="fi-FI"/>
        </w:rPr>
        <w:t>sukkulan maalaus laserilla --&gt; Macross Missile Massacre</w:t>
      </w:r>
    </w:p>
    <w:p w14:paraId="0B44F9E4" w14:textId="77777777" w:rsidR="00455BCC" w:rsidRDefault="00455BCC" w:rsidP="00455BCC">
      <w:pPr>
        <w:rPr>
          <w:lang w:val="fi-FI"/>
        </w:rPr>
      </w:pPr>
    </w:p>
    <w:p w14:paraId="5732E1B6" w14:textId="0FEC4EE6" w:rsidR="00D16391" w:rsidRDefault="00D16391" w:rsidP="00455BCC">
      <w:pPr>
        <w:rPr>
          <w:i/>
          <w:lang w:val="fi-FI"/>
        </w:rPr>
      </w:pPr>
      <w:r>
        <w:rPr>
          <w:i/>
          <w:lang w:val="fi-FI"/>
        </w:rPr>
        <w:t xml:space="preserve">"Sotilaanne ovat nyt ansassa renkaalla. Emme ole kuitenkaan vahingoittaneet heitä, vaikka olisimme voineet. 96 tunnin kuluttua aiomme itse poistua täältä, ja antaa teidän noutaa heidät. Tähän saakka pitäydytte kaikenlaisesta vihollisuudesta meidän operaatiotamme kohtaan. </w:t>
      </w:r>
      <w:r w:rsidR="00031589">
        <w:rPr>
          <w:i/>
          <w:lang w:val="fi-FI"/>
        </w:rPr>
        <w:t>Ilmoittakaa hyväksyvänne nämä ehdot, niin enemmiltä erimielisyyksiltä voidaan välttyä.</w:t>
      </w:r>
      <w:r>
        <w:rPr>
          <w:i/>
          <w:lang w:val="fi-FI"/>
        </w:rPr>
        <w:t>"</w:t>
      </w:r>
    </w:p>
    <w:p w14:paraId="3CEEB57E" w14:textId="77777777" w:rsidR="00D16391" w:rsidRDefault="00D16391" w:rsidP="00455BCC">
      <w:pPr>
        <w:rPr>
          <w:i/>
          <w:lang w:val="fi-FI"/>
        </w:rPr>
      </w:pPr>
    </w:p>
    <w:p w14:paraId="2CB57E43" w14:textId="3CC9E09A" w:rsidR="00D16391" w:rsidRPr="00D16391" w:rsidRDefault="00D16391" w:rsidP="00D16391">
      <w:pPr>
        <w:pStyle w:val="ListParagraph"/>
        <w:numPr>
          <w:ilvl w:val="0"/>
          <w:numId w:val="3"/>
        </w:numPr>
        <w:rPr>
          <w:lang w:val="fi-FI"/>
        </w:rPr>
      </w:pPr>
      <w:r w:rsidRPr="00D16391">
        <w:rPr>
          <w:lang w:val="fi-FI"/>
        </w:rPr>
        <w:t>H</w:t>
      </w:r>
      <w:r>
        <w:rPr>
          <w:lang w:val="fi-FI"/>
        </w:rPr>
        <w:t xml:space="preserve">alkenhvad ei tietenkään hyväksy </w:t>
      </w:r>
      <w:r w:rsidRPr="00D16391">
        <w:rPr>
          <w:lang w:val="fi-FI"/>
        </w:rPr>
        <w:t>tätä</w:t>
      </w:r>
      <w:r>
        <w:rPr>
          <w:lang w:val="fi-FI"/>
        </w:rPr>
        <w:t xml:space="preserve">, ja toteaa, että </w:t>
      </w:r>
      <w:r w:rsidR="00031589">
        <w:rPr>
          <w:lang w:val="fi-FI"/>
        </w:rPr>
        <w:t xml:space="preserve">SPS räjäytti juuri Tasavallan sota-aluksen ja huolehti </w:t>
      </w:r>
      <w:r w:rsidR="002F0D69">
        <w:rPr>
          <w:lang w:val="fi-FI"/>
        </w:rPr>
        <w:t xml:space="preserve">täten </w:t>
      </w:r>
      <w:r w:rsidR="00031589">
        <w:rPr>
          <w:lang w:val="fi-FI"/>
        </w:rPr>
        <w:t xml:space="preserve">siitä, että puolijoukkueellisells Avaruusjoukkojen eliittimaihinlaskujoukkoja ei ole mitään parempaa tekemistä kuin lähteä metsästämään </w:t>
      </w:r>
      <w:r w:rsidR="002F0D69">
        <w:rPr>
          <w:lang w:val="fi-FI"/>
        </w:rPr>
        <w:t>Adagiota ja hänen kätyreitään. Lisäksi taivaalla on Tasavallan täysin aseistettu taisteluristeilij</w:t>
      </w:r>
      <w:r w:rsidR="00EC005F">
        <w:rPr>
          <w:lang w:val="fi-FI"/>
        </w:rPr>
        <w:t xml:space="preserve">ä jolla on ehdoton ilmaherruus. </w:t>
      </w:r>
      <w:r w:rsidR="002F0D69">
        <w:rPr>
          <w:lang w:val="fi-FI"/>
        </w:rPr>
        <w:t>Adagion kannattaa harkita seuraavia tekojaan hyvin huolellisesti.</w:t>
      </w:r>
    </w:p>
    <w:p w14:paraId="49B9A1DD" w14:textId="77777777" w:rsidR="00D16391" w:rsidRDefault="00D16391" w:rsidP="00D16391">
      <w:pPr>
        <w:rPr>
          <w:lang w:val="fi-FI"/>
        </w:rPr>
      </w:pPr>
    </w:p>
    <w:p w14:paraId="4309696C" w14:textId="6F9E6A6C" w:rsidR="00D16391" w:rsidRDefault="00D16391" w:rsidP="00D16391">
      <w:pPr>
        <w:rPr>
          <w:i/>
          <w:lang w:val="fi-FI"/>
        </w:rPr>
      </w:pPr>
      <w:r>
        <w:rPr>
          <w:i/>
          <w:lang w:val="fi-FI"/>
        </w:rPr>
        <w:t>"</w:t>
      </w:r>
      <w:r w:rsidR="00EC005F">
        <w:rPr>
          <w:i/>
          <w:lang w:val="fi-FI"/>
        </w:rPr>
        <w:t>Elittijoukkoa, todellako? Kuvittelin heidän olevan tuoreita matruuseja ensimmäisellä komennuksellaan. Mitä ilmaherruuteen tulee, olen juuri ostanut kontakteiltani muutamia haavoittuvuuksia teidän aluksenne teknologiassa. Jos jatkatte ärsyttämistäni, aion käyttää niitä. "</w:t>
      </w:r>
    </w:p>
    <w:p w14:paraId="0B28E485" w14:textId="77777777" w:rsidR="00EC005F" w:rsidRDefault="00EC005F" w:rsidP="00D16391">
      <w:pPr>
        <w:rPr>
          <w:i/>
          <w:lang w:val="fi-FI"/>
        </w:rPr>
      </w:pPr>
    </w:p>
    <w:p w14:paraId="39602EF3" w14:textId="0634B22F" w:rsidR="00EC005F" w:rsidRPr="00EC005F" w:rsidRDefault="00EC005F" w:rsidP="00EC005F">
      <w:pPr>
        <w:pStyle w:val="ListParagraph"/>
        <w:numPr>
          <w:ilvl w:val="0"/>
          <w:numId w:val="3"/>
        </w:numPr>
        <w:rPr>
          <w:lang w:val="fi-FI"/>
        </w:rPr>
      </w:pPr>
      <w:r w:rsidRPr="00EC005F">
        <w:rPr>
          <w:lang w:val="fi-FI"/>
        </w:rPr>
        <w:t>Halkenhvad toteaa, että tyhjiä uhkauksia on kuultu ennenkin, ja että keskusteluun voidaan palata jahka Adagion voimaa on hieman harvennettu.</w:t>
      </w:r>
    </w:p>
    <w:p w14:paraId="315D060C" w14:textId="77777777" w:rsidR="00EC005F" w:rsidRDefault="00EC005F" w:rsidP="00EC005F">
      <w:pPr>
        <w:rPr>
          <w:lang w:val="fi-FI"/>
        </w:rPr>
      </w:pPr>
    </w:p>
    <w:p w14:paraId="3914E247" w14:textId="521E6635" w:rsidR="00EC005F" w:rsidRPr="00EC005F" w:rsidRDefault="00EC005F" w:rsidP="00EC005F">
      <w:pPr>
        <w:rPr>
          <w:lang w:val="fi-FI"/>
        </w:rPr>
      </w:pPr>
      <w:r>
        <w:rPr>
          <w:lang w:val="fi-FI"/>
        </w:rPr>
        <w:t xml:space="preserve">--&gt; Adagio </w:t>
      </w:r>
      <w:r w:rsidR="001B788C">
        <w:rPr>
          <w:lang w:val="fi-FI"/>
        </w:rPr>
        <w:t>murtautuu aluksen tietoverkkoon.</w:t>
      </w:r>
    </w:p>
    <w:p w14:paraId="2050686D" w14:textId="77777777" w:rsidR="00455BCC" w:rsidRPr="00455BCC" w:rsidRDefault="00455BCC" w:rsidP="00455BCC">
      <w:pPr>
        <w:rPr>
          <w:lang w:val="fi-FI"/>
        </w:rPr>
      </w:pPr>
    </w:p>
    <w:p w14:paraId="65FED9FD" w14:textId="410E209A" w:rsidR="00455BCC" w:rsidRDefault="00455BCC" w:rsidP="00455BCC">
      <w:pPr>
        <w:pStyle w:val="Heading3"/>
      </w:pPr>
      <w:r>
        <w:lastRenderedPageBreak/>
        <w:t>Kartellin taktiikka</w:t>
      </w:r>
    </w:p>
    <w:p w14:paraId="7CFDBEBC" w14:textId="77777777" w:rsidR="00455BCC" w:rsidRDefault="00455BCC" w:rsidP="00455BCC">
      <w:pPr>
        <w:rPr>
          <w:lang w:val="fi-FI"/>
        </w:rPr>
      </w:pPr>
      <w:r>
        <w:rPr>
          <w:lang w:val="fi-FI"/>
        </w:rPr>
        <w:t>Night Cartel varastaa uusiseelantilaisia kalleuksia, egoja ja harvinaisia alkuaineita. Se on virittänyt sirpaleen massasingon, jolla se voi laukaista keräämänsä asiat kohti tukikohtiaan. Se saa annettua näille 2km/s nopeuden, ja mukana on tietysti pommi, joka rikkoo kaiken jos siihen kajotaan ilman oikeaa koodia. Se aikoo käyttää klassista parvitemppua, ja ampua satoja parin kilon kohteita sillä oletuksella, että Tasavalta ei saa kerättyä niitä kaikkia eikä osaa valita oikeaa kohdetta pysäytettäväksi.</w:t>
      </w:r>
    </w:p>
    <w:p w14:paraId="2D8B2DDB" w14:textId="77777777" w:rsidR="00455BCC" w:rsidRDefault="00455BCC" w:rsidP="00455BCC">
      <w:pPr>
        <w:rPr>
          <w:lang w:val="fi-FI"/>
        </w:rPr>
      </w:pPr>
    </w:p>
    <w:p w14:paraId="4F6AF244" w14:textId="77777777" w:rsidR="00455BCC" w:rsidRDefault="00455BCC" w:rsidP="00455BCC">
      <w:pPr>
        <w:rPr>
          <w:lang w:val="fi-FI"/>
        </w:rPr>
      </w:pPr>
      <w:r>
        <w:rPr>
          <w:lang w:val="fi-FI"/>
        </w:rPr>
        <w:t>Cartelin neljä tyyppiä aikoo itse egocastautua pois täältä sopivan tilaisuuden tullen. He eivät kuitenkaan pelkää kuolla.</w:t>
      </w:r>
    </w:p>
    <w:p w14:paraId="54DCEE06" w14:textId="77777777" w:rsidR="00455BCC" w:rsidRDefault="00455BCC" w:rsidP="00455BCC">
      <w:pPr>
        <w:rPr>
          <w:lang w:val="fi-FI"/>
        </w:rPr>
      </w:pPr>
    </w:p>
    <w:p w14:paraId="3AA4356C" w14:textId="77777777" w:rsidR="00455BCC" w:rsidRDefault="00455BCC" w:rsidP="00455BCC">
      <w:pPr>
        <w:rPr>
          <w:lang w:val="fi-FI"/>
        </w:rPr>
      </w:pPr>
      <w:r>
        <w:rPr>
          <w:lang w:val="fi-FI"/>
        </w:rPr>
        <w:t xml:space="preserve">Operaatiota johtaa neomiekkavalas, </w:t>
      </w:r>
      <w:r w:rsidRPr="00223D96">
        <w:rPr>
          <w:b/>
          <w:i/>
          <w:lang w:val="fi-FI"/>
        </w:rPr>
        <w:t>kapteeni Adagio</w:t>
      </w:r>
      <w:r>
        <w:rPr>
          <w:lang w:val="fi-FI"/>
        </w:rPr>
        <w:t xml:space="preserve">. Adagio on hyvin älykäs rikollisoperaattori, ja hänen memeettiset sodankäyntitaitonsa hakevat vertaansa. Hän aloittaa neuvottelemalla Halkenhvadin kanssa, väittää kaikkea mahdollista ja mahdotonta, mutta varoo jäämästä kiinni valheesta. Hän väittää hylkypelastusoperaation (organisaatio </w:t>
      </w:r>
      <w:r>
        <w:rPr>
          <w:i/>
          <w:lang w:val="fi-FI"/>
        </w:rPr>
        <w:t>Shiny Poetic Salvage</w:t>
      </w:r>
      <w:r>
        <w:rPr>
          <w:lang w:val="fi-FI"/>
        </w:rPr>
        <w:t>, Pallas 2:lta) olevan käynnissä - Halkenhvad ei tunnusta tätä, koskapa ryhmällä ei ole ilmoituspoijua, ja koska se ei ole tullut paikalle avaruusaluksella.</w:t>
      </w:r>
    </w:p>
    <w:p w14:paraId="48A23086" w14:textId="77777777" w:rsidR="00455BCC" w:rsidRDefault="00455BCC" w:rsidP="00455BCC">
      <w:pPr>
        <w:rPr>
          <w:lang w:val="fi-FI"/>
        </w:rPr>
      </w:pPr>
    </w:p>
    <w:p w14:paraId="112C58AD" w14:textId="77777777" w:rsidR="00455BCC" w:rsidRDefault="00455BCC" w:rsidP="00455BCC">
      <w:pPr>
        <w:rPr>
          <w:lang w:val="fi-FI"/>
        </w:rPr>
      </w:pPr>
      <w:r>
        <w:rPr>
          <w:lang w:val="fi-FI"/>
        </w:rPr>
        <w:t>Seuraavaksi Adagio räjäyttää sukkula Simonsonin rakettikeskityksellä B-sektorin katolta. (El Colmillo on täällä.) Hän antaa ensin maalata sukkulaa laserilla jotta sen miehistö pääsisi pakoon, ja sitten ampuu sarjan mikro-ohjuksia sukkulaan. Hänen tavoitteensa ei ole niinkään hävittää koko laitetta kuin tehdä siitä täysin lentokelvoton.</w:t>
      </w:r>
    </w:p>
    <w:p w14:paraId="6D52B013" w14:textId="77777777" w:rsidR="00455BCC" w:rsidRDefault="00455BCC" w:rsidP="00455BCC">
      <w:pPr>
        <w:rPr>
          <w:lang w:val="fi-FI"/>
        </w:rPr>
      </w:pPr>
    </w:p>
    <w:p w14:paraId="1839B0D5" w14:textId="77777777" w:rsidR="00455BCC" w:rsidRDefault="00455BCC" w:rsidP="00455BCC">
      <w:pPr>
        <w:rPr>
          <w:lang w:val="fi-FI"/>
        </w:rPr>
      </w:pPr>
      <w:r>
        <w:rPr>
          <w:lang w:val="fi-FI"/>
        </w:rPr>
        <w:t>Sitten Adagio viestittää Saint Eskilille, että Tasavallan sotilaat ovat nyt ansassa renkaalla. Hän antaa Saint Eskilin hakea heitä 96 tunnin kuluttua - 48 tuntia valmistelua, ja 48 tuntia massasingon ammuksen häiriötöntä lentoa. Tämän jälkeen hänen puolestaan Tasavalta saa saapua renkaalle - hän aikooo itse häipyä sieltä.</w:t>
      </w:r>
    </w:p>
    <w:p w14:paraId="78418C74" w14:textId="77777777" w:rsidR="00455BCC" w:rsidRDefault="00455BCC" w:rsidP="00455BCC">
      <w:pPr>
        <w:rPr>
          <w:lang w:val="fi-FI"/>
        </w:rPr>
      </w:pPr>
    </w:p>
    <w:p w14:paraId="05B63D5F" w14:textId="77777777" w:rsidR="00455BCC" w:rsidRDefault="00455BCC" w:rsidP="00455BCC">
      <w:pPr>
        <w:rPr>
          <w:lang w:val="fi-FI"/>
        </w:rPr>
      </w:pPr>
      <w:r>
        <w:rPr>
          <w:lang w:val="fi-FI"/>
        </w:rPr>
        <w:t>Jos Halkenhvad vastustaa, ilmoittaa ostaneensa haavottuvuuden aluksen teknologiassa (teknisesti pitää paikkansa, mutta se on vain hyvin pieni) ja ilmoittaa, että mikäli häntä ei jätetä rauhaan, hän tekee asioita Saint Eskilille. Haavoittuvuus hänellä tosiaan onkin: hän saa injektoitua spämmiviestin aluksen sisäiseen tiedonkulkuun. Tämä spämmiviesti on tosin sisällöltään:</w:t>
      </w:r>
    </w:p>
    <w:p w14:paraId="3B5D2979" w14:textId="77777777" w:rsidR="00455BCC" w:rsidRDefault="00455BCC" w:rsidP="00455BCC">
      <w:pPr>
        <w:rPr>
          <w:lang w:val="fi-FI"/>
        </w:rPr>
      </w:pPr>
    </w:p>
    <w:p w14:paraId="000CD722" w14:textId="640EE9DF" w:rsidR="00455BCC" w:rsidRDefault="00455BCC" w:rsidP="00455BCC">
      <w:pPr>
        <w:rPr>
          <w:i/>
          <w:lang w:val="fi-FI"/>
        </w:rPr>
      </w:pPr>
      <w:r>
        <w:rPr>
          <w:i/>
          <w:lang w:val="fi-FI"/>
        </w:rPr>
        <w:t xml:space="preserve">"Olen kapteeni Adagio Shiny Poetic Salvage Lltd:stä, ja suoritan hylkypuhdistusta Tane-Rorella. Valitettavasti kapteeninne Halkenhvad ei kunnioita Aurinkokunnan hylkypelastussopimuksia ja koettaa häiritä meidän operaatiotamme. </w:t>
      </w:r>
      <w:r w:rsidR="00EC005F">
        <w:rPr>
          <w:i/>
          <w:lang w:val="fi-FI"/>
        </w:rPr>
        <w:t>Olemme</w:t>
      </w:r>
      <w:r>
        <w:rPr>
          <w:i/>
          <w:lang w:val="fi-FI"/>
        </w:rPr>
        <w:t xml:space="preserve"> </w:t>
      </w:r>
      <w:r w:rsidR="00EC005F">
        <w:rPr>
          <w:i/>
          <w:lang w:val="fi-FI"/>
        </w:rPr>
        <w:t>osanneet varautua siihen,</w:t>
      </w:r>
      <w:r>
        <w:rPr>
          <w:i/>
          <w:lang w:val="fi-FI"/>
        </w:rPr>
        <w:t xml:space="preserve"> että ei-kenenkään maalla pelataan likaisesti.</w:t>
      </w:r>
      <w:r w:rsidR="002903F9">
        <w:rPr>
          <w:i/>
          <w:lang w:val="fi-FI"/>
        </w:rPr>
        <w:t xml:space="preserve"> Emme </w:t>
      </w:r>
      <w:r w:rsidR="00611605">
        <w:rPr>
          <w:i/>
          <w:lang w:val="fi-FI"/>
        </w:rPr>
        <w:t xml:space="preserve">halua </w:t>
      </w:r>
      <w:r w:rsidR="002903F9">
        <w:rPr>
          <w:i/>
          <w:lang w:val="fi-FI"/>
        </w:rPr>
        <w:t>vahingoittaa ketään teistä, mutta meidän on puolustettava</w:t>
      </w:r>
      <w:r w:rsidR="00611605">
        <w:rPr>
          <w:i/>
          <w:lang w:val="fi-FI"/>
        </w:rPr>
        <w:t xml:space="preserve"> vaadettamme</w:t>
      </w:r>
      <w:r w:rsidR="002903F9">
        <w:rPr>
          <w:i/>
          <w:lang w:val="fi-FI"/>
        </w:rPr>
        <w:t>.</w:t>
      </w:r>
      <w:r>
        <w:rPr>
          <w:i/>
          <w:lang w:val="fi-FI"/>
        </w:rPr>
        <w:t>"</w:t>
      </w:r>
    </w:p>
    <w:p w14:paraId="07A5F478" w14:textId="77777777" w:rsidR="00455BCC" w:rsidRDefault="00455BCC" w:rsidP="00455BCC">
      <w:pPr>
        <w:rPr>
          <w:i/>
          <w:lang w:val="fi-FI"/>
        </w:rPr>
      </w:pPr>
    </w:p>
    <w:p w14:paraId="04A04D28" w14:textId="77777777" w:rsidR="00455BCC" w:rsidRDefault="00455BCC" w:rsidP="00455BCC">
      <w:pPr>
        <w:rPr>
          <w:lang w:val="fi-FI"/>
        </w:rPr>
      </w:pPr>
      <w:r>
        <w:rPr>
          <w:i/>
          <w:lang w:val="fi-FI"/>
        </w:rPr>
        <w:t>"Yhtiöni latasi juuri 80,000 Tasavallan dollaria Mutual Credit Bankin escrow-tilille, luovutettavaksi eteenpäin aikaleimatulla ilmoituksella sabotaasista Saint Eskilille. Rahat myönnetään kriittisten järjestelmien lamautuksesta kuudeksi tunniksi. Yksin tai ryhmänä, onnistunut sabotaasi tuo joka tapauksessa kaksi kertaa sen verran rahaa kuin koko asepalvelus. Halkenhvad ja Qassim eivät ehdi vahtia teitä kaikkia. Hyvää metsästysonnea."</w:t>
      </w:r>
    </w:p>
    <w:p w14:paraId="14BCA316" w14:textId="77777777" w:rsidR="00455BCC" w:rsidRDefault="00455BCC" w:rsidP="00455BCC">
      <w:pPr>
        <w:rPr>
          <w:lang w:val="fi-FI"/>
        </w:rPr>
      </w:pPr>
    </w:p>
    <w:p w14:paraId="23C94314" w14:textId="77777777" w:rsidR="00455BCC" w:rsidRDefault="00455BCC" w:rsidP="00455BCC">
      <w:pPr>
        <w:rPr>
          <w:lang w:val="fi-FI"/>
        </w:rPr>
      </w:pPr>
      <w:r>
        <w:rPr>
          <w:lang w:val="fi-FI"/>
        </w:rPr>
        <w:t xml:space="preserve">Adagio ei tunne Saint Eskiliä, mutta on tehnyt kotitehtävänsä: hän tietää kapteenin ja </w:t>
      </w:r>
      <w:r>
        <w:rPr>
          <w:lang w:val="fi-FI"/>
        </w:rPr>
        <w:lastRenderedPageBreak/>
        <w:t>XOn nimen, ja hänellä on jonkinlainen kuva upseeristosta. Hän ei usko joutuvansa maksamaan 80 000 dollaria; hänen tavoitteensa on vähentää Saint Eskilin toimintatehoa.</w:t>
      </w:r>
    </w:p>
    <w:p w14:paraId="7B1F0D81" w14:textId="77777777" w:rsidR="00455BCC" w:rsidRDefault="00455BCC" w:rsidP="00455BCC">
      <w:pPr>
        <w:rPr>
          <w:lang w:val="fi-FI"/>
        </w:rPr>
      </w:pPr>
    </w:p>
    <w:p w14:paraId="7156012D" w14:textId="77777777" w:rsidR="00455BCC" w:rsidRDefault="00455BCC" w:rsidP="00455BCC">
      <w:pPr>
        <w:rPr>
          <w:lang w:val="fi-FI"/>
        </w:rPr>
      </w:pPr>
      <w:r>
        <w:rPr>
          <w:lang w:val="fi-FI"/>
        </w:rPr>
        <w:t>(Tämä saattaa silti osua: matruusit Yamura ja Zuabi tarttuvat tilaisuuteen jos sellainen heille tulee. Asematruusi Shepard on niinikään kiinnostunut sabotointimahdollisuudesta. Puhtaan teoreettisesti niin on myös tietotekniikkamatruusi Roa, tosin hänellä ei olisi rohkeutta oikeasti aktivoida sabotointia. Kuitenkin Roan teoreettiset sabotointiselvitykset herättävät tietotekniikkaryhmän huomion.)</w:t>
      </w:r>
    </w:p>
    <w:p w14:paraId="0B780A2C" w14:textId="77777777" w:rsidR="00455BCC" w:rsidRDefault="00455BCC" w:rsidP="00455BCC">
      <w:pPr>
        <w:rPr>
          <w:lang w:val="fi-FI"/>
        </w:rPr>
      </w:pPr>
    </w:p>
    <w:p w14:paraId="172ADFFA" w14:textId="77777777" w:rsidR="00455BCC" w:rsidRDefault="00455BCC" w:rsidP="00455BCC">
      <w:pPr>
        <w:pStyle w:val="Heading4"/>
      </w:pPr>
      <w:r>
        <w:t>Viholliset</w:t>
      </w:r>
    </w:p>
    <w:p w14:paraId="62DF30D1" w14:textId="77777777" w:rsidR="00455BCC" w:rsidRDefault="00455BCC" w:rsidP="00455BCC">
      <w:pPr>
        <w:rPr>
          <w:lang w:val="fi-FI"/>
        </w:rPr>
      </w:pPr>
      <w:r>
        <w:rPr>
          <w:b/>
          <w:i/>
          <w:lang w:val="fi-FI"/>
        </w:rPr>
        <w:t>Kapteeni Adagio</w:t>
      </w:r>
      <w:r>
        <w:rPr>
          <w:lang w:val="fi-FI"/>
        </w:rPr>
        <w:t xml:space="preserve"> on Night Cartelin capo, neovalas ja operaation vetäjä. Hän ryhmineen 'castasi paikalle kuukausi sitten, kun kartelli oli ensin saanut yhteyden renkaan järjestelmiin ja saanut ne kuuntelemaan. Hän on käyttänyt kolme viikkoa bootstrappaamalla morfikeskusta ja vasta viikko sitten sai ulos ensimmäiset oikeasti käyttökelpoiset morfit. Kapteeni on araknomorfissa, josta hän ei kauheasti pidä.</w:t>
      </w:r>
    </w:p>
    <w:p w14:paraId="2760A834" w14:textId="77777777" w:rsidR="00455BCC" w:rsidRDefault="00455BCC" w:rsidP="00455BCC">
      <w:pPr>
        <w:rPr>
          <w:lang w:val="fi-FI"/>
        </w:rPr>
      </w:pPr>
    </w:p>
    <w:p w14:paraId="4221AA68" w14:textId="77777777" w:rsidR="00455BCC" w:rsidRPr="00817784" w:rsidRDefault="00455BCC" w:rsidP="00455BCC">
      <w:pPr>
        <w:rPr>
          <w:lang w:val="fi-FI"/>
        </w:rPr>
      </w:pPr>
      <w:r>
        <w:rPr>
          <w:b/>
          <w:i/>
          <w:lang w:val="fi-FI"/>
        </w:rPr>
        <w:t>Jeremy</w:t>
      </w:r>
      <w:r>
        <w:rPr>
          <w:lang w:val="fi-FI"/>
        </w:rPr>
        <w:t xml:space="preserve"> on Adagion luutnantti ja pääinsinööri. Operaatio on mahdollinen hänen teknisen osaamisensa vuoksi, mutta hän ja Adagio eivät kauheasti pidä toisistaan. Jeremy soisi mielellään Adagion mielen jäävän tänne (ehkei kuitenkaan joutuvan vihollisen käsiin, koska se olisi huono juttu Night Cartelille). Jeremy on Adagion tavoin hyvin fiksu ja murhaava, mutta toisin kuin päällikkönsä, ei supersopeutuva uusiin muotoihin ja kärsii vieraantumisesta nykyisessä morfissaan. Tosin savant-morfi auttaa hänen keskittymishäiriöönsä, mutta hän haluaisi biomorfin ja on peukaloinut myös habin sairaalaa saadakseen sen käyttöön. Morfi on ajanut Jeremyä pahaan eksentrisyyteen, ja hän on forkannut itsensä työskentelemään myös sairaalassa. (Kumpikin Jeremy kutsuu itseään Jeremy Primeksi; sairaalassa oleva työskentelee flexbotissa. Muut kartellilaiset eivät tiedä Jeremyn kahdentumisesta.)</w:t>
      </w:r>
    </w:p>
    <w:p w14:paraId="2093379E" w14:textId="77777777" w:rsidR="00455BCC" w:rsidRDefault="00455BCC" w:rsidP="00455BCC">
      <w:pPr>
        <w:rPr>
          <w:lang w:val="fi-FI"/>
        </w:rPr>
      </w:pPr>
    </w:p>
    <w:p w14:paraId="4AC96816" w14:textId="484F07BD" w:rsidR="00455BCC" w:rsidRPr="00D01168" w:rsidRDefault="00455BCC" w:rsidP="00455BCC">
      <w:pPr>
        <w:rPr>
          <w:lang w:val="fi-FI"/>
        </w:rPr>
      </w:pPr>
      <w:r>
        <w:rPr>
          <w:b/>
          <w:i/>
          <w:lang w:val="fi-FI"/>
        </w:rPr>
        <w:t>Kaylee Szarko</w:t>
      </w:r>
      <w:r>
        <w:rPr>
          <w:lang w:val="fi-FI"/>
        </w:rPr>
        <w:t xml:space="preserve"> on ryhmän kulttuuriantropologi. Kaylee on akateemikko, joka on täällä vain koska hän on velkaa Night Cartelille; hän ei haluaisi tippaakaan olla paikalla. Hän on kotoisin Pontesin O'Neillin sylinteristä (Marsin kiertoradalla), ja hänelle koko Tane-Rore on varsin aavemainen muistutus hänen omasta kodistaan. Hän preferoi kuitenkin Night Cartelin rikollisia Tasavallan vaahtosuisiin luddiitteihn; hän on täysillä ostanut Konsortion linjan jupiterilaisista. Kaylee on täällä simppelissä casemorfissa, j</w:t>
      </w:r>
      <w:r w:rsidR="000922DF">
        <w:rPr>
          <w:lang w:val="fi-FI"/>
        </w:rPr>
        <w:t>a käyttää aikansa C-sektorilla.</w:t>
      </w:r>
    </w:p>
    <w:p w14:paraId="2BAAFCF8" w14:textId="77777777" w:rsidR="00455BCC" w:rsidRDefault="00455BCC" w:rsidP="00455BCC">
      <w:pPr>
        <w:rPr>
          <w:lang w:val="fi-FI"/>
        </w:rPr>
      </w:pPr>
    </w:p>
    <w:p w14:paraId="59B77BED" w14:textId="77777777" w:rsidR="00455BCC" w:rsidRDefault="00455BCC" w:rsidP="00455BCC">
      <w:pPr>
        <w:rPr>
          <w:lang w:val="fi-FI"/>
        </w:rPr>
      </w:pPr>
      <w:r>
        <w:rPr>
          <w:b/>
          <w:i/>
          <w:lang w:val="fi-FI"/>
        </w:rPr>
        <w:t>El Colmillo</w:t>
      </w:r>
      <w:r>
        <w:rPr>
          <w:lang w:val="fi-FI"/>
        </w:rPr>
        <w:t xml:space="preserve"> toimii monistettuna lihaksena täälläkin, ja on ottanut alleen tällä kertaa kasan erilaisia morfeja. Tykinruokana hän operoi peruscaseja, mutta hänen pääasiallinen fokuksensa on täälläkin slitheroidi.</w:t>
      </w:r>
    </w:p>
    <w:p w14:paraId="6F1A1806" w14:textId="77777777" w:rsidR="00455BCC" w:rsidRDefault="00455BCC" w:rsidP="00455BCC">
      <w:pPr>
        <w:rPr>
          <w:lang w:val="fi-FI"/>
        </w:rPr>
      </w:pPr>
    </w:p>
    <w:p w14:paraId="571891B8" w14:textId="11AFDA64" w:rsidR="00455BCC" w:rsidRDefault="00455BCC" w:rsidP="00455BCC">
      <w:pPr>
        <w:rPr>
          <w:lang w:val="fi-FI"/>
        </w:rPr>
      </w:pPr>
      <w:r>
        <w:rPr>
          <w:lang w:val="fi-FI"/>
        </w:rPr>
        <w:t>Morfeja ryhmällä on vain 40 hyvää</w:t>
      </w:r>
      <w:r w:rsidR="00441536">
        <w:rPr>
          <w:lang w:val="fi-FI"/>
        </w:rPr>
        <w:t xml:space="preserve"> (synthejä, </w:t>
      </w:r>
      <w:r w:rsidR="000C6368">
        <w:rPr>
          <w:lang w:val="fi-FI"/>
        </w:rPr>
        <w:t>slitheroideja</w:t>
      </w:r>
      <w:r w:rsidR="00441536">
        <w:rPr>
          <w:lang w:val="fi-FI"/>
        </w:rPr>
        <w:t>, spherejä jne)</w:t>
      </w:r>
      <w:r>
        <w:rPr>
          <w:lang w:val="fi-FI"/>
        </w:rPr>
        <w:t xml:space="preserve">, tosin caseja ja pikkuisia botteja löytyy noin 60 lisää. </w:t>
      </w:r>
    </w:p>
    <w:p w14:paraId="1876D626" w14:textId="77777777" w:rsidR="00F059F5" w:rsidRPr="00F059F5" w:rsidRDefault="00F059F5" w:rsidP="00F059F5">
      <w:pPr>
        <w:rPr>
          <w:lang w:val="fi-FI"/>
        </w:rPr>
      </w:pPr>
    </w:p>
    <w:p w14:paraId="4CAE5623" w14:textId="0CCCF86D" w:rsidR="0069161F" w:rsidRDefault="00E678F5" w:rsidP="0069161F">
      <w:pPr>
        <w:pStyle w:val="Heading3"/>
      </w:pPr>
      <w:r>
        <w:t>Voimalan tilanne</w:t>
      </w:r>
    </w:p>
    <w:p w14:paraId="66181290" w14:textId="5C74F8EB" w:rsidR="0069161F" w:rsidRDefault="0069161F" w:rsidP="00BA7D95">
      <w:pPr>
        <w:rPr>
          <w:lang w:val="fi-FI"/>
        </w:rPr>
      </w:pPr>
      <w:r>
        <w:rPr>
          <w:lang w:val="fi-FI"/>
        </w:rPr>
        <w:t xml:space="preserve">Adagio on menettänyt fuusioreaktorin kontrollin, muttei hänellä sitä koskaan oikein </w:t>
      </w:r>
      <w:r>
        <w:rPr>
          <w:lang w:val="fi-FI"/>
        </w:rPr>
        <w:lastRenderedPageBreak/>
        <w:t>ollutkaan. Sen sijaan hän tunnusteli kevyesti tasavaltalaisten varustusta ja osaamista, ja totesi sen olevan oikeasti varsin korkea.</w:t>
      </w:r>
    </w:p>
    <w:p w14:paraId="3E04E293" w14:textId="77777777" w:rsidR="0069161F" w:rsidRDefault="0069161F" w:rsidP="00BA7D95">
      <w:pPr>
        <w:rPr>
          <w:lang w:val="fi-FI"/>
        </w:rPr>
      </w:pPr>
    </w:p>
    <w:p w14:paraId="0E7E2F35" w14:textId="087CE6A6" w:rsidR="0069161F" w:rsidRDefault="00C17D59" w:rsidP="00BA7D95">
      <w:pPr>
        <w:rPr>
          <w:lang w:val="fi-FI"/>
        </w:rPr>
      </w:pPr>
      <w:r>
        <w:rPr>
          <w:lang w:val="fi-FI"/>
        </w:rPr>
        <w:t xml:space="preserve">Fuusiovoimalaa ei voi sammuttaa: </w:t>
      </w:r>
      <w:r w:rsidR="007E55ED">
        <w:rPr>
          <w:lang w:val="fi-FI"/>
        </w:rPr>
        <w:t>akut, jotka ylläpitävät magneettikenttää virran lakatessa on viety, ja kaapelit rikottu. T</w:t>
      </w:r>
      <w:r w:rsidR="00E678F5">
        <w:rPr>
          <w:lang w:val="fi-FI"/>
        </w:rPr>
        <w:t>ämä riittää Adagiolle erinomaisesti. Voimalassa on edelleen jäljellä Colmillon ego: hän oli forkannut itseään ja lähettänyt forkkeja morfeissa taistelemaan. Nyt hän asuu infomorfina mainframessa ja kontrolloi huoltorobotteja ja muita oheisjärjestelmiä. Hän voisi yrittää kieroja temppuja ilmanvaihdolla, mutta onnistumisen todennäköisyys olisi matala: Olano kytki ulkopuolison ohjauksen heti irti ja asensi oman valvontalaittee</w:t>
      </w:r>
      <w:r w:rsidR="00C076B0">
        <w:rPr>
          <w:lang w:val="fi-FI"/>
        </w:rPr>
        <w:t>n</w:t>
      </w:r>
      <w:r w:rsidR="00E678F5">
        <w:rPr>
          <w:lang w:val="fi-FI"/>
        </w:rPr>
        <w:t>, ja tasavaltalainen lowtekki on vaikea murtaa.</w:t>
      </w:r>
    </w:p>
    <w:p w14:paraId="221F27A6" w14:textId="77777777" w:rsidR="00E678F5" w:rsidRDefault="00E678F5" w:rsidP="00BA7D95">
      <w:pPr>
        <w:rPr>
          <w:lang w:val="fi-FI"/>
        </w:rPr>
      </w:pPr>
    </w:p>
    <w:p w14:paraId="72284AB1" w14:textId="260F0925" w:rsidR="00E678F5" w:rsidRDefault="00E678F5" w:rsidP="00BA7D95">
      <w:pPr>
        <w:rPr>
          <w:lang w:val="fi-FI"/>
        </w:rPr>
      </w:pPr>
      <w:r>
        <w:rPr>
          <w:lang w:val="fi-FI"/>
        </w:rPr>
        <w:t>Voimalan tietoverkko on yhteydessä fragmentin muuhun meshiin. Tämän mahdollistaa Jeremyn paikalle viemä kytkentäjärjestelmä, yksinkertainen kaapelointi eristetystä verkosta pois. Se on kätketty tasavaltalaisilta ja heitä vakoillaan sen kautta.</w:t>
      </w:r>
    </w:p>
    <w:p w14:paraId="0CE799A5" w14:textId="77777777" w:rsidR="007E55ED" w:rsidRDefault="007E55ED" w:rsidP="00BA7D95">
      <w:pPr>
        <w:rPr>
          <w:lang w:val="fi-FI"/>
        </w:rPr>
      </w:pPr>
    </w:p>
    <w:p w14:paraId="2BFE0E1C" w14:textId="2AE96534" w:rsidR="007E55ED" w:rsidRDefault="00B8528F" w:rsidP="00A3125E">
      <w:pPr>
        <w:pStyle w:val="Heading3"/>
      </w:pPr>
      <w:r>
        <w:t>Kaduilla</w:t>
      </w:r>
    </w:p>
    <w:p w14:paraId="53F2F68D" w14:textId="47369E25" w:rsidR="00A3125E" w:rsidRDefault="00103CED" w:rsidP="00BA7D95">
      <w:pPr>
        <w:rPr>
          <w:lang w:val="fi-FI"/>
        </w:rPr>
      </w:pPr>
      <w:r>
        <w:rPr>
          <w:lang w:val="fi-FI"/>
        </w:rPr>
        <w:t xml:space="preserve">Adagio tietää ryhmän olevan fuusiovoimalassa, ja tämä sopii hänelle erinomaisesti. Voimalaan </w:t>
      </w:r>
      <w:r w:rsidR="007171ED">
        <w:rPr>
          <w:lang w:val="fi-FI"/>
        </w:rPr>
        <w:t>on käytännössä va</w:t>
      </w:r>
      <w:r w:rsidR="001F5357">
        <w:rPr>
          <w:lang w:val="fi-FI"/>
        </w:rPr>
        <w:t xml:space="preserve">in yksi sisäänkäynti, </w:t>
      </w:r>
      <w:r w:rsidR="005D578D">
        <w:rPr>
          <w:lang w:val="fi-FI"/>
        </w:rPr>
        <w:t>jota hän tällä hetkellä valvoo. Hänellä ei ole halua</w:t>
      </w:r>
      <w:r w:rsidR="00002658">
        <w:rPr>
          <w:lang w:val="fi-FI"/>
        </w:rPr>
        <w:t xml:space="preserve"> surmata sotilaita, mutta hän tahtoo tietää mitä he tekevät.</w:t>
      </w:r>
    </w:p>
    <w:p w14:paraId="6A519344" w14:textId="77777777" w:rsidR="001F5357" w:rsidRDefault="001F5357" w:rsidP="00BA7D95">
      <w:pPr>
        <w:rPr>
          <w:lang w:val="fi-FI"/>
        </w:rPr>
      </w:pPr>
    </w:p>
    <w:p w14:paraId="568B967B" w14:textId="436D3A05" w:rsidR="001F5357" w:rsidRDefault="00663D68" w:rsidP="00663D68">
      <w:pPr>
        <w:pStyle w:val="Heading3"/>
      </w:pPr>
      <w:r>
        <w:t>Ilmaherruus</w:t>
      </w:r>
    </w:p>
    <w:p w14:paraId="747D7D36" w14:textId="7DF4964A" w:rsidR="00663D68" w:rsidRDefault="00663D68" w:rsidP="00BA7D95">
      <w:pPr>
        <w:rPr>
          <w:lang w:val="fi-FI"/>
        </w:rPr>
      </w:pPr>
      <w:r>
        <w:rPr>
          <w:lang w:val="fi-FI"/>
        </w:rPr>
        <w:t xml:space="preserve">Jos Saint Eskil alkaa lähestyä laserkantaman päähän, </w:t>
      </w:r>
      <w:r w:rsidR="00906B38">
        <w:rPr>
          <w:lang w:val="fi-FI"/>
        </w:rPr>
        <w:t>Adagio varoittaa tulemasta lähemmäs. On selvää, että missä tahansa yhteenotossa Saint Eskilillä on ehdoton tulivoimaetu: Tane-Rorella on pieniä lasereita, hieman metallivetyohjuksia ja h</w:t>
      </w:r>
      <w:r w:rsidR="00795EBE">
        <w:rPr>
          <w:lang w:val="fi-FI"/>
        </w:rPr>
        <w:t>uonosti suunnattava raidetykki.</w:t>
      </w:r>
    </w:p>
    <w:p w14:paraId="2B368A99" w14:textId="77777777" w:rsidR="00795EBE" w:rsidRDefault="00795EBE" w:rsidP="00BA7D95">
      <w:pPr>
        <w:rPr>
          <w:lang w:val="fi-FI"/>
        </w:rPr>
      </w:pPr>
    </w:p>
    <w:p w14:paraId="666FD0D8" w14:textId="0E578262" w:rsidR="00795EBE" w:rsidRDefault="00795EBE" w:rsidP="00BA7D95">
      <w:pPr>
        <w:rPr>
          <w:lang w:val="fi-FI"/>
        </w:rPr>
      </w:pPr>
      <w:r>
        <w:rPr>
          <w:lang w:val="fi-FI"/>
        </w:rPr>
        <w:t xml:space="preserve">Tane-Roren reaktori </w:t>
      </w:r>
      <w:r w:rsidR="000732C4">
        <w:rPr>
          <w:lang w:val="fi-FI"/>
        </w:rPr>
        <w:t>on 20 GW, Saint Eskilin 320 GW.</w:t>
      </w:r>
    </w:p>
    <w:p w14:paraId="3F1DCAF9" w14:textId="68E6A31C" w:rsidR="00D671AD" w:rsidRDefault="00D671AD" w:rsidP="00BA7D95">
      <w:pPr>
        <w:rPr>
          <w:lang w:val="fi-FI"/>
        </w:rPr>
      </w:pPr>
    </w:p>
    <w:p w14:paraId="730C5D3C" w14:textId="3C61AE80" w:rsidR="00D671AD" w:rsidRDefault="00D671AD" w:rsidP="00BA7D95">
      <w:pPr>
        <w:rPr>
          <w:lang w:val="fi-FI"/>
        </w:rPr>
      </w:pPr>
      <w:r>
        <w:rPr>
          <w:lang w:val="fi-FI"/>
        </w:rPr>
        <w:t>Saint Eskilillä on antimateriaa, Tane-Rorella ei ole.</w:t>
      </w:r>
    </w:p>
    <w:p w14:paraId="07733E1C" w14:textId="2579AF18" w:rsidR="001F5357" w:rsidRDefault="001F5357" w:rsidP="00BA7D95">
      <w:pPr>
        <w:rPr>
          <w:lang w:val="fi-FI"/>
        </w:rPr>
      </w:pPr>
    </w:p>
    <w:p w14:paraId="03D10EEB" w14:textId="16CC5B52" w:rsidR="004D55A6" w:rsidRDefault="004D55A6" w:rsidP="00BA7D95">
      <w:pPr>
        <w:rPr>
          <w:lang w:val="fi-FI"/>
        </w:rPr>
      </w:pPr>
      <w:r>
        <w:rPr>
          <w:lang w:val="fi-FI"/>
        </w:rPr>
        <w:t xml:space="preserve">Adagio on murtanut Tasavallan normaalit viestikoodit, joiden ansiosta hän voi viestiä aluksen ei-turvasuojattujen yhteyksien kanssa kuin Tasavallan </w:t>
      </w:r>
      <w:r w:rsidR="00621818">
        <w:rPr>
          <w:lang w:val="fi-FI"/>
        </w:rPr>
        <w:t>noodi. Hänellä ei ole allekirjoitusta, joten hän ei voi esiintyä virallisena tahona, mutta hän saa lähetettyä viestejä sensuurin läpi kunnes aukko paikataan. Häneen voi myös ottaa yhteyttä.</w:t>
      </w:r>
    </w:p>
    <w:p w14:paraId="29ADE830" w14:textId="77777777" w:rsidR="00B518F8" w:rsidRDefault="00B518F8" w:rsidP="00BA7D95">
      <w:pPr>
        <w:rPr>
          <w:lang w:val="fi-FI"/>
        </w:rPr>
      </w:pPr>
    </w:p>
    <w:p w14:paraId="0FB1336F" w14:textId="2609747F" w:rsidR="00B518F8" w:rsidRDefault="00AB738F" w:rsidP="00BA7D95">
      <w:pPr>
        <w:rPr>
          <w:lang w:val="fi-FI"/>
        </w:rPr>
      </w:pPr>
      <w:r>
        <w:rPr>
          <w:lang w:val="fi-FI"/>
        </w:rPr>
        <w:t>Adagio voi uhata museota tuhoamisella.</w:t>
      </w:r>
    </w:p>
    <w:p w14:paraId="1FBCBB17" w14:textId="77777777" w:rsidR="003609DA" w:rsidRDefault="003609DA" w:rsidP="00BA7D95">
      <w:pPr>
        <w:rPr>
          <w:lang w:val="fi-FI"/>
        </w:rPr>
      </w:pPr>
    </w:p>
    <w:p w14:paraId="26622192" w14:textId="0B4AE2EB" w:rsidR="003609DA" w:rsidRDefault="00471A23" w:rsidP="00BA7D95">
      <w:pPr>
        <w:rPr>
          <w:lang w:val="fi-FI"/>
        </w:rPr>
      </w:pPr>
      <w:r>
        <w:rPr>
          <w:lang w:val="fi-FI"/>
        </w:rPr>
        <w:t xml:space="preserve">Aluksella </w:t>
      </w:r>
    </w:p>
    <w:p w14:paraId="547C3EF0" w14:textId="77777777" w:rsidR="00471A23" w:rsidRDefault="00471A23" w:rsidP="00BA7D95">
      <w:pPr>
        <w:rPr>
          <w:lang w:val="fi-FI"/>
        </w:rPr>
      </w:pPr>
    </w:p>
    <w:p w14:paraId="3D875168" w14:textId="77777777" w:rsidR="00471A23" w:rsidRDefault="00471A23" w:rsidP="00BA7D95">
      <w:pPr>
        <w:rPr>
          <w:lang w:val="fi-FI"/>
        </w:rPr>
      </w:pPr>
    </w:p>
    <w:p w14:paraId="1DAEAB11" w14:textId="50B80852" w:rsidR="003609DA" w:rsidRDefault="003609DA" w:rsidP="003609DA">
      <w:pPr>
        <w:pStyle w:val="Heading2"/>
      </w:pPr>
      <w:r>
        <w:t>Taistelu reaktorissa</w:t>
      </w:r>
    </w:p>
    <w:p w14:paraId="50E57A86" w14:textId="77777777" w:rsidR="003609DA" w:rsidRDefault="003609DA" w:rsidP="00BA7D95">
      <w:pPr>
        <w:rPr>
          <w:lang w:val="fi-FI"/>
        </w:rPr>
      </w:pPr>
    </w:p>
    <w:p w14:paraId="58F3A4E9" w14:textId="77777777" w:rsidR="003609DA" w:rsidRDefault="003609DA" w:rsidP="003609DA">
      <w:r>
        <w:rPr>
          <w:b/>
          <w:i/>
        </w:rPr>
        <w:t xml:space="preserve">Aika: </w:t>
      </w:r>
      <w:r>
        <w:t>02/2146</w:t>
      </w:r>
    </w:p>
    <w:p w14:paraId="160A533E" w14:textId="0DEF4006" w:rsidR="003609DA" w:rsidRPr="00F3382F" w:rsidRDefault="003609DA" w:rsidP="003609DA">
      <w:pPr>
        <w:rPr>
          <w:lang w:val="fi-FI"/>
        </w:rPr>
      </w:pPr>
      <w:r w:rsidRPr="00F3382F">
        <w:rPr>
          <w:b/>
          <w:i/>
          <w:lang w:val="fi-FI"/>
        </w:rPr>
        <w:t xml:space="preserve">Paikka: </w:t>
      </w:r>
      <w:r w:rsidRPr="00F3382F">
        <w:rPr>
          <w:lang w:val="fi-FI"/>
        </w:rPr>
        <w:t>Jupiterin Kreikkalaiset, Tane-Roren A-sektori, fuusioreaktorin huoltotila</w:t>
      </w:r>
    </w:p>
    <w:p w14:paraId="5E35203E" w14:textId="54651792" w:rsidR="003609DA" w:rsidRPr="003545CD" w:rsidRDefault="003545CD" w:rsidP="00BA7D95">
      <w:pPr>
        <w:rPr>
          <w:lang w:val="fi-FI"/>
        </w:rPr>
      </w:pPr>
      <w:r>
        <w:rPr>
          <w:b/>
          <w:i/>
          <w:lang w:val="fi-FI"/>
        </w:rPr>
        <w:lastRenderedPageBreak/>
        <w:t xml:space="preserve">Apps: </w:t>
      </w:r>
      <w:r>
        <w:rPr>
          <w:lang w:val="fi-FI"/>
        </w:rPr>
        <w:t>Paikallinen sarjatuliautomaatti: (</w:t>
      </w:r>
      <w:r>
        <w:rPr>
          <w:i/>
          <w:lang w:val="fi-FI"/>
        </w:rPr>
        <w:t xml:space="preserve">sudo apachectl start, </w:t>
      </w:r>
      <w:hyperlink r:id="rId13" w:history="1">
        <w:r w:rsidRPr="00740307">
          <w:rPr>
            <w:rStyle w:val="Hyperlink"/>
            <w:i/>
            <w:lang w:val="fi-FI"/>
          </w:rPr>
          <w:t>http://localhost/sarjatuli</w:t>
        </w:r>
      </w:hyperlink>
      <w:r>
        <w:rPr>
          <w:i/>
          <w:lang w:val="fi-FI"/>
        </w:rPr>
        <w:t xml:space="preserve"> )</w:t>
      </w:r>
    </w:p>
    <w:p w14:paraId="00097D4C" w14:textId="77777777" w:rsidR="007745EB" w:rsidRDefault="007745EB" w:rsidP="00BA7D95">
      <w:pPr>
        <w:rPr>
          <w:lang w:val="fi-FI"/>
        </w:rPr>
      </w:pPr>
    </w:p>
    <w:p w14:paraId="25144FC7" w14:textId="2E18EA7E" w:rsidR="000C536C" w:rsidRDefault="000C536C" w:rsidP="000C536C">
      <w:pPr>
        <w:pStyle w:val="Heading3"/>
      </w:pPr>
      <w:r>
        <w:t>Alku</w:t>
      </w:r>
    </w:p>
    <w:p w14:paraId="5AAA552B" w14:textId="69955ECB" w:rsidR="000C536C" w:rsidRDefault="000C536C" w:rsidP="00BA7D95">
      <w:pPr>
        <w:rPr>
          <w:lang w:val="fi-FI"/>
        </w:rPr>
      </w:pPr>
      <w:r>
        <w:rPr>
          <w:lang w:val="fi-FI"/>
        </w:rPr>
        <w:t>Sotilaat ovat saaneet jonkin verran nukuttua reaktorissa. Aamun tullen Lavezzilla ja al-Hamarilla on heille uudet ohjeet. Muuntajia puretaan</w:t>
      </w:r>
      <w:r w:rsidR="007A1B1F">
        <w:rPr>
          <w:lang w:val="fi-FI"/>
        </w:rPr>
        <w:t xml:space="preserve">. Ensimmäinen muuntaja on purettu ja toinen odottaa purkamistaan, kun Qassimin määräys kytkeä muuntaja irti </w:t>
      </w:r>
      <w:r w:rsidR="007A1B1F">
        <w:rPr>
          <w:i/>
          <w:lang w:val="fi-FI"/>
        </w:rPr>
        <w:t>nyt</w:t>
      </w:r>
      <w:r w:rsidR="007A1B1F">
        <w:rPr>
          <w:lang w:val="fi-FI"/>
        </w:rPr>
        <w:t xml:space="preserve"> tulee radiosta.</w:t>
      </w:r>
    </w:p>
    <w:p w14:paraId="19C9B0EE" w14:textId="77777777" w:rsidR="007A1B1F" w:rsidRDefault="007A1B1F" w:rsidP="00BA7D95">
      <w:pPr>
        <w:rPr>
          <w:lang w:val="fi-FI"/>
        </w:rPr>
      </w:pPr>
    </w:p>
    <w:p w14:paraId="226284C3" w14:textId="263751AC" w:rsidR="007A1B1F" w:rsidRDefault="007A1B1F" w:rsidP="00BA7D95">
      <w:pPr>
        <w:rPr>
          <w:lang w:val="fi-FI"/>
        </w:rPr>
      </w:pPr>
      <w:r>
        <w:rPr>
          <w:lang w:val="fi-FI"/>
        </w:rPr>
        <w:t xml:space="preserve">Tämän jälkeen kolmas muuntaja pitää vielä irrottaa verkosta. </w:t>
      </w:r>
      <w:r w:rsidR="00411272">
        <w:rPr>
          <w:lang w:val="fi-FI"/>
        </w:rPr>
        <w:t>Kamerat alkav</w:t>
      </w:r>
      <w:r w:rsidR="003C6339">
        <w:rPr>
          <w:lang w:val="fi-FI"/>
        </w:rPr>
        <w:t xml:space="preserve">at pimentyä 10 minuutin jälkeen: </w:t>
      </w:r>
      <w:r w:rsidR="0074442A">
        <w:rPr>
          <w:lang w:val="fi-FI"/>
        </w:rPr>
        <w:t>caset ovat tulossa.</w:t>
      </w:r>
    </w:p>
    <w:p w14:paraId="73F8ADFA" w14:textId="77777777" w:rsidR="0074442A" w:rsidRDefault="0074442A" w:rsidP="00BA7D95">
      <w:pPr>
        <w:rPr>
          <w:lang w:val="fi-FI"/>
        </w:rPr>
      </w:pPr>
    </w:p>
    <w:p w14:paraId="33450515" w14:textId="60099A8C" w:rsidR="0074442A" w:rsidRPr="007A1B1F" w:rsidRDefault="008D06D6" w:rsidP="00BA7D95">
      <w:pPr>
        <w:rPr>
          <w:lang w:val="fi-FI"/>
        </w:rPr>
      </w:pPr>
      <w:r>
        <w:rPr>
          <w:lang w:val="fi-FI"/>
        </w:rPr>
        <w:t xml:space="preserve">Lavezzi </w:t>
      </w:r>
      <w:r w:rsidR="00647665">
        <w:rPr>
          <w:lang w:val="fi-FI"/>
        </w:rPr>
        <w:t xml:space="preserve">on valmis komentamaan tilannetta täysin itse, </w:t>
      </w:r>
      <w:r w:rsidR="002E155E">
        <w:rPr>
          <w:lang w:val="fi-FI"/>
        </w:rPr>
        <w:t xml:space="preserve">ja al-Hamarin pitää tarttua asioihin saadakseen itselleenkin </w:t>
      </w:r>
      <w:r w:rsidR="0050456B">
        <w:rPr>
          <w:lang w:val="fi-FI"/>
        </w:rPr>
        <w:t>mahdollisuuden komentaa. Tämä on sikäli tarpeen, että Lavezzi ei tosiaan ehdi kaikkialle, ja vaikka hänen taktinen silmänsä on parempi kuin al-Hamarin, hän ei ole yhtä taitava ihmisten kanssa.</w:t>
      </w:r>
    </w:p>
    <w:p w14:paraId="17455A6A" w14:textId="77777777" w:rsidR="000C536C" w:rsidRDefault="000C536C" w:rsidP="00BA7D95">
      <w:pPr>
        <w:rPr>
          <w:lang w:val="fi-FI"/>
        </w:rPr>
      </w:pPr>
    </w:p>
    <w:p w14:paraId="07187A3F" w14:textId="38A65CA0" w:rsidR="007745EB" w:rsidRDefault="007745EB" w:rsidP="007745EB">
      <w:pPr>
        <w:pStyle w:val="Heading3"/>
      </w:pPr>
      <w:r>
        <w:t>Hyökkääjät</w:t>
      </w:r>
    </w:p>
    <w:p w14:paraId="15B4667F" w14:textId="77777777" w:rsidR="00DD6931" w:rsidRDefault="007745EB" w:rsidP="00BA7D95">
      <w:pPr>
        <w:rPr>
          <w:lang w:val="fi-FI"/>
        </w:rPr>
      </w:pPr>
      <w:r>
        <w:rPr>
          <w:lang w:val="fi-FI"/>
        </w:rPr>
        <w:t xml:space="preserve">Kun Lavezzin loittoryhmä sai sabotoitua kaksi reaktorin muuntajaa ja katkaisi sähkönviennin suurmpaan osaan Tane-Rorea, Adagiolle ei jäänyt muuta vaihtoehtoa kuin lähteä savustamaan heidät ulos. Hyökkäyksen toteuttaa El Colmillo hirveällä määrällä </w:t>
      </w:r>
      <w:r w:rsidR="00651579">
        <w:rPr>
          <w:lang w:val="fi-FI"/>
        </w:rPr>
        <w:t xml:space="preserve">casemorfeja. </w:t>
      </w:r>
    </w:p>
    <w:p w14:paraId="15DC73D3" w14:textId="77777777" w:rsidR="00DD6931" w:rsidRDefault="00DD6931" w:rsidP="00BA7D95">
      <w:pPr>
        <w:rPr>
          <w:lang w:val="fi-FI"/>
        </w:rPr>
      </w:pPr>
    </w:p>
    <w:p w14:paraId="393880BB" w14:textId="47AF4699" w:rsidR="00A961E6" w:rsidRDefault="00DD6931" w:rsidP="00BA7D95">
      <w:pPr>
        <w:rPr>
          <w:lang w:val="fi-FI"/>
        </w:rPr>
      </w:pPr>
      <w:r>
        <w:rPr>
          <w:lang w:val="fi-FI"/>
        </w:rPr>
        <w:t>Ensimmäistä aaltoa vetää pienoistankki</w:t>
      </w:r>
      <w:r w:rsidR="000649D9">
        <w:rPr>
          <w:lang w:val="fi-FI"/>
        </w:rPr>
        <w:t xml:space="preserve">, jonka tehtävä on suojata varsinaista jalkaväkeä ja </w:t>
      </w:r>
      <w:r w:rsidR="001D5714">
        <w:rPr>
          <w:lang w:val="fi-FI"/>
        </w:rPr>
        <w:t>nujertaa ensimmäinen puolustuslinja</w:t>
      </w:r>
      <w:r w:rsidR="000649D9">
        <w:rPr>
          <w:lang w:val="fi-FI"/>
        </w:rPr>
        <w:t>. Tankki ei mahdu sisään reaktorin turvapisteen läpi, joten se jää selustaan.</w:t>
      </w:r>
      <w:r>
        <w:rPr>
          <w:lang w:val="fi-FI"/>
        </w:rPr>
        <w:t xml:space="preserve"> </w:t>
      </w:r>
      <w:r w:rsidR="000649D9">
        <w:rPr>
          <w:lang w:val="fi-FI"/>
        </w:rPr>
        <w:t xml:space="preserve">Sen </w:t>
      </w:r>
      <w:r w:rsidR="001D5714">
        <w:rPr>
          <w:lang w:val="fi-FI"/>
        </w:rPr>
        <w:t xml:space="preserve">takaa hyökkää </w:t>
      </w:r>
      <w:r w:rsidR="000649D9">
        <w:rPr>
          <w:lang w:val="fi-FI"/>
        </w:rPr>
        <w:t xml:space="preserve">kasa casemorfeja. Näiissä </w:t>
      </w:r>
      <w:r w:rsidR="00651579">
        <w:rPr>
          <w:lang w:val="fi-FI"/>
        </w:rPr>
        <w:t>on vain deltaforkkeja, joilla on itsemurhaava tehtävä ja joiden tarkoitus on lähinnä olla psykologinen isku. Seuraavassa aallossa tulevat betaforkit, pari spheremorfia sekä daitya jolla on gatling.</w:t>
      </w:r>
      <w:r w:rsidR="003C6339">
        <w:rPr>
          <w:lang w:val="fi-FI"/>
        </w:rPr>
        <w:t xml:space="preserve"> </w:t>
      </w:r>
      <w:r w:rsidR="00754DC4">
        <w:rPr>
          <w:lang w:val="fi-FI"/>
        </w:rPr>
        <w:t xml:space="preserve">Spheret rullaavat </w:t>
      </w:r>
      <w:r w:rsidR="00263E5D">
        <w:rPr>
          <w:lang w:val="fi-FI"/>
        </w:rPr>
        <w:t>kuilun ohitse, tavoitteenaan leikata pääsy reaktoriin ja estää kiertäminen varastojen kautta.</w:t>
      </w:r>
    </w:p>
    <w:p w14:paraId="39F4480C" w14:textId="77777777" w:rsidR="001D5714" w:rsidRDefault="001D5714" w:rsidP="00BA7D95">
      <w:pPr>
        <w:rPr>
          <w:lang w:val="fi-FI"/>
        </w:rPr>
      </w:pPr>
    </w:p>
    <w:p w14:paraId="07CF6B67" w14:textId="6EAF7D5C" w:rsidR="008D55DF" w:rsidRDefault="008D55DF" w:rsidP="00BA7D95">
      <w:pPr>
        <w:rPr>
          <w:lang w:val="fi-FI"/>
        </w:rPr>
      </w:pPr>
      <w:r>
        <w:rPr>
          <w:lang w:val="fi-FI"/>
        </w:rPr>
        <w:t xml:space="preserve">Hyökkäystä tuetaan savulla (tai aerogeelillä, </w:t>
      </w:r>
      <w:r w:rsidR="00A961E6">
        <w:rPr>
          <w:lang w:val="fi-FI"/>
        </w:rPr>
        <w:t xml:space="preserve">jos ollaan </w:t>
      </w:r>
      <w:r>
        <w:rPr>
          <w:lang w:val="fi-FI"/>
        </w:rPr>
        <w:t xml:space="preserve">tyhjiössä </w:t>
      </w:r>
      <w:r w:rsidR="00A961E6">
        <w:rPr>
          <w:lang w:val="fi-FI"/>
        </w:rPr>
        <w:t xml:space="preserve">ja </w:t>
      </w:r>
      <w:r>
        <w:rPr>
          <w:lang w:val="fi-FI"/>
        </w:rPr>
        <w:t>savu on mahdoton).</w:t>
      </w:r>
      <w:r w:rsidR="006C0C60">
        <w:rPr>
          <w:lang w:val="fi-FI"/>
        </w:rPr>
        <w:t xml:space="preserve"> Samalla kun valtava määrä caseja tekee itsemurhahyökkäyksen, pari muuta kiertää toista kautta ja tunkeutuu kaapeleiden</w:t>
      </w:r>
      <w:r w:rsidR="001D5714">
        <w:rPr>
          <w:lang w:val="fi-FI"/>
        </w:rPr>
        <w:t xml:space="preserve"> huoltokuilun kautta selustaan. </w:t>
      </w:r>
      <w:r w:rsidR="0036146D">
        <w:rPr>
          <w:lang w:val="fi-FI"/>
        </w:rPr>
        <w:t xml:space="preserve">Helpoin reitti on myötäkierron muuntajalle. Sinne menee kaksi synthiä, sekä Jeremyn Savant-morfi. </w:t>
      </w:r>
      <w:r w:rsidR="00F04ED9">
        <w:rPr>
          <w:lang w:val="fi-FI"/>
        </w:rPr>
        <w:t xml:space="preserve">Jeremy </w:t>
      </w:r>
      <w:r w:rsidR="00503BE0">
        <w:rPr>
          <w:lang w:val="fi-FI"/>
        </w:rPr>
        <w:t>ei</w:t>
      </w:r>
      <w:r w:rsidR="00623EDB">
        <w:rPr>
          <w:lang w:val="fi-FI"/>
        </w:rPr>
        <w:t xml:space="preserve"> todellakaan tahdo olla täällä.</w:t>
      </w:r>
    </w:p>
    <w:p w14:paraId="5D6936BE" w14:textId="77777777" w:rsidR="00A961E6" w:rsidRDefault="00A961E6" w:rsidP="00BA7D95">
      <w:pPr>
        <w:rPr>
          <w:lang w:val="fi-FI"/>
        </w:rPr>
      </w:pPr>
    </w:p>
    <w:p w14:paraId="28660ED6" w14:textId="77777777" w:rsidR="00A961E6" w:rsidRDefault="00A961E6" w:rsidP="00BA7D95">
      <w:pPr>
        <w:rPr>
          <w:lang w:val="fi-FI"/>
        </w:rPr>
      </w:pPr>
    </w:p>
    <w:p w14:paraId="58517A47" w14:textId="77777777" w:rsidR="00623EDB" w:rsidRDefault="00623EDB" w:rsidP="00BA7D95">
      <w:pPr>
        <w:rPr>
          <w:lang w:val="fi-FI"/>
        </w:rPr>
      </w:pPr>
    </w:p>
    <w:p w14:paraId="7645F480" w14:textId="5BCB1091" w:rsidR="00623EDB" w:rsidRDefault="00623EDB" w:rsidP="00623EDB">
      <w:pPr>
        <w:pStyle w:val="Heading3"/>
      </w:pPr>
      <w:r>
        <w:t>Rakenne</w:t>
      </w:r>
      <w:r w:rsidR="00622613">
        <w:t xml:space="preserve"> ja hasardit</w:t>
      </w:r>
    </w:p>
    <w:p w14:paraId="74C1CD9B" w14:textId="77777777" w:rsidR="00623EDB" w:rsidRDefault="00623EDB" w:rsidP="00BA7D95">
      <w:pPr>
        <w:rPr>
          <w:lang w:val="fi-FI"/>
        </w:rPr>
      </w:pPr>
    </w:p>
    <w:p w14:paraId="3FC38A74" w14:textId="7B2C4A9B" w:rsidR="00623EDB" w:rsidRDefault="00B37E1A" w:rsidP="00BA7D95">
      <w:pPr>
        <w:rPr>
          <w:lang w:val="fi-FI"/>
        </w:rPr>
      </w:pPr>
      <w:r>
        <w:rPr>
          <w:lang w:val="fi-FI"/>
        </w:rPr>
        <w:t>Teräsb</w:t>
      </w:r>
      <w:r w:rsidR="00623EDB">
        <w:rPr>
          <w:lang w:val="fi-FI"/>
        </w:rPr>
        <w:t>etoniseinän vahvuus</w:t>
      </w:r>
      <w:r>
        <w:rPr>
          <w:lang w:val="fi-FI"/>
        </w:rPr>
        <w:t xml:space="preserve"> on DR2 +</w:t>
      </w:r>
      <w:r w:rsidR="00623EDB">
        <w:rPr>
          <w:lang w:val="fi-FI"/>
        </w:rPr>
        <w:t xml:space="preserve"> </w:t>
      </w:r>
      <w:r>
        <w:rPr>
          <w:lang w:val="fi-FI"/>
        </w:rPr>
        <w:t xml:space="preserve">HP 3 / </w:t>
      </w:r>
      <w:r w:rsidR="00623EDB">
        <w:rPr>
          <w:lang w:val="fi-FI"/>
        </w:rPr>
        <w:t>sent</w:t>
      </w:r>
      <w:r>
        <w:rPr>
          <w:lang w:val="fi-FI"/>
        </w:rPr>
        <w:t>ti. Barrikadimateriaali on DR 15 HP 5</w:t>
      </w:r>
      <w:r w:rsidR="00623EDB">
        <w:rPr>
          <w:lang w:val="fi-FI"/>
        </w:rPr>
        <w:t>.</w:t>
      </w:r>
      <w:r>
        <w:rPr>
          <w:lang w:val="fi-FI"/>
        </w:rPr>
        <w:t xml:space="preserve"> (Pylväät ottavat noin 500 pistettä vahinkoa ennen kuin ne hajoavat)</w:t>
      </w:r>
    </w:p>
    <w:p w14:paraId="0577A785" w14:textId="77777777" w:rsidR="00623EDB" w:rsidRDefault="00623EDB" w:rsidP="00BA7D95">
      <w:pPr>
        <w:rPr>
          <w:lang w:val="fi-FI"/>
        </w:rPr>
      </w:pPr>
    </w:p>
    <w:p w14:paraId="0709665B" w14:textId="48CFF6F1" w:rsidR="00623EDB" w:rsidRDefault="00852FC9" w:rsidP="00BA7D95">
      <w:pPr>
        <w:rPr>
          <w:lang w:val="fi-FI"/>
        </w:rPr>
      </w:pPr>
      <w:r>
        <w:rPr>
          <w:lang w:val="fi-FI"/>
        </w:rPr>
        <w:t>8 senttiä seinän sisällä (DR 40) vastaan alkaa tulla krii</w:t>
      </w:r>
      <w:r w:rsidR="007659FE">
        <w:rPr>
          <w:lang w:val="fi-FI"/>
        </w:rPr>
        <w:t xml:space="preserve">ttisiä reaktorin komponentteja. </w:t>
      </w:r>
      <w:r w:rsidR="007659FE">
        <w:rPr>
          <w:lang w:val="fi-FI"/>
        </w:rPr>
        <w:lastRenderedPageBreak/>
        <w:t xml:space="preserve">Liian järeillä aseilla tulittaminen valvontatilassa alkaa johtaa virhetoimintoihin ja saattaa saada reaktorin uskomaan, että sen tulee sammua. </w:t>
      </w:r>
      <w:r w:rsidR="007900DF">
        <w:rPr>
          <w:lang w:val="fi-FI"/>
        </w:rPr>
        <w:t>Tätä ei ole mietitty etukäteen, mutta kun ensimmäinen tulitus konekiväärillä alkaa ja seinän si</w:t>
      </w:r>
      <w:r w:rsidR="00622613">
        <w:rPr>
          <w:lang w:val="fi-FI"/>
        </w:rPr>
        <w:t>sältä pursuaa jäähdytysnestettä, Hammer tajuaa mitä voi tapahtua. Sama pätee viholliseen: kun valot vilkkuvat, Jeremy karjuu että tulituksen on loputtava.</w:t>
      </w:r>
    </w:p>
    <w:p w14:paraId="07EA767B" w14:textId="77777777" w:rsidR="00622613" w:rsidRDefault="00622613" w:rsidP="00BA7D95">
      <w:pPr>
        <w:rPr>
          <w:lang w:val="fi-FI"/>
        </w:rPr>
      </w:pPr>
    </w:p>
    <w:p w14:paraId="6D416679" w14:textId="323CFFDD" w:rsidR="00622613" w:rsidRDefault="00622613" w:rsidP="00BA7D95">
      <w:pPr>
        <w:rPr>
          <w:lang w:val="fi-FI"/>
        </w:rPr>
      </w:pPr>
      <w:r>
        <w:rPr>
          <w:lang w:val="fi-FI"/>
        </w:rPr>
        <w:t xml:space="preserve">Putoaminen 20m kuiluun aiheuttaa </w:t>
      </w:r>
      <w:r w:rsidR="00526EE8">
        <w:rPr>
          <w:lang w:val="fi-FI"/>
        </w:rPr>
        <w:t xml:space="preserve">4d </w:t>
      </w:r>
      <w:r w:rsidR="00B91EDF">
        <w:rPr>
          <w:lang w:val="fi-FI"/>
        </w:rPr>
        <w:t>yleistä vahinkoa</w:t>
      </w:r>
      <w:r w:rsidR="00526EE8">
        <w:rPr>
          <w:lang w:val="fi-FI"/>
        </w:rPr>
        <w:t>; panssari ei suojaa tältä</w:t>
      </w:r>
      <w:r w:rsidR="00B91EDF">
        <w:rPr>
          <w:lang w:val="fi-FI"/>
        </w:rPr>
        <w:t xml:space="preserve"> (tosin murtumilta se suojaa)</w:t>
      </w:r>
      <w:r w:rsidR="00526EE8">
        <w:rPr>
          <w:lang w:val="fi-FI"/>
        </w:rPr>
        <w:t>.</w:t>
      </w:r>
    </w:p>
    <w:p w14:paraId="6D371DA2" w14:textId="77777777" w:rsidR="00B37E1A" w:rsidRDefault="00B37E1A" w:rsidP="00BA7D95">
      <w:pPr>
        <w:rPr>
          <w:lang w:val="fi-FI"/>
        </w:rPr>
      </w:pPr>
    </w:p>
    <w:p w14:paraId="7678BD78" w14:textId="11099AE9" w:rsidR="00B37E1A" w:rsidRDefault="00B37E1A" w:rsidP="00BA7D95">
      <w:pPr>
        <w:rPr>
          <w:lang w:val="fi-FI"/>
        </w:rPr>
      </w:pPr>
      <w:r>
        <w:rPr>
          <w:lang w:val="fi-FI"/>
        </w:rPr>
        <w:t>Väistäminen: väistäminen välttää 1 sarjan per piste.</w:t>
      </w:r>
    </w:p>
    <w:p w14:paraId="78D8C062" w14:textId="77777777" w:rsidR="00525A53" w:rsidRDefault="00525A53" w:rsidP="00BA7D95">
      <w:pPr>
        <w:rPr>
          <w:lang w:val="fi-FI"/>
        </w:rPr>
      </w:pPr>
    </w:p>
    <w:p w14:paraId="2E5962B1" w14:textId="25945BCA" w:rsidR="00525A53" w:rsidRDefault="0021425F" w:rsidP="00BA7D95">
      <w:pPr>
        <w:rPr>
          <w:lang w:val="fi-FI"/>
        </w:rPr>
      </w:pPr>
      <w:r>
        <w:rPr>
          <w:lang w:val="fi-FI"/>
        </w:rPr>
        <w:t>Lavezzilla on 5</w:t>
      </w:r>
      <w:r w:rsidR="00525A53">
        <w:rPr>
          <w:lang w:val="fi-FI"/>
        </w:rPr>
        <w:t xml:space="preserve"> annosta taisteluhuumeita: 2 pulloa </w:t>
      </w:r>
      <w:r w:rsidR="00525A53" w:rsidRPr="00461317">
        <w:rPr>
          <w:i/>
          <w:lang w:val="fi-FI"/>
        </w:rPr>
        <w:t>Phloa</w:t>
      </w:r>
      <w:r w:rsidR="00525A53">
        <w:rPr>
          <w:lang w:val="fi-FI"/>
        </w:rPr>
        <w:t xml:space="preserve"> (+1  DX</w:t>
      </w:r>
      <w:r>
        <w:rPr>
          <w:lang w:val="fi-FI"/>
        </w:rPr>
        <w:t>, 30 min</w:t>
      </w:r>
      <w:r w:rsidR="00525A53">
        <w:rPr>
          <w:lang w:val="fi-FI"/>
        </w:rPr>
        <w:t xml:space="preserve">) ja 2 </w:t>
      </w:r>
      <w:r w:rsidRPr="00461317">
        <w:rPr>
          <w:i/>
          <w:lang w:val="fi-FI"/>
        </w:rPr>
        <w:t>Grini</w:t>
      </w:r>
      <w:r>
        <w:rPr>
          <w:lang w:val="fi-FI"/>
        </w:rPr>
        <w:t>ä (High Pain Threshold, +3 selviämisheittoihin, 30 min). Lisäksi hänellä on yksi annos MDMR:ää (Combat Reflexes, High Pain Threshold, +3 selviämisheittoihin, Berserk</w:t>
      </w:r>
      <w:r w:rsidR="00E507AA">
        <w:rPr>
          <w:lang w:val="fi-FI"/>
        </w:rPr>
        <w:t>, 15 min, hirveä crash</w:t>
      </w:r>
      <w:r>
        <w:rPr>
          <w:lang w:val="fi-FI"/>
        </w:rPr>
        <w:t>), mutta sen hän säästää itselleen epätoivoisia hetkiä varten.</w:t>
      </w:r>
      <w:r w:rsidR="00357405">
        <w:rPr>
          <w:lang w:val="fi-FI"/>
        </w:rPr>
        <w:t xml:space="preserve"> Lavezzi tarjoaa Phloa ainakin de Arciolle</w:t>
      </w:r>
    </w:p>
    <w:p w14:paraId="12E421EA" w14:textId="77777777" w:rsidR="00461317" w:rsidRDefault="00461317" w:rsidP="00BA7D95">
      <w:pPr>
        <w:rPr>
          <w:lang w:val="fi-FI"/>
        </w:rPr>
      </w:pPr>
    </w:p>
    <w:p w14:paraId="54F5D783" w14:textId="7B7C604E" w:rsidR="00461317" w:rsidRDefault="00461317" w:rsidP="00BA7D95">
      <w:pPr>
        <w:rPr>
          <w:lang w:val="fi-FI"/>
        </w:rPr>
      </w:pPr>
      <w:r>
        <w:rPr>
          <w:lang w:val="fi-FI"/>
        </w:rPr>
        <w:t>Botosov jakaa kaikille halukkaille rauhoittavia; +1 WILL mutta -0,25 SPD</w:t>
      </w:r>
      <w:r w:rsidR="008249A5">
        <w:rPr>
          <w:lang w:val="fi-FI"/>
        </w:rPr>
        <w:t>; lisäksi ei tarvitse heittää pre-combat jittersiä</w:t>
      </w:r>
      <w:r>
        <w:rPr>
          <w:lang w:val="fi-FI"/>
        </w:rPr>
        <w:t>. Nämä kelpaavat a</w:t>
      </w:r>
      <w:r w:rsidR="00D92418">
        <w:rPr>
          <w:lang w:val="fi-FI"/>
        </w:rPr>
        <w:t xml:space="preserve">inakin Astridsdottirille, </w:t>
      </w:r>
      <w:r w:rsidR="000B47D4">
        <w:rPr>
          <w:lang w:val="fi-FI"/>
        </w:rPr>
        <w:t>Hammerille</w:t>
      </w:r>
      <w:r w:rsidR="00D92418">
        <w:rPr>
          <w:lang w:val="fi-FI"/>
        </w:rPr>
        <w:t xml:space="preserve"> ja Ebtehaj'lle</w:t>
      </w:r>
      <w:r w:rsidR="000B47D4">
        <w:rPr>
          <w:lang w:val="fi-FI"/>
        </w:rPr>
        <w:t>.</w:t>
      </w:r>
    </w:p>
    <w:p w14:paraId="01E33213" w14:textId="77777777" w:rsidR="00BB3CE9" w:rsidRDefault="00BB3CE9" w:rsidP="00BA7D95">
      <w:pPr>
        <w:rPr>
          <w:lang w:val="fi-FI"/>
        </w:rPr>
      </w:pPr>
    </w:p>
    <w:p w14:paraId="4B834B03" w14:textId="19F31E54" w:rsidR="008A5551" w:rsidRDefault="008A5551" w:rsidP="008A5551">
      <w:pPr>
        <w:pStyle w:val="Heading3"/>
      </w:pPr>
      <w:r>
        <w:t>Vihollisen metkuja</w:t>
      </w:r>
    </w:p>
    <w:p w14:paraId="154380D3" w14:textId="77777777" w:rsidR="008A5551" w:rsidRDefault="008A5551" w:rsidP="00BA7D95">
      <w:pPr>
        <w:rPr>
          <w:lang w:val="fi-FI"/>
        </w:rPr>
      </w:pPr>
    </w:p>
    <w:p w14:paraId="2D8E3CDC" w14:textId="52BFB428" w:rsidR="008A5551" w:rsidRDefault="008A5551" w:rsidP="00BA7D95">
      <w:pPr>
        <w:rPr>
          <w:lang w:val="fi-FI"/>
        </w:rPr>
      </w:pPr>
      <w:r>
        <w:rPr>
          <w:lang w:val="fi-FI"/>
        </w:rPr>
        <w:t>Savu: -5 kaikkeen osumaan. Savun turvin vihollinen pyrkii lähemmäs.</w:t>
      </w:r>
    </w:p>
    <w:p w14:paraId="44C19D63" w14:textId="77777777" w:rsidR="008A5551" w:rsidRDefault="008A5551" w:rsidP="00BA7D95">
      <w:pPr>
        <w:rPr>
          <w:lang w:val="fi-FI"/>
        </w:rPr>
      </w:pPr>
    </w:p>
    <w:p w14:paraId="1F6F5087" w14:textId="0800E801" w:rsidR="008A5551" w:rsidRDefault="008A5551" w:rsidP="00BA7D95">
      <w:pPr>
        <w:rPr>
          <w:lang w:val="fi-FI"/>
        </w:rPr>
      </w:pPr>
      <w:r>
        <w:rPr>
          <w:lang w:val="fi-FI"/>
        </w:rPr>
        <w:t>Panssarinlävistäjäkranaatit: 6d x3 (5). Tällaisen osuma suoraan panssariin on Huono Juttu, mutta näitä ei ole hyvä idea ampua.</w:t>
      </w:r>
    </w:p>
    <w:p w14:paraId="06E188A3" w14:textId="77777777" w:rsidR="008A5551" w:rsidRDefault="008A5551" w:rsidP="00BA7D95">
      <w:pPr>
        <w:rPr>
          <w:lang w:val="fi-FI"/>
        </w:rPr>
      </w:pPr>
    </w:p>
    <w:p w14:paraId="0404ABD1" w14:textId="291D8331" w:rsidR="00BB3CE9" w:rsidRDefault="00BB3CE9" w:rsidP="00BB3CE9">
      <w:pPr>
        <w:pStyle w:val="Heading3"/>
      </w:pPr>
      <w:r>
        <w:t>Pakotiet</w:t>
      </w:r>
    </w:p>
    <w:p w14:paraId="04D2FCBB" w14:textId="3AD26FBE" w:rsidR="00BB3CE9" w:rsidRDefault="00BB3CE9" w:rsidP="00BA7D95">
      <w:pPr>
        <w:rPr>
          <w:lang w:val="fi-FI"/>
        </w:rPr>
      </w:pPr>
      <w:r>
        <w:rPr>
          <w:lang w:val="fi-FI"/>
        </w:rPr>
        <w:t xml:space="preserve">Mikäli sotilaat joutuvat vetäytymään, Lavezzi </w:t>
      </w:r>
      <w:r w:rsidR="003E07A0">
        <w:rPr>
          <w:lang w:val="fi-FI"/>
        </w:rPr>
        <w:t>määrää kaapelit rikottavaksi. Sitten vetäytyminen tapahtu</w:t>
      </w:r>
      <w:r w:rsidR="007C36CD">
        <w:rPr>
          <w:lang w:val="fi-FI"/>
        </w:rPr>
        <w:t xml:space="preserve">u kahta kapeaa tunnelia pitkin. Tämä on parhaimmillaankin epävarma prospekti; vimeisenä tulevat konekiväärien käyttäjät, jotka voivat tarvittaessa kylvää putken täyteen terästä. Vetäytyminen tätä kautta ei ole nopeaa, </w:t>
      </w:r>
      <w:r w:rsidR="003E68BF">
        <w:rPr>
          <w:lang w:val="fi-FI"/>
        </w:rPr>
        <w:t>eikä Lavezzi usko ryhtyvänsä siihen ellei hän ole menettänyt ainakin kolmasosaa ryhmästään.</w:t>
      </w:r>
    </w:p>
    <w:p w14:paraId="7E4A3B99" w14:textId="77777777" w:rsidR="00BA7695" w:rsidRDefault="00BA7695" w:rsidP="00BA7D95">
      <w:pPr>
        <w:rPr>
          <w:lang w:val="fi-FI"/>
        </w:rPr>
      </w:pPr>
    </w:p>
    <w:p w14:paraId="00DD5EE3" w14:textId="03E078AD" w:rsidR="00BA7695" w:rsidRDefault="00B62850" w:rsidP="00BA7D95">
      <w:pPr>
        <w:rPr>
          <w:lang w:val="fi-FI"/>
        </w:rPr>
      </w:pPr>
      <w:r>
        <w:rPr>
          <w:lang w:val="fi-FI"/>
        </w:rPr>
        <w:t>Tunneleita</w:t>
      </w:r>
      <w:r w:rsidR="00BA7695">
        <w:rPr>
          <w:lang w:val="fi-FI"/>
        </w:rPr>
        <w:t xml:space="preserve"> on vain sata metriä; sen jälkeen kaapelointi jakautuu ja päädytään </w:t>
      </w:r>
      <w:r>
        <w:rPr>
          <w:lang w:val="fi-FI"/>
        </w:rPr>
        <w:t>pieniin huoltotiloihin</w:t>
      </w:r>
      <w:r w:rsidR="008B666F">
        <w:rPr>
          <w:lang w:val="fi-FI"/>
        </w:rPr>
        <w:t>. Sieltä voi polttoleik</w:t>
      </w:r>
      <w:r w:rsidR="006D054F">
        <w:rPr>
          <w:lang w:val="fi-FI"/>
        </w:rPr>
        <w:t>ata tiensä ylöspäin, kellarin varastotilaan</w:t>
      </w:r>
      <w:r w:rsidR="008B666F">
        <w:rPr>
          <w:lang w:val="fi-FI"/>
        </w:rPr>
        <w:t>. Tähän kuluu viisi minuuttia.</w:t>
      </w:r>
    </w:p>
    <w:p w14:paraId="086510DE" w14:textId="77777777" w:rsidR="00BA7695" w:rsidRDefault="00BA7695" w:rsidP="00BA7D95">
      <w:pPr>
        <w:rPr>
          <w:lang w:val="fi-FI"/>
        </w:rPr>
      </w:pPr>
    </w:p>
    <w:p w14:paraId="2844C308" w14:textId="2A2E1E92" w:rsidR="00BA7695" w:rsidRDefault="00BA7695" w:rsidP="00BA7D95">
      <w:pPr>
        <w:rPr>
          <w:lang w:val="fi-FI"/>
        </w:rPr>
      </w:pPr>
      <w:r>
        <w:rPr>
          <w:lang w:val="fi-FI"/>
        </w:rPr>
        <w:t>Jos sotilaat vetäytyvät, Adagio koettaa ottaa pari vangiksi, mutta ennenkaikkea hän tahtoo turvata muuntajat. Hän tietää, että Lavezzi voi sabotoida kaapelistoa mennessään, muttei tahdo liioin lähteä kuoleman kujaan, jollaiseksi tunneli muuttuua.</w:t>
      </w:r>
      <w:r w:rsidR="00BA63E1">
        <w:rPr>
          <w:lang w:val="fi-FI"/>
        </w:rPr>
        <w:t xml:space="preserve"> (Samasta syystä hän ei yrittänyt tulla sisään tätä kautta; se olisi selvä itsemurha. Hänelle ei ole myöskään riittävästi ihmisiä vaanimaan uloskäynnillä.)</w:t>
      </w:r>
    </w:p>
    <w:p w14:paraId="39BCEB35" w14:textId="77777777" w:rsidR="00047CC9" w:rsidRDefault="00047CC9" w:rsidP="00BA7D95">
      <w:pPr>
        <w:rPr>
          <w:lang w:val="fi-FI"/>
        </w:rPr>
      </w:pPr>
    </w:p>
    <w:p w14:paraId="1F983483" w14:textId="77777777" w:rsidR="00047CC9" w:rsidRDefault="00047CC9" w:rsidP="00BA7D95">
      <w:pPr>
        <w:rPr>
          <w:lang w:val="fi-FI"/>
        </w:rPr>
      </w:pPr>
    </w:p>
    <w:p w14:paraId="2D233A6A" w14:textId="4CD34495" w:rsidR="00047CC9" w:rsidRDefault="00047CC9" w:rsidP="00047CC9">
      <w:pPr>
        <w:pStyle w:val="Heading2"/>
      </w:pPr>
      <w:r>
        <w:lastRenderedPageBreak/>
        <w:t>Neuvottelu</w:t>
      </w:r>
    </w:p>
    <w:p w14:paraId="02ABACEC" w14:textId="2F99C314" w:rsidR="00471A23" w:rsidRDefault="00471A23" w:rsidP="00BA7D95">
      <w:pPr>
        <w:rPr>
          <w:lang w:val="fi-FI"/>
        </w:rPr>
      </w:pPr>
      <w:r>
        <w:rPr>
          <w:b/>
          <w:i/>
          <w:lang w:val="fi-FI"/>
        </w:rPr>
        <w:t>Paikka:</w:t>
      </w:r>
      <w:r>
        <w:rPr>
          <w:lang w:val="fi-FI"/>
        </w:rPr>
        <w:t xml:space="preserve"> Jupiterin kreikkalaisten häntäpää, Tane-Rore</w:t>
      </w:r>
    </w:p>
    <w:p w14:paraId="68FC3C14" w14:textId="28869257" w:rsidR="00471A23" w:rsidRPr="00471A23" w:rsidRDefault="00471A23" w:rsidP="00BA7D95">
      <w:pPr>
        <w:rPr>
          <w:lang w:val="fi-FI"/>
        </w:rPr>
      </w:pPr>
      <w:r>
        <w:rPr>
          <w:b/>
          <w:i/>
          <w:lang w:val="fi-FI"/>
        </w:rPr>
        <w:t>Aika:</w:t>
      </w:r>
      <w:r>
        <w:rPr>
          <w:lang w:val="fi-FI"/>
        </w:rPr>
        <w:t xml:space="preserve"> Helmikuu 2146</w:t>
      </w:r>
    </w:p>
    <w:p w14:paraId="0F158053" w14:textId="77777777" w:rsidR="00471A23" w:rsidRDefault="00471A23" w:rsidP="00BA7D95">
      <w:pPr>
        <w:rPr>
          <w:lang w:val="fi-FI"/>
        </w:rPr>
      </w:pPr>
    </w:p>
    <w:p w14:paraId="3B84D085" w14:textId="6F094141" w:rsidR="00047CC9" w:rsidRDefault="00047CC9" w:rsidP="00BA7D95">
      <w:pPr>
        <w:rPr>
          <w:lang w:val="fi-FI"/>
        </w:rPr>
      </w:pPr>
      <w:r>
        <w:rPr>
          <w:lang w:val="fi-FI"/>
        </w:rPr>
        <w:t>Kapteeni Adagio uhkaa räjäyttää museon. Saint Eskil uhkaa räjäyttää kapteeni Adagion.</w:t>
      </w:r>
    </w:p>
    <w:p w14:paraId="3D651ED0" w14:textId="77777777" w:rsidR="00C11F72" w:rsidRDefault="00C11F72" w:rsidP="00BA7D95">
      <w:pPr>
        <w:rPr>
          <w:lang w:val="fi-FI"/>
        </w:rPr>
      </w:pPr>
    </w:p>
    <w:p w14:paraId="6B5BD7EB" w14:textId="2BA806A2" w:rsidR="00C11F72" w:rsidRDefault="00C11F72" w:rsidP="00C11F72">
      <w:pPr>
        <w:pStyle w:val="Heading3"/>
      </w:pPr>
      <w:r>
        <w:t>Adagion tilanne</w:t>
      </w:r>
    </w:p>
    <w:p w14:paraId="2320E053" w14:textId="1D273DD3" w:rsidR="00C11F72" w:rsidRDefault="00C11F72" w:rsidP="00BA7D95">
      <w:pPr>
        <w:rPr>
          <w:lang w:val="fi-FI"/>
        </w:rPr>
      </w:pPr>
      <w:r>
        <w:rPr>
          <w:lang w:val="fi-FI"/>
        </w:rPr>
        <w:t xml:space="preserve">Adagio on menettänyt reaktorin ja massasingon, joten hänellä ei ole enää minkäänlaisia keinoja </w:t>
      </w:r>
      <w:r w:rsidR="00166595">
        <w:rPr>
          <w:lang w:val="fi-FI"/>
        </w:rPr>
        <w:t>saada tavaraa ulos Tane-Rorelta.</w:t>
      </w:r>
      <w:r w:rsidR="00B318BD">
        <w:rPr>
          <w:lang w:val="fi-FI"/>
        </w:rPr>
        <w:t xml:space="preserve"> Niinpä hänelle jää jäljelle vain epätoivoisia </w:t>
      </w:r>
      <w:r w:rsidR="00546671">
        <w:rPr>
          <w:lang w:val="fi-FI"/>
        </w:rPr>
        <w:t>loppupelisiirtoja.</w:t>
      </w:r>
    </w:p>
    <w:p w14:paraId="4DA8DE3C" w14:textId="77777777" w:rsidR="00471A23" w:rsidRDefault="00471A23" w:rsidP="00BA7D95">
      <w:pPr>
        <w:rPr>
          <w:lang w:val="fi-FI"/>
        </w:rPr>
      </w:pPr>
    </w:p>
    <w:p w14:paraId="005602B1" w14:textId="766592ED" w:rsidR="00C12F25" w:rsidRDefault="00C12F25" w:rsidP="00C12F25">
      <w:pPr>
        <w:pStyle w:val="ListParagraph"/>
        <w:numPr>
          <w:ilvl w:val="0"/>
          <w:numId w:val="3"/>
        </w:numPr>
        <w:rPr>
          <w:lang w:val="fi-FI"/>
        </w:rPr>
      </w:pPr>
      <w:r>
        <w:rPr>
          <w:lang w:val="fi-FI"/>
        </w:rPr>
        <w:t>Adagio tekee tarjouksen: hän pitää 25% Valparaison, Oseanian ja Vietnmin kokoelmista, ja saa ampua ne rauhassa massasingolla eteenpäin. 72 tunnin jälkeen hän antaa loput kokoelmista Tasavallan käsiin. Tietenkin hän aikoo huiputtaa</w:t>
      </w:r>
      <w:r w:rsidR="008606D8">
        <w:rPr>
          <w:lang w:val="fi-FI"/>
        </w:rPr>
        <w:t>: vaikka hän näyttää 20 taiteella täytettävää konttia ja 100 rakennusjätteellä pakattavaa konttia, jos Tasavalta ei tarkista asioita, rakennusjätteen mukana menee ainakin 10 kontillista lisää tavaraa.</w:t>
      </w:r>
    </w:p>
    <w:p w14:paraId="649655C7" w14:textId="2EB5DDBE" w:rsidR="008606D8" w:rsidRDefault="008606D8" w:rsidP="00C12F25">
      <w:pPr>
        <w:pStyle w:val="ListParagraph"/>
        <w:numPr>
          <w:ilvl w:val="0"/>
          <w:numId w:val="3"/>
        </w:numPr>
        <w:rPr>
          <w:lang w:val="fi-FI"/>
        </w:rPr>
      </w:pPr>
      <w:r>
        <w:rPr>
          <w:lang w:val="fi-FI"/>
        </w:rPr>
        <w:t xml:space="preserve">Adagio on neuvoteltavissa pienempään määrään, mutta alle 5 kontin hän ei tule suostumaan - ja näiden 5 kontin sisällön on tultava Valparaisosta tai Oseaniasta, ei noin 20 vähäisemmästä kokoelmasta. Hän uhkaa tuhota </w:t>
      </w:r>
      <w:r w:rsidR="00174575">
        <w:rPr>
          <w:lang w:val="fi-FI"/>
        </w:rPr>
        <w:t xml:space="preserve">museon </w:t>
      </w:r>
      <w:r w:rsidR="006D2530">
        <w:rPr>
          <w:lang w:val="fi-FI"/>
        </w:rPr>
        <w:t xml:space="preserve">täyttämällä sen puhtaalla </w:t>
      </w:r>
      <w:r w:rsidR="00283AA7">
        <w:rPr>
          <w:lang w:val="fi-FI"/>
        </w:rPr>
        <w:t xml:space="preserve">(40-prosenttisella mutta anyway) </w:t>
      </w:r>
      <w:r w:rsidR="006D2530">
        <w:rPr>
          <w:lang w:val="fi-FI"/>
        </w:rPr>
        <w:t>hapella ja sytyttämällä tuleen</w:t>
      </w:r>
      <w:r w:rsidR="00283AA7">
        <w:rPr>
          <w:lang w:val="fi-FI"/>
        </w:rPr>
        <w:t>.</w:t>
      </w:r>
    </w:p>
    <w:p w14:paraId="666DEDD2" w14:textId="2A572BE0" w:rsidR="00D23D99" w:rsidRDefault="00D23D99" w:rsidP="00C12F25">
      <w:pPr>
        <w:pStyle w:val="ListParagraph"/>
        <w:numPr>
          <w:ilvl w:val="0"/>
          <w:numId w:val="3"/>
        </w:numPr>
        <w:rPr>
          <w:lang w:val="fi-FI"/>
        </w:rPr>
      </w:pPr>
      <w:r>
        <w:rPr>
          <w:lang w:val="fi-FI"/>
        </w:rPr>
        <w:t>Poistumisstrategia on E-sektorin sairaala ja egocaster. Täällä akuissa on kevyesti riittävästi virtaa neljään egocastiin</w:t>
      </w:r>
      <w:r w:rsidR="00C43576">
        <w:rPr>
          <w:lang w:val="fi-FI"/>
        </w:rPr>
        <w:t xml:space="preserve"> (olisi vaikka neljäänkymmeneen)</w:t>
      </w:r>
      <w:r>
        <w:rPr>
          <w:lang w:val="fi-FI"/>
        </w:rPr>
        <w:t>.</w:t>
      </w:r>
    </w:p>
    <w:p w14:paraId="7E0FE830" w14:textId="77860E1B" w:rsidR="00D23D99" w:rsidRDefault="00D23D99" w:rsidP="00D23D99">
      <w:pPr>
        <w:pStyle w:val="ListParagraph"/>
        <w:numPr>
          <w:ilvl w:val="1"/>
          <w:numId w:val="3"/>
        </w:numPr>
        <w:rPr>
          <w:lang w:val="fi-FI"/>
        </w:rPr>
      </w:pPr>
      <w:r>
        <w:rPr>
          <w:lang w:val="fi-FI"/>
        </w:rPr>
        <w:t>egon lukeminen: 1 minuutti / henkilö</w:t>
      </w:r>
    </w:p>
    <w:p w14:paraId="433586ED" w14:textId="6CD8241B" w:rsidR="00D23D99" w:rsidRDefault="00D23D99" w:rsidP="00D23D99">
      <w:pPr>
        <w:pStyle w:val="ListParagraph"/>
        <w:numPr>
          <w:ilvl w:val="1"/>
          <w:numId w:val="3"/>
        </w:numPr>
        <w:rPr>
          <w:lang w:val="fi-FI"/>
        </w:rPr>
      </w:pPr>
      <w:r>
        <w:rPr>
          <w:lang w:val="fi-FI"/>
        </w:rPr>
        <w:t>egocast: 40 min / hlö</w:t>
      </w:r>
    </w:p>
    <w:p w14:paraId="3AEE1B37" w14:textId="71588ADE" w:rsidR="00D23D99" w:rsidRDefault="00D23D99" w:rsidP="00D23D99">
      <w:pPr>
        <w:pStyle w:val="ListParagraph"/>
        <w:numPr>
          <w:ilvl w:val="1"/>
          <w:numId w:val="3"/>
        </w:numPr>
        <w:rPr>
          <w:lang w:val="fi-FI"/>
        </w:rPr>
      </w:pPr>
      <w:r>
        <w:rPr>
          <w:lang w:val="fi-FI"/>
        </w:rPr>
        <w:t xml:space="preserve">2 casteria; yhteensä koko ryhmä voi evakuoitua </w:t>
      </w:r>
      <w:r w:rsidR="00756930">
        <w:rPr>
          <w:lang w:val="fi-FI"/>
        </w:rPr>
        <w:t>81 minuutissa</w:t>
      </w:r>
    </w:p>
    <w:p w14:paraId="0C09DC63" w14:textId="438895E3" w:rsidR="00756930" w:rsidRDefault="00756930" w:rsidP="00756930">
      <w:pPr>
        <w:pStyle w:val="ListParagraph"/>
        <w:numPr>
          <w:ilvl w:val="0"/>
          <w:numId w:val="3"/>
        </w:numPr>
        <w:rPr>
          <w:lang w:val="fi-FI"/>
        </w:rPr>
      </w:pPr>
      <w:r>
        <w:rPr>
          <w:lang w:val="fi-FI"/>
        </w:rPr>
        <w:t>koska sähkö on mennyt, fyysistä valokuituverkkoa ei voi käyttää egojen siirtelyyn. PAN-verkkoa taas Saint Eskil häiritsee jatkuvasti. Viestintälaserit ovat optio. Egocasterin sijainti on E-sektorin 40-ke</w:t>
      </w:r>
      <w:r w:rsidR="00FA1B93">
        <w:rPr>
          <w:lang w:val="fi-FI"/>
        </w:rPr>
        <w:t>rroksinen vihreä pilvenpiirtäjä, tarkemmin sen maanalainen kerros.</w:t>
      </w:r>
      <w:r w:rsidR="00B57E08">
        <w:rPr>
          <w:lang w:val="fi-FI"/>
        </w:rPr>
        <w:t xml:space="preserve"> Rakennuksen sisällä </w:t>
      </w:r>
      <w:r w:rsidR="00A443D0">
        <w:rPr>
          <w:lang w:val="fi-FI"/>
        </w:rPr>
        <w:t>valokuituviestintä toimii.</w:t>
      </w:r>
    </w:p>
    <w:p w14:paraId="72847FC8" w14:textId="08CC82BC" w:rsidR="006C5653" w:rsidRPr="006C5653" w:rsidRDefault="00EF203C" w:rsidP="006C5653">
      <w:pPr>
        <w:pStyle w:val="ListParagraph"/>
        <w:numPr>
          <w:ilvl w:val="0"/>
          <w:numId w:val="3"/>
        </w:numPr>
        <w:rPr>
          <w:lang w:val="fi-FI"/>
        </w:rPr>
      </w:pPr>
      <w:r>
        <w:rPr>
          <w:lang w:val="fi-FI"/>
        </w:rPr>
        <w:t>Adagiolla on myös aluksella kaksi sabotööriä, jotka antoivat hänelle pikkusormen ja joilta hän vei koko käden.</w:t>
      </w:r>
      <w:r w:rsidR="00A2011C">
        <w:rPr>
          <w:lang w:val="fi-FI"/>
        </w:rPr>
        <w:t xml:space="preserve"> Hänellä on kapasiteetti lähettää tietokoneviruksia</w:t>
      </w:r>
      <w:r w:rsidR="00383B7C">
        <w:rPr>
          <w:lang w:val="fi-FI"/>
        </w:rPr>
        <w:t xml:space="preserve"> matalan turvatason järjestelmiin, mutta Tasavallan äärimmäinen varovaisuus tekee oikean kompromisoinnin vaikeaksi.</w:t>
      </w:r>
      <w:r w:rsidR="00304F78">
        <w:rPr>
          <w:lang w:val="fi-FI"/>
        </w:rPr>
        <w:t xml:space="preserve"> Hän järjestää kuitenkin saastuneen ekton ja määrää sen vaihdettavaksi </w:t>
      </w:r>
      <w:r w:rsidR="00DE72AA">
        <w:rPr>
          <w:lang w:val="fi-FI"/>
        </w:rPr>
        <w:t>jonkun upseerin ekto</w:t>
      </w:r>
      <w:r w:rsidR="00DE62AF">
        <w:rPr>
          <w:lang w:val="fi-FI"/>
        </w:rPr>
        <w:t xml:space="preserve">on. Kohteeksi arpoutuu Valchak. Tämän hytissä on ilmanvaihtopulma, jota Yamura selvittää Jola Ravnin kanssa. </w:t>
      </w:r>
      <w:r w:rsidR="00064BA9">
        <w:rPr>
          <w:lang w:val="fi-FI"/>
        </w:rPr>
        <w:t>Hytin lämpötila on ylisäädelty, jotta Valchak kävisi suihkussa; Yamura vaihtaa ekton kun tämä ei katso.</w:t>
      </w:r>
      <w:r w:rsidR="001B020D">
        <w:rPr>
          <w:lang w:val="fi-FI"/>
        </w:rPr>
        <w:t xml:space="preserve"> (Yamura hakee uuden ekton logistiikasta Mackaylta.)</w:t>
      </w:r>
    </w:p>
    <w:p w14:paraId="5B8432E5" w14:textId="77777777" w:rsidR="002F3909" w:rsidRDefault="002F3909" w:rsidP="00BA7D95">
      <w:pPr>
        <w:rPr>
          <w:lang w:val="fi-FI"/>
        </w:rPr>
      </w:pPr>
    </w:p>
    <w:p w14:paraId="2A9E4AC3" w14:textId="659DB21D" w:rsidR="00CC3875" w:rsidRDefault="00CC3875" w:rsidP="00CC3875">
      <w:pPr>
        <w:pStyle w:val="Heading3"/>
      </w:pPr>
      <w:r>
        <w:t>Museossa</w:t>
      </w:r>
    </w:p>
    <w:p w14:paraId="3D6DB244" w14:textId="7BA58046" w:rsidR="00CC3875" w:rsidRDefault="00CC3875" w:rsidP="00BA7D95">
      <w:pPr>
        <w:rPr>
          <w:lang w:val="fi-FI"/>
        </w:rPr>
      </w:pPr>
      <w:r>
        <w:rPr>
          <w:lang w:val="fi-FI"/>
        </w:rPr>
        <w:t xml:space="preserve">Museon aarteiden tuhoaminen ei </w:t>
      </w:r>
      <w:r w:rsidR="00706928">
        <w:rPr>
          <w:lang w:val="fi-FI"/>
        </w:rPr>
        <w:t>sovi Kaylee Szarkolle lainkaan. Hän on täysin valmis pettämään Adag</w:t>
      </w:r>
      <w:r w:rsidR="005F78AB">
        <w:rPr>
          <w:lang w:val="fi-FI"/>
        </w:rPr>
        <w:t xml:space="preserve">ion mikäli tämä uhkaa aarteita. Hänellä on kuitenkin vain </w:t>
      </w:r>
      <w:r w:rsidR="005F78AB">
        <w:rPr>
          <w:lang w:val="fi-FI"/>
        </w:rPr>
        <w:lastRenderedPageBreak/>
        <w:t xml:space="preserve">vähän keinoja tähän: hän ei voi fyysiseti uhata Adagiota. </w:t>
      </w:r>
    </w:p>
    <w:p w14:paraId="65F89375" w14:textId="77777777" w:rsidR="00DC3B8D" w:rsidRDefault="00DC3B8D" w:rsidP="00DC3B8D">
      <w:pPr>
        <w:rPr>
          <w:lang w:val="fi-FI"/>
        </w:rPr>
      </w:pPr>
    </w:p>
    <w:p w14:paraId="0C3DD410" w14:textId="6CB92170" w:rsidR="00DC3B8D" w:rsidRDefault="00442064" w:rsidP="00DC3B8D">
      <w:pPr>
        <w:rPr>
          <w:lang w:val="fi-FI"/>
        </w:rPr>
      </w:pPr>
      <w:r>
        <w:rPr>
          <w:lang w:val="fi-FI"/>
        </w:rPr>
        <w:t>Kaylee</w:t>
      </w:r>
      <w:r w:rsidR="00DC3B8D">
        <w:rPr>
          <w:lang w:val="fi-FI"/>
        </w:rPr>
        <w:t xml:space="preserve"> Szarko ottaa viestintäbotin ja ottaa viestintälaserilla yhteyden Saint Eskilille. </w:t>
      </w:r>
    </w:p>
    <w:p w14:paraId="2DFD3575" w14:textId="77777777" w:rsidR="00DC3B8D" w:rsidRDefault="00DC3B8D" w:rsidP="00BA7D95">
      <w:pPr>
        <w:rPr>
          <w:lang w:val="fi-FI"/>
        </w:rPr>
      </w:pPr>
    </w:p>
    <w:p w14:paraId="15A6DCB4" w14:textId="77777777" w:rsidR="00CC3875" w:rsidRDefault="00CC3875" w:rsidP="00BA7D95">
      <w:pPr>
        <w:rPr>
          <w:lang w:val="fi-FI"/>
        </w:rPr>
      </w:pPr>
    </w:p>
    <w:p w14:paraId="7D500A65" w14:textId="63390312" w:rsidR="00471A23" w:rsidRDefault="002445FB" w:rsidP="002445FB">
      <w:pPr>
        <w:pStyle w:val="Heading3"/>
      </w:pPr>
      <w:r>
        <w:t>Sairaalassa</w:t>
      </w:r>
    </w:p>
    <w:p w14:paraId="6A13BDFC" w14:textId="2FF47F71" w:rsidR="002445FB" w:rsidRPr="00B0400B" w:rsidRDefault="00706928" w:rsidP="00BA7D95">
      <w:pPr>
        <w:rPr>
          <w:lang w:val="fi-FI"/>
        </w:rPr>
      </w:pPr>
      <w:r>
        <w:rPr>
          <w:lang w:val="fi-FI"/>
        </w:rPr>
        <w:t>Jeremy Prime flexbotissa ilmoittaa olemassaolostaan Adagiolle. Hän väittää paenneensa reaktoritaistelusta, mutta Adagio näkee väitteen läpi. Häntä ei asia kuitenkaan hirveästi kiinnosta.</w:t>
      </w:r>
      <w:r w:rsidR="00100718">
        <w:rPr>
          <w:lang w:val="fi-FI"/>
        </w:rPr>
        <w:t xml:space="preserve"> Tärkeämpää on viedä täältä mitä voidaan. Taideaarteista seuraavat arvokkaat asiat ovat sairaalassa olleet varmuuskopiot, mutta ilman reaktoria niidenkin </w:t>
      </w:r>
      <w:r w:rsidR="00D36977">
        <w:rPr>
          <w:lang w:val="fi-FI"/>
        </w:rPr>
        <w:t>läpikäyminen ja pakkaaminen on työlästä.</w:t>
      </w:r>
      <w:r w:rsidR="00EE2877">
        <w:rPr>
          <w:lang w:val="fi-FI"/>
        </w:rPr>
        <w:t xml:space="preserve"> Kiinnostavia henkilöitä täällä on mm. Tane-Rorella asunut uusseelantilainen monimiljonääri </w:t>
      </w:r>
      <w:r w:rsidR="00EE2877">
        <w:rPr>
          <w:b/>
          <w:i/>
          <w:lang w:val="fi-FI"/>
        </w:rPr>
        <w:t>Klaus Armstrong</w:t>
      </w:r>
      <w:r w:rsidR="00EE2877">
        <w:rPr>
          <w:lang w:val="fi-FI"/>
        </w:rPr>
        <w:t xml:space="preserve"> (jonka toinen versio on nykyään monilmijardööri Prosperity Groupissa) sekä kokonaan kadonneena pidetty pop-säveltäjä </w:t>
      </w:r>
      <w:r w:rsidR="00EE2877">
        <w:rPr>
          <w:b/>
          <w:i/>
          <w:lang w:val="fi-FI"/>
        </w:rPr>
        <w:t>Winnifred Petersen</w:t>
      </w:r>
      <w:r w:rsidR="00EE2877">
        <w:rPr>
          <w:lang w:val="fi-FI"/>
        </w:rPr>
        <w:t>.</w:t>
      </w:r>
      <w:r w:rsidR="0016417C">
        <w:rPr>
          <w:lang w:val="fi-FI"/>
        </w:rPr>
        <w:t xml:space="preserve"> Lisäksi paikannettu on Tane-Roren sotilasvaruskunnan päällikkö, Uuden-Seelannin maavoimien everstiluutnantti </w:t>
      </w:r>
      <w:r w:rsidR="0016417C">
        <w:rPr>
          <w:b/>
          <w:i/>
          <w:lang w:val="fi-FI"/>
        </w:rPr>
        <w:t xml:space="preserve">Howard Cole </w:t>
      </w:r>
      <w:r w:rsidR="0016417C">
        <w:rPr>
          <w:lang w:val="fi-FI"/>
        </w:rPr>
        <w:t xml:space="preserve">(kadonnut), valtio-opin professori </w:t>
      </w:r>
      <w:r w:rsidR="0016417C">
        <w:rPr>
          <w:b/>
          <w:i/>
          <w:lang w:val="fi-FI"/>
        </w:rPr>
        <w:t xml:space="preserve">Candace Tanner </w:t>
      </w:r>
      <w:r w:rsidR="0016417C">
        <w:rPr>
          <w:lang w:val="fi-FI"/>
        </w:rPr>
        <w:t>(pelastettu forkki Luna-Lagrangessa)</w:t>
      </w:r>
      <w:r w:rsidR="00B0400B">
        <w:rPr>
          <w:lang w:val="fi-FI"/>
        </w:rPr>
        <w:t xml:space="preserve"> ja maineikas kirurgi </w:t>
      </w:r>
      <w:r w:rsidR="00B0400B">
        <w:rPr>
          <w:b/>
          <w:i/>
          <w:lang w:val="fi-FI"/>
        </w:rPr>
        <w:t xml:space="preserve">Tichy Taumata </w:t>
      </w:r>
      <w:r w:rsidR="00B0400B">
        <w:rPr>
          <w:lang w:val="fi-FI"/>
        </w:rPr>
        <w:t>(maori, forkki Tharsis-liigassa).</w:t>
      </w:r>
    </w:p>
    <w:p w14:paraId="3D7741B7" w14:textId="77777777" w:rsidR="00C11F72" w:rsidRDefault="00C11F72" w:rsidP="00BA7D95">
      <w:pPr>
        <w:rPr>
          <w:lang w:val="fi-FI"/>
        </w:rPr>
      </w:pPr>
    </w:p>
    <w:p w14:paraId="1021781A" w14:textId="60F0F38E" w:rsidR="00047CC9" w:rsidRDefault="00363193" w:rsidP="00363193">
      <w:pPr>
        <w:pStyle w:val="Heading3"/>
      </w:pPr>
      <w:r>
        <w:t>Saint Eskilillä</w:t>
      </w:r>
    </w:p>
    <w:p w14:paraId="7C2E29D8" w14:textId="77777777" w:rsidR="00363193" w:rsidRDefault="00363193" w:rsidP="00BA7D95">
      <w:pPr>
        <w:rPr>
          <w:lang w:val="fi-FI"/>
        </w:rPr>
      </w:pPr>
    </w:p>
    <w:p w14:paraId="02F0C27D" w14:textId="19D572CD" w:rsidR="00EF41ED" w:rsidRDefault="00363193" w:rsidP="00BA7D95">
      <w:pPr>
        <w:rPr>
          <w:lang w:val="fi-FI"/>
        </w:rPr>
      </w:pPr>
      <w:r>
        <w:rPr>
          <w:lang w:val="fi-FI"/>
        </w:rPr>
        <w:t xml:space="preserve">Haavoittuneet Olano ja Sokolov, sekä simulaatiossa oleva Jeremy tuodaan alukselle. Kapteeni Halkenhvad </w:t>
      </w:r>
      <w:r w:rsidR="006727F1">
        <w:rPr>
          <w:lang w:val="fi-FI"/>
        </w:rPr>
        <w:t>ilmoittaa Adagiolle, että vailla energiaa tämän on poistuttava Tane-Rorelta. Adagio vastaa uhkauksella tuhota taideaarteet.</w:t>
      </w:r>
      <w:r w:rsidR="007D433B">
        <w:rPr>
          <w:lang w:val="fi-FI"/>
        </w:rPr>
        <w:t xml:space="preserve"> Halkenhvad on nyt valmis neuvottelemaan</w:t>
      </w:r>
      <w:r w:rsidR="00DD6DBD">
        <w:rPr>
          <w:lang w:val="fi-FI"/>
        </w:rPr>
        <w:t>, m</w:t>
      </w:r>
      <w:r w:rsidR="00A1163D">
        <w:rPr>
          <w:lang w:val="fi-FI"/>
        </w:rPr>
        <w:t>utta pitää varsin kovaa linjaa.</w:t>
      </w:r>
    </w:p>
    <w:p w14:paraId="4912BDA6" w14:textId="77777777" w:rsidR="00A156C7" w:rsidRDefault="00A156C7" w:rsidP="00BA7D95">
      <w:pPr>
        <w:rPr>
          <w:lang w:val="fi-FI"/>
        </w:rPr>
      </w:pPr>
    </w:p>
    <w:p w14:paraId="243DCAF0" w14:textId="5CCE40E4" w:rsidR="005C154B" w:rsidRDefault="005C154B" w:rsidP="00A156C7">
      <w:pPr>
        <w:rPr>
          <w:lang w:val="fi-FI"/>
        </w:rPr>
      </w:pPr>
      <w:r>
        <w:rPr>
          <w:lang w:val="fi-FI"/>
        </w:rPr>
        <w:t>Roa on - älyllisenä harjoituksena - ideoinut tavan viestiä Tane-Roren kanssa. Hänen kanssaan ystävystynyt Yamura on yhdessä Zuabin kanssa pannut suunnitelman täytäntöön. He ovat avanneet viestintäkanavan pinnalle. Kanavana toimii yksi puolustusdrone, jossa on virallisten järjestelmien ohella avattu testijärjestelmä. Tämä menee erilliseen testilokiin, eikä sillä ole keinoja käyttää kuin tähtäyslaseria, mutta sellaisella on helppo tehdä matalan nopeuden tiedonsiirtoa (2400 bps).</w:t>
      </w:r>
    </w:p>
    <w:p w14:paraId="013C3ED3" w14:textId="77777777" w:rsidR="005C154B" w:rsidRDefault="005C154B" w:rsidP="00A156C7">
      <w:pPr>
        <w:rPr>
          <w:lang w:val="fi-FI"/>
        </w:rPr>
      </w:pPr>
    </w:p>
    <w:p w14:paraId="014E66F4" w14:textId="60788DE7" w:rsidR="00A156C7" w:rsidRDefault="005C154B" w:rsidP="00A156C7">
      <w:pPr>
        <w:rPr>
          <w:lang w:val="fi-FI"/>
        </w:rPr>
      </w:pPr>
      <w:r>
        <w:rPr>
          <w:lang w:val="fi-FI"/>
        </w:rPr>
        <w:t xml:space="preserve">Ensin </w:t>
      </w:r>
      <w:r w:rsidR="00A156C7" w:rsidRPr="00A156C7">
        <w:rPr>
          <w:lang w:val="fi-FI"/>
        </w:rPr>
        <w:t>Zuabi ja Yamura ovat ilmoittaneet Adagiolle koodin "11471", jonka he ovat poimineet vanhasta amerikkalaisesta rikoselokuvasta (</w:t>
      </w:r>
      <w:r w:rsidR="00A156C7" w:rsidRPr="00A156C7">
        <w:rPr>
          <w:i/>
          <w:lang w:val="fi-FI"/>
        </w:rPr>
        <w:t>White Cat 2</w:t>
      </w:r>
      <w:r w:rsidR="00A156C7" w:rsidRPr="00A156C7">
        <w:rPr>
          <w:lang w:val="fi-FI"/>
        </w:rPr>
        <w:t>,</w:t>
      </w:r>
      <w:r w:rsidR="00A156C7" w:rsidRPr="00A156C7">
        <w:rPr>
          <w:i/>
          <w:lang w:val="fi-FI"/>
        </w:rPr>
        <w:t xml:space="preserve"> </w:t>
      </w:r>
      <w:r w:rsidR="00A156C7" w:rsidRPr="00A156C7">
        <w:rPr>
          <w:lang w:val="fi-FI"/>
        </w:rPr>
        <w:t>2130, ohj. Jasmin Cayez). Adagio on vastannut tähän elokuvan vastauskoodilla. Kuitenkaan enää minkäänlainen Saint Eskilin sabotointi ei auttaisi Adagiota: ilman reaktoria tai massasinkoa hän ei voi hyödyntää kuuden tunnin etumatkaa mihinkään.</w:t>
      </w:r>
      <w:r w:rsidR="00E80506">
        <w:rPr>
          <w:lang w:val="fi-FI"/>
        </w:rPr>
        <w:t xml:space="preserve"> </w:t>
      </w:r>
      <w:r>
        <w:rPr>
          <w:lang w:val="fi-FI"/>
        </w:rPr>
        <w:t xml:space="preserve">Sittenkin Adagiolla on kanava alukseelle sekä kaksi agenttia toimimassa siellä; hän vastaanottaa heiltä raportteja. Puolustusdronen testiajoa voi hoitaa silta, </w:t>
      </w:r>
      <w:r w:rsidR="00F15290">
        <w:rPr>
          <w:lang w:val="fi-FI"/>
        </w:rPr>
        <w:t>aseistus tai tietokonekeskus.</w:t>
      </w:r>
    </w:p>
    <w:p w14:paraId="2B39B8F0" w14:textId="77777777" w:rsidR="00F15290" w:rsidRDefault="00F15290" w:rsidP="00A156C7">
      <w:pPr>
        <w:rPr>
          <w:lang w:val="fi-FI"/>
        </w:rPr>
      </w:pPr>
    </w:p>
    <w:p w14:paraId="0BE8B209" w14:textId="339399EE" w:rsidR="00F15290" w:rsidRPr="00A156C7" w:rsidRDefault="00F15290" w:rsidP="00A156C7">
      <w:pPr>
        <w:rPr>
          <w:lang w:val="fi-FI"/>
        </w:rPr>
      </w:pPr>
      <w:r>
        <w:rPr>
          <w:lang w:val="fi-FI"/>
        </w:rPr>
        <w:t xml:space="preserve">Zuabi ja Yamura notkuvatkin näissä tehtävissä odottamattoman paljon </w:t>
      </w:r>
      <w:r w:rsidR="005E56CB">
        <w:rPr>
          <w:lang w:val="fi-FI"/>
        </w:rPr>
        <w:t xml:space="preserve">saadakseen </w:t>
      </w:r>
      <w:r w:rsidR="00AD6BA8">
        <w:rPr>
          <w:lang w:val="fi-FI"/>
        </w:rPr>
        <w:t xml:space="preserve">ohjeita. He ovat myyneet </w:t>
      </w:r>
      <w:r w:rsidR="00D341C2">
        <w:rPr>
          <w:lang w:val="fi-FI"/>
        </w:rPr>
        <w:t xml:space="preserve">simppeleitä tietoja parista satasesta ("onko aluksella siviilejä?" - "kenen kuva riippuu kapteenin hytin seinällä?" ja muuta) koukuttaakseen viestittäjät. Samalla Adagio on ajanut statistista analyysiä siitä, kenen kanssa puhuu. Hän arvelee viestivänsä todennäköisimmin uusien tulokkaiden kanssa, </w:t>
      </w:r>
      <w:r w:rsidR="006363AB">
        <w:rPr>
          <w:lang w:val="fi-FI"/>
        </w:rPr>
        <w:t xml:space="preserve">ja lopulta tekee </w:t>
      </w:r>
      <w:r w:rsidR="006363AB">
        <w:rPr>
          <w:lang w:val="fi-FI"/>
        </w:rPr>
        <w:lastRenderedPageBreak/>
        <w:t>onnistuneen a</w:t>
      </w:r>
      <w:r w:rsidR="00646EED">
        <w:rPr>
          <w:lang w:val="fi-FI"/>
        </w:rPr>
        <w:t xml:space="preserve">rvauksen ja identifioi Yamuran. </w:t>
      </w:r>
      <w:r w:rsidR="006318A2">
        <w:rPr>
          <w:lang w:val="fi-FI"/>
        </w:rPr>
        <w:t xml:space="preserve">Hän on valmiina käyttämään tätä identiteettiä jos Yamura epäröi. Toistaiseksi hän </w:t>
      </w:r>
      <w:r w:rsidR="00DD255E">
        <w:rPr>
          <w:lang w:val="fi-FI"/>
        </w:rPr>
        <w:t>vain kerää tietoa.</w:t>
      </w:r>
    </w:p>
    <w:p w14:paraId="6F02628B" w14:textId="77777777" w:rsidR="00A156C7" w:rsidRDefault="00A156C7" w:rsidP="00BA7D95">
      <w:pPr>
        <w:rPr>
          <w:lang w:val="fi-FI"/>
        </w:rPr>
      </w:pPr>
    </w:p>
    <w:p w14:paraId="6C893A21" w14:textId="4FC290E4" w:rsidR="00EF41ED" w:rsidRDefault="00E71BA0" w:rsidP="00BA7D95">
      <w:pPr>
        <w:rPr>
          <w:lang w:val="fi-FI"/>
        </w:rPr>
      </w:pPr>
      <w:r>
        <w:rPr>
          <w:lang w:val="fi-FI"/>
        </w:rPr>
        <w:t xml:space="preserve">Normaalioloissa Boca saattaisi huomata lokeissa merkinnät testiajoista ja kiinnittää niihin huomiota, </w:t>
      </w:r>
      <w:r w:rsidR="009A11C4">
        <w:rPr>
          <w:lang w:val="fi-FI"/>
        </w:rPr>
        <w:t>mutta juuri nyt hänellä ei ole tähän aikaa.</w:t>
      </w:r>
    </w:p>
    <w:p w14:paraId="6787E7B7" w14:textId="77777777" w:rsidR="00EF41ED" w:rsidRDefault="00EF41ED" w:rsidP="00BA7D95">
      <w:pPr>
        <w:rPr>
          <w:lang w:val="fi-FI"/>
        </w:rPr>
      </w:pPr>
    </w:p>
    <w:p w14:paraId="6585E58C" w14:textId="77777777" w:rsidR="00D01550" w:rsidRDefault="00007B3B" w:rsidP="00BA7D95">
      <w:pPr>
        <w:rPr>
          <w:lang w:val="fi-FI"/>
        </w:rPr>
      </w:pPr>
      <w:r>
        <w:rPr>
          <w:lang w:val="fi-FI"/>
        </w:rPr>
        <w:t xml:space="preserve">Valchakin ekto on Adagion hallussa. Sen avulla hän voi salakuunnella ja availla ovia, </w:t>
      </w:r>
      <w:r w:rsidR="00C12D44">
        <w:rPr>
          <w:lang w:val="fi-FI"/>
        </w:rPr>
        <w:t>sekä väärentää käskyjä Valchakille.</w:t>
      </w:r>
      <w:r w:rsidR="00E60798">
        <w:rPr>
          <w:lang w:val="fi-FI"/>
        </w:rPr>
        <w:t xml:space="preserve"> Hän osaa deepfakella esittää Valchakille ketä tahansa aluksella, ja alkaa gaslightata tätä.</w:t>
      </w:r>
      <w:r w:rsidR="00612578">
        <w:rPr>
          <w:lang w:val="fi-FI"/>
        </w:rPr>
        <w:t xml:space="preserve"> Hän lähettää Valchakill</w:t>
      </w:r>
      <w:r w:rsidR="00D01550">
        <w:rPr>
          <w:lang w:val="fi-FI"/>
        </w:rPr>
        <w:t>e mm. käskyn aseistaa itsensä ja varautua toimiin.</w:t>
      </w:r>
    </w:p>
    <w:p w14:paraId="678E7086" w14:textId="77777777" w:rsidR="00D01550" w:rsidRDefault="00D01550" w:rsidP="00BA7D95">
      <w:pPr>
        <w:rPr>
          <w:lang w:val="fi-FI"/>
        </w:rPr>
      </w:pPr>
    </w:p>
    <w:p w14:paraId="6A93F9AE" w14:textId="5CC408B2" w:rsidR="006727F1" w:rsidRDefault="00612578" w:rsidP="00BA7D95">
      <w:pPr>
        <w:rPr>
          <w:lang w:val="fi-FI"/>
        </w:rPr>
      </w:pPr>
      <w:r>
        <w:rPr>
          <w:lang w:val="fi-FI"/>
        </w:rPr>
        <w:t xml:space="preserve"> </w:t>
      </w:r>
    </w:p>
    <w:p w14:paraId="51194336" w14:textId="55A923FA" w:rsidR="00047CC9" w:rsidRDefault="00D01550" w:rsidP="00047CC9">
      <w:pPr>
        <w:pStyle w:val="Heading2"/>
      </w:pPr>
      <w:r>
        <w:t>Tribunaali</w:t>
      </w:r>
    </w:p>
    <w:p w14:paraId="2DEF4410" w14:textId="299F82D7" w:rsidR="00D01550" w:rsidRPr="00F3382F" w:rsidRDefault="00D01550" w:rsidP="00D01550">
      <w:pPr>
        <w:rPr>
          <w:lang w:val="fi-FI"/>
        </w:rPr>
      </w:pPr>
      <w:r w:rsidRPr="00F3382F">
        <w:rPr>
          <w:lang w:val="fi-FI"/>
        </w:rPr>
        <w:t>Tasavallan sotilasoikeuden rakenne on tribunaalinen: kapteeni, siltaupseeri, miehistö. Miehistön edustajia on 3 ja heidät valitaan arvalla.</w:t>
      </w:r>
    </w:p>
    <w:p w14:paraId="07CB9F00" w14:textId="77777777" w:rsidR="00D01550" w:rsidRPr="00F3382F" w:rsidRDefault="00D01550" w:rsidP="00D01550">
      <w:pPr>
        <w:rPr>
          <w:lang w:val="fi-FI"/>
        </w:rPr>
      </w:pPr>
    </w:p>
    <w:p w14:paraId="676B42A7" w14:textId="72D23FFC" w:rsidR="00D01550" w:rsidRPr="00F3382F" w:rsidRDefault="00D01550" w:rsidP="00D01550">
      <w:pPr>
        <w:rPr>
          <w:lang w:val="fi-FI"/>
        </w:rPr>
      </w:pPr>
      <w:r w:rsidRPr="00F3382F">
        <w:rPr>
          <w:lang w:val="fi-FI"/>
        </w:rPr>
        <w:t>Kapteeni tai XO - 3 ääntä</w:t>
      </w:r>
    </w:p>
    <w:p w14:paraId="18E8E4A0" w14:textId="2BD35B84" w:rsidR="00D01550" w:rsidRPr="00F3382F" w:rsidRDefault="00D01550" w:rsidP="00D01550">
      <w:pPr>
        <w:rPr>
          <w:lang w:val="fi-FI"/>
        </w:rPr>
      </w:pPr>
      <w:r w:rsidRPr="00F3382F">
        <w:rPr>
          <w:lang w:val="fi-FI"/>
        </w:rPr>
        <w:t>Siltaupseeri - 2 ääntä</w:t>
      </w:r>
    </w:p>
    <w:p w14:paraId="0619EE30" w14:textId="21AEFFBA" w:rsidR="00D01550" w:rsidRPr="00F3382F" w:rsidRDefault="00D01550" w:rsidP="00D01550">
      <w:pPr>
        <w:rPr>
          <w:lang w:val="fi-FI"/>
        </w:rPr>
      </w:pPr>
      <w:r w:rsidRPr="00F3382F">
        <w:rPr>
          <w:lang w:val="fi-FI"/>
        </w:rPr>
        <w:t>Miehistö - 1 ääni kukin</w:t>
      </w:r>
    </w:p>
    <w:p w14:paraId="666A93A5" w14:textId="77777777" w:rsidR="00D01550" w:rsidRPr="00F3382F" w:rsidRDefault="00D01550" w:rsidP="00D01550">
      <w:pPr>
        <w:rPr>
          <w:lang w:val="fi-FI"/>
        </w:rPr>
      </w:pPr>
    </w:p>
    <w:p w14:paraId="519553CB" w14:textId="42BD418D" w:rsidR="00D01550" w:rsidRPr="00F3382F" w:rsidRDefault="00D01550" w:rsidP="00D01550">
      <w:pPr>
        <w:rPr>
          <w:lang w:val="fi-FI"/>
        </w:rPr>
      </w:pPr>
      <w:r w:rsidRPr="00F3382F">
        <w:rPr>
          <w:lang w:val="fi-FI"/>
        </w:rPr>
        <w:t xml:space="preserve">Tasapelit ratkaisee kapteeni. Idea on, että miehistön enemmistö sekä siltaupseeri yhdessä voivat kumota kapteenin </w:t>
      </w:r>
      <w:r w:rsidRPr="00F3382F">
        <w:rPr>
          <w:noProof/>
          <w:lang w:val="fi-FI"/>
        </w:rPr>
        <w:t>päätökset</w:t>
      </w:r>
      <w:r w:rsidRPr="00F3382F">
        <w:rPr>
          <w:lang w:val="fi-FI"/>
        </w:rPr>
        <w:t>.</w:t>
      </w:r>
    </w:p>
    <w:p w14:paraId="3DA7D2F7" w14:textId="77777777" w:rsidR="00D01550" w:rsidRPr="00F3382F" w:rsidRDefault="00D01550" w:rsidP="00D01550">
      <w:pPr>
        <w:rPr>
          <w:lang w:val="fi-FI"/>
        </w:rPr>
      </w:pPr>
    </w:p>
    <w:p w14:paraId="6A5524CB" w14:textId="5F71827F" w:rsidR="00D01550" w:rsidRPr="00F3382F" w:rsidRDefault="00D01550" w:rsidP="00D01550">
      <w:pPr>
        <w:rPr>
          <w:lang w:val="fi-FI"/>
        </w:rPr>
      </w:pPr>
      <w:r w:rsidRPr="00F3382F">
        <w:rPr>
          <w:lang w:val="fi-FI"/>
        </w:rPr>
        <w:t>Zuabin ja Yamuran tribunaali on Halkenhvad, Iglesias, Myrland, Norrhjelm ja Nsue.</w:t>
      </w:r>
    </w:p>
    <w:p w14:paraId="4F12F872" w14:textId="77777777" w:rsidR="00D01550" w:rsidRPr="00F3382F" w:rsidRDefault="00D01550" w:rsidP="00D01550">
      <w:pPr>
        <w:rPr>
          <w:lang w:val="fi-FI"/>
        </w:rPr>
      </w:pPr>
    </w:p>
    <w:p w14:paraId="22DAE7A9" w14:textId="3808E5FA" w:rsidR="007B3417" w:rsidRPr="00F3382F" w:rsidRDefault="007B3417" w:rsidP="00D01550">
      <w:pPr>
        <w:rPr>
          <w:lang w:val="fi-FI"/>
        </w:rPr>
      </w:pPr>
      <w:r w:rsidRPr="00F3382F">
        <w:rPr>
          <w:lang w:val="fi-FI"/>
        </w:rPr>
        <w:t xml:space="preserve">Syyttäjänä </w:t>
      </w:r>
      <w:r w:rsidR="004175DF">
        <w:rPr>
          <w:lang w:val="fi-FI"/>
        </w:rPr>
        <w:t xml:space="preserve">(tai syytösten lukijana) </w:t>
      </w:r>
      <w:r w:rsidRPr="00F3382F">
        <w:rPr>
          <w:lang w:val="fi-FI"/>
        </w:rPr>
        <w:t xml:space="preserve">toimii </w:t>
      </w:r>
      <w:r w:rsidR="00D41F30">
        <w:rPr>
          <w:lang w:val="fi-FI"/>
        </w:rPr>
        <w:t>lt. Fjell</w:t>
      </w:r>
      <w:r w:rsidR="00DD7CE2" w:rsidRPr="00F3382F">
        <w:rPr>
          <w:lang w:val="fi-FI"/>
        </w:rPr>
        <w:t>. Oikeusavustajaksi (puolustajaksi) on ilmoittautunut matruusi Miguez.</w:t>
      </w:r>
    </w:p>
    <w:p w14:paraId="42F60C3F" w14:textId="77777777" w:rsidR="007B3417" w:rsidRPr="00F3382F" w:rsidRDefault="007B3417" w:rsidP="00D01550">
      <w:pPr>
        <w:rPr>
          <w:lang w:val="fi-FI"/>
        </w:rPr>
      </w:pPr>
    </w:p>
    <w:p w14:paraId="25D21711" w14:textId="17E94122" w:rsidR="00D01550" w:rsidRDefault="00A76C0E" w:rsidP="00D01550">
      <w:r>
        <w:t>Syytteet ovat:</w:t>
      </w:r>
    </w:p>
    <w:p w14:paraId="086B5003" w14:textId="77777777" w:rsidR="00A76C0E" w:rsidRDefault="00A76C0E" w:rsidP="00D01550"/>
    <w:p w14:paraId="6B75D19D" w14:textId="6139A1A4" w:rsidR="00BB2E44" w:rsidRPr="00F3382F" w:rsidRDefault="00BB2E44" w:rsidP="00BB2E44">
      <w:pPr>
        <w:pStyle w:val="ListParagraph"/>
        <w:numPr>
          <w:ilvl w:val="0"/>
          <w:numId w:val="3"/>
        </w:numPr>
        <w:rPr>
          <w:lang w:val="fi-FI"/>
        </w:rPr>
      </w:pPr>
      <w:r w:rsidRPr="00F3382F">
        <w:rPr>
          <w:lang w:val="fi-FI"/>
        </w:rPr>
        <w:t>törkeä vakoilu (tietojen antaminen viholliselle; törkeys tulee taistelutilanteesta)</w:t>
      </w:r>
      <w:r w:rsidR="00F3382F">
        <w:rPr>
          <w:lang w:val="fi-FI"/>
        </w:rPr>
        <w:t xml:space="preserve"> - rangaistuksena 2-8 vuotta vankeutta tai rangaistuslaivuetta</w:t>
      </w:r>
    </w:p>
    <w:p w14:paraId="6A74781C" w14:textId="4FE32480" w:rsidR="00A76C0E" w:rsidRPr="00F3382F" w:rsidRDefault="00A76C0E" w:rsidP="00A76C0E">
      <w:pPr>
        <w:pStyle w:val="ListParagraph"/>
        <w:numPr>
          <w:ilvl w:val="0"/>
          <w:numId w:val="3"/>
        </w:numPr>
        <w:rPr>
          <w:lang w:val="fi-FI"/>
        </w:rPr>
      </w:pPr>
      <w:r w:rsidRPr="00F3382F">
        <w:rPr>
          <w:lang w:val="fi-FI"/>
        </w:rPr>
        <w:t>sabotaasi (vihollisen koodin syöttäminen Tasavallan ektoon)</w:t>
      </w:r>
      <w:r w:rsidR="00F3382F">
        <w:rPr>
          <w:lang w:val="fi-FI"/>
        </w:rPr>
        <w:t>; rangaistuksena 5-20 vuotta vankeutta</w:t>
      </w:r>
    </w:p>
    <w:p w14:paraId="19F5B9D2" w14:textId="3B689855" w:rsidR="00A76C0E" w:rsidRPr="00F3382F" w:rsidRDefault="00BB2E44" w:rsidP="00A76C0E">
      <w:pPr>
        <w:pStyle w:val="ListParagraph"/>
        <w:numPr>
          <w:ilvl w:val="0"/>
          <w:numId w:val="3"/>
        </w:numPr>
        <w:rPr>
          <w:lang w:val="fi-FI"/>
        </w:rPr>
      </w:pPr>
      <w:r w:rsidRPr="00F3382F">
        <w:rPr>
          <w:lang w:val="fi-FI"/>
        </w:rPr>
        <w:t>törkeä upseerin harhaanjohtaminen (korruptoituneen ekton vaihtaminen)</w:t>
      </w:r>
      <w:r w:rsidR="00F3382F">
        <w:rPr>
          <w:lang w:val="fi-FI"/>
        </w:rPr>
        <w:t>; rangaistuksena 5-20 vuotta vankeutta</w:t>
      </w:r>
    </w:p>
    <w:p w14:paraId="550C7C03" w14:textId="0F96DD97" w:rsidR="00BB2E44" w:rsidRPr="00F3382F" w:rsidRDefault="00BB2E44" w:rsidP="00A76C0E">
      <w:pPr>
        <w:pStyle w:val="ListParagraph"/>
        <w:numPr>
          <w:ilvl w:val="0"/>
          <w:numId w:val="3"/>
        </w:numPr>
        <w:rPr>
          <w:lang w:val="fi-FI"/>
        </w:rPr>
      </w:pPr>
      <w:r w:rsidRPr="00F3382F">
        <w:rPr>
          <w:lang w:val="fi-FI"/>
        </w:rPr>
        <w:t>aluksen ja miehistön vaarantaminen (johtuu edellisistä)</w:t>
      </w:r>
      <w:r w:rsidR="00F3382F">
        <w:rPr>
          <w:lang w:val="fi-FI"/>
        </w:rPr>
        <w:t>; rangaistuksena 8-30 vuotta vankeutta</w:t>
      </w:r>
    </w:p>
    <w:p w14:paraId="0EB794CE" w14:textId="2879B38A" w:rsidR="00BB2E44" w:rsidRPr="00F3382F" w:rsidRDefault="00BB2E44" w:rsidP="00A76C0E">
      <w:pPr>
        <w:pStyle w:val="ListParagraph"/>
        <w:numPr>
          <w:ilvl w:val="0"/>
          <w:numId w:val="3"/>
        </w:numPr>
        <w:rPr>
          <w:lang w:val="fi-FI"/>
        </w:rPr>
      </w:pPr>
      <w:r w:rsidRPr="00F3382F">
        <w:rPr>
          <w:lang w:val="fi-FI"/>
        </w:rPr>
        <w:t>maanpetos (tahallinen aluksen ja miehistön vaarantaminen taistelutilanteessa)</w:t>
      </w:r>
      <w:r w:rsidR="00F3382F">
        <w:rPr>
          <w:lang w:val="fi-FI"/>
        </w:rPr>
        <w:t>; rangaistuksena kuolema</w:t>
      </w:r>
    </w:p>
    <w:p w14:paraId="423E7CCE" w14:textId="77777777" w:rsidR="00BB2E44" w:rsidRPr="00F3382F" w:rsidRDefault="00BB2E44" w:rsidP="00BB2E44">
      <w:pPr>
        <w:rPr>
          <w:lang w:val="fi-FI"/>
        </w:rPr>
      </w:pPr>
    </w:p>
    <w:p w14:paraId="38C565E6" w14:textId="2BFC4190" w:rsidR="00BB2E44" w:rsidRDefault="00BB2E44" w:rsidP="00BB2E44">
      <w:r>
        <w:t>Lieventävänä asianhaarana voi argumentoida</w:t>
      </w:r>
    </w:p>
    <w:p w14:paraId="07E309D1" w14:textId="77777777" w:rsidR="00BB2E44" w:rsidRDefault="00BB2E44" w:rsidP="00BB2E44"/>
    <w:p w14:paraId="076BF25B" w14:textId="73DF49F2" w:rsidR="00BB2E44" w:rsidRPr="00F3382F" w:rsidRDefault="00BB2E44" w:rsidP="00BB2E44">
      <w:pPr>
        <w:pStyle w:val="ListParagraph"/>
        <w:numPr>
          <w:ilvl w:val="0"/>
          <w:numId w:val="3"/>
        </w:numPr>
        <w:rPr>
          <w:lang w:val="fi-FI"/>
        </w:rPr>
      </w:pPr>
      <w:r w:rsidRPr="00F3382F">
        <w:rPr>
          <w:lang w:val="fi-FI"/>
        </w:rPr>
        <w:t>kiristystä (Adagio uhkasi Yamuran veljenpoikaa)</w:t>
      </w:r>
    </w:p>
    <w:p w14:paraId="25793840" w14:textId="3179C259" w:rsidR="00BB2E44" w:rsidRPr="00F3382F" w:rsidRDefault="00BB2E44" w:rsidP="00BB2E44">
      <w:pPr>
        <w:pStyle w:val="ListParagraph"/>
        <w:numPr>
          <w:ilvl w:val="0"/>
          <w:numId w:val="3"/>
        </w:numPr>
        <w:rPr>
          <w:lang w:val="fi-FI"/>
        </w:rPr>
      </w:pPr>
      <w:r w:rsidRPr="00F3382F">
        <w:rPr>
          <w:lang w:val="fi-FI"/>
        </w:rPr>
        <w:t>tietämättömyyttä (Yamura ja Zuabi eivät tienneet, että aluksella on vihollisen ego)</w:t>
      </w:r>
    </w:p>
    <w:p w14:paraId="01C7CCE8" w14:textId="77777777" w:rsidR="007B3417" w:rsidRDefault="007B3417" w:rsidP="00D01550">
      <w:pPr>
        <w:rPr>
          <w:lang w:val="fi-FI"/>
        </w:rPr>
      </w:pPr>
    </w:p>
    <w:p w14:paraId="233C1433" w14:textId="44CF976F" w:rsidR="00065B53" w:rsidRDefault="004175DF" w:rsidP="00D01550">
      <w:pPr>
        <w:rPr>
          <w:lang w:val="fi-FI"/>
        </w:rPr>
      </w:pPr>
      <w:r>
        <w:rPr>
          <w:lang w:val="fi-FI"/>
        </w:rPr>
        <w:t>Rakenne:</w:t>
      </w:r>
    </w:p>
    <w:p w14:paraId="1484C6E9" w14:textId="77777777" w:rsidR="004175DF" w:rsidRDefault="004175DF" w:rsidP="00D01550">
      <w:pPr>
        <w:rPr>
          <w:lang w:val="fi-FI"/>
        </w:rPr>
      </w:pPr>
    </w:p>
    <w:p w14:paraId="6AF15F67" w14:textId="295E9765" w:rsidR="004175DF" w:rsidRDefault="004175DF" w:rsidP="00D01550">
      <w:pPr>
        <w:rPr>
          <w:lang w:val="fi-FI"/>
        </w:rPr>
      </w:pPr>
      <w:r>
        <w:rPr>
          <w:lang w:val="fi-FI"/>
        </w:rPr>
        <w:t>Tribunaalin avaa kapteeni.</w:t>
      </w:r>
    </w:p>
    <w:p w14:paraId="57F33C56" w14:textId="77777777" w:rsidR="004175DF" w:rsidRDefault="004175DF" w:rsidP="00D01550">
      <w:pPr>
        <w:rPr>
          <w:lang w:val="fi-FI"/>
        </w:rPr>
      </w:pPr>
    </w:p>
    <w:p w14:paraId="2CE2C39A" w14:textId="3191F979" w:rsidR="004175DF" w:rsidRDefault="004175DF" w:rsidP="00D01550">
      <w:pPr>
        <w:rPr>
          <w:i/>
          <w:lang w:val="fi-FI"/>
        </w:rPr>
      </w:pPr>
      <w:r>
        <w:rPr>
          <w:i/>
          <w:lang w:val="fi-FI"/>
        </w:rPr>
        <w:t xml:space="preserve">"Jupiterin tasavallan </w:t>
      </w:r>
      <w:r w:rsidR="001D4DD8">
        <w:rPr>
          <w:i/>
          <w:lang w:val="fi-FI"/>
        </w:rPr>
        <w:t>sotilaslain mukaan tuodaan kuultavaksi sotilasrikosasia.</w:t>
      </w:r>
    </w:p>
    <w:p w14:paraId="1D5DC66D" w14:textId="77777777" w:rsidR="001D4DD8" w:rsidRDefault="001D4DD8" w:rsidP="00D01550">
      <w:pPr>
        <w:rPr>
          <w:i/>
          <w:lang w:val="fi-FI"/>
        </w:rPr>
      </w:pPr>
    </w:p>
    <w:p w14:paraId="481C6170" w14:textId="16EA2B3A" w:rsidR="001D4DD8" w:rsidRDefault="001D4DD8" w:rsidP="00D01550">
      <w:pPr>
        <w:rPr>
          <w:i/>
          <w:lang w:val="fi-FI"/>
        </w:rPr>
      </w:pPr>
      <w:r>
        <w:rPr>
          <w:i/>
          <w:lang w:val="fi-FI"/>
        </w:rPr>
        <w:t xml:space="preserve">Sotilashenkilöitä koskee palveluksessa sotilaslaki, ja sotatilan ollessa voimassa sotilaslain </w:t>
      </w:r>
      <w:r w:rsidR="00ED626B">
        <w:rPr>
          <w:i/>
          <w:lang w:val="fi-FI"/>
        </w:rPr>
        <w:t>5. artikla, josta luen:</w:t>
      </w:r>
    </w:p>
    <w:p w14:paraId="74D7D3ED" w14:textId="77777777" w:rsidR="00ED626B" w:rsidRDefault="00ED626B" w:rsidP="00D01550">
      <w:pPr>
        <w:rPr>
          <w:i/>
          <w:lang w:val="fi-FI"/>
        </w:rPr>
      </w:pPr>
    </w:p>
    <w:p w14:paraId="30891AED" w14:textId="2DD558D3" w:rsidR="00ED626B" w:rsidRDefault="00ED626B" w:rsidP="00D01550">
      <w:pPr>
        <w:rPr>
          <w:i/>
          <w:lang w:val="fi-FI"/>
        </w:rPr>
      </w:pPr>
      <w:r>
        <w:rPr>
          <w:i/>
          <w:lang w:val="fi-FI"/>
        </w:rPr>
        <w:t>Sodan aikana korkein tuomiovalta pysyy habitaattien sotilastuomioistuimilla. Avaruusjoukkojen aluksella välitön tuomiovalta on kapteenilla. Poikkeuksena tähän tapauksissa, joissa kuolemanrangaistus on mahdollinen aluksen sotilastuomioistuimen muodostaa tribunaali, joka koostuu kapteenista, korkea-arvoisimmasta siltaupseerista, sekä kolmella arvalla valitusta miehistön jäsenestä joilla ei ole estettä tribunaalissa toimimiseen. Miehistöön kuuluvaksi katsotaan myös aliupseeristo.</w:t>
      </w:r>
    </w:p>
    <w:p w14:paraId="4A3351C9" w14:textId="77777777" w:rsidR="00ED626B" w:rsidRDefault="00ED626B" w:rsidP="00D01550">
      <w:pPr>
        <w:rPr>
          <w:i/>
          <w:lang w:val="fi-FI"/>
        </w:rPr>
      </w:pPr>
    </w:p>
    <w:p w14:paraId="3260C0CB" w14:textId="44D10164" w:rsidR="00042586" w:rsidRPr="004175DF" w:rsidRDefault="00ED626B" w:rsidP="00D01550">
      <w:pPr>
        <w:rPr>
          <w:i/>
          <w:lang w:val="fi-FI"/>
        </w:rPr>
      </w:pPr>
      <w:r>
        <w:rPr>
          <w:i/>
          <w:lang w:val="fi-FI"/>
        </w:rPr>
        <w:t>Tribunaali tekee päätöksensä syyllisyydestä</w:t>
      </w:r>
      <w:r w:rsidR="00C82277">
        <w:rPr>
          <w:i/>
          <w:lang w:val="fi-FI"/>
        </w:rPr>
        <w:t xml:space="preserve"> yhteisesti, mutta mikäli yksimielisyyttä ei saavuteta, syyllisyydestä äänestetään</w:t>
      </w:r>
      <w:r>
        <w:rPr>
          <w:i/>
          <w:lang w:val="fi-FI"/>
        </w:rPr>
        <w:t xml:space="preserve">. Kapteenilla on kolme ääntä, siltaupseerilla kaksi, ja miehistön jäsenillä yksi kullakin. Tribunaalin jäsenten tulee toimia tehtävässään puolueettomasti, ja </w:t>
      </w:r>
      <w:r w:rsidR="00C82277">
        <w:rPr>
          <w:i/>
          <w:lang w:val="fi-FI"/>
        </w:rPr>
        <w:t>yksinomaan oikeudenmukaisuuteen pyrkien. Kaikilla tribunaalin jäsenillä on yhtäläinen oikeus kuulla ja kuulustella syytettyjä sekä todistajia, sekä muodostaa syyllisyydestä oma mielipiteensä vailla komentoketjusta tai muualta tulevaa painostusta.</w:t>
      </w:r>
      <w:r w:rsidR="005F3ACF">
        <w:rPr>
          <w:i/>
          <w:lang w:val="fi-FI"/>
        </w:rPr>
        <w:t xml:space="preserve"> Kapteeni toimii tribunaalin puheenjohtajana."</w:t>
      </w:r>
    </w:p>
    <w:p w14:paraId="1BE5D144" w14:textId="77777777" w:rsidR="004175DF" w:rsidRDefault="004175DF" w:rsidP="00D01550">
      <w:pPr>
        <w:rPr>
          <w:lang w:val="fi-FI"/>
        </w:rPr>
      </w:pPr>
    </w:p>
    <w:p w14:paraId="6746704D" w14:textId="0D679D82" w:rsidR="00D4631C" w:rsidRPr="00A45533" w:rsidRDefault="00D4631C" w:rsidP="00D01550">
      <w:pPr>
        <w:rPr>
          <w:lang w:val="fi-FI"/>
        </w:rPr>
      </w:pPr>
      <w:r>
        <w:rPr>
          <w:lang w:val="fi-FI"/>
        </w:rPr>
        <w:t xml:space="preserve">Tämän jälkeen </w:t>
      </w:r>
      <w:r w:rsidR="00F90323">
        <w:rPr>
          <w:lang w:val="fi-FI"/>
        </w:rPr>
        <w:t>lt. Fjell</w:t>
      </w:r>
      <w:r w:rsidR="00A45533">
        <w:rPr>
          <w:lang w:val="fi-FI"/>
        </w:rPr>
        <w:t xml:space="preserve"> lukee syytteet "</w:t>
      </w:r>
      <w:r w:rsidR="00A45533">
        <w:rPr>
          <w:i/>
          <w:lang w:val="fi-FI"/>
        </w:rPr>
        <w:t>kapteenin hänelle suomin valtuuksin"</w:t>
      </w:r>
      <w:r w:rsidR="00A45533">
        <w:rPr>
          <w:lang w:val="fi-FI"/>
        </w:rPr>
        <w:t>.</w:t>
      </w:r>
    </w:p>
    <w:p w14:paraId="144F1FF4" w14:textId="2D77E08C" w:rsidR="00D4631C" w:rsidRDefault="007123EB" w:rsidP="00D01550">
      <w:pPr>
        <w:rPr>
          <w:lang w:val="fi-FI"/>
        </w:rPr>
      </w:pPr>
      <w:r>
        <w:rPr>
          <w:lang w:val="fi-FI"/>
        </w:rPr>
        <w:t xml:space="preserve">Maanpetossyyte on tullut kapteenilta, joten Fjellin tehtävä on purkaa </w:t>
      </w:r>
      <w:r w:rsidR="00042586">
        <w:rPr>
          <w:lang w:val="fi-FI"/>
        </w:rPr>
        <w:t>tapahtumat alustavaksi narratiiviksi.</w:t>
      </w:r>
      <w:r w:rsidR="00605C7B">
        <w:rPr>
          <w:lang w:val="fi-FI"/>
        </w:rPr>
        <w:t xml:space="preserve"> Sitten puolustus voi kyseenalaistaa tämän.</w:t>
      </w:r>
    </w:p>
    <w:p w14:paraId="0720E796" w14:textId="77777777" w:rsidR="003334D1" w:rsidRDefault="003334D1" w:rsidP="00D01550">
      <w:pPr>
        <w:rPr>
          <w:lang w:val="fi-FI"/>
        </w:rPr>
      </w:pPr>
    </w:p>
    <w:p w14:paraId="14610DF5" w14:textId="77777777" w:rsidR="003334D1" w:rsidRDefault="003334D1" w:rsidP="00D01550">
      <w:pPr>
        <w:rPr>
          <w:lang w:val="fi-FI"/>
        </w:rPr>
      </w:pPr>
    </w:p>
    <w:p w14:paraId="6A6126C6" w14:textId="650CC42F" w:rsidR="003334D1" w:rsidRDefault="003334D1" w:rsidP="00D01550">
      <w:pPr>
        <w:rPr>
          <w:lang w:val="fi-FI"/>
        </w:rPr>
      </w:pPr>
      <w:r>
        <w:rPr>
          <w:lang w:val="fi-FI"/>
        </w:rPr>
        <w:t xml:space="preserve">Miguezin strategia on huomauttaa vihollisen käyttäneen taitavia memeettisen sodankäynnin keinoja alusta alkaen, ja </w:t>
      </w:r>
      <w:r w:rsidR="0084169B">
        <w:rPr>
          <w:lang w:val="fi-FI"/>
        </w:rPr>
        <w:t>että syytetyt ovat pelänneet henkensä edstä.</w:t>
      </w:r>
    </w:p>
    <w:p w14:paraId="5A99E51C" w14:textId="77777777" w:rsidR="004175DF" w:rsidRDefault="004175DF" w:rsidP="00D01550">
      <w:pPr>
        <w:rPr>
          <w:lang w:val="fi-FI"/>
        </w:rPr>
      </w:pPr>
    </w:p>
    <w:p w14:paraId="5CF740FB" w14:textId="77777777" w:rsidR="004175DF" w:rsidRDefault="004175DF" w:rsidP="00D01550">
      <w:pPr>
        <w:rPr>
          <w:lang w:val="fi-FI"/>
        </w:rPr>
      </w:pPr>
    </w:p>
    <w:p w14:paraId="52DFAE82" w14:textId="0BFA3A3D" w:rsidR="00065B53" w:rsidRPr="00F3382F" w:rsidRDefault="00065B53" w:rsidP="00D01550">
      <w:pPr>
        <w:rPr>
          <w:lang w:val="fi-FI"/>
        </w:rPr>
      </w:pPr>
      <w:r>
        <w:rPr>
          <w:lang w:val="fi-FI"/>
        </w:rPr>
        <w:t xml:space="preserve">Kapteenilla ei ole etukäteismielipidettä, mutta hän on taipuvainen pitämään </w:t>
      </w:r>
      <w:r w:rsidR="004175DF">
        <w:rPr>
          <w:lang w:val="fi-FI"/>
        </w:rPr>
        <w:t xml:space="preserve">tekoa maanpetoksena. Samalla kun sotilaat kävivät </w:t>
      </w:r>
    </w:p>
    <w:p w14:paraId="690C95C7" w14:textId="77777777" w:rsidR="007B3417" w:rsidRPr="00F3382F" w:rsidRDefault="007B3417" w:rsidP="00D01550">
      <w:pPr>
        <w:rPr>
          <w:lang w:val="fi-FI"/>
        </w:rPr>
      </w:pPr>
    </w:p>
    <w:p w14:paraId="5B2A7F87" w14:textId="77777777" w:rsidR="00A76C0E" w:rsidRPr="00F3382F" w:rsidRDefault="00A76C0E" w:rsidP="00D01550">
      <w:pPr>
        <w:rPr>
          <w:lang w:val="fi-FI"/>
        </w:rPr>
      </w:pPr>
    </w:p>
    <w:p w14:paraId="51FB99CF" w14:textId="5EB71A8F" w:rsidR="00047CC9" w:rsidRDefault="004F052F" w:rsidP="00D01550">
      <w:pPr>
        <w:pStyle w:val="Heading2"/>
      </w:pPr>
      <w:r>
        <w:t>SYDÄNMAILLA</w:t>
      </w:r>
    </w:p>
    <w:p w14:paraId="20E049EA" w14:textId="3B156A64" w:rsidR="00D01550" w:rsidRDefault="008D39EA" w:rsidP="00BA7D95">
      <w:pPr>
        <w:rPr>
          <w:lang w:val="fi-FI"/>
        </w:rPr>
      </w:pPr>
      <w:r>
        <w:rPr>
          <w:lang w:val="fi-FI"/>
        </w:rPr>
        <w:t xml:space="preserve">Huhtikuun alussa Saint Eskil saavuttaa Ganymeden kiertoradan. </w:t>
      </w:r>
      <w:r w:rsidR="0034772F">
        <w:rPr>
          <w:lang w:val="fi-FI"/>
        </w:rPr>
        <w:t>Sisemmillä kuilla matka-ajat ovat lyhyitä: paikasta toiseen pääsee taisteluristeilijällä vuorokaudessa</w:t>
      </w:r>
      <w:r w:rsidR="00CD2AE2">
        <w:rPr>
          <w:lang w:val="fi-FI"/>
        </w:rPr>
        <w:t>.</w:t>
      </w:r>
    </w:p>
    <w:p w14:paraId="3F9F4C7B" w14:textId="77777777" w:rsidR="00CD2AE2" w:rsidRDefault="00CD2AE2" w:rsidP="00BA7D95">
      <w:pPr>
        <w:rPr>
          <w:lang w:val="fi-FI"/>
        </w:rPr>
      </w:pPr>
    </w:p>
    <w:p w14:paraId="5D45CF77" w14:textId="483C652E" w:rsidR="00CD2AE2" w:rsidRDefault="00C00289" w:rsidP="00BA7D95">
      <w:pPr>
        <w:rPr>
          <w:lang w:val="fi-FI"/>
        </w:rPr>
      </w:pPr>
      <w:r>
        <w:rPr>
          <w:lang w:val="fi-FI"/>
        </w:rPr>
        <w:t xml:space="preserve">Kalliston taistelulaivueen osuus sotimisesta on päättynyt. Kapteeni Halkenhvad </w:t>
      </w:r>
      <w:r w:rsidR="008E2E2D">
        <w:rPr>
          <w:lang w:val="fi-FI"/>
        </w:rPr>
        <w:t>on täällä kunniakierroksella, keräämässä miehist</w:t>
      </w:r>
      <w:r w:rsidR="00BC48E8">
        <w:rPr>
          <w:lang w:val="fi-FI"/>
        </w:rPr>
        <w:t>öineen mitaleita ja ylennyksiä.</w:t>
      </w:r>
    </w:p>
    <w:p w14:paraId="3182D9DC" w14:textId="5A813B6B" w:rsidR="004F052F" w:rsidRDefault="004F052F" w:rsidP="00BA7D95">
      <w:pPr>
        <w:rPr>
          <w:lang w:val="fi-FI"/>
        </w:rPr>
      </w:pPr>
    </w:p>
    <w:p w14:paraId="2AD15B14" w14:textId="3C9FD4A0" w:rsidR="00B9637D" w:rsidRDefault="00B9637D" w:rsidP="00BA7D95">
      <w:pPr>
        <w:rPr>
          <w:lang w:val="fi-FI"/>
        </w:rPr>
      </w:pPr>
    </w:p>
    <w:p w14:paraId="5AACC71B" w14:textId="1B75FA4E" w:rsidR="00B9637D" w:rsidRDefault="00E719EA" w:rsidP="00B9637D">
      <w:pPr>
        <w:pStyle w:val="Heading3"/>
      </w:pPr>
      <w:r>
        <w:lastRenderedPageBreak/>
        <w:t>Aikataulu</w:t>
      </w:r>
    </w:p>
    <w:p w14:paraId="0FFAB706" w14:textId="77777777" w:rsidR="005E0962" w:rsidRDefault="00B9637D" w:rsidP="00BA7D95">
      <w:pPr>
        <w:rPr>
          <w:lang w:val="fi-FI"/>
        </w:rPr>
      </w:pPr>
      <w:r>
        <w:rPr>
          <w:lang w:val="fi-FI"/>
        </w:rPr>
        <w:t>Miehistö on jakautunut näkemyksestään teloituksista. Osa haluaa vain unohtaa. Osa on sitä mieltä, että oikein meni (suurin osa valtauksesta), osa on todella järkyttynyt (Scholl, Hammer</w:t>
      </w:r>
      <w:r w:rsidR="006B207F">
        <w:rPr>
          <w:lang w:val="fi-FI"/>
        </w:rPr>
        <w:t>, Flores</w:t>
      </w:r>
      <w:r>
        <w:rPr>
          <w:lang w:val="fi-FI"/>
        </w:rPr>
        <w:t>).</w:t>
      </w:r>
      <w:r w:rsidR="006B207F">
        <w:rPr>
          <w:lang w:val="fi-FI"/>
        </w:rPr>
        <w:t xml:space="preserve"> </w:t>
      </w:r>
      <w:r w:rsidR="00EE6A69">
        <w:rPr>
          <w:lang w:val="fi-FI"/>
        </w:rPr>
        <w:t xml:space="preserve">Enimmäkseen aliupseerit </w:t>
      </w:r>
      <w:r w:rsidR="00A03B93">
        <w:rPr>
          <w:lang w:val="fi-FI"/>
        </w:rPr>
        <w:t xml:space="preserve">pitävät asiat kurissa, mutta esim. Olano innostaa muutamaa tyyppiä rettelöimään. </w:t>
      </w:r>
      <w:r w:rsidR="00D76A07">
        <w:rPr>
          <w:lang w:val="fi-FI"/>
        </w:rPr>
        <w:t xml:space="preserve">Kawatake </w:t>
      </w:r>
      <w:r w:rsidR="004E4CC0">
        <w:rPr>
          <w:lang w:val="fi-FI"/>
        </w:rPr>
        <w:t xml:space="preserve">ja Chiklis ottavat yhteen </w:t>
      </w:r>
      <w:r w:rsidR="00D76A07">
        <w:rPr>
          <w:lang w:val="fi-FI"/>
        </w:rPr>
        <w:t>Londoni</w:t>
      </w:r>
      <w:r w:rsidR="004E4CC0">
        <w:rPr>
          <w:lang w:val="fi-FI"/>
        </w:rPr>
        <w:t>n ja Alghanin kanssa.</w:t>
      </w:r>
      <w:r w:rsidR="006F62F8">
        <w:rPr>
          <w:lang w:val="fi-FI"/>
        </w:rPr>
        <w:t xml:space="preserve"> Flores huutaa Bocalle</w:t>
      </w:r>
      <w:r w:rsidR="006466B7">
        <w:rPr>
          <w:lang w:val="fi-FI"/>
        </w:rPr>
        <w:t xml:space="preserve"> (”ettekö te saa pidettyä meidän viestintäjärjestelmiä turvallisina”)</w:t>
      </w:r>
      <w:r w:rsidR="006F62F8">
        <w:rPr>
          <w:lang w:val="fi-FI"/>
        </w:rPr>
        <w:t>.</w:t>
      </w:r>
    </w:p>
    <w:p w14:paraId="20D58D4F" w14:textId="77777777" w:rsidR="005E0962" w:rsidRDefault="005E0962" w:rsidP="00BA7D95">
      <w:pPr>
        <w:rPr>
          <w:lang w:val="fi-FI"/>
        </w:rPr>
      </w:pPr>
    </w:p>
    <w:p w14:paraId="5914ABE6" w14:textId="6F996855" w:rsidR="00B9637D" w:rsidRDefault="005E0962" w:rsidP="00BA7D95">
      <w:pPr>
        <w:rPr>
          <w:lang w:val="fi-FI"/>
        </w:rPr>
      </w:pPr>
      <w:r>
        <w:rPr>
          <w:lang w:val="fi-FI"/>
        </w:rPr>
        <w:t xml:space="preserve">Hammer pohtii lopettamista. </w:t>
      </w:r>
    </w:p>
    <w:p w14:paraId="4DED74C5" w14:textId="77777777" w:rsidR="00B9637D" w:rsidRDefault="00B9637D" w:rsidP="00BA7D95">
      <w:pPr>
        <w:rPr>
          <w:lang w:val="fi-FI"/>
        </w:rPr>
      </w:pPr>
    </w:p>
    <w:p w14:paraId="146F3DCA" w14:textId="43188626" w:rsidR="00B9637D" w:rsidRDefault="00B9637D" w:rsidP="00BA7D95">
      <w:pPr>
        <w:rPr>
          <w:lang w:val="fi-FI"/>
        </w:rPr>
      </w:pPr>
      <w:r>
        <w:rPr>
          <w:lang w:val="fi-FI"/>
        </w:rPr>
        <w:t xml:space="preserve">Tasavallan perustuslakituomioistuin käsittelee tapausta </w:t>
      </w:r>
      <w:r>
        <w:rPr>
          <w:i/>
          <w:lang w:val="fi-FI"/>
        </w:rPr>
        <w:t>Ramon</w:t>
      </w:r>
      <w:r w:rsidR="00265A51">
        <w:rPr>
          <w:i/>
          <w:lang w:val="fi-FI"/>
        </w:rPr>
        <w:t xml:space="preserve">e </w:t>
      </w:r>
      <w:r>
        <w:rPr>
          <w:i/>
          <w:lang w:val="fi-FI"/>
        </w:rPr>
        <w:t>v Solano</w:t>
      </w:r>
      <w:r w:rsidR="00265A51">
        <w:rPr>
          <w:i/>
          <w:lang w:val="fi-FI"/>
        </w:rPr>
        <w:t xml:space="preserve"> CDC</w:t>
      </w:r>
      <w:r>
        <w:rPr>
          <w:lang w:val="fi-FI"/>
        </w:rPr>
        <w:t>, jossa väitetään perustuslain vastaiseksi vaatimusta 48 kuukauden asepalveluksesta upseereille; kansalaisuus pitäisi tulla 42 kuukaudessa, kuten muillekin.</w:t>
      </w:r>
    </w:p>
    <w:p w14:paraId="6E91D097" w14:textId="6AFC2764" w:rsidR="00B9637D" w:rsidRDefault="00B9637D" w:rsidP="00BA7D95">
      <w:pPr>
        <w:rPr>
          <w:lang w:val="fi-FI"/>
        </w:rPr>
      </w:pPr>
    </w:p>
    <w:p w14:paraId="2ED523F0" w14:textId="5AF61069" w:rsidR="00E719EA" w:rsidRDefault="00B9637D" w:rsidP="00E719EA">
      <w:pPr>
        <w:pStyle w:val="ListParagraph"/>
        <w:numPr>
          <w:ilvl w:val="0"/>
          <w:numId w:val="3"/>
        </w:numPr>
        <w:rPr>
          <w:lang w:val="fi-FI"/>
        </w:rPr>
      </w:pPr>
      <w:r w:rsidRPr="00E719EA">
        <w:rPr>
          <w:lang w:val="fi-FI"/>
        </w:rPr>
        <w:t>8 viikkoa lentoa</w:t>
      </w:r>
      <w:r w:rsidR="00520416">
        <w:rPr>
          <w:lang w:val="fi-FI"/>
        </w:rPr>
        <w:t>. Perustuslakituomioistuimen päätös</w:t>
      </w:r>
      <w:r w:rsidR="005D0359">
        <w:rPr>
          <w:lang w:val="fi-FI"/>
        </w:rPr>
        <w:t>. Ylennyspohdintaa.</w:t>
      </w:r>
    </w:p>
    <w:p w14:paraId="2CE0726C" w14:textId="403C1D06" w:rsidR="00D76A07" w:rsidRDefault="00D76A07" w:rsidP="00D76A07">
      <w:pPr>
        <w:pStyle w:val="ListParagraph"/>
        <w:numPr>
          <w:ilvl w:val="1"/>
          <w:numId w:val="3"/>
        </w:numPr>
        <w:rPr>
          <w:lang w:val="fi-FI"/>
        </w:rPr>
      </w:pPr>
      <w:r>
        <w:rPr>
          <w:lang w:val="fi-FI"/>
        </w:rPr>
        <w:t>Sokolov ja Coleman</w:t>
      </w:r>
    </w:p>
    <w:p w14:paraId="40EFB988" w14:textId="7CD5E890" w:rsidR="00544074" w:rsidRPr="00544074" w:rsidRDefault="007E1284" w:rsidP="00544074">
      <w:pPr>
        <w:pStyle w:val="ListParagraph"/>
        <w:numPr>
          <w:ilvl w:val="1"/>
          <w:numId w:val="3"/>
        </w:numPr>
        <w:rPr>
          <w:lang w:val="fi-FI"/>
        </w:rPr>
      </w:pPr>
      <w:r>
        <w:rPr>
          <w:lang w:val="fi-FI"/>
        </w:rPr>
        <w:t>Norrhjelm tahtoisi ylentää Hammerin, muu aliupseeristo vastustaa tiukasti; Norrhjelm vetoaa Colemaniin</w:t>
      </w:r>
      <w:r w:rsidR="00544074">
        <w:rPr>
          <w:lang w:val="fi-FI"/>
        </w:rPr>
        <w:t xml:space="preserve"> (Norrhjelm itse suunnittelee jo siirtoa ylennyksen tullessa, muttei ole vielä kertonut kenellekään)</w:t>
      </w:r>
    </w:p>
    <w:p w14:paraId="0DB76C89" w14:textId="40A0AFFD" w:rsidR="00E719EA" w:rsidRDefault="00D04FD7" w:rsidP="00E719EA">
      <w:pPr>
        <w:pStyle w:val="ListParagraph"/>
        <w:numPr>
          <w:ilvl w:val="0"/>
          <w:numId w:val="3"/>
        </w:numPr>
        <w:rPr>
          <w:lang w:val="fi-FI"/>
        </w:rPr>
      </w:pPr>
      <w:r>
        <w:rPr>
          <w:lang w:val="fi-FI"/>
        </w:rPr>
        <w:t>Saint Eskil kuivatelakalle, miehistö sukkuloihin, Liberty Stationille ja Liberty Cityyn</w:t>
      </w:r>
    </w:p>
    <w:p w14:paraId="6F8C5D91" w14:textId="1440D23D" w:rsidR="00D04FD7" w:rsidRDefault="00D04FD7" w:rsidP="00E719EA">
      <w:pPr>
        <w:pStyle w:val="ListParagraph"/>
        <w:numPr>
          <w:ilvl w:val="0"/>
          <w:numId w:val="3"/>
        </w:numPr>
        <w:rPr>
          <w:lang w:val="fi-FI"/>
        </w:rPr>
      </w:pPr>
      <w:r>
        <w:rPr>
          <w:lang w:val="fi-FI"/>
        </w:rPr>
        <w:t>Komennus: koulutusta, simulaatioita, paraativalmisteluja.</w:t>
      </w:r>
    </w:p>
    <w:p w14:paraId="15CE3798" w14:textId="16DD9EC0" w:rsidR="00D04FD7" w:rsidRDefault="00C348FC" w:rsidP="00E719EA">
      <w:pPr>
        <w:pStyle w:val="ListParagraph"/>
        <w:numPr>
          <w:ilvl w:val="0"/>
          <w:numId w:val="3"/>
        </w:numPr>
        <w:rPr>
          <w:lang w:val="fi-FI"/>
        </w:rPr>
      </w:pPr>
      <w:r>
        <w:rPr>
          <w:lang w:val="fi-FI"/>
        </w:rPr>
        <w:t>+</w:t>
      </w:r>
      <w:r w:rsidR="00D04FD7">
        <w:rPr>
          <w:lang w:val="fi-FI"/>
        </w:rPr>
        <w:t xml:space="preserve">2 päivää: käynti Pyhällä Istuimella viemässä paaville </w:t>
      </w:r>
      <w:r>
        <w:rPr>
          <w:lang w:val="fi-FI"/>
        </w:rPr>
        <w:t>pyhäinjäännöksen</w:t>
      </w:r>
    </w:p>
    <w:p w14:paraId="7722CC04" w14:textId="0CBCA3CA" w:rsidR="00C348FC" w:rsidRDefault="00C348FC" w:rsidP="00E719EA">
      <w:pPr>
        <w:pStyle w:val="ListParagraph"/>
        <w:numPr>
          <w:ilvl w:val="0"/>
          <w:numId w:val="3"/>
        </w:numPr>
        <w:rPr>
          <w:lang w:val="fi-FI"/>
        </w:rPr>
      </w:pPr>
      <w:r>
        <w:rPr>
          <w:lang w:val="fi-FI"/>
        </w:rPr>
        <w:t>+3 päivää: kunniamerkkien jako, poistumiset, ylennyksiä</w:t>
      </w:r>
    </w:p>
    <w:p w14:paraId="5959567E" w14:textId="4F31D107" w:rsidR="00F20C8F" w:rsidRDefault="00F20C8F" w:rsidP="00E719EA">
      <w:pPr>
        <w:pStyle w:val="ListParagraph"/>
        <w:numPr>
          <w:ilvl w:val="0"/>
          <w:numId w:val="3"/>
        </w:numPr>
        <w:rPr>
          <w:lang w:val="fi-FI"/>
        </w:rPr>
      </w:pPr>
      <w:r>
        <w:rPr>
          <w:lang w:val="fi-FI"/>
        </w:rPr>
        <w:t>+5 päivää: journalisteja, career day</w:t>
      </w:r>
    </w:p>
    <w:p w14:paraId="452CD781" w14:textId="63523D6F" w:rsidR="00F20C8F" w:rsidRPr="00E719EA" w:rsidRDefault="00F20C8F" w:rsidP="00E719EA">
      <w:pPr>
        <w:pStyle w:val="ListParagraph"/>
        <w:numPr>
          <w:ilvl w:val="0"/>
          <w:numId w:val="3"/>
        </w:numPr>
        <w:rPr>
          <w:lang w:val="fi-FI"/>
        </w:rPr>
      </w:pPr>
      <w:r>
        <w:rPr>
          <w:lang w:val="fi-FI"/>
        </w:rPr>
        <w:t>+6 päivää: Jaramillon yhteydenotto</w:t>
      </w:r>
      <w:r w:rsidR="005D0359">
        <w:rPr>
          <w:lang w:val="fi-FI"/>
        </w:rPr>
        <w:t>, Norrhjelmin poistumisilmoitus</w:t>
      </w:r>
    </w:p>
    <w:p w14:paraId="5093F095" w14:textId="77777777" w:rsidR="008761B1" w:rsidRDefault="008761B1" w:rsidP="00BA7D95">
      <w:pPr>
        <w:rPr>
          <w:lang w:val="fi-FI"/>
        </w:rPr>
      </w:pPr>
    </w:p>
    <w:p w14:paraId="56817605" w14:textId="0305CD8B" w:rsidR="008761B1" w:rsidRDefault="008761B1" w:rsidP="008761B1">
      <w:pPr>
        <w:pStyle w:val="Heading3"/>
      </w:pPr>
      <w:r>
        <w:t>Kunniamerkkejä</w:t>
      </w:r>
    </w:p>
    <w:p w14:paraId="78391BA2" w14:textId="1532AC08" w:rsidR="00897E2D" w:rsidRPr="00D17A8F" w:rsidRDefault="00241288" w:rsidP="00BA7D95">
      <w:pPr>
        <w:pStyle w:val="ListParagraph"/>
        <w:numPr>
          <w:ilvl w:val="0"/>
          <w:numId w:val="3"/>
        </w:numPr>
      </w:pPr>
      <w:r w:rsidRPr="00776BF8">
        <w:rPr>
          <w:lang w:val="en-GB"/>
        </w:rPr>
        <w:t>Star of San Cristobal: myönnetään Halkenhvadille</w:t>
      </w:r>
    </w:p>
    <w:p w14:paraId="53FE6CDF" w14:textId="62A3892A" w:rsidR="00776BF8" w:rsidRDefault="00776BF8" w:rsidP="00BA7D95">
      <w:pPr>
        <w:pStyle w:val="ListParagraph"/>
        <w:numPr>
          <w:ilvl w:val="0"/>
          <w:numId w:val="3"/>
        </w:numPr>
        <w:rPr>
          <w:lang w:val="fi-FI"/>
        </w:rPr>
      </w:pPr>
      <w:r w:rsidRPr="00776BF8">
        <w:rPr>
          <w:lang w:val="fi-FI"/>
        </w:rPr>
        <w:t>Herido en Combate: 3 merkkiä (Coleman, Olano, Sokolov) on jo myönnetty</w:t>
      </w:r>
    </w:p>
    <w:p w14:paraId="59CDD65D" w14:textId="77777777" w:rsidR="00776BF8" w:rsidRDefault="00776BF8" w:rsidP="00776BF8">
      <w:pPr>
        <w:pStyle w:val="ListParagraph"/>
        <w:numPr>
          <w:ilvl w:val="0"/>
          <w:numId w:val="3"/>
        </w:numPr>
        <w:rPr>
          <w:lang w:val="fi-FI"/>
        </w:rPr>
      </w:pPr>
      <w:r w:rsidRPr="00776BF8">
        <w:rPr>
          <w:lang w:val="fi-FI"/>
        </w:rPr>
        <w:t>Ordo de America: myönnetään Bogedalille Sokolovin ja Olanon pelastuksesta sukkulalla</w:t>
      </w:r>
    </w:p>
    <w:p w14:paraId="338393E7" w14:textId="77777777" w:rsidR="00776BF8" w:rsidRPr="00BC48E8" w:rsidRDefault="00776BF8" w:rsidP="00BC48E8">
      <w:pPr>
        <w:rPr>
          <w:lang w:val="fi-FI"/>
        </w:rPr>
      </w:pPr>
    </w:p>
    <w:p w14:paraId="26B86C33" w14:textId="77777777" w:rsidR="008761B1" w:rsidRPr="00776BF8" w:rsidRDefault="008761B1" w:rsidP="00BA7D95">
      <w:pPr>
        <w:rPr>
          <w:lang w:val="fi-FI"/>
        </w:rPr>
      </w:pPr>
    </w:p>
    <w:p w14:paraId="03EC94B5" w14:textId="156E05BA" w:rsidR="004F052F" w:rsidRDefault="00BC48E8" w:rsidP="00BC48E8">
      <w:pPr>
        <w:pStyle w:val="Heading3"/>
      </w:pPr>
      <w:r>
        <w:t>Ylennykset ja kansalaisuudet</w:t>
      </w:r>
    </w:p>
    <w:p w14:paraId="2E31E7D3" w14:textId="283A4C83" w:rsidR="00047CC9" w:rsidRDefault="00047CC9" w:rsidP="00BA7D95">
      <w:pPr>
        <w:rPr>
          <w:lang w:val="fi-FI"/>
        </w:rPr>
      </w:pPr>
      <w:r>
        <w:rPr>
          <w:lang w:val="fi-FI"/>
        </w:rPr>
        <w:t xml:space="preserve">Aliupseeri- ja upseerikisan lopputulokset. Ebtehaj'n isän tukema </w:t>
      </w:r>
      <w:r w:rsidR="00CE4BBE">
        <w:rPr>
          <w:lang w:val="fi-FI"/>
        </w:rPr>
        <w:t xml:space="preserve">oikeusjuttu </w:t>
      </w:r>
      <w:r>
        <w:rPr>
          <w:lang w:val="fi-FI"/>
        </w:rPr>
        <w:t>palvelusajan lyhentämisestä</w:t>
      </w:r>
      <w:r w:rsidR="00CE4BBE">
        <w:rPr>
          <w:lang w:val="fi-FI"/>
        </w:rPr>
        <w:t xml:space="preserve"> upseereille</w:t>
      </w:r>
      <w:r>
        <w:rPr>
          <w:lang w:val="fi-FI"/>
        </w:rPr>
        <w:t>.</w:t>
      </w:r>
      <w:r w:rsidR="00997147">
        <w:rPr>
          <w:lang w:val="fi-FI"/>
        </w:rPr>
        <w:t xml:space="preserve"> </w:t>
      </w:r>
    </w:p>
    <w:p w14:paraId="1FC5E9C6" w14:textId="0C18E3E7" w:rsidR="00B15138" w:rsidRDefault="00B15138" w:rsidP="00BA7D95">
      <w:pPr>
        <w:rPr>
          <w:lang w:val="fi-FI"/>
        </w:rPr>
      </w:pPr>
    </w:p>
    <w:p w14:paraId="31EBD8A8" w14:textId="0E5648F8" w:rsidR="00CE4BBE" w:rsidRDefault="00CE4BBE" w:rsidP="00BA7D95">
      <w:pPr>
        <w:rPr>
          <w:lang w:val="fi-FI"/>
        </w:rPr>
      </w:pPr>
      <w:r>
        <w:rPr>
          <w:lang w:val="fi-FI"/>
        </w:rPr>
        <w:t>Poistuu: Fjell (kadettikouluun)</w:t>
      </w:r>
    </w:p>
    <w:p w14:paraId="10F23774" w14:textId="77777777" w:rsidR="00CE4BBE" w:rsidRDefault="00CE4BBE" w:rsidP="00BA7D95">
      <w:pPr>
        <w:rPr>
          <w:lang w:val="fi-FI"/>
        </w:rPr>
      </w:pPr>
    </w:p>
    <w:p w14:paraId="06A61F15" w14:textId="68922D76" w:rsidR="00B15138" w:rsidRPr="006419D4" w:rsidRDefault="00CE4BBE" w:rsidP="00BA7D95">
      <w:pPr>
        <w:rPr>
          <w:lang w:val="en-GB"/>
        </w:rPr>
      </w:pPr>
      <w:r w:rsidRPr="006419D4">
        <w:rPr>
          <w:lang w:val="en-GB"/>
        </w:rPr>
        <w:t xml:space="preserve">Kersanteiksi: al-Hamar, Lindh, </w:t>
      </w:r>
      <w:r w:rsidRPr="00C94707">
        <w:rPr>
          <w:strike/>
          <w:lang w:val="en-GB"/>
        </w:rPr>
        <w:t>Abello</w:t>
      </w:r>
      <w:r w:rsidRPr="006419D4">
        <w:rPr>
          <w:lang w:val="en-GB"/>
        </w:rPr>
        <w:t>, Busques</w:t>
      </w:r>
    </w:p>
    <w:p w14:paraId="4202F08B" w14:textId="77777777" w:rsidR="002C32BA" w:rsidRPr="006419D4" w:rsidRDefault="002C32BA" w:rsidP="00BA7D95">
      <w:pPr>
        <w:rPr>
          <w:lang w:val="en-GB"/>
        </w:rPr>
      </w:pPr>
    </w:p>
    <w:p w14:paraId="23CE5538" w14:textId="4C6EF34F" w:rsidR="008F7283" w:rsidRDefault="008F7283" w:rsidP="00BA7D95">
      <w:pPr>
        <w:rPr>
          <w:lang w:val="fi-FI"/>
        </w:rPr>
      </w:pPr>
      <w:r>
        <w:rPr>
          <w:lang w:val="fi-FI"/>
        </w:rPr>
        <w:t>Riskiryhmässä: Ebtehaj (</w:t>
      </w:r>
      <w:r w:rsidR="00D07A9D">
        <w:rPr>
          <w:lang w:val="fi-FI"/>
        </w:rPr>
        <w:t>siviiliksi), Hammer (siviiliksi</w:t>
      </w:r>
      <w:r>
        <w:rPr>
          <w:lang w:val="fi-FI"/>
        </w:rPr>
        <w:t>), Lindh (jää kiinni nanofabrikaattorijuonestaan</w:t>
      </w:r>
      <w:r w:rsidR="007E3C4F">
        <w:rPr>
          <w:lang w:val="fi-FI"/>
        </w:rPr>
        <w:t xml:space="preserve"> – ei vielä tässä pelissä</w:t>
      </w:r>
      <w:r>
        <w:rPr>
          <w:lang w:val="fi-FI"/>
        </w:rPr>
        <w:t>)</w:t>
      </w:r>
      <w:r w:rsidR="00B24B3F">
        <w:rPr>
          <w:lang w:val="fi-FI"/>
        </w:rPr>
        <w:t xml:space="preserve">, Norrhjelm (siirto </w:t>
      </w:r>
      <w:r w:rsidR="00F336AC">
        <w:rPr>
          <w:lang w:val="fi-FI"/>
        </w:rPr>
        <w:t>Iolle tiededivisioonaan</w:t>
      </w:r>
      <w:r w:rsidR="00B24B3F">
        <w:rPr>
          <w:lang w:val="fi-FI"/>
        </w:rPr>
        <w:t>)</w:t>
      </w:r>
      <w:r w:rsidR="00D01550">
        <w:rPr>
          <w:lang w:val="fi-FI"/>
        </w:rPr>
        <w:t>, Valchak (siirto koulutusjaokseen Ger∂rillä).</w:t>
      </w:r>
    </w:p>
    <w:p w14:paraId="3DA7FF1D" w14:textId="77777777" w:rsidR="008F7283" w:rsidRDefault="008F7283" w:rsidP="00BA7D95">
      <w:pPr>
        <w:rPr>
          <w:lang w:val="fi-FI"/>
        </w:rPr>
      </w:pPr>
    </w:p>
    <w:p w14:paraId="05D2D413" w14:textId="4B91981B" w:rsidR="002C32BA" w:rsidRDefault="00C01812" w:rsidP="00BA7D95">
      <w:pPr>
        <w:rPr>
          <w:lang w:val="fi-FI"/>
        </w:rPr>
      </w:pPr>
      <w:r>
        <w:rPr>
          <w:lang w:val="fi-FI"/>
        </w:rPr>
        <w:t xml:space="preserve">Aliluutnantiksi: </w:t>
      </w:r>
      <w:r w:rsidRPr="007208C0">
        <w:rPr>
          <w:b/>
          <w:i/>
          <w:lang w:val="fi-FI"/>
        </w:rPr>
        <w:t>Masterman</w:t>
      </w:r>
      <w:r>
        <w:rPr>
          <w:lang w:val="fi-FI"/>
        </w:rPr>
        <w:t xml:space="preserve">, </w:t>
      </w:r>
      <w:r w:rsidRPr="007208C0">
        <w:rPr>
          <w:b/>
          <w:i/>
          <w:lang w:val="fi-FI"/>
        </w:rPr>
        <w:t>Norrhjelm</w:t>
      </w:r>
      <w:r w:rsidR="007F6E75">
        <w:rPr>
          <w:lang w:val="fi-FI"/>
        </w:rPr>
        <w:t xml:space="preserve">. </w:t>
      </w:r>
      <w:r w:rsidR="007F6E75" w:rsidRPr="006742DB">
        <w:rPr>
          <w:strike/>
          <w:lang w:val="fi-FI"/>
        </w:rPr>
        <w:t>Ehkä Lavezzi.</w:t>
      </w:r>
      <w:r w:rsidR="006742DB" w:rsidRPr="006742DB">
        <w:rPr>
          <w:lang w:val="fi-FI"/>
        </w:rPr>
        <w:t xml:space="preserve"> Lavezzi</w:t>
      </w:r>
      <w:r w:rsidR="006742DB">
        <w:rPr>
          <w:lang w:val="fi-FI"/>
        </w:rPr>
        <w:t xml:space="preserve">a ei ylennetä; häntä pidetään epämääräisenä. </w:t>
      </w:r>
      <w:r w:rsidR="007208C0">
        <w:rPr>
          <w:lang w:val="fi-FI"/>
        </w:rPr>
        <w:t xml:space="preserve">Sen sijaan ylennetään </w:t>
      </w:r>
      <w:r w:rsidR="007208C0" w:rsidRPr="007208C0">
        <w:rPr>
          <w:b/>
          <w:i/>
          <w:lang w:val="fi-FI"/>
        </w:rPr>
        <w:t>Abelló</w:t>
      </w:r>
    </w:p>
    <w:p w14:paraId="2C7569FF" w14:textId="77777777" w:rsidR="002C32BA" w:rsidRDefault="002C32BA" w:rsidP="00BA7D95">
      <w:pPr>
        <w:rPr>
          <w:lang w:val="fi-FI"/>
        </w:rPr>
      </w:pPr>
    </w:p>
    <w:p w14:paraId="2F702E36" w14:textId="28991D53" w:rsidR="002C32BA" w:rsidRDefault="002C32BA" w:rsidP="00BA7D95">
      <w:pPr>
        <w:rPr>
          <w:lang w:val="fi-FI"/>
        </w:rPr>
      </w:pPr>
      <w:r>
        <w:rPr>
          <w:lang w:val="fi-FI"/>
        </w:rPr>
        <w:t xml:space="preserve">Alikersanteiksi: </w:t>
      </w:r>
      <w:r w:rsidRPr="00CE4BBE">
        <w:rPr>
          <w:b/>
          <w:lang w:val="fi-FI"/>
        </w:rPr>
        <w:t>Nsue</w:t>
      </w:r>
      <w:r w:rsidR="008F7283">
        <w:rPr>
          <w:lang w:val="fi-FI"/>
        </w:rPr>
        <w:t xml:space="preserve"> (silta)</w:t>
      </w:r>
      <w:r>
        <w:rPr>
          <w:lang w:val="fi-FI"/>
        </w:rPr>
        <w:t xml:space="preserve">, </w:t>
      </w:r>
      <w:r w:rsidRPr="00CE4BBE">
        <w:rPr>
          <w:b/>
          <w:lang w:val="fi-FI"/>
        </w:rPr>
        <w:t>Miguez</w:t>
      </w:r>
      <w:r w:rsidR="008F7283">
        <w:rPr>
          <w:lang w:val="fi-FI"/>
        </w:rPr>
        <w:t xml:space="preserve"> (ruori)</w:t>
      </w:r>
      <w:r>
        <w:rPr>
          <w:lang w:val="fi-FI"/>
        </w:rPr>
        <w:t xml:space="preserve">, </w:t>
      </w:r>
      <w:r w:rsidRPr="00CE4BBE">
        <w:rPr>
          <w:b/>
          <w:lang w:val="fi-FI"/>
        </w:rPr>
        <w:t>Choshi</w:t>
      </w:r>
      <w:r w:rsidR="008F7283">
        <w:rPr>
          <w:lang w:val="fi-FI"/>
        </w:rPr>
        <w:t xml:space="preserve"> (asejärj)</w:t>
      </w:r>
      <w:r w:rsidR="00C05500">
        <w:rPr>
          <w:lang w:val="fi-FI"/>
        </w:rPr>
        <w:t>. Ehkä: Haddad, Dubois</w:t>
      </w:r>
      <w:r w:rsidR="00005688">
        <w:rPr>
          <w:lang w:val="fi-FI"/>
        </w:rPr>
        <w:t>. Mahd: Hammer (jos reaktori tarvitsee)</w:t>
      </w:r>
    </w:p>
    <w:p w14:paraId="59C27295" w14:textId="77777777" w:rsidR="002C32BA" w:rsidRDefault="002C32BA" w:rsidP="00BA7D95">
      <w:pPr>
        <w:rPr>
          <w:lang w:val="fi-FI"/>
        </w:rPr>
      </w:pPr>
    </w:p>
    <w:p w14:paraId="4F96C9ED" w14:textId="00D97249" w:rsidR="00924C00" w:rsidRDefault="00C01812" w:rsidP="00BA7D95">
      <w:pPr>
        <w:rPr>
          <w:lang w:val="fi-FI"/>
        </w:rPr>
      </w:pPr>
      <w:r>
        <w:rPr>
          <w:lang w:val="fi-FI"/>
        </w:rPr>
        <w:t>Tilaa</w:t>
      </w:r>
      <w:r w:rsidR="002C32BA">
        <w:rPr>
          <w:lang w:val="fi-FI"/>
        </w:rPr>
        <w:t xml:space="preserve">: </w:t>
      </w:r>
      <w:r>
        <w:rPr>
          <w:lang w:val="fi-FI"/>
        </w:rPr>
        <w:t>9 aliupseerille (mutta tähdätään viiteen)</w:t>
      </w:r>
      <w:r w:rsidR="00924C00">
        <w:rPr>
          <w:lang w:val="fi-FI"/>
        </w:rPr>
        <w:t>, 2-3 aliluutnantille (2 optimaalinen).</w:t>
      </w:r>
    </w:p>
    <w:p w14:paraId="66CD6662" w14:textId="5CC97337" w:rsidR="00924C00" w:rsidRDefault="00924C00" w:rsidP="00BA7D95">
      <w:pPr>
        <w:rPr>
          <w:lang w:val="fi-FI"/>
        </w:rPr>
      </w:pPr>
    </w:p>
    <w:p w14:paraId="3755DED2" w14:textId="6AF59CB8" w:rsidR="007D7CF7" w:rsidRDefault="004B31FE" w:rsidP="00BA7D95">
      <w:pPr>
        <w:rPr>
          <w:lang w:val="fi-FI"/>
        </w:rPr>
      </w:pPr>
      <w:r>
        <w:rPr>
          <w:lang w:val="fi-FI"/>
        </w:rPr>
        <w:t>Perustuslakituomioistuin on käsitellyt sille määrätyn tapauksen kansalaisuuden saavuttamisesta, ja on todennut</w:t>
      </w:r>
      <w:r w:rsidR="008643DE">
        <w:rPr>
          <w:lang w:val="fi-FI"/>
        </w:rPr>
        <w:t>, että 48 kuukauden palvelus kansalaisuuden saamiseksi joillekin on perustuslain vastaista, ja että myös upseerikoulutuksessa olevat pitää voida kotiuttaa 42 kuukauden jälkeen kansalaisina. Sotilasvoimat voivat halutessaan tarjota 6kk lisäpalvelusta, mutta tätä ei ole pakko ottaa vastaan; palkka on upseerin.</w:t>
      </w:r>
    </w:p>
    <w:p w14:paraId="1C1BBA7D" w14:textId="77777777" w:rsidR="00E719EA" w:rsidRDefault="00E719EA" w:rsidP="00BA7D95">
      <w:pPr>
        <w:rPr>
          <w:lang w:val="fi-FI"/>
        </w:rPr>
      </w:pPr>
    </w:p>
    <w:p w14:paraId="5B4F8E66" w14:textId="77C2FBCD" w:rsidR="00B9637D" w:rsidRDefault="00B9637D" w:rsidP="00B9637D">
      <w:pPr>
        <w:pStyle w:val="Heading3"/>
      </w:pPr>
      <w:r>
        <w:t>Mediamylly</w:t>
      </w:r>
    </w:p>
    <w:p w14:paraId="56B4F90B" w14:textId="5537AF4A" w:rsidR="00B9637D" w:rsidRDefault="00B9637D" w:rsidP="00BA7D95">
      <w:pPr>
        <w:rPr>
          <w:lang w:val="fi-FI"/>
        </w:rPr>
      </w:pPr>
      <w:r>
        <w:rPr>
          <w:lang w:val="fi-FI"/>
        </w:rPr>
        <w:t xml:space="preserve">Saint Eskil on henkilökohtaisesti tuomassa mm. Pyhälle istuimelle </w:t>
      </w:r>
      <w:r w:rsidR="001706BE">
        <w:rPr>
          <w:lang w:val="fi-FI"/>
        </w:rPr>
        <w:t xml:space="preserve">Tane-Rorelta pelastetun </w:t>
      </w:r>
      <w:r w:rsidR="00E71D8B">
        <w:rPr>
          <w:lang w:val="fi-FI"/>
        </w:rPr>
        <w:t xml:space="preserve">Valparaison </w:t>
      </w:r>
      <w:r w:rsidR="00D62458">
        <w:rPr>
          <w:lang w:val="fi-FI"/>
        </w:rPr>
        <w:t>historiallisen museon kokoelmassa olleen Pyhän ristin sirpaleen. Se on mittaamattoman arvokas Maapallolta pelastettu pyhäinjäänne; ei arvokkain (nämä ovat Paavin hallussa) mutta silti korvaamattomana pidetty.</w:t>
      </w:r>
    </w:p>
    <w:p w14:paraId="544C7A34" w14:textId="14F9124E" w:rsidR="003C0F62" w:rsidRDefault="003C0F62" w:rsidP="00BA7D95">
      <w:pPr>
        <w:rPr>
          <w:lang w:val="fi-FI"/>
        </w:rPr>
      </w:pPr>
    </w:p>
    <w:p w14:paraId="32400604" w14:textId="4A8E4F57" w:rsidR="003C0F62" w:rsidRDefault="003C0F62" w:rsidP="00BA7D95">
      <w:pPr>
        <w:rPr>
          <w:lang w:val="fi-FI"/>
        </w:rPr>
      </w:pPr>
      <w:r>
        <w:rPr>
          <w:lang w:val="fi-FI"/>
        </w:rPr>
        <w:t>Kapteeni Hal</w:t>
      </w:r>
      <w:r w:rsidR="005C6B91">
        <w:rPr>
          <w:lang w:val="fi-FI"/>
        </w:rPr>
        <w:t>ken</w:t>
      </w:r>
      <w:r>
        <w:rPr>
          <w:lang w:val="fi-FI"/>
        </w:rPr>
        <w:t xml:space="preserve">hvadilla on vastaanotto Pyhällä istuimella, jossa hän itse ojentaa kultaisen ja ristin muotoisen pyhäinjäännöslippaan paavi </w:t>
      </w:r>
      <w:r w:rsidRPr="003C0F62">
        <w:rPr>
          <w:b/>
          <w:i/>
          <w:lang w:val="fi-FI"/>
        </w:rPr>
        <w:t>Klemens XV</w:t>
      </w:r>
      <w:r>
        <w:rPr>
          <w:lang w:val="fi-FI"/>
        </w:rPr>
        <w:t xml:space="preserve">:lle. </w:t>
      </w:r>
      <w:r w:rsidR="00242F70">
        <w:rPr>
          <w:lang w:val="fi-FI"/>
        </w:rPr>
        <w:t xml:space="preserve">Saint Eskilin sotilaista </w:t>
      </w:r>
      <w:r w:rsidR="00B1459B">
        <w:rPr>
          <w:lang w:val="fi-FI"/>
        </w:rPr>
        <w:t>12 on kunniavartiossa kun tämä tapahtuu. Hommaan voi hakea.</w:t>
      </w:r>
    </w:p>
    <w:p w14:paraId="49E59018" w14:textId="06D5D4D8" w:rsidR="00B1459B" w:rsidRDefault="00B1459B" w:rsidP="00BA7D95">
      <w:pPr>
        <w:rPr>
          <w:lang w:val="fi-FI"/>
        </w:rPr>
      </w:pPr>
    </w:p>
    <w:p w14:paraId="4CAC965B" w14:textId="5981CDC7" w:rsidR="00B1459B" w:rsidRDefault="00B1459B" w:rsidP="00BA7D95">
      <w:pPr>
        <w:rPr>
          <w:lang w:val="fi-FI"/>
        </w:rPr>
      </w:pPr>
      <w:r>
        <w:rPr>
          <w:lang w:val="fi-FI"/>
        </w:rPr>
        <w:t>Tämän tapahtuman jälkeen useat eri uutislähteet ovat kiinnostuneita Saint Eskilistä.</w:t>
      </w:r>
    </w:p>
    <w:p w14:paraId="63C036AA" w14:textId="5FFDFCC2" w:rsidR="00B1459B" w:rsidRDefault="00B1459B" w:rsidP="00BA7D95">
      <w:pPr>
        <w:rPr>
          <w:lang w:val="fi-FI"/>
        </w:rPr>
      </w:pPr>
    </w:p>
    <w:p w14:paraId="30AB4CC2" w14:textId="664D5F95" w:rsidR="007E3501" w:rsidRPr="007E3501" w:rsidRDefault="00B1459B" w:rsidP="00BA7D95">
      <w:pPr>
        <w:rPr>
          <w:lang w:val="fi-FI"/>
        </w:rPr>
      </w:pPr>
      <w:r>
        <w:rPr>
          <w:i/>
          <w:lang w:val="fi-FI"/>
        </w:rPr>
        <w:t>JNN: Jovian News Network</w:t>
      </w:r>
      <w:r>
        <w:rPr>
          <w:lang w:val="fi-FI"/>
        </w:rPr>
        <w:t xml:space="preserve"> – Tasavallan yleissivistävä uutislähde, yksi kolmesta suuresta, ei valtiomedia (mutta käytännössä tiukassa kontrollissa). Arvoiltaan deterministinen ja ei-radikaali, </w:t>
      </w:r>
      <w:r w:rsidR="005A6AF5">
        <w:rPr>
          <w:lang w:val="fi-FI"/>
        </w:rPr>
        <w:t>kuten nyky-BBC.</w:t>
      </w:r>
      <w:r w:rsidR="00954C62">
        <w:rPr>
          <w:lang w:val="fi-FI"/>
        </w:rPr>
        <w:t xml:space="preserve"> Kiinnostunut </w:t>
      </w:r>
      <w:r w:rsidR="00DD7EB9">
        <w:rPr>
          <w:lang w:val="fi-FI"/>
        </w:rPr>
        <w:t>Avadaci-aluksesta ja taideaarteista.</w:t>
      </w:r>
      <w:r w:rsidR="00304F32">
        <w:rPr>
          <w:lang w:val="fi-FI"/>
        </w:rPr>
        <w:t xml:space="preserve"> Levikki suuri</w:t>
      </w:r>
      <w:r w:rsidR="00C97BDB">
        <w:rPr>
          <w:lang w:val="fi-FI"/>
        </w:rPr>
        <w:t xml:space="preserve">. </w:t>
      </w:r>
      <w:r w:rsidR="004F0049" w:rsidRPr="00841BB8">
        <w:rPr>
          <w:b/>
          <w:lang w:val="fi-FI"/>
        </w:rPr>
        <w:t>Agenda</w:t>
      </w:r>
      <w:r w:rsidR="004F0049">
        <w:rPr>
          <w:lang w:val="fi-FI"/>
        </w:rPr>
        <w:t xml:space="preserve">: </w:t>
      </w:r>
      <w:r w:rsidR="000C114A">
        <w:rPr>
          <w:lang w:val="fi-FI"/>
        </w:rPr>
        <w:t>pitää mainostaja Tinaralyon Shipyards tyytyväisenä.</w:t>
      </w:r>
      <w:r w:rsidR="00A8165A">
        <w:rPr>
          <w:lang w:val="fi-FI"/>
        </w:rPr>
        <w:t xml:space="preserve"> (</w:t>
      </w:r>
      <w:r w:rsidR="00A8165A" w:rsidRPr="009E7D64">
        <w:rPr>
          <w:b/>
          <w:i/>
          <w:lang w:val="fi-FI"/>
        </w:rPr>
        <w:t xml:space="preserve">Harold </w:t>
      </w:r>
      <w:r w:rsidR="0062163E" w:rsidRPr="009E7D64">
        <w:rPr>
          <w:b/>
          <w:i/>
          <w:lang w:val="fi-FI"/>
        </w:rPr>
        <w:t>Suzuki</w:t>
      </w:r>
      <w:r w:rsidR="00A8165A">
        <w:rPr>
          <w:lang w:val="fi-FI"/>
        </w:rPr>
        <w:t>)</w:t>
      </w:r>
      <w:r w:rsidR="008F5937">
        <w:rPr>
          <w:lang w:val="fi-FI"/>
        </w:rPr>
        <w:t xml:space="preserve"> </w:t>
      </w:r>
      <w:r w:rsidR="00E970DB">
        <w:rPr>
          <w:lang w:val="fi-FI"/>
        </w:rPr>
        <w:t>–</w:t>
      </w:r>
      <w:r w:rsidR="008F5937">
        <w:rPr>
          <w:lang w:val="fi-FI"/>
        </w:rPr>
        <w:t xml:space="preserve"> </w:t>
      </w:r>
      <w:r w:rsidR="003F0728">
        <w:rPr>
          <w:lang w:val="fi-FI"/>
        </w:rPr>
        <w:t>Halkenhvad</w:t>
      </w:r>
      <w:r w:rsidR="00E970DB">
        <w:rPr>
          <w:lang w:val="fi-FI"/>
        </w:rPr>
        <w:t xml:space="preserve"> -&gt; Coleman (Avadaci II)</w:t>
      </w:r>
    </w:p>
    <w:p w14:paraId="399AF295" w14:textId="77777777" w:rsidR="00C97BDB" w:rsidRDefault="00C97BDB" w:rsidP="00BA7D95">
      <w:pPr>
        <w:rPr>
          <w:lang w:val="fi-FI"/>
        </w:rPr>
      </w:pPr>
    </w:p>
    <w:p w14:paraId="442ED6DE" w14:textId="7D16BB73" w:rsidR="008F5937" w:rsidRPr="007478EC" w:rsidRDefault="007478EC" w:rsidP="00BA7D95">
      <w:pPr>
        <w:rPr>
          <w:lang w:val="fi-FI"/>
        </w:rPr>
      </w:pPr>
      <w:r>
        <w:rPr>
          <w:i/>
          <w:lang w:val="fi-FI"/>
        </w:rPr>
        <w:t>Lux Herald</w:t>
      </w:r>
      <w:r>
        <w:rPr>
          <w:lang w:val="fi-FI"/>
        </w:rPr>
        <w:t xml:space="preserve"> – Voimakkaan uskonnollinen ja militantti uutisohjelma, tukikohta Libertyllä. Arvoiltaan katolinen</w:t>
      </w:r>
      <w:r w:rsidR="00AC3AEE">
        <w:rPr>
          <w:lang w:val="fi-FI"/>
        </w:rPr>
        <w:t xml:space="preserve">, mutta vähemmän sinivihreä ja enemmän ekspansionistinen. </w:t>
      </w:r>
      <w:r w:rsidR="00D105BE">
        <w:rPr>
          <w:lang w:val="fi-FI"/>
        </w:rPr>
        <w:t>Kiinnostunut taideaarteista, tulokulma sotahistoriallinen.</w:t>
      </w:r>
      <w:r w:rsidR="00D534D8">
        <w:rPr>
          <w:lang w:val="fi-FI"/>
        </w:rPr>
        <w:t xml:space="preserve"> </w:t>
      </w:r>
      <w:r w:rsidR="00D534D8" w:rsidRPr="00841BB8">
        <w:rPr>
          <w:b/>
          <w:lang w:val="fi-FI"/>
        </w:rPr>
        <w:t>Agenda</w:t>
      </w:r>
      <w:r w:rsidR="00D534D8">
        <w:rPr>
          <w:lang w:val="fi-FI"/>
        </w:rPr>
        <w:t>: kammeta katolisia sotilaallisempaan suuntaan ja pois Vanhan Maan ihannoinnista.</w:t>
      </w:r>
      <w:r w:rsidR="00A8165A">
        <w:rPr>
          <w:lang w:val="fi-FI"/>
        </w:rPr>
        <w:t xml:space="preserve"> (</w:t>
      </w:r>
      <w:r w:rsidR="00A8165A" w:rsidRPr="00363E2D">
        <w:rPr>
          <w:b/>
          <w:i/>
          <w:lang w:val="fi-FI"/>
        </w:rPr>
        <w:t>Ariana Castellani</w:t>
      </w:r>
      <w:r w:rsidR="00A8165A">
        <w:rPr>
          <w:lang w:val="fi-FI"/>
        </w:rPr>
        <w:t>)</w:t>
      </w:r>
      <w:r w:rsidR="00B26628">
        <w:rPr>
          <w:lang w:val="fi-FI"/>
        </w:rPr>
        <w:t xml:space="preserve"> -</w:t>
      </w:r>
      <w:r w:rsidR="00E970DB">
        <w:rPr>
          <w:lang w:val="fi-FI"/>
        </w:rPr>
        <w:t>&gt; Falk</w:t>
      </w:r>
      <w:r w:rsidR="00B26628">
        <w:rPr>
          <w:lang w:val="fi-FI"/>
        </w:rPr>
        <w:t xml:space="preserve"> </w:t>
      </w:r>
      <w:r w:rsidR="00E970DB">
        <w:rPr>
          <w:lang w:val="fi-FI"/>
        </w:rPr>
        <w:t>(konflikti Adagion kanssa)</w:t>
      </w:r>
    </w:p>
    <w:p w14:paraId="39345F5B" w14:textId="77777777" w:rsidR="007478EC" w:rsidRDefault="007478EC" w:rsidP="00BA7D95">
      <w:pPr>
        <w:rPr>
          <w:lang w:val="fi-FI"/>
        </w:rPr>
      </w:pPr>
    </w:p>
    <w:p w14:paraId="6155D077" w14:textId="1D47597C" w:rsidR="00954C62" w:rsidRPr="00954C62" w:rsidRDefault="00954C62" w:rsidP="00BA7D95">
      <w:pPr>
        <w:rPr>
          <w:lang w:val="fi-FI"/>
        </w:rPr>
      </w:pPr>
      <w:r>
        <w:rPr>
          <w:i/>
          <w:lang w:val="fi-FI"/>
        </w:rPr>
        <w:t>Ger∂risk Nyheter</w:t>
      </w:r>
      <w:r>
        <w:rPr>
          <w:lang w:val="fi-FI"/>
        </w:rPr>
        <w:t xml:space="preserve"> – Pikkumedia, mutta laadukas. Arvoiltaan skandinaavidemokraattine</w:t>
      </w:r>
      <w:r w:rsidR="009557D8">
        <w:rPr>
          <w:lang w:val="fi-FI"/>
        </w:rPr>
        <w:t>n</w:t>
      </w:r>
      <w:r w:rsidR="003D51A4">
        <w:rPr>
          <w:lang w:val="fi-FI"/>
        </w:rPr>
        <w:t>, mutta lipsunut lähemmäs tasavaltalaisia viimeisen parin vuoden aikana</w:t>
      </w:r>
      <w:r>
        <w:rPr>
          <w:lang w:val="fi-FI"/>
        </w:rPr>
        <w:t xml:space="preserve">. </w:t>
      </w:r>
      <w:r w:rsidR="00DD7EB9">
        <w:rPr>
          <w:lang w:val="fi-FI"/>
        </w:rPr>
        <w:t xml:space="preserve">Kuitenkin tässä yhteydessä tulokulma lähinnä voimakkaan ger∂riläinen: kiinnostunut </w:t>
      </w:r>
      <w:r w:rsidR="007478EC">
        <w:rPr>
          <w:lang w:val="fi-FI"/>
        </w:rPr>
        <w:t>human interest -jutuista.</w:t>
      </w:r>
      <w:r w:rsidR="003D51A4">
        <w:rPr>
          <w:lang w:val="fi-FI"/>
        </w:rPr>
        <w:t xml:space="preserve"> </w:t>
      </w:r>
      <w:r w:rsidR="003D51A4" w:rsidRPr="00841BB8">
        <w:rPr>
          <w:b/>
          <w:lang w:val="fi-FI"/>
        </w:rPr>
        <w:t>Agenda</w:t>
      </w:r>
      <w:r w:rsidR="003D51A4">
        <w:rPr>
          <w:lang w:val="fi-FI"/>
        </w:rPr>
        <w:t>: ristiriitainen – toimittaja itse on voimakkaan tasavaltalainen, ja jutusta tulee helposti Avaruusjoukkojen aikaansaavuutta korostava ja Ger∂rin tasavaltalaispuolueen intressejä tukeva.</w:t>
      </w:r>
      <w:r w:rsidR="00A8165A">
        <w:rPr>
          <w:lang w:val="fi-FI"/>
        </w:rPr>
        <w:t xml:space="preserve"> (</w:t>
      </w:r>
      <w:r w:rsidR="00A8165A" w:rsidRPr="007610DF">
        <w:rPr>
          <w:b/>
          <w:i/>
          <w:lang w:val="fi-FI"/>
        </w:rPr>
        <w:t>Magnus Ekvall</w:t>
      </w:r>
      <w:r w:rsidR="00A8165A">
        <w:rPr>
          <w:lang w:val="fi-FI"/>
        </w:rPr>
        <w:t>)</w:t>
      </w:r>
      <w:r w:rsidR="00C16D91">
        <w:rPr>
          <w:lang w:val="fi-FI"/>
        </w:rPr>
        <w:t xml:space="preserve"> -&gt; Acosta</w:t>
      </w:r>
      <w:r w:rsidR="00E970DB">
        <w:rPr>
          <w:lang w:val="fi-FI"/>
        </w:rPr>
        <w:t xml:space="preserve"> (human interest)</w:t>
      </w:r>
    </w:p>
    <w:p w14:paraId="2CF331DF" w14:textId="78EE7CA7" w:rsidR="00B1459B" w:rsidRDefault="00B1459B" w:rsidP="00BA7D95">
      <w:pPr>
        <w:rPr>
          <w:lang w:val="fi-FI"/>
        </w:rPr>
      </w:pPr>
    </w:p>
    <w:p w14:paraId="70310215" w14:textId="57B79D7E" w:rsidR="00BD4EF3" w:rsidRPr="00056A10" w:rsidRDefault="00056A10" w:rsidP="00BA7D95">
      <w:pPr>
        <w:rPr>
          <w:lang w:val="fi-FI"/>
        </w:rPr>
      </w:pPr>
      <w:r>
        <w:rPr>
          <w:i/>
          <w:lang w:val="fi-FI"/>
        </w:rPr>
        <w:lastRenderedPageBreak/>
        <w:t>Solano Today</w:t>
      </w:r>
      <w:r>
        <w:rPr>
          <w:lang w:val="fi-FI"/>
        </w:rPr>
        <w:t xml:space="preserve"> – Paikallinen media Solanolta, vaikuttava ja syväanalyysiä tekevä, arvoiltaan bisnesorientoitunut ja marginaalisen reformistinen. Kiinnostunut aluksen meiningistä. </w:t>
      </w:r>
      <w:r w:rsidR="00841BB8" w:rsidRPr="00841BB8">
        <w:rPr>
          <w:b/>
          <w:lang w:val="fi-FI"/>
        </w:rPr>
        <w:t>A</w:t>
      </w:r>
      <w:r w:rsidRPr="00841BB8">
        <w:rPr>
          <w:b/>
          <w:lang w:val="fi-FI"/>
        </w:rPr>
        <w:t>genda</w:t>
      </w:r>
      <w:r>
        <w:rPr>
          <w:lang w:val="fi-FI"/>
        </w:rPr>
        <w:t>: saada kapteeni Halkenhvad näyttämään jotenkin huonolta, ennakoid</w:t>
      </w:r>
      <w:r w:rsidR="00A64435">
        <w:rPr>
          <w:lang w:val="fi-FI"/>
        </w:rPr>
        <w:t>e</w:t>
      </w:r>
      <w:r>
        <w:rPr>
          <w:lang w:val="fi-FI"/>
        </w:rPr>
        <w:t xml:space="preserve">n Halkenhvadin </w:t>
      </w:r>
      <w:r w:rsidR="00A64435">
        <w:rPr>
          <w:lang w:val="fi-FI"/>
        </w:rPr>
        <w:t>astumista mukaan</w:t>
      </w:r>
      <w:r>
        <w:rPr>
          <w:lang w:val="fi-FI"/>
        </w:rPr>
        <w:t xml:space="preserve"> </w:t>
      </w:r>
      <w:r w:rsidR="00A64435">
        <w:rPr>
          <w:lang w:val="fi-FI"/>
        </w:rPr>
        <w:t>Solanon politiikkaan.</w:t>
      </w:r>
      <w:r w:rsidR="00A8165A">
        <w:rPr>
          <w:lang w:val="fi-FI"/>
        </w:rPr>
        <w:t xml:space="preserve"> (</w:t>
      </w:r>
      <w:r w:rsidR="00A8165A" w:rsidRPr="000C3CC5">
        <w:rPr>
          <w:b/>
          <w:i/>
          <w:lang w:val="fi-FI"/>
        </w:rPr>
        <w:t>Jeanne-Marie Melechin</w:t>
      </w:r>
      <w:r w:rsidR="00A8165A">
        <w:rPr>
          <w:lang w:val="fi-FI"/>
        </w:rPr>
        <w:t>)</w:t>
      </w:r>
      <w:r w:rsidR="008F5937">
        <w:rPr>
          <w:lang w:val="fi-FI"/>
        </w:rPr>
        <w:t xml:space="preserve"> </w:t>
      </w:r>
      <w:r w:rsidR="00E970DB">
        <w:rPr>
          <w:lang w:val="fi-FI"/>
        </w:rPr>
        <w:t>–</w:t>
      </w:r>
      <w:r w:rsidR="008F5937">
        <w:rPr>
          <w:lang w:val="fi-FI"/>
        </w:rPr>
        <w:t xml:space="preserve"> Halkenhvad</w:t>
      </w:r>
      <w:r w:rsidR="00E970DB">
        <w:rPr>
          <w:lang w:val="fi-FI"/>
        </w:rPr>
        <w:t xml:space="preserve"> -&gt; Valchak (Halkenhvad)</w:t>
      </w:r>
    </w:p>
    <w:p w14:paraId="28B5661A" w14:textId="5FF78BAC" w:rsidR="009F63C7" w:rsidRDefault="009F63C7" w:rsidP="00BA7D95">
      <w:pPr>
        <w:rPr>
          <w:lang w:val="fi-FI"/>
        </w:rPr>
      </w:pPr>
    </w:p>
    <w:p w14:paraId="36B635CE" w14:textId="6B61E882" w:rsidR="005E762D" w:rsidRDefault="005E762D" w:rsidP="00BA7D95">
      <w:pPr>
        <w:rPr>
          <w:lang w:val="fi-FI"/>
        </w:rPr>
      </w:pPr>
      <w:r>
        <w:rPr>
          <w:i/>
          <w:lang w:val="fi-FI"/>
        </w:rPr>
        <w:t>Fleet Review</w:t>
      </w:r>
      <w:r>
        <w:rPr>
          <w:lang w:val="fi-FI"/>
        </w:rPr>
        <w:t xml:space="preserve"> – </w:t>
      </w:r>
      <w:r w:rsidR="0064663A">
        <w:rPr>
          <w:lang w:val="fi-FI"/>
        </w:rPr>
        <w:t xml:space="preserve">Avaruusjoukkojen </w:t>
      </w:r>
      <w:r>
        <w:rPr>
          <w:lang w:val="fi-FI"/>
        </w:rPr>
        <w:t>sotilasjulkaisu</w:t>
      </w:r>
      <w:r w:rsidR="0064663A">
        <w:rPr>
          <w:lang w:val="fi-FI"/>
        </w:rPr>
        <w:t xml:space="preserve"> Ganymedeltä, </w:t>
      </w:r>
      <w:r w:rsidR="00141B62">
        <w:rPr>
          <w:lang w:val="fi-FI"/>
        </w:rPr>
        <w:t xml:space="preserve">yleisönä enimmäkseen ammattisotilaita ja sotilastoimittajia, </w:t>
      </w:r>
      <w:r w:rsidR="0064663A">
        <w:rPr>
          <w:lang w:val="fi-FI"/>
        </w:rPr>
        <w:t xml:space="preserve">kiinnostunut parantamaan välejä Katoliseen kirkkoon, tällä hetkellä toimituksen linja on Kreikkalaisten sotaa turhana pitävä ja deterministien ”laitavasemmistoa”. </w:t>
      </w:r>
      <w:r w:rsidR="0064663A" w:rsidRPr="00141B62">
        <w:rPr>
          <w:b/>
          <w:lang w:val="fi-FI"/>
        </w:rPr>
        <w:t>Agenda:</w:t>
      </w:r>
      <w:r w:rsidR="0064663A">
        <w:rPr>
          <w:lang w:val="fi-FI"/>
        </w:rPr>
        <w:t xml:space="preserve"> </w:t>
      </w:r>
      <w:r w:rsidR="00141B62">
        <w:rPr>
          <w:lang w:val="fi-FI"/>
        </w:rPr>
        <w:t>tuottaa syväluotaava artikkeli, joka painottaa taideaarteen arvoa</w:t>
      </w:r>
      <w:r w:rsidR="00A8165A">
        <w:rPr>
          <w:lang w:val="fi-FI"/>
        </w:rPr>
        <w:t>. (Kapteeniluutnantti</w:t>
      </w:r>
      <w:r w:rsidR="000A4CE8">
        <w:rPr>
          <w:lang w:val="fi-FI"/>
        </w:rPr>
        <w:t xml:space="preserve"> </w:t>
      </w:r>
      <w:r w:rsidR="00B852DF" w:rsidRPr="005E68D2">
        <w:rPr>
          <w:b/>
          <w:i/>
          <w:lang w:val="fi-FI"/>
        </w:rPr>
        <w:t>C</w:t>
      </w:r>
      <w:r w:rsidR="00A76070" w:rsidRPr="005E68D2">
        <w:rPr>
          <w:b/>
          <w:i/>
          <w:lang w:val="fi-FI"/>
        </w:rPr>
        <w:t>oletta</w:t>
      </w:r>
      <w:r w:rsidR="00A8165A" w:rsidRPr="005E68D2">
        <w:rPr>
          <w:b/>
          <w:i/>
          <w:lang w:val="fi-FI"/>
        </w:rPr>
        <w:t xml:space="preserve"> Terrazos</w:t>
      </w:r>
      <w:r w:rsidR="00A8165A">
        <w:rPr>
          <w:lang w:val="fi-FI"/>
        </w:rPr>
        <w:t>)</w:t>
      </w:r>
      <w:r w:rsidR="00E970DB">
        <w:rPr>
          <w:lang w:val="fi-FI"/>
        </w:rPr>
        <w:t xml:space="preserve"> -&gt; Iglesias (näkemys taideaarteesta)</w:t>
      </w:r>
    </w:p>
    <w:p w14:paraId="79834D74" w14:textId="77777777" w:rsidR="005E762D" w:rsidRPr="005E762D" w:rsidRDefault="005E762D" w:rsidP="00BA7D95">
      <w:pPr>
        <w:rPr>
          <w:lang w:val="fi-FI"/>
        </w:rPr>
      </w:pPr>
    </w:p>
    <w:p w14:paraId="7864833D" w14:textId="77777777" w:rsidR="005E762D" w:rsidRDefault="005E762D" w:rsidP="00BA7D95">
      <w:pPr>
        <w:rPr>
          <w:lang w:val="fi-FI"/>
        </w:rPr>
      </w:pPr>
    </w:p>
    <w:p w14:paraId="521ACD6F" w14:textId="4052E4AF" w:rsidR="009F63C7" w:rsidRDefault="009F63C7" w:rsidP="009F63C7">
      <w:pPr>
        <w:pStyle w:val="Heading3"/>
      </w:pPr>
      <w:r>
        <w:t>Rekrytointipäivät</w:t>
      </w:r>
    </w:p>
    <w:p w14:paraId="23AFF509" w14:textId="2D29FB58" w:rsidR="009F63C7" w:rsidRDefault="009F63C7" w:rsidP="00BA7D95">
      <w:pPr>
        <w:rPr>
          <w:lang w:val="fi-FI"/>
        </w:rPr>
      </w:pPr>
      <w:r>
        <w:rPr>
          <w:lang w:val="fi-FI"/>
        </w:rPr>
        <w:t xml:space="preserve">Kun asepalvelusta on jäljellä enää joitakin kuukausia, vuosikurssi 2144 päätyy tyypillisen rekrytointioperaation kohteeksi. </w:t>
      </w:r>
      <w:r w:rsidR="00C8796C">
        <w:rPr>
          <w:lang w:val="fi-FI"/>
        </w:rPr>
        <w:t>Tulevia kansalaisia houkuttelevat yliopistot, yritykset ja julkisen sektorin toimijat.</w:t>
      </w:r>
      <w:r w:rsidR="004B31FE">
        <w:rPr>
          <w:lang w:val="fi-FI"/>
        </w:rPr>
        <w:t xml:space="preserve"> </w:t>
      </w:r>
    </w:p>
    <w:p w14:paraId="04FBBAD3" w14:textId="77777777" w:rsidR="00C8796C" w:rsidRDefault="00C8796C" w:rsidP="00BA7D95">
      <w:pPr>
        <w:rPr>
          <w:lang w:val="fi-FI"/>
        </w:rPr>
      </w:pPr>
    </w:p>
    <w:p w14:paraId="1676D5DA" w14:textId="6AF90055" w:rsidR="00C8796C" w:rsidRDefault="009C606E" w:rsidP="00BA7D95">
      <w:pPr>
        <w:rPr>
          <w:lang w:val="fi-FI"/>
        </w:rPr>
      </w:pPr>
      <w:r>
        <w:rPr>
          <w:lang w:val="fi-FI"/>
        </w:rPr>
        <w:t>Kiinnostavia organisaatioita:</w:t>
      </w:r>
    </w:p>
    <w:p w14:paraId="1F35B8A3" w14:textId="77777777" w:rsidR="009C606E" w:rsidRDefault="009C606E" w:rsidP="00BA7D95">
      <w:pPr>
        <w:rPr>
          <w:lang w:val="fi-FI"/>
        </w:rPr>
      </w:pPr>
    </w:p>
    <w:p w14:paraId="6D8EA2C7" w14:textId="392F2777" w:rsidR="009C606E" w:rsidRDefault="009C606E" w:rsidP="00BA7D95">
      <w:pPr>
        <w:rPr>
          <w:lang w:val="fi-FI"/>
        </w:rPr>
      </w:pPr>
      <w:r>
        <w:rPr>
          <w:i/>
          <w:lang w:val="fi-FI"/>
        </w:rPr>
        <w:t xml:space="preserve">Sotilasopisto </w:t>
      </w:r>
      <w:r>
        <w:rPr>
          <w:lang w:val="fi-FI"/>
        </w:rPr>
        <w:t xml:space="preserve">- avoinna aliupseereille. Etenkin taistelussa kunnostautuneet ovat tervetulleita. Koulutus on </w:t>
      </w:r>
      <w:r w:rsidR="004E5C4C">
        <w:rPr>
          <w:lang w:val="fi-FI"/>
        </w:rPr>
        <w:t xml:space="preserve">maksuton, mutta tutkinnon suorittamisen jälkeen on kahden vuoden palvelusvelvollisuus sekä priorisoitu asema reservissä. </w:t>
      </w:r>
      <w:r w:rsidR="003530B4">
        <w:rPr>
          <w:lang w:val="fi-FI"/>
        </w:rPr>
        <w:t>Opisto sijaitsee Ganymedellä.</w:t>
      </w:r>
      <w:r w:rsidR="007D7CF7">
        <w:rPr>
          <w:lang w:val="fi-FI"/>
        </w:rPr>
        <w:t xml:space="preserve"> </w:t>
      </w:r>
      <w:r w:rsidR="00FB1DE2">
        <w:rPr>
          <w:lang w:val="fi-FI"/>
        </w:rPr>
        <w:t>Rekrytoinnissa mukana</w:t>
      </w:r>
      <w:r w:rsidR="007D7CF7">
        <w:rPr>
          <w:lang w:val="fi-FI"/>
        </w:rPr>
        <w:t xml:space="preserve"> alikersantti Nielson.</w:t>
      </w:r>
    </w:p>
    <w:p w14:paraId="2B1FAF44" w14:textId="77777777" w:rsidR="003530B4" w:rsidRDefault="003530B4" w:rsidP="00BA7D95">
      <w:pPr>
        <w:rPr>
          <w:lang w:val="fi-FI"/>
        </w:rPr>
      </w:pPr>
    </w:p>
    <w:p w14:paraId="2AA8E1DE" w14:textId="05432417" w:rsidR="003530B4" w:rsidRDefault="003530B4" w:rsidP="00BA7D95">
      <w:pPr>
        <w:rPr>
          <w:lang w:val="fi-FI"/>
        </w:rPr>
      </w:pPr>
      <w:r>
        <w:rPr>
          <w:i/>
          <w:lang w:val="fi-FI"/>
        </w:rPr>
        <w:t>Sotilasakatemia</w:t>
      </w:r>
      <w:r>
        <w:rPr>
          <w:lang w:val="fi-FI"/>
        </w:rPr>
        <w:t xml:space="preserve"> - reserviupseereille joilla on muukin tutkinto. </w:t>
      </w:r>
      <w:r w:rsidR="00F009F5">
        <w:rPr>
          <w:lang w:val="fi-FI"/>
        </w:rPr>
        <w:t xml:space="preserve">Kahden vuoden maksuton koulutus, sen jälkeen neljän vuoden palvelusvelvollisuus. </w:t>
      </w:r>
      <w:r w:rsidR="007113BF">
        <w:rPr>
          <w:lang w:val="fi-FI"/>
        </w:rPr>
        <w:t xml:space="preserve">Ganymedellä tämäkin. Akatemia </w:t>
      </w:r>
      <w:r w:rsidR="00C24A1F">
        <w:rPr>
          <w:lang w:val="fi-FI"/>
        </w:rPr>
        <w:t>on haluttu organisaatio, joten</w:t>
      </w:r>
      <w:r w:rsidR="00AA1E2B">
        <w:rPr>
          <w:lang w:val="fi-FI"/>
        </w:rPr>
        <w:t xml:space="preserve"> sillä on varaa olla valikoiva. </w:t>
      </w:r>
      <w:r w:rsidR="008A088B">
        <w:rPr>
          <w:lang w:val="fi-FI"/>
        </w:rPr>
        <w:t xml:space="preserve">Etenkin JSFI ja diplomatiaosasto kuitenkin </w:t>
      </w:r>
      <w:r w:rsidR="00267347">
        <w:rPr>
          <w:lang w:val="fi-FI"/>
        </w:rPr>
        <w:t xml:space="preserve">haluavat </w:t>
      </w:r>
      <w:r w:rsidR="001E195F">
        <w:rPr>
          <w:lang w:val="fi-FI"/>
        </w:rPr>
        <w:t>näihin pystyviä henkilöitä; Falk ja Iglesias ovat kohteita.</w:t>
      </w:r>
    </w:p>
    <w:p w14:paraId="68445293" w14:textId="0D656F57" w:rsidR="001E195F" w:rsidRDefault="001E195F" w:rsidP="00BA7D95">
      <w:pPr>
        <w:rPr>
          <w:lang w:val="fi-FI"/>
        </w:rPr>
      </w:pPr>
    </w:p>
    <w:p w14:paraId="076D0E10" w14:textId="63DE0574" w:rsidR="00D17A8F" w:rsidRPr="00D17A8F" w:rsidRDefault="00D17A8F" w:rsidP="00BA7D95">
      <w:pPr>
        <w:rPr>
          <w:lang w:val="fi-FI"/>
        </w:rPr>
      </w:pPr>
      <w:r>
        <w:rPr>
          <w:i/>
          <w:lang w:val="fi-FI"/>
        </w:rPr>
        <w:t>JSFI</w:t>
      </w:r>
      <w:r>
        <w:rPr>
          <w:lang w:val="fi-FI"/>
        </w:rPr>
        <w:t xml:space="preserve"> – Jaramillo itse tulee toteamaan Acostalle, Colemanille, Falkille, Iglesiasille sekä de Vooghtille, että nämä ovat tehneet töitä JSFI:lle menneisyydessä, ja että mikäli sotilasura kiinnostaa</w:t>
      </w:r>
      <w:r w:rsidR="004920D0">
        <w:rPr>
          <w:lang w:val="fi-FI"/>
        </w:rPr>
        <w:t xml:space="preserve">, JSFI löytää heille töitä, joko kentällä (JSF Special Forces – turvaluokiteltu taistelukomppania), operaatioissa (603rd PsyOps), analyytikkona (Sigint, Humint), pajassa (38th R&amp;D Battalion) tai tukitoiminnoissa. Lisäksi, mikäli tiedusteluala kiinnostaa, hän toteaa, että ryhmän kokemuksella heistä voisi olla kiinnostunut myös CDBI (Civil Defense Bureau of Investigations) tai sopivalla koulutuksella CBEAT OI (Council on Bio-Ethics and Advanced Technology Office of Investigations).  </w:t>
      </w:r>
    </w:p>
    <w:p w14:paraId="76938350" w14:textId="01869667" w:rsidR="00D17A8F" w:rsidRDefault="00D17A8F" w:rsidP="00BA7D95">
      <w:pPr>
        <w:rPr>
          <w:lang w:val="fi-FI"/>
        </w:rPr>
      </w:pPr>
    </w:p>
    <w:p w14:paraId="2344A88A" w14:textId="34F35A34" w:rsidR="007A3C89" w:rsidRPr="003E6581" w:rsidRDefault="007A3C89" w:rsidP="00BA7D95">
      <w:pPr>
        <w:rPr>
          <w:lang w:val="fi-FI"/>
        </w:rPr>
      </w:pPr>
      <w:r>
        <w:rPr>
          <w:i/>
          <w:lang w:val="fi-FI"/>
        </w:rPr>
        <w:t xml:space="preserve">Ulkoministeriön diplomaattiosasto </w:t>
      </w:r>
      <w:r w:rsidR="001925E3">
        <w:rPr>
          <w:lang w:val="fi-FI"/>
        </w:rPr>
        <w:t>etsii kansalaisia joilla on upseerin arvo. He ovat valmiita tarjoamaan stipendin korkeakoulutukseen sitoutumisesta viiden vuoden työsopimukseen. (Stipendi edellyttää valmistumista.)</w:t>
      </w:r>
    </w:p>
    <w:p w14:paraId="25692E07" w14:textId="77777777" w:rsidR="007A3C89" w:rsidRDefault="007A3C89" w:rsidP="00BA7D95">
      <w:pPr>
        <w:rPr>
          <w:lang w:val="fi-FI"/>
        </w:rPr>
      </w:pPr>
    </w:p>
    <w:p w14:paraId="2020B9DB" w14:textId="1AC7836D" w:rsidR="001E195F" w:rsidRDefault="001E195F" w:rsidP="00BA7D95">
      <w:pPr>
        <w:rPr>
          <w:lang w:val="fi-FI"/>
        </w:rPr>
      </w:pPr>
      <w:r>
        <w:rPr>
          <w:i/>
          <w:lang w:val="fi-FI"/>
        </w:rPr>
        <w:t>Solano University</w:t>
      </w:r>
      <w:r>
        <w:rPr>
          <w:lang w:val="fi-FI"/>
        </w:rPr>
        <w:t xml:space="preserve"> - Tasavallan maineikkain yhteiskunnallisten alojen korkeakoulu koettaa myös värvätä sotilaita etenk</w:t>
      </w:r>
      <w:r w:rsidR="00637BC1">
        <w:rPr>
          <w:lang w:val="fi-FI"/>
        </w:rPr>
        <w:t>in valtiotieteiden ohjelmaansa.</w:t>
      </w:r>
    </w:p>
    <w:p w14:paraId="437FD97E" w14:textId="77777777" w:rsidR="00637BC1" w:rsidRDefault="00637BC1" w:rsidP="00BA7D95">
      <w:pPr>
        <w:rPr>
          <w:lang w:val="fi-FI"/>
        </w:rPr>
      </w:pPr>
    </w:p>
    <w:p w14:paraId="19E647F1" w14:textId="4873EDF0" w:rsidR="000E1A5D" w:rsidRPr="00212121" w:rsidRDefault="00212121" w:rsidP="00BA7D95">
      <w:pPr>
        <w:rPr>
          <w:lang w:val="fi-FI"/>
        </w:rPr>
      </w:pPr>
      <w:r w:rsidRPr="00F3382F">
        <w:rPr>
          <w:i/>
          <w:lang w:val="en-GB"/>
        </w:rPr>
        <w:t xml:space="preserve">Greer Institute of Technology </w:t>
      </w:r>
      <w:r w:rsidRPr="00F3382F">
        <w:rPr>
          <w:lang w:val="en-GB"/>
        </w:rPr>
        <w:t xml:space="preserve">- Grande Bastiana, Ganymede. </w:t>
      </w:r>
      <w:r w:rsidR="00022B51">
        <w:rPr>
          <w:lang w:val="fi-FI"/>
        </w:rPr>
        <w:t>Tasavallan paras insinööritieteiden oppilaitos, joka lupaa täyden stipendin teknisten asehaarojen upseereille. Greeriä esitteleee Werner Holst osana kesäduuniaan.</w:t>
      </w:r>
    </w:p>
    <w:p w14:paraId="3262B906" w14:textId="77777777" w:rsidR="000E1A5D" w:rsidRDefault="000E1A5D" w:rsidP="00BA7D95">
      <w:pPr>
        <w:rPr>
          <w:lang w:val="fi-FI"/>
        </w:rPr>
      </w:pPr>
    </w:p>
    <w:p w14:paraId="7309BF77" w14:textId="523BB13F" w:rsidR="00637BC1" w:rsidRDefault="00637BC1" w:rsidP="00BA7D95">
      <w:pPr>
        <w:rPr>
          <w:lang w:val="fi-FI"/>
        </w:rPr>
      </w:pPr>
      <w:r>
        <w:rPr>
          <w:i/>
          <w:lang w:val="fi-FI"/>
        </w:rPr>
        <w:t>Tinaralyon Shipyards</w:t>
      </w:r>
      <w:r>
        <w:rPr>
          <w:lang w:val="fi-FI"/>
        </w:rPr>
        <w:t xml:space="preserve"> - Iolla </w:t>
      </w:r>
      <w:r w:rsidR="00D8269D">
        <w:rPr>
          <w:lang w:val="fi-FI"/>
        </w:rPr>
        <w:t xml:space="preserve">(Salvatorin habin tuntumassa) </w:t>
      </w:r>
      <w:r w:rsidR="00FE1168">
        <w:rPr>
          <w:lang w:val="fi-FI"/>
        </w:rPr>
        <w:t>sijaitseva avaruusalusvalmistaja pyörittää omaa insinöörikoulutuslinjaansa, ja on kiinnostunut palkkaamaan sotilaita kaikista teknisistä haaroista. Aliupseeriarvo on hyödyllinen, mutta tarvetta on myös runko- ja reaktorikoulutetuille grunteille. Etenkin runkoihmisiä Tinaralyon palkkaa bulkkina, aikeenaan kasvaa huimasti.</w:t>
      </w:r>
    </w:p>
    <w:p w14:paraId="46B3DFE9" w14:textId="77777777" w:rsidR="00F67315" w:rsidRDefault="00F67315" w:rsidP="00BA7D95">
      <w:pPr>
        <w:rPr>
          <w:lang w:val="fi-FI"/>
        </w:rPr>
      </w:pPr>
    </w:p>
    <w:p w14:paraId="7DA1BF17" w14:textId="5B048DDF" w:rsidR="00F67315" w:rsidRDefault="00040C59" w:rsidP="00BA7D95">
      <w:pPr>
        <w:rPr>
          <w:lang w:val="fi-FI"/>
        </w:rPr>
      </w:pPr>
      <w:r>
        <w:rPr>
          <w:i/>
          <w:lang w:val="fi-FI"/>
        </w:rPr>
        <w:t>IWI Corporate Security</w:t>
      </w:r>
      <w:r>
        <w:rPr>
          <w:lang w:val="fi-FI"/>
        </w:rPr>
        <w:t xml:space="preserve"> - IWI:llä on rekrytointi, ja se on kiinnostunut sotilaista, joilla on kokemust</w:t>
      </w:r>
      <w:r w:rsidR="00224941">
        <w:rPr>
          <w:lang w:val="fi-FI"/>
        </w:rPr>
        <w:t>a ja kiinnostusta turva-alasta. Se ei hae pelkästään taistelurooleja: kansalaisuus on edellytyksenä toimistotöihinkin ja monet töistä eivät vaadi sen enempää osaamista.</w:t>
      </w:r>
    </w:p>
    <w:p w14:paraId="29D14F51" w14:textId="77777777" w:rsidR="003F56F1" w:rsidRDefault="003F56F1" w:rsidP="00BA7D95">
      <w:pPr>
        <w:rPr>
          <w:lang w:val="fi-FI"/>
        </w:rPr>
      </w:pPr>
    </w:p>
    <w:p w14:paraId="5DD3A621" w14:textId="48844710" w:rsidR="00812D4F" w:rsidRPr="00E13989" w:rsidRDefault="00E13989" w:rsidP="00BA7D95">
      <w:pPr>
        <w:rPr>
          <w:lang w:val="fi-FI"/>
        </w:rPr>
      </w:pPr>
      <w:r>
        <w:rPr>
          <w:i/>
          <w:lang w:val="fi-FI"/>
        </w:rPr>
        <w:t xml:space="preserve">Garcia </w:t>
      </w:r>
      <w:r w:rsidR="00404EA1">
        <w:rPr>
          <w:i/>
          <w:lang w:val="fi-FI"/>
        </w:rPr>
        <w:t>Authority</w:t>
      </w:r>
      <w:r>
        <w:rPr>
          <w:lang w:val="fi-FI"/>
        </w:rPr>
        <w:t xml:space="preserve"> - Julkisen sektorin toimija, joka koettaa nopeuttaa Tasavaltaan pyrkivien prosessointia. Se värvää kansalaisia oikealta ja vasemmalta; edellytyksenä on vain, että suostuu elämään Garcialla.</w:t>
      </w:r>
    </w:p>
    <w:p w14:paraId="1B99352E" w14:textId="77777777" w:rsidR="00812D4F" w:rsidRDefault="00812D4F" w:rsidP="00BA7D95">
      <w:pPr>
        <w:rPr>
          <w:lang w:val="fi-FI"/>
        </w:rPr>
      </w:pPr>
    </w:p>
    <w:p w14:paraId="5DDCADB7" w14:textId="10F5A751" w:rsidR="003F56F1" w:rsidRDefault="001A3591" w:rsidP="00BA7D95">
      <w:pPr>
        <w:rPr>
          <w:lang w:val="fi-FI"/>
        </w:rPr>
      </w:pPr>
      <w:r>
        <w:rPr>
          <w:i/>
          <w:lang w:val="fi-FI"/>
        </w:rPr>
        <w:t xml:space="preserve">Maui Patera </w:t>
      </w:r>
      <w:r>
        <w:rPr>
          <w:lang w:val="fi-FI"/>
        </w:rPr>
        <w:t>- Ion vankilakompleksi rekrytoi kansalaisia vartijoiksi.</w:t>
      </w:r>
      <w:r w:rsidR="00C85BD2">
        <w:rPr>
          <w:lang w:val="fi-FI"/>
        </w:rPr>
        <w:t xml:space="preserve"> Se palkkaa myös kaikenlaisia tyyppejä, eikä sitä niin haittaa </w:t>
      </w:r>
      <w:r w:rsidR="009B68EA">
        <w:rPr>
          <w:lang w:val="fi-FI"/>
        </w:rPr>
        <w:t>hienoinen töykeys.</w:t>
      </w:r>
    </w:p>
    <w:p w14:paraId="3B208F04" w14:textId="24D51B23" w:rsidR="00B8260E" w:rsidRDefault="00B8260E" w:rsidP="00BA7D95">
      <w:pPr>
        <w:rPr>
          <w:lang w:val="fi-FI"/>
        </w:rPr>
      </w:pPr>
    </w:p>
    <w:p w14:paraId="1E7EE529" w14:textId="1A94E464" w:rsidR="000B586D" w:rsidRDefault="00E63023" w:rsidP="000B586D">
      <w:pPr>
        <w:pStyle w:val="Heading3"/>
      </w:pPr>
      <w:r>
        <w:t>Longinuksen keihäs</w:t>
      </w:r>
    </w:p>
    <w:p w14:paraId="0DB33D17" w14:textId="34449FD3" w:rsidR="00AB5FEF" w:rsidRDefault="00C90873" w:rsidP="00BA7D95">
      <w:pPr>
        <w:rPr>
          <w:lang w:val="fi-FI"/>
        </w:rPr>
      </w:pPr>
      <w:r>
        <w:rPr>
          <w:lang w:val="fi-FI"/>
        </w:rPr>
        <w:t>Longinuksen keihäs on kiinnittänyt huomiota Falkiin, jolla on kuorinippu, ja käy hänen päälleen klubilla. Pari tyyppiä veitsien kanssa (</w:t>
      </w:r>
      <w:r w:rsidRPr="00097D30">
        <w:rPr>
          <w:b/>
          <w:i/>
          <w:lang w:val="fi-FI"/>
        </w:rPr>
        <w:t>Rodrigo A</w:t>
      </w:r>
      <w:r w:rsidR="000A5EAB" w:rsidRPr="00097D30">
        <w:rPr>
          <w:b/>
          <w:i/>
          <w:lang w:val="fi-FI"/>
        </w:rPr>
        <w:t>capa</w:t>
      </w:r>
      <w:r w:rsidR="00387413" w:rsidRPr="00097D30">
        <w:rPr>
          <w:b/>
          <w:i/>
          <w:lang w:val="fi-FI"/>
        </w:rPr>
        <w:t>l</w:t>
      </w:r>
      <w:r>
        <w:rPr>
          <w:lang w:val="fi-FI"/>
        </w:rPr>
        <w:t xml:space="preserve"> ja </w:t>
      </w:r>
      <w:r w:rsidRPr="00097D30">
        <w:rPr>
          <w:b/>
          <w:i/>
          <w:lang w:val="fi-FI"/>
        </w:rPr>
        <w:t>Eva Sukarto</w:t>
      </w:r>
      <w:r>
        <w:rPr>
          <w:lang w:val="fi-FI"/>
        </w:rPr>
        <w:t>)</w:t>
      </w:r>
      <w:r w:rsidR="00701319">
        <w:rPr>
          <w:lang w:val="fi-FI"/>
        </w:rPr>
        <w:t>, vastikään kansalaisuuden saaneita sotilaita, jotka radikalisoituivat oikein kunnolla Syvän avaruuden laivastossa</w:t>
      </w:r>
      <w:r w:rsidR="002D3F20">
        <w:rPr>
          <w:lang w:val="fi-FI"/>
        </w:rPr>
        <w:t>, Sourgerilla</w:t>
      </w:r>
      <w:r w:rsidR="00701319">
        <w:rPr>
          <w:lang w:val="fi-FI"/>
        </w:rPr>
        <w:t>.</w:t>
      </w:r>
      <w:r w:rsidR="00234066">
        <w:rPr>
          <w:lang w:val="fi-FI"/>
        </w:rPr>
        <w:t xml:space="preserve"> (Jos ei Falk niin de Vooght.)</w:t>
      </w:r>
    </w:p>
    <w:p w14:paraId="5F3E7E19" w14:textId="7B786ECD" w:rsidR="000D62F4" w:rsidRDefault="000D62F4" w:rsidP="00BA7D95">
      <w:pPr>
        <w:rPr>
          <w:lang w:val="fi-FI"/>
        </w:rPr>
      </w:pPr>
    </w:p>
    <w:p w14:paraId="563FB9FD" w14:textId="485061F8" w:rsidR="000D62F4" w:rsidRPr="00097D30" w:rsidRDefault="00097D30" w:rsidP="00BA7D95">
      <w:pPr>
        <w:rPr>
          <w:lang w:val="fi-FI"/>
        </w:rPr>
      </w:pPr>
      <w:r>
        <w:rPr>
          <w:lang w:val="fi-FI"/>
        </w:rPr>
        <w:t xml:space="preserve">Puolen tusinaa Syvän avaruuden laivaston kunnon radikaalia on juuri päässyt kansalaisiksi ja juhlii menoa. Eva Sukarto on kotiutettu kersanttina. Kaikki heistä ovat lähitaistelutaitoisia. Heillä on Longinuksen keihään kontakti Libertyllä, </w:t>
      </w:r>
      <w:r>
        <w:rPr>
          <w:b/>
          <w:i/>
          <w:lang w:val="fi-FI"/>
        </w:rPr>
        <w:t>Sondra Beechman</w:t>
      </w:r>
      <w:r>
        <w:rPr>
          <w:lang w:val="fi-FI"/>
        </w:rPr>
        <w:t>, joka ei kuitenkaan halua olla missään tekemisissä minkään väkivallantekojen kanssa.</w:t>
      </w:r>
    </w:p>
    <w:p w14:paraId="3890F4DE" w14:textId="6ABC33DA" w:rsidR="000B586D" w:rsidRDefault="000B586D" w:rsidP="00BA7D95">
      <w:pPr>
        <w:rPr>
          <w:lang w:val="fi-FI"/>
        </w:rPr>
      </w:pPr>
    </w:p>
    <w:p w14:paraId="511E317F" w14:textId="345C00C4" w:rsidR="00875FEE" w:rsidRDefault="00A14077" w:rsidP="00BA7D95">
      <w:pPr>
        <w:rPr>
          <w:lang w:val="fi-FI"/>
        </w:rPr>
      </w:pPr>
      <w:r>
        <w:rPr>
          <w:lang w:val="fi-FI"/>
        </w:rPr>
        <w:t xml:space="preserve">Sotilailla on ektoissaan stealth mode, joka </w:t>
      </w:r>
      <w:r w:rsidR="004A6E91">
        <w:rPr>
          <w:lang w:val="fi-FI"/>
        </w:rPr>
        <w:t>hukkaa ne yleiseen hälinään, ja disturb mode, joka sotkee lähellä olevien ektojen tallennus- ja paikannustiedot. Tämä on sotilasteknologiaa, jota Longinuksen keihäs yleisesti käyttää ja jota se hankkii mm. kontakteiltaan laivastossa.</w:t>
      </w:r>
    </w:p>
    <w:p w14:paraId="12BD791D" w14:textId="09DC109A" w:rsidR="00B8260E" w:rsidRDefault="00B8260E" w:rsidP="00BA7D95">
      <w:pPr>
        <w:rPr>
          <w:lang w:val="fi-FI"/>
        </w:rPr>
      </w:pPr>
    </w:p>
    <w:p w14:paraId="5A7586DC" w14:textId="4D2087CB" w:rsidR="00B8260E" w:rsidRDefault="00B8260E" w:rsidP="00B8260E">
      <w:pPr>
        <w:pStyle w:val="Heading2"/>
      </w:pPr>
      <w:r>
        <w:t>Kesäloma koittaa</w:t>
      </w:r>
    </w:p>
    <w:p w14:paraId="5F3D48D9" w14:textId="59DD05B8" w:rsidR="00B8260E" w:rsidRDefault="00B8260E" w:rsidP="00BA7D95">
      <w:pPr>
        <w:rPr>
          <w:lang w:val="fi-FI"/>
        </w:rPr>
      </w:pPr>
    </w:p>
    <w:p w14:paraId="23E31E6A" w14:textId="17CC39A6" w:rsidR="00CE4BBE" w:rsidRDefault="00CE4BBE" w:rsidP="00BA7D95">
      <w:pPr>
        <w:rPr>
          <w:lang w:val="fi-FI"/>
        </w:rPr>
      </w:pPr>
      <w:r>
        <w:rPr>
          <w:lang w:val="fi-FI"/>
        </w:rPr>
        <w:t>Kesäkuu Ger∂rillä, ja Jacob Lindhin nanofabberisalakuljetus.</w:t>
      </w:r>
    </w:p>
    <w:p w14:paraId="10CC63AF" w14:textId="77777777" w:rsidR="00CE4BBE" w:rsidRDefault="00CE4BBE" w:rsidP="00BA7D95">
      <w:pPr>
        <w:rPr>
          <w:lang w:val="fi-FI"/>
        </w:rPr>
      </w:pPr>
    </w:p>
    <w:p w14:paraId="5D25592C" w14:textId="57BF1450" w:rsidR="00CE4BBE" w:rsidRPr="00334BA0" w:rsidRDefault="00CE4BBE" w:rsidP="00CE4BBE">
      <w:pPr>
        <w:rPr>
          <w:lang w:val="fi-FI"/>
        </w:rPr>
      </w:pPr>
      <w:r w:rsidRPr="00334BA0">
        <w:rPr>
          <w:lang w:val="fi-FI"/>
        </w:rPr>
        <w:t>Poistuvat 06/2146: alil. Guanchana, kers. Busques, matr. Billings (</w:t>
      </w:r>
      <w:r w:rsidR="00AD150E" w:rsidRPr="00334BA0">
        <w:rPr>
          <w:lang w:val="fi-FI"/>
        </w:rPr>
        <w:t>alustekn</w:t>
      </w:r>
      <w:r w:rsidRPr="00334BA0">
        <w:rPr>
          <w:lang w:val="fi-FI"/>
        </w:rPr>
        <w:t xml:space="preserve">), matr. </w:t>
      </w:r>
      <w:r w:rsidRPr="00464F09">
        <w:rPr>
          <w:lang w:val="fi-FI"/>
        </w:rPr>
        <w:t>Jardim (reakt.)</w:t>
      </w:r>
      <w:r w:rsidR="00464F09" w:rsidRPr="00464F09">
        <w:rPr>
          <w:lang w:val="fi-FI"/>
        </w:rPr>
        <w:t>, matr. Traficante (alustekn)</w:t>
      </w:r>
      <w:r w:rsidR="00464F09">
        <w:rPr>
          <w:lang w:val="fi-FI"/>
        </w:rPr>
        <w:t>.</w:t>
      </w:r>
    </w:p>
    <w:p w14:paraId="1F2DDCF2" w14:textId="3D820050" w:rsidR="00464F09" w:rsidRDefault="00464F09" w:rsidP="00CE4BBE">
      <w:pPr>
        <w:rPr>
          <w:lang w:val="fi-FI"/>
        </w:rPr>
      </w:pPr>
    </w:p>
    <w:p w14:paraId="3F52D315" w14:textId="3846BFD6" w:rsidR="00464F09" w:rsidRPr="00334BA0" w:rsidRDefault="00464F09" w:rsidP="00CE4BBE">
      <w:pPr>
        <w:rPr>
          <w:lang w:val="fi-FI"/>
        </w:rPr>
      </w:pPr>
      <w:r>
        <w:rPr>
          <w:lang w:val="fi-FI"/>
        </w:rPr>
        <w:t xml:space="preserve">Uusi siltaupseeri: ylil. </w:t>
      </w:r>
      <w:r w:rsidR="00704376" w:rsidRPr="00334BA0">
        <w:rPr>
          <w:lang w:val="fi-FI"/>
        </w:rPr>
        <w:t>Oscar Laguri, Saint Genevieveltä</w:t>
      </w:r>
      <w:r w:rsidR="00A15819" w:rsidRPr="00334BA0">
        <w:rPr>
          <w:lang w:val="fi-FI"/>
        </w:rPr>
        <w:t xml:space="preserve">. Asejärjestelmiin tulee kadetti </w:t>
      </w:r>
      <w:r w:rsidR="00A426E0">
        <w:rPr>
          <w:lang w:val="fi-FI"/>
        </w:rPr>
        <w:t>Prak</w:t>
      </w:r>
      <w:r w:rsidR="00A15819" w:rsidRPr="00334BA0">
        <w:rPr>
          <w:lang w:val="fi-FI"/>
        </w:rPr>
        <w:t>.</w:t>
      </w:r>
    </w:p>
    <w:p w14:paraId="74C5A3AF" w14:textId="4124C7E0" w:rsidR="00CE4BBE" w:rsidRPr="00334BA0" w:rsidRDefault="00CE4BBE" w:rsidP="00BA7D95">
      <w:pPr>
        <w:rPr>
          <w:lang w:val="fi-FI"/>
        </w:rPr>
      </w:pPr>
    </w:p>
    <w:p w14:paraId="6A586B6E" w14:textId="1C834300" w:rsidR="00CE4BBE" w:rsidRDefault="00CE4BBE" w:rsidP="00CE4BBE">
      <w:pPr>
        <w:rPr>
          <w:lang w:val="fi-FI"/>
        </w:rPr>
      </w:pPr>
      <w:r>
        <w:rPr>
          <w:lang w:val="fi-FI"/>
        </w:rPr>
        <w:t>Loman jälkeen uusia mortteja: 1</w:t>
      </w:r>
      <w:r w:rsidR="00D4003D">
        <w:rPr>
          <w:lang w:val="fi-FI"/>
        </w:rPr>
        <w:t>4</w:t>
      </w:r>
    </w:p>
    <w:p w14:paraId="6B0F7526" w14:textId="4B0E315C" w:rsidR="00D4003D" w:rsidRDefault="00D4003D" w:rsidP="00CE4BBE">
      <w:pPr>
        <w:rPr>
          <w:lang w:val="fi-FI"/>
        </w:rPr>
      </w:pPr>
    </w:p>
    <w:p w14:paraId="7A886851" w14:textId="0F8100FC" w:rsidR="00D4003D" w:rsidRDefault="00A308EA" w:rsidP="00A308EA">
      <w:pPr>
        <w:pStyle w:val="Heading3"/>
      </w:pPr>
      <w:r>
        <w:t>Libertyn anarkistit</w:t>
      </w:r>
    </w:p>
    <w:p w14:paraId="53E83D35" w14:textId="41C5E5B8" w:rsidR="00A308EA" w:rsidRDefault="00A308EA" w:rsidP="00CE4BBE">
      <w:pPr>
        <w:rPr>
          <w:lang w:val="fi-FI"/>
        </w:rPr>
      </w:pPr>
      <w:r>
        <w:rPr>
          <w:lang w:val="fi-FI"/>
        </w:rPr>
        <w:t>JAC:lla on Libertyllä useita aktiivisia soluja</w:t>
      </w:r>
      <w:r w:rsidR="00DD165B">
        <w:rPr>
          <w:lang w:val="fi-FI"/>
        </w:rPr>
        <w:t xml:space="preserve">, ja käytännössä esim. </w:t>
      </w:r>
      <w:r w:rsidR="007214AF">
        <w:rPr>
          <w:lang w:val="fi-FI"/>
        </w:rPr>
        <w:t>useimmilla oppilaitoksilla (yliopisto- ja opistotasoisilla) on omansa.</w:t>
      </w:r>
      <w:r w:rsidR="0007625F">
        <w:rPr>
          <w:lang w:val="fi-FI"/>
        </w:rPr>
        <w:t xml:space="preserve"> </w:t>
      </w:r>
      <w:r w:rsidR="004B4FE1">
        <w:rPr>
          <w:lang w:val="fi-FI"/>
        </w:rPr>
        <w:t xml:space="preserve">Liberty on tiukkaan kontrolloitu yhteiskunta, </w:t>
      </w:r>
      <w:r w:rsidR="00ED2C38">
        <w:rPr>
          <w:lang w:val="fi-FI"/>
        </w:rPr>
        <w:t>sekä myös hyvin luokkatietoinen. Mexicontalin slummeissa JAC:illa on hyvät rekrytointiapajat, mutta käytännön toiminta harvoin lähtee sieltä ulos.</w:t>
      </w:r>
    </w:p>
    <w:p w14:paraId="3D6589E4" w14:textId="018809E2" w:rsidR="00A308EA" w:rsidRDefault="00A308EA" w:rsidP="00CE4BBE">
      <w:pPr>
        <w:rPr>
          <w:lang w:val="fi-FI"/>
        </w:rPr>
      </w:pPr>
    </w:p>
    <w:p w14:paraId="5D1E5BD6" w14:textId="5F9A1C19" w:rsidR="00CE4BBE" w:rsidRDefault="00321090" w:rsidP="00CE4BBE">
      <w:pPr>
        <w:rPr>
          <w:lang w:val="fi-FI"/>
        </w:rPr>
      </w:pPr>
      <w:r>
        <w:rPr>
          <w:lang w:val="fi-FI"/>
        </w:rPr>
        <w:t xml:space="preserve">Kunnolla penkomalla saattaa löyttää Liberty Jesuit Universitysta kielitieteen </w:t>
      </w:r>
      <w:r w:rsidR="008D1EF4">
        <w:rPr>
          <w:lang w:val="fi-FI"/>
        </w:rPr>
        <w:t>lehtori</w:t>
      </w:r>
      <w:r>
        <w:rPr>
          <w:lang w:val="fi-FI"/>
        </w:rPr>
        <w:t xml:space="preserve"> </w:t>
      </w:r>
      <w:r w:rsidR="008D1EF4">
        <w:rPr>
          <w:b/>
          <w:i/>
          <w:lang w:val="fi-FI"/>
        </w:rPr>
        <w:t>Roald Castro</w:t>
      </w:r>
      <w:r w:rsidR="008D1EF4">
        <w:rPr>
          <w:lang w:val="fi-FI"/>
        </w:rPr>
        <w:t xml:space="preserve">n, jolla on käytännön anarkistisympatioita. </w:t>
      </w:r>
      <w:r w:rsidR="0074384E">
        <w:rPr>
          <w:lang w:val="fi-FI"/>
        </w:rPr>
        <w:t>Castro on työskennellyt mm. Mexicontalissa avustustyössä, eikä todellakaan rakasta Tasavaltaa. Hänellä on kansalaisuus vain, koska hänen sisarellaan on vaikutusvaltaa deterministipuolueessa, eikä häntä siksi voi pidättää.</w:t>
      </w:r>
      <w:r w:rsidR="00F7760B">
        <w:rPr>
          <w:lang w:val="fi-FI"/>
        </w:rPr>
        <w:t xml:space="preserve"> Häntä kuitenkin valvotaan tarkasti.</w:t>
      </w:r>
    </w:p>
    <w:p w14:paraId="3634C64F" w14:textId="21A890FA" w:rsidR="00FA1D22" w:rsidRDefault="00FA1D22" w:rsidP="00CE4BBE">
      <w:pPr>
        <w:rPr>
          <w:lang w:val="fi-FI"/>
        </w:rPr>
      </w:pPr>
    </w:p>
    <w:p w14:paraId="5ACE9D36" w14:textId="5EC586E8" w:rsidR="00FA1D22" w:rsidRDefault="00FA1D22" w:rsidP="00CE4BBE">
      <w:pPr>
        <w:rPr>
          <w:lang w:val="fi-FI"/>
        </w:rPr>
      </w:pPr>
      <w:r>
        <w:rPr>
          <w:lang w:val="fi-FI"/>
        </w:rPr>
        <w:t xml:space="preserve">Jos Iglesias lähtee </w:t>
      </w:r>
      <w:r w:rsidR="00BE0BCD">
        <w:rPr>
          <w:lang w:val="fi-FI"/>
        </w:rPr>
        <w:t xml:space="preserve">etsimään anarkisteja Libertyllä, </w:t>
      </w:r>
      <w:r w:rsidR="00586657">
        <w:rPr>
          <w:lang w:val="fi-FI"/>
        </w:rPr>
        <w:t>paljon riippuu hänen valitsemastaan kohteesta:</w:t>
      </w:r>
    </w:p>
    <w:p w14:paraId="5AD54F6A" w14:textId="44548D3E" w:rsidR="00586657" w:rsidRDefault="00586657" w:rsidP="00CE4BBE">
      <w:pPr>
        <w:rPr>
          <w:lang w:val="fi-FI"/>
        </w:rPr>
      </w:pPr>
    </w:p>
    <w:p w14:paraId="7ABB6766" w14:textId="719BE15F" w:rsidR="00586657" w:rsidRDefault="00586657" w:rsidP="002A0BAB">
      <w:pPr>
        <w:pStyle w:val="ListParagraph"/>
        <w:numPr>
          <w:ilvl w:val="0"/>
          <w:numId w:val="3"/>
        </w:numPr>
        <w:rPr>
          <w:lang w:val="fi-FI"/>
        </w:rPr>
      </w:pPr>
      <w:r>
        <w:rPr>
          <w:lang w:val="fi-FI"/>
        </w:rPr>
        <w:t xml:space="preserve">Liberty Universidad </w:t>
      </w:r>
      <w:r w:rsidR="00735DBD">
        <w:rPr>
          <w:lang w:val="fi-FI"/>
        </w:rPr>
        <w:t xml:space="preserve">on hajautettu ja ger∂riläiselle tuttu </w:t>
      </w:r>
      <w:r w:rsidR="002A0BAB">
        <w:rPr>
          <w:lang w:val="fi-FI"/>
        </w:rPr>
        <w:t>järjestely. Jos sieltä tahtoo etsiä poikkeavia näkemyksiä, päätyy helposti humanistien pariin. Kuitenkin LU:n humanistit ovat arvoiltaan ger∂riläiselle yllättävänkin konservatiivisia, ja radikaal</w:t>
      </w:r>
      <w:r w:rsidR="002A0BAB" w:rsidRPr="002A0BAB">
        <w:rPr>
          <w:lang w:val="fi-FI"/>
        </w:rPr>
        <w:t>immista arvoista ollaan yleensä hiljaa.</w:t>
      </w:r>
      <w:r w:rsidR="00713755">
        <w:rPr>
          <w:lang w:val="fi-FI"/>
        </w:rPr>
        <w:t xml:space="preserve"> Kokoontumispaikkoina täällä ovat yliopistoalueen ulkopuoliset ravintolat ja kahvilat.</w:t>
      </w:r>
    </w:p>
    <w:p w14:paraId="71FA7535" w14:textId="2646D408" w:rsidR="002A0BAB" w:rsidRDefault="002A0BAB" w:rsidP="002A0BAB">
      <w:pPr>
        <w:pStyle w:val="ListParagraph"/>
        <w:numPr>
          <w:ilvl w:val="0"/>
          <w:numId w:val="3"/>
        </w:numPr>
        <w:rPr>
          <w:lang w:val="fi-FI"/>
        </w:rPr>
      </w:pPr>
      <w:r w:rsidRPr="002A0BAB">
        <w:rPr>
          <w:lang w:val="fi-FI"/>
        </w:rPr>
        <w:t xml:space="preserve">Ganymede College at Liberty on selvästi konservatiivinen. Oikeustieteilijöiden parissa on radikaalimpia ajattelijoita, mutta hekin </w:t>
      </w:r>
      <w:r>
        <w:rPr>
          <w:lang w:val="fi-FI"/>
        </w:rPr>
        <w:t>pysyvät hiljaa.</w:t>
      </w:r>
      <w:r w:rsidR="00713755">
        <w:rPr>
          <w:lang w:val="fi-FI"/>
        </w:rPr>
        <w:t xml:space="preserve"> Kokouspaikkoina toimivat korkeakoulun sisältä löytyvät kirjasto- ja tapaamistilat.</w:t>
      </w:r>
    </w:p>
    <w:p w14:paraId="1AE45148" w14:textId="64FFF5C4" w:rsidR="00497F53" w:rsidRDefault="002A0BAB" w:rsidP="002A0BAB">
      <w:pPr>
        <w:pStyle w:val="ListParagraph"/>
        <w:numPr>
          <w:ilvl w:val="0"/>
          <w:numId w:val="3"/>
        </w:numPr>
        <w:rPr>
          <w:lang w:val="fi-FI"/>
        </w:rPr>
      </w:pPr>
      <w:r>
        <w:rPr>
          <w:lang w:val="fi-FI"/>
        </w:rPr>
        <w:t xml:space="preserve">Panama Techiltä löytyy myös teekkareita, joilla on poikkeavia arvoja, mutta enemmän libertarismin kuin sosialismin suuntaan. </w:t>
      </w:r>
      <w:r w:rsidR="004A16EC">
        <w:rPr>
          <w:lang w:val="fi-FI"/>
        </w:rPr>
        <w:t>Anarkismin katsotaan täällä tarkoittavan Extropia-tyyppistä anarkokapitalismia. JAC</w:t>
      </w:r>
      <w:r w:rsidR="00497F53">
        <w:rPr>
          <w:lang w:val="fi-FI"/>
        </w:rPr>
        <w:t>:ia ei kannateta.</w:t>
      </w:r>
      <w:r w:rsidR="00323321">
        <w:rPr>
          <w:lang w:val="fi-FI"/>
        </w:rPr>
        <w:t xml:space="preserve"> Kokouspaikkoja ovat teekkarihenkiset kiltahuoneet.</w:t>
      </w:r>
    </w:p>
    <w:p w14:paraId="7D4D7958" w14:textId="7421E3BC" w:rsidR="002A0BAB" w:rsidRDefault="00497F53" w:rsidP="002A0BAB">
      <w:pPr>
        <w:pStyle w:val="ListParagraph"/>
        <w:numPr>
          <w:ilvl w:val="0"/>
          <w:numId w:val="3"/>
        </w:numPr>
        <w:rPr>
          <w:lang w:val="fi-FI"/>
        </w:rPr>
      </w:pPr>
      <w:r w:rsidRPr="00497F53">
        <w:rPr>
          <w:lang w:val="fi-FI"/>
        </w:rPr>
        <w:t>Galileo Universidad de Arte on hieman vapautuneempi ja sieltä löytyy</w:t>
      </w:r>
      <w:r>
        <w:rPr>
          <w:lang w:val="fi-FI"/>
        </w:rPr>
        <w:t xml:space="preserve"> myös opiskelijoita, jotka julistavat anarkismin autuutta. Lähes järjestään nämä ovat kuitenkin asepalveluksen kunnialla suorittaneita kansalaisia, joilla on varakkaita sukulaisia eikä mitään aikomusta tehdä todellisia asioita</w:t>
      </w:r>
    </w:p>
    <w:p w14:paraId="532A8A06" w14:textId="4AD08160" w:rsidR="00497F53" w:rsidRPr="00497F53" w:rsidRDefault="00497F53" w:rsidP="002A0BAB">
      <w:pPr>
        <w:pStyle w:val="ListParagraph"/>
        <w:numPr>
          <w:ilvl w:val="0"/>
          <w:numId w:val="3"/>
        </w:numPr>
        <w:rPr>
          <w:lang w:val="fi-FI"/>
        </w:rPr>
      </w:pPr>
      <w:r w:rsidRPr="00497F53">
        <w:rPr>
          <w:lang w:val="fi-FI"/>
        </w:rPr>
        <w:t>Liberty Jesuit University on sekametelisoppa, ja sieltä löyty</w:t>
      </w:r>
      <w:r>
        <w:rPr>
          <w:lang w:val="fi-FI"/>
        </w:rPr>
        <w:t>vät varmaan habin ainoat akateemiset sosialistit. Monilla näistä on myös käytännön ymmärrystä nykyjärjestelmän vioista, koska LJU:n monet organisaatiot tekevät vapaaehtoistyötä Mexicontalin slummeissa.</w:t>
      </w:r>
      <w:r w:rsidR="00537DE2">
        <w:rPr>
          <w:lang w:val="fi-FI"/>
        </w:rPr>
        <w:t xml:space="preserve"> Toisaalta, täältä löytyy myös Longinuksen keihään fanaatikkoja.</w:t>
      </w:r>
    </w:p>
    <w:p w14:paraId="091D6F99" w14:textId="77777777" w:rsidR="00FA1D22" w:rsidRPr="00497F53" w:rsidRDefault="00FA1D22" w:rsidP="00CE4BBE">
      <w:pPr>
        <w:rPr>
          <w:lang w:val="fi-FI"/>
        </w:rPr>
      </w:pPr>
    </w:p>
    <w:p w14:paraId="456F397E" w14:textId="1500424C" w:rsidR="006A31C8" w:rsidRDefault="002D2C58" w:rsidP="002D2C58">
      <w:pPr>
        <w:pStyle w:val="Heading3"/>
      </w:pPr>
      <w:r>
        <w:lastRenderedPageBreak/>
        <w:t>Nanofabrikaattori Saint Eskilillä</w:t>
      </w:r>
    </w:p>
    <w:p w14:paraId="45FC13E7" w14:textId="63F03571" w:rsidR="002D2C58" w:rsidRDefault="00C60CF3" w:rsidP="002D2C58">
      <w:pPr>
        <w:rPr>
          <w:lang w:val="fi-FI"/>
        </w:rPr>
      </w:pPr>
      <w:r>
        <w:rPr>
          <w:i/>
          <w:lang w:val="fi-FI"/>
        </w:rPr>
        <w:t>Lindh</w:t>
      </w:r>
      <w:r w:rsidR="002D2C58">
        <w:rPr>
          <w:lang w:val="fi-FI"/>
        </w:rPr>
        <w:t xml:space="preserve"> on tuonut</w:t>
      </w:r>
      <w:r w:rsidR="00150D74">
        <w:rPr>
          <w:lang w:val="fi-FI"/>
        </w:rPr>
        <w:t xml:space="preserve"> Nieden-Naaxilta Casa Arturolta syyskuussa 2145</w:t>
      </w:r>
      <w:r w:rsidR="002D2C58">
        <w:rPr>
          <w:lang w:val="fi-FI"/>
        </w:rPr>
        <w:t xml:space="preserve"> fabrikaattorin alukselle, ja sijoittanut sen </w:t>
      </w:r>
      <w:r w:rsidR="00150D74">
        <w:rPr>
          <w:lang w:val="fi-FI"/>
        </w:rPr>
        <w:t>opetustilan varastoon, jossa se on ollut katkotta lokakuusta 2145 lähtien.</w:t>
      </w:r>
    </w:p>
    <w:p w14:paraId="1948B347" w14:textId="15127C05" w:rsidR="00150D74" w:rsidRDefault="00150D74" w:rsidP="002D2C58">
      <w:pPr>
        <w:rPr>
          <w:lang w:val="fi-FI"/>
        </w:rPr>
      </w:pPr>
    </w:p>
    <w:p w14:paraId="012C7B66" w14:textId="79189150" w:rsidR="00150D74" w:rsidRDefault="00150D74" w:rsidP="002D2C58">
      <w:pPr>
        <w:rPr>
          <w:lang w:val="fi-FI"/>
        </w:rPr>
      </w:pPr>
      <w:r>
        <w:rPr>
          <w:i/>
          <w:lang w:val="fi-FI"/>
        </w:rPr>
        <w:t>Olano</w:t>
      </w:r>
      <w:r>
        <w:rPr>
          <w:lang w:val="fi-FI"/>
        </w:rPr>
        <w:t xml:space="preserve"> tietää Jacobilla olevan anarkistisia sympatioita, ja hän tietää mm. kuljettaneensa Casa Arturolta jotain nimenomaan Lindh. Hänellä ei kuitenkaan ole aavistustakaan siitä, miten syvällä Lindh oikeasti on; hän kuvittelee tuoneensa kiellettyä kirjallisuutta tai vastaavaa. Olano on itsekin tuonut Casa Arturolta asioita, mutt</w:t>
      </w:r>
      <w:r w:rsidR="00C20719">
        <w:rPr>
          <w:lang w:val="fi-FI"/>
        </w:rPr>
        <w:t>ei nanofabrikaattoria – joka tapauksessa fabrikaatio ajatuksena karmii häntä.</w:t>
      </w:r>
      <w:r w:rsidR="008D144F">
        <w:rPr>
          <w:lang w:val="fi-FI"/>
        </w:rPr>
        <w:t xml:space="preserve"> (Jacob hoiti yhden sukkularahdin henkilökohtaisesti, eikä Olano tiedä kuinka suuria asioita kyydissä tuli. Jacobilla on valmiina vastaus, että hän </w:t>
      </w:r>
      <w:r w:rsidR="00F405DE">
        <w:rPr>
          <w:lang w:val="fi-FI"/>
        </w:rPr>
        <w:t>tilasi casa-arturolaisia ektoja, mutta hän hävitti ne kun tehtävä Exarchiaa vastaan alkoi. Tämä on tottakin: myös sellaisia oli tullut, ja Jacob hävitti ne.)</w:t>
      </w:r>
    </w:p>
    <w:p w14:paraId="09ECD0AA" w14:textId="5D0DC626" w:rsidR="00150D74" w:rsidRDefault="00150D74" w:rsidP="002D2C58">
      <w:pPr>
        <w:rPr>
          <w:lang w:val="fi-FI"/>
        </w:rPr>
      </w:pPr>
    </w:p>
    <w:p w14:paraId="74778913" w14:textId="48057654" w:rsidR="00150D74" w:rsidRDefault="00150D74" w:rsidP="002D2C58">
      <w:pPr>
        <w:rPr>
          <w:lang w:val="fi-FI"/>
        </w:rPr>
      </w:pPr>
      <w:r>
        <w:rPr>
          <w:i/>
          <w:lang w:val="fi-FI"/>
        </w:rPr>
        <w:t>Lavezzi</w:t>
      </w:r>
      <w:r>
        <w:rPr>
          <w:lang w:val="fi-FI"/>
        </w:rPr>
        <w:t xml:space="preserve"> tietää Olanon olevan mukana kaikenlaisessa kielletyssä; hän diilaa tälle paljon rauhoittavia, ja hän tietää myös Exarchian keikasta lähtien, että Olano on itse asiassa JAC:in agentti. Hän ei pysty kuitenkaan todistamaan tätä.</w:t>
      </w:r>
    </w:p>
    <w:p w14:paraId="149947FD" w14:textId="576B75B9" w:rsidR="00204FD4" w:rsidRDefault="00204FD4" w:rsidP="002D2C58">
      <w:pPr>
        <w:rPr>
          <w:lang w:val="fi-FI"/>
        </w:rPr>
      </w:pPr>
    </w:p>
    <w:p w14:paraId="5524AA49" w14:textId="45809909" w:rsidR="00204FD4" w:rsidRPr="00767813" w:rsidRDefault="00204FD4" w:rsidP="002D2C58">
      <w:pPr>
        <w:pStyle w:val="Heading3"/>
      </w:pPr>
      <w:r>
        <w:t>Salakuljettaminen</w:t>
      </w:r>
    </w:p>
    <w:p w14:paraId="14F78C2C" w14:textId="71BC7B13" w:rsidR="00204FD4" w:rsidRDefault="00204FD4" w:rsidP="002D2C58">
      <w:pPr>
        <w:rPr>
          <w:lang w:val="fi-FI"/>
        </w:rPr>
      </w:pPr>
      <w:r>
        <w:rPr>
          <w:lang w:val="fi-FI"/>
        </w:rPr>
        <w:t xml:space="preserve">Nanofabrikaattorin ensimmäinen haaste on Libertyn kuivatelakka. Alus aiotaan käydä siellä läpi – pääasiassa aluksen järjestelmät, mutta </w:t>
      </w:r>
      <w:r w:rsidR="00D56FAA">
        <w:rPr>
          <w:lang w:val="fi-FI"/>
        </w:rPr>
        <w:t>jos fabrikaattori on toimistossa, se saatetaan periaatteessa löytää.</w:t>
      </w:r>
      <w:r w:rsidR="00767813">
        <w:rPr>
          <w:lang w:val="fi-FI"/>
        </w:rPr>
        <w:t xml:space="preserve"> Jacob ei ole sitä ryhtynyt siirtämään.</w:t>
      </w:r>
    </w:p>
    <w:p w14:paraId="32B25119" w14:textId="7DDE0877" w:rsidR="00750080" w:rsidRDefault="00750080" w:rsidP="002D2C58">
      <w:pPr>
        <w:rPr>
          <w:lang w:val="fi-FI"/>
        </w:rPr>
      </w:pPr>
    </w:p>
    <w:p w14:paraId="49F7BC02" w14:textId="77777777" w:rsidR="00750080" w:rsidRDefault="00750080" w:rsidP="002D2C58">
      <w:pPr>
        <w:rPr>
          <w:lang w:val="fi-FI"/>
        </w:rPr>
      </w:pPr>
    </w:p>
    <w:p w14:paraId="6D7C61A0" w14:textId="77777777" w:rsidR="00204FD4" w:rsidRDefault="00204FD4" w:rsidP="002D2C58">
      <w:pPr>
        <w:rPr>
          <w:lang w:val="fi-FI"/>
        </w:rPr>
      </w:pPr>
    </w:p>
    <w:p w14:paraId="64724D5E" w14:textId="100F0829" w:rsidR="00025F82" w:rsidRDefault="00025F82" w:rsidP="002D2C58">
      <w:pPr>
        <w:rPr>
          <w:lang w:val="fi-FI"/>
        </w:rPr>
      </w:pPr>
    </w:p>
    <w:p w14:paraId="2BB8CDC9" w14:textId="504CE6D4" w:rsidR="00025F82" w:rsidRDefault="00025F82" w:rsidP="00025F82">
      <w:pPr>
        <w:pStyle w:val="Heading4"/>
      </w:pPr>
      <w:r>
        <w:t>Lavezzi ja Olano</w:t>
      </w:r>
    </w:p>
    <w:p w14:paraId="4CE11528" w14:textId="25820815" w:rsidR="00025F82" w:rsidRDefault="00025F82" w:rsidP="00025F82">
      <w:pPr>
        <w:rPr>
          <w:noProof/>
          <w:lang w:val="fi-FI"/>
        </w:rPr>
      </w:pPr>
      <w:r>
        <w:rPr>
          <w:noProof/>
          <w:lang w:val="fi-FI"/>
        </w:rPr>
        <w:t>Olano oli ostanut Lavezzilta rauhoittavia palveluksen alusta alkaen. Alun perin Lavezzi oletti Olanon olevan vain todella hermostunut luonne, mutta käyttöprofiili ei sopinut tähän. Olano tuntui epäpoliittiselta, kunnes Casa Arturolla Lavezzi tajusi, että tämä käytti paljon aikaa paikallisten parissa ja salakuljetti asioita alukselle. Hänen oma salakuljetustoimintansa joutui Acostan hampaisiin ja päättyi, joten Lavezzilla oli enemmän aikaa selvittää Olanon aikeita. Hän tajusi tämän puhelevan miehitystä vastaan ja levittävän epämääräistä epätietoisuutta (memeettisen sodankäynnin keinoja, joita Lavezzi ei täysin tunnista). Hän huomasi myös Olanon salakuljettavan asioita Casa Arturolta Saint Eskilille.</w:t>
      </w:r>
      <w:r w:rsidR="00C076B0">
        <w:rPr>
          <w:noProof/>
          <w:lang w:val="fi-FI"/>
        </w:rPr>
        <w:t xml:space="preserve"> (Ionian Laboursin, älyjakoavaimen, ektoja ym ym)</w:t>
      </w:r>
    </w:p>
    <w:p w14:paraId="194A3E83" w14:textId="77777777" w:rsidR="00025F82" w:rsidRDefault="00025F82" w:rsidP="002D2C58">
      <w:pPr>
        <w:rPr>
          <w:lang w:val="fi-FI"/>
        </w:rPr>
      </w:pPr>
    </w:p>
    <w:p w14:paraId="5419A63B" w14:textId="16272461" w:rsidR="00150D74" w:rsidRDefault="00C257D9" w:rsidP="002D2C58">
      <w:pPr>
        <w:rPr>
          <w:lang w:val="fi-FI"/>
        </w:rPr>
      </w:pPr>
      <w:r>
        <w:rPr>
          <w:lang w:val="fi-FI"/>
        </w:rPr>
        <w:t>Exarchian hyökkäyksen yhteydessä Lavezzi oli melko varma, että Olano oli lukenut ulkopuolelta tulleen viestin. Hän oli valmis ryhtymään toimiin tuolloin (Olano oli hieman kysellytkin tätä häneltä; hän oli vastannut ympäripyöreitä), mutta valvonta oli liian tiukkaa.</w:t>
      </w:r>
    </w:p>
    <w:p w14:paraId="76AB5BCD" w14:textId="26EDBB04" w:rsidR="00C076B0" w:rsidRDefault="00C076B0" w:rsidP="002D2C58">
      <w:pPr>
        <w:rPr>
          <w:lang w:val="fi-FI"/>
        </w:rPr>
      </w:pPr>
    </w:p>
    <w:p w14:paraId="092C3F87" w14:textId="7F32C618" w:rsidR="00C076B0" w:rsidRDefault="00C076B0" w:rsidP="002D2C58">
      <w:pPr>
        <w:rPr>
          <w:lang w:val="fi-FI"/>
        </w:rPr>
      </w:pPr>
      <w:r>
        <w:rPr>
          <w:lang w:val="fi-FI"/>
        </w:rPr>
        <w:t>Tane-Rorella Lavezzi</w:t>
      </w:r>
      <w:r w:rsidR="0025138A">
        <w:rPr>
          <w:lang w:val="fi-FI"/>
        </w:rPr>
        <w:t xml:space="preserve">n epäilykset Olanosta hälvenivät, kunnes nyt hän huomasi taas Olanon olleen paljon tekemisissä Kawataken kanssa ja muutenkin kylväneen eripuraa </w:t>
      </w:r>
      <w:r w:rsidR="0025138A">
        <w:rPr>
          <w:lang w:val="fi-FI"/>
        </w:rPr>
        <w:lastRenderedPageBreak/>
        <w:t>miehistön kesken. Mitään tästä hän ei voi todistaa.</w:t>
      </w:r>
      <w:r w:rsidR="00754419">
        <w:rPr>
          <w:lang w:val="fi-FI"/>
        </w:rPr>
        <w:t xml:space="preserve"> Hän on myös pari kertaa nähnyt, miten Olano säpsähtää kun JAC mainitaan – ei aina, mutta pari kertaa.</w:t>
      </w:r>
      <w:r w:rsidR="00E91589">
        <w:rPr>
          <w:lang w:val="fi-FI"/>
        </w:rPr>
        <w:t xml:space="preserve"> Lavezzilla on oll</w:t>
      </w:r>
      <w:r w:rsidR="00BD6B9E">
        <w:rPr>
          <w:lang w:val="fi-FI"/>
        </w:rPr>
        <w:t>ut JAC-kontakteja mm. Ger∂rillä.</w:t>
      </w:r>
    </w:p>
    <w:p w14:paraId="6E14A243" w14:textId="28A1C992" w:rsidR="00126A71" w:rsidRDefault="00126A71" w:rsidP="002D2C58">
      <w:pPr>
        <w:rPr>
          <w:lang w:val="fi-FI"/>
        </w:rPr>
      </w:pPr>
    </w:p>
    <w:p w14:paraId="5B553D8E" w14:textId="74E2E5C5" w:rsidR="002D2C58" w:rsidRDefault="00126A71" w:rsidP="00CE4BBE">
      <w:pPr>
        <w:rPr>
          <w:lang w:val="fi-FI"/>
        </w:rPr>
      </w:pPr>
      <w:r>
        <w:rPr>
          <w:lang w:val="fi-FI"/>
        </w:rPr>
        <w:t>Olanon näennäinen tärkein kontakti on alik. Flores, jonka kanssa matruusi on hyvissä väleissä. Flores jakaa monia Olanon näkemyksiä, mutta ei itse asiassa ole anarkisti itse.</w:t>
      </w:r>
    </w:p>
    <w:p w14:paraId="52CD949B" w14:textId="05DC8046" w:rsidR="006A31C8" w:rsidRDefault="00334BA0" w:rsidP="00334BA0">
      <w:pPr>
        <w:pStyle w:val="Heading4"/>
      </w:pPr>
      <w:r>
        <w:t xml:space="preserve">Ayez ja </w:t>
      </w:r>
      <w:r w:rsidR="00B721F2">
        <w:t>Lavezzi</w:t>
      </w:r>
    </w:p>
    <w:p w14:paraId="30631118" w14:textId="7EE0CABC" w:rsidR="00334BA0" w:rsidRDefault="00334BA0" w:rsidP="00CE4BBE">
      <w:pPr>
        <w:rPr>
          <w:lang w:val="fi-FI"/>
        </w:rPr>
      </w:pPr>
    </w:p>
    <w:p w14:paraId="10CE965F" w14:textId="22853416" w:rsidR="00334BA0" w:rsidRDefault="00334BA0" w:rsidP="00CE4BBE">
      <w:pPr>
        <w:rPr>
          <w:lang w:val="fi-FI"/>
        </w:rPr>
      </w:pPr>
      <w:r>
        <w:rPr>
          <w:lang w:val="fi-FI"/>
        </w:rPr>
        <w:t>Lavezzi kertoo Ayezille epäilevänsä, että Olano on JAC:n agentti. Perusteina:</w:t>
      </w:r>
    </w:p>
    <w:p w14:paraId="6B2BE351" w14:textId="0DBC8487" w:rsidR="00334BA0" w:rsidRDefault="00334BA0" w:rsidP="00CE4BBE">
      <w:pPr>
        <w:rPr>
          <w:lang w:val="fi-FI"/>
        </w:rPr>
      </w:pPr>
    </w:p>
    <w:p w14:paraId="1434EA50" w14:textId="408EEA60" w:rsidR="00334BA0" w:rsidRDefault="00334BA0" w:rsidP="00334BA0">
      <w:pPr>
        <w:pStyle w:val="ListParagraph"/>
        <w:numPr>
          <w:ilvl w:val="0"/>
          <w:numId w:val="3"/>
        </w:numPr>
        <w:rPr>
          <w:lang w:val="fi-FI"/>
        </w:rPr>
      </w:pPr>
      <w:r>
        <w:rPr>
          <w:lang w:val="fi-FI"/>
        </w:rPr>
        <w:t>Olano</w:t>
      </w:r>
      <w:r w:rsidR="00E91589">
        <w:rPr>
          <w:lang w:val="fi-FI"/>
        </w:rPr>
        <w:t>n kanssa enemmän tekemisissä ollut Gonzales oli viitannut ”kontakteihin”, joista tämä oli puhunut</w:t>
      </w:r>
    </w:p>
    <w:p w14:paraId="45C23C8B" w14:textId="13F870CB" w:rsidR="00E91589" w:rsidRDefault="00E91589" w:rsidP="00334BA0">
      <w:pPr>
        <w:pStyle w:val="ListParagraph"/>
        <w:numPr>
          <w:ilvl w:val="0"/>
          <w:numId w:val="3"/>
        </w:numPr>
        <w:rPr>
          <w:lang w:val="fi-FI"/>
        </w:rPr>
      </w:pPr>
      <w:r>
        <w:rPr>
          <w:lang w:val="fi-FI"/>
        </w:rPr>
        <w:t>Olano on väitetysti salakuljettanut alukselle asioita mm. Casa Arturolta ja vienyt niitä eteenpäin</w:t>
      </w:r>
    </w:p>
    <w:p w14:paraId="3D0BEACC" w14:textId="5BBD50F7" w:rsidR="00E91589" w:rsidRDefault="00E91589" w:rsidP="00334BA0">
      <w:pPr>
        <w:pStyle w:val="ListParagraph"/>
        <w:numPr>
          <w:ilvl w:val="0"/>
          <w:numId w:val="3"/>
        </w:numPr>
        <w:rPr>
          <w:lang w:val="fi-FI"/>
        </w:rPr>
      </w:pPr>
      <w:r>
        <w:rPr>
          <w:lang w:val="fi-FI"/>
        </w:rPr>
        <w:t>Olano on miehistön suuntaan toiminut tavalla, johon on hankala puuttua, mutta joka tuntuu jatkuvasti kyseenalaistavan sotilasorganisaation toimivuuden ja rapauttavan sen jäsenten keskeistä luottamusta</w:t>
      </w:r>
    </w:p>
    <w:p w14:paraId="08D7F691" w14:textId="7AD364C5" w:rsidR="00E91589" w:rsidRDefault="00E91589" w:rsidP="00334BA0">
      <w:pPr>
        <w:pStyle w:val="ListParagraph"/>
        <w:numPr>
          <w:ilvl w:val="0"/>
          <w:numId w:val="3"/>
        </w:numPr>
        <w:rPr>
          <w:lang w:val="fi-FI"/>
        </w:rPr>
      </w:pPr>
      <w:r>
        <w:rPr>
          <w:lang w:val="fi-FI"/>
        </w:rPr>
        <w:t>Pari kertaa kun joku on keskustelussa maininnut JAC:in, Olano on säpsähtänyt. Tämä on kuitenkin vähentynyt, kun Olano on alkanut käyttää paljon rauhoittavia lääkkeitä</w:t>
      </w:r>
    </w:p>
    <w:p w14:paraId="1ACDD8DF" w14:textId="7AB8CAD0" w:rsidR="00E91589" w:rsidRDefault="00E91589" w:rsidP="00334BA0">
      <w:pPr>
        <w:pStyle w:val="ListParagraph"/>
        <w:numPr>
          <w:ilvl w:val="0"/>
          <w:numId w:val="3"/>
        </w:numPr>
        <w:rPr>
          <w:lang w:val="fi-FI"/>
        </w:rPr>
      </w:pPr>
      <w:r>
        <w:rPr>
          <w:lang w:val="fi-FI"/>
        </w:rPr>
        <w:t xml:space="preserve">Luján V:llä </w:t>
      </w:r>
      <w:r w:rsidR="00DB0CEA">
        <w:rPr>
          <w:lang w:val="fi-FI"/>
        </w:rPr>
        <w:t>ja myöhemmin Ger∂rillä (”rikollisessa menneisyydessäni”) Lavezzi tunsi muutamia tyyppejä, jotka olivat JAC:n agentteja. Hän on tunnistavinaan samoja käytösmalleja Olanossa.</w:t>
      </w:r>
    </w:p>
    <w:p w14:paraId="34B1D8BD" w14:textId="77777777" w:rsidR="00E91589" w:rsidRPr="00E91589" w:rsidRDefault="00E91589" w:rsidP="00E91589">
      <w:pPr>
        <w:rPr>
          <w:lang w:val="fi-FI"/>
        </w:rPr>
      </w:pPr>
    </w:p>
    <w:p w14:paraId="63E5D461" w14:textId="05E79481" w:rsidR="00E91589" w:rsidRDefault="00E91589" w:rsidP="00BA7D95">
      <w:pPr>
        <w:rPr>
          <w:lang w:val="fi-FI"/>
        </w:rPr>
      </w:pPr>
      <w:r>
        <w:rPr>
          <w:lang w:val="fi-FI"/>
        </w:rPr>
        <w:t>Lavezzi sanoo tuovansa epäilyksiä eteenpäin nyt pohdittuaan asiaa sen valossa, mitä Zuabi ja Yamura olivat tehneet. Hän myöntää, ettei hänellä ole asioista mitään konkreettisia todisteita.</w:t>
      </w:r>
    </w:p>
    <w:p w14:paraId="2038CE5D" w14:textId="3E5193C9" w:rsidR="00DB0CEA" w:rsidRDefault="00DB0CEA" w:rsidP="00BA7D95">
      <w:pPr>
        <w:rPr>
          <w:lang w:val="fi-FI"/>
        </w:rPr>
      </w:pPr>
    </w:p>
    <w:p w14:paraId="5A9F633B" w14:textId="57A5FEBE" w:rsidR="00DB0CEA" w:rsidRDefault="00EC6FC8" w:rsidP="00BA7D95">
      <w:pPr>
        <w:rPr>
          <w:lang w:val="fi-FI"/>
        </w:rPr>
      </w:pPr>
      <w:r>
        <w:rPr>
          <w:lang w:val="fi-FI"/>
        </w:rPr>
        <w:t xml:space="preserve">Ayez </w:t>
      </w:r>
      <w:r w:rsidR="00AB1143">
        <w:rPr>
          <w:lang w:val="fi-FI"/>
        </w:rPr>
        <w:t xml:space="preserve">toteaa syytöksen olevan vakava, ja aloittaa tiukan kuulustelun Lavezzin suuntaan tehdäkseen hyvän taustatutkimuksen. Hän kairautuu jokaisen weasel wordin läpi, </w:t>
      </w:r>
      <w:r w:rsidR="00CD1F9A">
        <w:rPr>
          <w:lang w:val="fi-FI"/>
        </w:rPr>
        <w:t>ja jos Acosta ei blokkaa, urkkii tietoon nimiä (kuka on väittänyt Olanon salakuljettaneen asioita [entiset valtausmatruusit, koettaa blokata, mutta Ayez vaatii detaljeita], mitkä ovat esimerkkejä Olanon toimista ja keneen ne ovat kohdistuneet, mitä asioita Olano on salakuljettanut ja mistä).</w:t>
      </w:r>
    </w:p>
    <w:p w14:paraId="162AB20B" w14:textId="7EFCFC80" w:rsidR="0073275A" w:rsidRDefault="0073275A" w:rsidP="00BA7D95">
      <w:pPr>
        <w:rPr>
          <w:lang w:val="fi-FI"/>
        </w:rPr>
      </w:pPr>
    </w:p>
    <w:p w14:paraId="4A6FB6A8" w14:textId="7731C056" w:rsidR="0073275A" w:rsidRDefault="0073275A" w:rsidP="00BA7D95">
      <w:pPr>
        <w:rPr>
          <w:lang w:val="fi-FI"/>
        </w:rPr>
      </w:pPr>
      <w:r>
        <w:rPr>
          <w:lang w:val="fi-FI"/>
        </w:rPr>
        <w:t>Ayez ei voi ryhtyä toimenpiteisiin suoraan tämän pohjalta, mutta hän sanoo tutkivansa asiaa. Hän kiittää detaljeiden tuomisesta esiin, ja sanoo, että molempien tulee olla vaiti tästä keskustelusta ulkopuolisille. Olanoa vastaan on esitetty vakava epäily, mutta se on vasta epäily, eikä hän halua</w:t>
      </w:r>
      <w:r w:rsidR="00CF5F46">
        <w:rPr>
          <w:lang w:val="fi-FI"/>
        </w:rPr>
        <w:t xml:space="preserve"> sen johtavan aiheettomiin seurauksiin, tai liioin varoittavan </w:t>
      </w:r>
      <w:r w:rsidR="00FA0C7D">
        <w:rPr>
          <w:lang w:val="fi-FI"/>
        </w:rPr>
        <w:t>JAC:ia</w:t>
      </w:r>
      <w:r w:rsidR="00CF5F46">
        <w:rPr>
          <w:lang w:val="fi-FI"/>
        </w:rPr>
        <w:t xml:space="preserve"> </w:t>
      </w:r>
      <w:r w:rsidR="00AF64D4">
        <w:rPr>
          <w:lang w:val="fi-FI"/>
        </w:rPr>
        <w:t>etukäteen.</w:t>
      </w:r>
    </w:p>
    <w:p w14:paraId="4AACAB50" w14:textId="5D34F081" w:rsidR="00B721F2" w:rsidRDefault="00B721F2" w:rsidP="00BA7D95">
      <w:pPr>
        <w:rPr>
          <w:lang w:val="fi-FI"/>
        </w:rPr>
      </w:pPr>
    </w:p>
    <w:p w14:paraId="52FB79E7" w14:textId="1D63BBA3" w:rsidR="00B721F2" w:rsidRDefault="00B721F2" w:rsidP="00B721F2">
      <w:pPr>
        <w:pStyle w:val="Heading4"/>
      </w:pPr>
      <w:r>
        <w:t>Ayez ja Olano</w:t>
      </w:r>
    </w:p>
    <w:p w14:paraId="4577BB92" w14:textId="4CDC9CBC" w:rsidR="00B721F2" w:rsidRDefault="00B721F2" w:rsidP="00BA7D95">
      <w:pPr>
        <w:rPr>
          <w:lang w:val="fi-FI"/>
        </w:rPr>
      </w:pPr>
      <w:r>
        <w:rPr>
          <w:lang w:val="fi-FI"/>
        </w:rPr>
        <w:t xml:space="preserve">Ayez </w:t>
      </w:r>
      <w:r w:rsidR="0079147E">
        <w:rPr>
          <w:lang w:val="fi-FI"/>
        </w:rPr>
        <w:t>lukee Olanon kansion, jossa on mainittu JAC</w:t>
      </w:r>
      <w:r w:rsidR="00FA05C7">
        <w:rPr>
          <w:lang w:val="fi-FI"/>
        </w:rPr>
        <w:t xml:space="preserve">. </w:t>
      </w:r>
      <w:r w:rsidR="00D62A57">
        <w:rPr>
          <w:lang w:val="fi-FI"/>
        </w:rPr>
        <w:t xml:space="preserve">Hän </w:t>
      </w:r>
      <w:r w:rsidR="00897038">
        <w:rPr>
          <w:lang w:val="fi-FI"/>
        </w:rPr>
        <w:t xml:space="preserve">vie asian kapteenille, ja saa Botosovilta tehtävän </w:t>
      </w:r>
      <w:r w:rsidR="00953E8F">
        <w:rPr>
          <w:lang w:val="fi-FI"/>
        </w:rPr>
        <w:t xml:space="preserve">tutkia Olanon hytin, viestinnän sekä </w:t>
      </w:r>
      <w:r w:rsidR="00D41606">
        <w:rPr>
          <w:lang w:val="fi-FI"/>
        </w:rPr>
        <w:t>kontaktit</w:t>
      </w:r>
      <w:r w:rsidR="00953E8F">
        <w:rPr>
          <w:lang w:val="fi-FI"/>
        </w:rPr>
        <w:t>.</w:t>
      </w:r>
      <w:r w:rsidR="00D41606">
        <w:rPr>
          <w:lang w:val="fi-FI"/>
        </w:rPr>
        <w:t xml:space="preserve"> Tutkimus osoittaa, että</w:t>
      </w:r>
    </w:p>
    <w:p w14:paraId="4675B8F4" w14:textId="2D454E9F" w:rsidR="00D41606" w:rsidRDefault="00D41606" w:rsidP="00BA7D95">
      <w:pPr>
        <w:rPr>
          <w:lang w:val="fi-FI"/>
        </w:rPr>
      </w:pPr>
    </w:p>
    <w:p w14:paraId="56E5E567" w14:textId="00B36582" w:rsidR="00D41606" w:rsidRDefault="00D41606" w:rsidP="00D41606">
      <w:pPr>
        <w:pStyle w:val="ListParagraph"/>
        <w:numPr>
          <w:ilvl w:val="0"/>
          <w:numId w:val="3"/>
        </w:numPr>
        <w:rPr>
          <w:lang w:val="fi-FI"/>
        </w:rPr>
      </w:pPr>
      <w:r>
        <w:rPr>
          <w:lang w:val="fi-FI"/>
        </w:rPr>
        <w:lastRenderedPageBreak/>
        <w:t>Olanolla on kontakteja, jotka ovat JAC:ssa</w:t>
      </w:r>
    </w:p>
    <w:p w14:paraId="7D49EEFC" w14:textId="6A18A2F3" w:rsidR="00D41606" w:rsidRDefault="00D41606" w:rsidP="00D41606">
      <w:pPr>
        <w:pStyle w:val="ListParagraph"/>
        <w:numPr>
          <w:ilvl w:val="0"/>
          <w:numId w:val="3"/>
        </w:numPr>
        <w:rPr>
          <w:lang w:val="fi-FI"/>
        </w:rPr>
      </w:pPr>
      <w:r>
        <w:rPr>
          <w:lang w:val="fi-FI"/>
        </w:rPr>
        <w:t>Olano käyttää JAC:lle ominaisia tarkkailun välttämismenetelmiä</w:t>
      </w:r>
    </w:p>
    <w:p w14:paraId="4E302D67" w14:textId="48853663" w:rsidR="00D41606" w:rsidRDefault="00D41606" w:rsidP="00D41606">
      <w:pPr>
        <w:pStyle w:val="ListParagraph"/>
        <w:numPr>
          <w:ilvl w:val="0"/>
          <w:numId w:val="3"/>
        </w:numPr>
        <w:rPr>
          <w:lang w:val="fi-FI"/>
        </w:rPr>
      </w:pPr>
      <w:r>
        <w:rPr>
          <w:lang w:val="fi-FI"/>
        </w:rPr>
        <w:t>Olanon poliittinen profiili on ominainen henkilölle, joita JAC värvää</w:t>
      </w:r>
    </w:p>
    <w:p w14:paraId="39845FDD" w14:textId="09A1FB4C" w:rsidR="00D41606" w:rsidRDefault="00D41606" w:rsidP="00D41606">
      <w:pPr>
        <w:pStyle w:val="ListParagraph"/>
        <w:numPr>
          <w:ilvl w:val="0"/>
          <w:numId w:val="3"/>
        </w:numPr>
        <w:rPr>
          <w:lang w:val="fi-FI"/>
        </w:rPr>
      </w:pPr>
      <w:r>
        <w:rPr>
          <w:lang w:val="fi-FI"/>
        </w:rPr>
        <w:t>Olano on melko korkealla todennäköisyydellä (60%) JAC:n solussa</w:t>
      </w:r>
    </w:p>
    <w:p w14:paraId="734B4E45" w14:textId="774FB5A7" w:rsidR="00D41606" w:rsidRDefault="00D41606" w:rsidP="00D41606">
      <w:pPr>
        <w:rPr>
          <w:lang w:val="fi-FI"/>
        </w:rPr>
      </w:pPr>
    </w:p>
    <w:p w14:paraId="47F8BC1B" w14:textId="1597A96E" w:rsidR="00D41606" w:rsidRDefault="00D41606" w:rsidP="00D41606">
      <w:pPr>
        <w:rPr>
          <w:lang w:val="fi-FI"/>
        </w:rPr>
      </w:pPr>
      <w:r>
        <w:rPr>
          <w:lang w:val="fi-FI"/>
        </w:rPr>
        <w:t xml:space="preserve">Ei pystytä osoittamaan, että Olanon solu olisi tekemässä mitään konkreettista. </w:t>
      </w:r>
      <w:r w:rsidR="00B1318D">
        <w:rPr>
          <w:lang w:val="fi-FI"/>
        </w:rPr>
        <w:t>Kapteeni ja Botosov arvioivat tilannetta. Halkenhvad ei kauheasti pidä ajatuksesta JAC-sympatisoijasta aluksellaan, mutta Olano on alustekniikkamatruusi ja sellaisena melko vaaraton. Käytösprofiili pitää hyvin epätodennäköisenä, että hänellä oli</w:t>
      </w:r>
      <w:r w:rsidR="00350CBE">
        <w:rPr>
          <w:lang w:val="fi-FI"/>
        </w:rPr>
        <w:t>si mitään itsemurhatehtävän aike</w:t>
      </w:r>
      <w:r w:rsidR="00B1318D">
        <w:rPr>
          <w:lang w:val="fi-FI"/>
        </w:rPr>
        <w:t>ita; todennäköisemmin hän vain vakoilee ja odottaa tilaisuutta,</w:t>
      </w:r>
      <w:r w:rsidR="00E71276">
        <w:rPr>
          <w:lang w:val="fi-FI"/>
        </w:rPr>
        <w:t xml:space="preserve"> mahdollisesti ei tee yhtään mitään.</w:t>
      </w:r>
      <w:r w:rsidR="00B1318D">
        <w:rPr>
          <w:lang w:val="fi-FI"/>
        </w:rPr>
        <w:t xml:space="preserve"> </w:t>
      </w:r>
      <w:r w:rsidR="00E71276">
        <w:rPr>
          <w:lang w:val="fi-FI"/>
        </w:rPr>
        <w:t xml:space="preserve">Olanon aikeilla ei </w:t>
      </w:r>
      <w:r w:rsidR="00B1318D">
        <w:rPr>
          <w:lang w:val="fi-FI"/>
        </w:rPr>
        <w:t>arvella olevan suurta käytännön vaikutusta mihinkään</w:t>
      </w:r>
      <w:r w:rsidR="00A60F2C">
        <w:rPr>
          <w:lang w:val="fi-FI"/>
        </w:rPr>
        <w:t>,</w:t>
      </w:r>
      <w:r w:rsidR="00B1318D">
        <w:rPr>
          <w:lang w:val="fi-FI"/>
        </w:rPr>
        <w:t xml:space="preserve"> niin kauan kuin </w:t>
      </w:r>
      <w:r w:rsidR="00A60F2C">
        <w:rPr>
          <w:lang w:val="fi-FI"/>
        </w:rPr>
        <w:t>hän ei pysty kesken lennon vastaanottamaan ohjeita ulkopuolelta.</w:t>
      </w:r>
    </w:p>
    <w:p w14:paraId="6606879B" w14:textId="238D2824" w:rsidR="00B1318D" w:rsidRDefault="00B1318D" w:rsidP="00D41606">
      <w:pPr>
        <w:rPr>
          <w:lang w:val="fi-FI"/>
        </w:rPr>
      </w:pPr>
    </w:p>
    <w:p w14:paraId="4F9AA5B1" w14:textId="62275FA8" w:rsidR="00E91589" w:rsidRDefault="00B1318D" w:rsidP="00BA7D95">
      <w:pPr>
        <w:rPr>
          <w:lang w:val="fi-FI"/>
        </w:rPr>
      </w:pPr>
      <w:r>
        <w:rPr>
          <w:lang w:val="fi-FI"/>
        </w:rPr>
        <w:t xml:space="preserve">Olano voitaisiin pidättää ja hänen solunsa kerätä talteen, mutta </w:t>
      </w:r>
      <w:r w:rsidR="00177E9E">
        <w:rPr>
          <w:lang w:val="fi-FI"/>
        </w:rPr>
        <w:t>JSFI</w:t>
      </w:r>
      <w:r>
        <w:rPr>
          <w:lang w:val="fi-FI"/>
        </w:rPr>
        <w:t>:n mielestä on parempi vain jatkaa tarkkailua ja katsoa, ovatko he tekemässä mitään. Olanon oma kansio saa punaisen lipun, ja kaikki hänen toimintansa asetetaan erityisen tarkkailun kohteeksi.</w:t>
      </w:r>
      <w:r w:rsidR="005E1B64">
        <w:rPr>
          <w:lang w:val="fi-FI"/>
        </w:rPr>
        <w:t xml:space="preserve"> Olanon tilanteesta ei ja</w:t>
      </w:r>
      <w:r w:rsidR="009D7922">
        <w:rPr>
          <w:lang w:val="fi-FI"/>
        </w:rPr>
        <w:t>eta mitään tietoa muille aluksella; hänen komentavat upseerinsa näkevät punaiset liput jos ovat lähettämässä häntä johonkin arkaluontoiseen.</w:t>
      </w:r>
    </w:p>
    <w:p w14:paraId="067E48F6" w14:textId="57F06BB7" w:rsidR="005C0F7A" w:rsidRDefault="005C0F7A" w:rsidP="005C0F7A">
      <w:pPr>
        <w:pStyle w:val="Heading4"/>
      </w:pPr>
      <w:r>
        <w:t>Jaramillo</w:t>
      </w:r>
    </w:p>
    <w:p w14:paraId="45BF0686" w14:textId="5DF5B1DB" w:rsidR="00FB3617" w:rsidRDefault="005C0F7A" w:rsidP="00BA7D95">
      <w:pPr>
        <w:rPr>
          <w:lang w:val="fi-FI"/>
        </w:rPr>
      </w:pPr>
      <w:r>
        <w:rPr>
          <w:lang w:val="fi-FI"/>
        </w:rPr>
        <w:t>Tammikuussa Jar</w:t>
      </w:r>
      <w:r w:rsidR="00FB3617">
        <w:rPr>
          <w:lang w:val="fi-FI"/>
        </w:rPr>
        <w:t xml:space="preserve">amillo selvisi JSFI:n päämajaan. Häntä ei lopulta kiinnostanut Saint Eskilillä ollut nanofabrikaattori, joten hän merkitsi sen pöytäkirjaan </w:t>
      </w:r>
      <w:r w:rsidR="009B5F3E">
        <w:rPr>
          <w:lang w:val="fi-FI"/>
        </w:rPr>
        <w:t xml:space="preserve">ja antoi </w:t>
      </w:r>
      <w:r w:rsidR="003C4398">
        <w:rPr>
          <w:lang w:val="fi-FI"/>
        </w:rPr>
        <w:t xml:space="preserve">asian olla. CBEAT törmää </w:t>
      </w:r>
      <w:r w:rsidR="008638E1">
        <w:rPr>
          <w:lang w:val="fi-FI"/>
        </w:rPr>
        <w:t xml:space="preserve">jossain vaiheessa </w:t>
      </w:r>
      <w:r w:rsidR="003C4398">
        <w:rPr>
          <w:lang w:val="fi-FI"/>
        </w:rPr>
        <w:t>mainintaan tästä, ja kiinnostuu, mutta Jaramillo ei ole erityisen yhteistyöhaluinen.</w:t>
      </w:r>
    </w:p>
    <w:p w14:paraId="4C6A2596" w14:textId="77777777" w:rsidR="00FB3617" w:rsidRPr="0034288C" w:rsidRDefault="00FB3617" w:rsidP="00BA7D95">
      <w:pPr>
        <w:rPr>
          <w:strike/>
          <w:lang w:val="fi-FI"/>
        </w:rPr>
      </w:pPr>
    </w:p>
    <w:p w14:paraId="4F881570" w14:textId="47954D30" w:rsidR="005C0F7A" w:rsidRPr="0034288C" w:rsidRDefault="005C0F7A" w:rsidP="00BA7D95">
      <w:pPr>
        <w:rPr>
          <w:strike/>
          <w:lang w:val="fi-FI"/>
        </w:rPr>
      </w:pPr>
      <w:r w:rsidRPr="0034288C">
        <w:rPr>
          <w:strike/>
          <w:lang w:val="fi-FI"/>
        </w:rPr>
        <w:t xml:space="preserve"> jossa hän boottasi Iglesiasin kopion ja keskusteli tämän kanssa Saint Eskilillä olleesta nanofabrikaattorista. </w:t>
      </w:r>
      <w:r w:rsidR="00FF649D" w:rsidRPr="0034288C">
        <w:rPr>
          <w:strike/>
          <w:lang w:val="fi-FI"/>
        </w:rPr>
        <w:t>Hän onnistui usean rebootin kautta kaventamaan nanofabrikaattorin alkuperän Jacob Lindhiin, ja sitten koetti kaivaa esiin tietoa nanofabrikaattorin käyttötarkoituksesta.</w:t>
      </w:r>
    </w:p>
    <w:p w14:paraId="59C62B0F" w14:textId="226EC63A" w:rsidR="00653168" w:rsidRPr="0034288C" w:rsidRDefault="00653168" w:rsidP="00BA7D95">
      <w:pPr>
        <w:rPr>
          <w:strike/>
          <w:lang w:val="fi-FI"/>
        </w:rPr>
      </w:pPr>
    </w:p>
    <w:p w14:paraId="0EB76881" w14:textId="66CA6F4D" w:rsidR="00653168" w:rsidRPr="0034288C" w:rsidRDefault="00653168" w:rsidP="00BA7D95">
      <w:pPr>
        <w:rPr>
          <w:strike/>
          <w:lang w:val="fi-FI"/>
        </w:rPr>
      </w:pPr>
      <w:r w:rsidRPr="0034288C">
        <w:rPr>
          <w:strike/>
          <w:lang w:val="fi-FI"/>
        </w:rPr>
        <w:t>Iglesias ei tuolloin vielä ollut itse päättänyt osallistua fabberijuoneen, joten hän ei tarkalleen ollut syyllistynyt muuhun kuin tiedon pimittämiseen Jaramillolta, ja Jaramillo oli valmis hyväksymään, että Iglesiasilla oli käynnissä jokin monimutkainen juoni asian suhteen</w:t>
      </w:r>
      <w:r w:rsidR="002F52F2" w:rsidRPr="0034288C">
        <w:rPr>
          <w:strike/>
          <w:lang w:val="fi-FI"/>
        </w:rPr>
        <w:t xml:space="preserve">, mahdollisesti kapteenin kanssa. </w:t>
      </w:r>
    </w:p>
    <w:p w14:paraId="7F1CD049" w14:textId="0F6F6F44" w:rsidR="00767813" w:rsidRDefault="00767813" w:rsidP="00BA7D95">
      <w:pPr>
        <w:rPr>
          <w:lang w:val="fi-FI"/>
        </w:rPr>
      </w:pPr>
    </w:p>
    <w:p w14:paraId="410C4929" w14:textId="6D592B79" w:rsidR="00767813" w:rsidRDefault="00767813" w:rsidP="00767813">
      <w:pPr>
        <w:pStyle w:val="Heading3"/>
      </w:pPr>
      <w:r>
        <w:t>Gerdrin tullit</w:t>
      </w:r>
    </w:p>
    <w:p w14:paraId="10E5B2ED" w14:textId="570DEC36" w:rsidR="00767813" w:rsidRDefault="00767813" w:rsidP="00767813">
      <w:pPr>
        <w:rPr>
          <w:lang w:val="fi-FI"/>
        </w:rPr>
      </w:pPr>
    </w:p>
    <w:p w14:paraId="4C2BC3B6" w14:textId="6640C802" w:rsidR="00767813" w:rsidRPr="00767813" w:rsidRDefault="00767813" w:rsidP="00767813">
      <w:pPr>
        <w:rPr>
          <w:lang w:val="fi-FI"/>
        </w:rPr>
      </w:pPr>
      <w:r>
        <w:rPr>
          <w:lang w:val="fi-FI"/>
        </w:rPr>
        <w:t>Nanofabrikaattori on puoli metriä kanttiinsa, ja painaa 60 kiloa.</w:t>
      </w:r>
      <w:r w:rsidR="00DE7752">
        <w:rPr>
          <w:lang w:val="fi-FI"/>
        </w:rPr>
        <w:t xml:space="preserve"> Se on helposti pilkottavissa 30+25+5 kg:n osiin (printteri, hajottaja, naniittisäiliö).</w:t>
      </w:r>
    </w:p>
    <w:p w14:paraId="2B25C500" w14:textId="5E4D4AD7" w:rsidR="00767813" w:rsidRDefault="00767813" w:rsidP="00767813">
      <w:pPr>
        <w:pStyle w:val="Heading4"/>
      </w:pPr>
      <w:r>
        <w:t>Kiertorata</w:t>
      </w:r>
    </w:p>
    <w:p w14:paraId="23C27321" w14:textId="77777777" w:rsidR="00767813" w:rsidRDefault="00767813" w:rsidP="00BA7D95">
      <w:pPr>
        <w:rPr>
          <w:lang w:val="fi-FI"/>
        </w:rPr>
      </w:pPr>
      <w:r>
        <w:rPr>
          <w:lang w:val="fi-FI"/>
        </w:rPr>
        <w:t xml:space="preserve">Saint Eskil jää Kallistoa lähestyttäessä korkealle kiertoradalle, 30000 km korkeuteen. Sotilaat sekä Kallistolle menevä rahti siirretään isoihin sukkuloihin, jotka laskeutuvat pinnalle. </w:t>
      </w:r>
    </w:p>
    <w:p w14:paraId="006D6DD4" w14:textId="77777777" w:rsidR="00767813" w:rsidRDefault="00767813" w:rsidP="00BA7D95">
      <w:pPr>
        <w:rPr>
          <w:lang w:val="fi-FI"/>
        </w:rPr>
      </w:pPr>
    </w:p>
    <w:p w14:paraId="12CFDACB" w14:textId="2AB790DD" w:rsidR="00767813" w:rsidRDefault="00767813" w:rsidP="00BA7D95">
      <w:pPr>
        <w:rPr>
          <w:lang w:val="fi-FI"/>
        </w:rPr>
      </w:pPr>
      <w:r>
        <w:rPr>
          <w:lang w:val="fi-FI"/>
        </w:rPr>
        <w:lastRenderedPageBreak/>
        <w:t>Ensimmäinen tehtävä on saada nanofabrikaattori sukkulan rahtiin. Tämä ei ole vaikeaa: siltaupseerin valtuuksilla voi yksinkertaisesti lisätä kontin rahtimanifestiin. Tästä jää kuitenkin selvä jälki, mutta kukaan ei välttämättä tahdo tutkia asiaa.</w:t>
      </w:r>
    </w:p>
    <w:p w14:paraId="5F3D42BA" w14:textId="4C35CE9C" w:rsidR="00767813" w:rsidRDefault="00767813" w:rsidP="00BA7D95">
      <w:pPr>
        <w:rPr>
          <w:lang w:val="fi-FI"/>
        </w:rPr>
      </w:pPr>
    </w:p>
    <w:p w14:paraId="474405DF" w14:textId="1BCF1E4A" w:rsidR="00767813" w:rsidRDefault="00767813" w:rsidP="00BA7D95">
      <w:pPr>
        <w:rPr>
          <w:lang w:val="fi-FI"/>
        </w:rPr>
      </w:pPr>
      <w:r>
        <w:rPr>
          <w:lang w:val="fi-FI"/>
        </w:rPr>
        <w:t>Pelkän kontin sijoittaminen ruumaan ei riitä: rahtikuutiot on punnittu tarkasti. Mikäli ei tahdo jättää rahtikirjanpitoon jälkeä, voi manuaalisesti käydä rahtitilassa ja tyhjentää samanpainoisen kontin (esim. geneeristä biomassaa), mutta tästä jää merkintä kulkulokiin.</w:t>
      </w:r>
    </w:p>
    <w:p w14:paraId="73C9D033" w14:textId="20453422" w:rsidR="00767813" w:rsidRDefault="00767813" w:rsidP="00BA7D95">
      <w:pPr>
        <w:rPr>
          <w:lang w:val="fi-FI"/>
        </w:rPr>
      </w:pPr>
    </w:p>
    <w:p w14:paraId="4860A6EA" w14:textId="5F2F3119" w:rsidR="00767813" w:rsidRDefault="00767813" w:rsidP="00BA7D95">
      <w:pPr>
        <w:rPr>
          <w:lang w:val="fi-FI"/>
        </w:rPr>
      </w:pPr>
      <w:r>
        <w:rPr>
          <w:lang w:val="fi-FI"/>
        </w:rPr>
        <w:t>Jokaisella rahtikontilla on perillä vastaanottaja, joka tulee kirjata lokiin. Fabberin saaminen sukkulaan on kuitenkin triviaalia; vaikeudet seuraavat myöhemmin.</w:t>
      </w:r>
    </w:p>
    <w:p w14:paraId="307B84DE" w14:textId="2D0877EC" w:rsidR="00767813" w:rsidRDefault="00767813" w:rsidP="00BA7D95">
      <w:pPr>
        <w:rPr>
          <w:lang w:val="fi-FI"/>
        </w:rPr>
      </w:pPr>
    </w:p>
    <w:p w14:paraId="38ED59FF" w14:textId="77777777" w:rsidR="00295790" w:rsidRDefault="00295790" w:rsidP="00BA7D95">
      <w:pPr>
        <w:rPr>
          <w:lang w:val="fi-FI"/>
        </w:rPr>
      </w:pPr>
    </w:p>
    <w:p w14:paraId="54AE6741" w14:textId="266ABB2F" w:rsidR="00767813" w:rsidRPr="00295790" w:rsidRDefault="00295790" w:rsidP="00BA7D95">
      <w:pPr>
        <w:pStyle w:val="Heading4"/>
      </w:pPr>
      <w:r>
        <w:t>Suoraan Gerdrille</w:t>
      </w:r>
    </w:p>
    <w:p w14:paraId="624BFA46" w14:textId="25BF471C" w:rsidR="00E07D28" w:rsidRDefault="00E07D28" w:rsidP="00295790">
      <w:pPr>
        <w:rPr>
          <w:lang w:val="fi-FI"/>
        </w:rPr>
      </w:pPr>
      <w:r>
        <w:rPr>
          <w:lang w:val="fi-FI"/>
        </w:rPr>
        <w:t>Ger∂rille saapuvan rahdin tarkistaa tulli, joka on CDC</w:t>
      </w:r>
      <w:r w:rsidR="000F270C">
        <w:rPr>
          <w:lang w:val="fi-FI"/>
        </w:rPr>
        <w:t xml:space="preserve"> OI</w:t>
      </w:r>
      <w:r>
        <w:rPr>
          <w:lang w:val="fi-FI"/>
        </w:rPr>
        <w:t>:n operoima organisaatio.</w:t>
      </w:r>
    </w:p>
    <w:p w14:paraId="3974F709" w14:textId="77777777" w:rsidR="00E07D28" w:rsidRDefault="00E07D28" w:rsidP="00295790">
      <w:pPr>
        <w:rPr>
          <w:lang w:val="fi-FI"/>
        </w:rPr>
      </w:pPr>
    </w:p>
    <w:p w14:paraId="27DF9047" w14:textId="40218DDC" w:rsidR="00767813" w:rsidRDefault="00295790" w:rsidP="00295790">
      <w:pPr>
        <w:rPr>
          <w:lang w:val="fi-FI"/>
        </w:rPr>
      </w:pPr>
      <w:r>
        <w:rPr>
          <w:lang w:val="fi-FI"/>
        </w:rPr>
        <w:t xml:space="preserve">Suoraan ger∂riläiselle taholle menevälle rahdille tehdään </w:t>
      </w:r>
      <w:r w:rsidR="00767813" w:rsidRPr="00295790">
        <w:rPr>
          <w:lang w:val="fi-FI"/>
        </w:rPr>
        <w:t>ainakin pinnallinen tarkistus, että kontti sisältää mitä sen sanotaankin sisältävän. Tämä kattaa punnituksen, läpivalaisun</w:t>
      </w:r>
      <w:r w:rsidR="008E5538">
        <w:rPr>
          <w:lang w:val="fi-FI"/>
        </w:rPr>
        <w:t xml:space="preserve">, </w:t>
      </w:r>
      <w:r w:rsidR="0018771D">
        <w:rPr>
          <w:lang w:val="fi-FI"/>
        </w:rPr>
        <w:t xml:space="preserve">antimateria- ja säteilyhavainnoinnin, </w:t>
      </w:r>
      <w:r w:rsidR="008E5538">
        <w:rPr>
          <w:lang w:val="fi-FI"/>
        </w:rPr>
        <w:t xml:space="preserve">nanodetektion (joka on käytännössä hyödytön ei-aktiivisia nanoparvia vastaan) </w:t>
      </w:r>
      <w:r w:rsidR="00767813" w:rsidRPr="00295790">
        <w:rPr>
          <w:lang w:val="fi-FI"/>
        </w:rPr>
        <w:t xml:space="preserve">ja useimmissa tapauksissa visuaalisen tarkistuksen (tosin esim. biomassalaatikoita ei välttämättä avata). Tavoite on nimenomaan tarkistaa, ettei kiellettyjä esineitä (ektoja, aseita yms) kuljeteta pois. Mikäli siviilikohteeseen on menossa teknologiaa, kuittauksen tähän pitää tulla </w:t>
      </w:r>
      <w:r w:rsidR="00596624" w:rsidRPr="00295790">
        <w:rPr>
          <w:lang w:val="fi-FI"/>
        </w:rPr>
        <w:t>kahdelta logistiikasta vastaavalta upseerilta. Jos kuittaus on, läpi saattaa hyvinkin mennä mitä tahansa. Ainakin toisen upseereista pitää olla ammattiupseeri, tai lähetys flagataan.</w:t>
      </w:r>
    </w:p>
    <w:p w14:paraId="631E20A3" w14:textId="3F8134A3" w:rsidR="00295790" w:rsidRDefault="00295790" w:rsidP="00295790">
      <w:pPr>
        <w:rPr>
          <w:lang w:val="fi-FI"/>
        </w:rPr>
      </w:pPr>
    </w:p>
    <w:p w14:paraId="5ACD237C" w14:textId="1F0C0E5A" w:rsidR="00295790" w:rsidRDefault="00295790" w:rsidP="00295790">
      <w:pPr>
        <w:rPr>
          <w:lang w:val="fi-FI"/>
        </w:rPr>
      </w:pPr>
      <w:r>
        <w:rPr>
          <w:lang w:val="fi-FI"/>
        </w:rPr>
        <w:t>Kaikki rahti käy läpi automaattitarkistuksen. Jos automaattitarkistusta haluaa säätää, pitää joko murtautua sotilasjärjestelmään, tai vaihtoehtoisesti palkata joku tekemään se. Saint Eskilillä TTLG-matruusi Roa osaisi sabotoida automaattitarkistuksen melko luotettavasti. Astridsdottir mahdollisesti.</w:t>
      </w:r>
    </w:p>
    <w:p w14:paraId="7D5EE9E8" w14:textId="2C8F66C4" w:rsidR="00295790" w:rsidRDefault="00295790" w:rsidP="00295790">
      <w:pPr>
        <w:rPr>
          <w:lang w:val="fi-FI"/>
        </w:rPr>
      </w:pPr>
    </w:p>
    <w:p w14:paraId="4711B891" w14:textId="67805482" w:rsidR="00295790" w:rsidRDefault="00295790" w:rsidP="00295790">
      <w:pPr>
        <w:rPr>
          <w:lang w:val="fi-FI"/>
        </w:rPr>
      </w:pPr>
      <w:r>
        <w:rPr>
          <w:lang w:val="fi-FI"/>
        </w:rPr>
        <w:t>Rahti, jonka todetaan (manifestin mukaan tai muuten) sisältävän potentiaalisesti vaarallisia asioita käydään läpi. Biomassastakin otetaan näyte myrkkyjen varalta (mutta esim. huumausaineita voi kuljettaa tällä tavoin suhteellisen varmasti läpi). Tämän rahdin käy läpi logistiikkamatruusipari Ger∂rin huoltokomppaniasta</w:t>
      </w:r>
      <w:r w:rsidR="00C43E44">
        <w:rPr>
          <w:lang w:val="fi-FI"/>
        </w:rPr>
        <w:t>, kameroiden tallentaessa. Jos matruusit onnistuu lahjomaan, saattaa jäljelle jäädä vielä tallenne, joka ei kiinnosta ketään.</w:t>
      </w:r>
    </w:p>
    <w:p w14:paraId="24BC42AA" w14:textId="77777777" w:rsidR="00295790" w:rsidRPr="00295790" w:rsidRDefault="00295790" w:rsidP="00295790">
      <w:pPr>
        <w:rPr>
          <w:lang w:val="fi-FI"/>
        </w:rPr>
      </w:pPr>
    </w:p>
    <w:p w14:paraId="7F5B2111" w14:textId="0F237AC3" w:rsidR="00596624" w:rsidRDefault="00596624" w:rsidP="00295790">
      <w:pPr>
        <w:rPr>
          <w:lang w:val="fi-FI"/>
        </w:rPr>
      </w:pPr>
      <w:r w:rsidRPr="00295790">
        <w:rPr>
          <w:lang w:val="fi-FI"/>
        </w:rPr>
        <w:t>Saint Eskililtä siviilikohteisiin on menossa biomassaa, lumppua ja muuta epäolennaista.</w:t>
      </w:r>
      <w:r w:rsidR="00C43E44">
        <w:rPr>
          <w:lang w:val="fi-FI"/>
        </w:rPr>
        <w:t xml:space="preserve"> Mahdollisesti laillinen teknologia, jollaisesta nanofabrikaattori kävisi, voisi olla </w:t>
      </w:r>
      <w:r w:rsidR="00D11F1C">
        <w:rPr>
          <w:lang w:val="fi-FI"/>
        </w:rPr>
        <w:t>esim. pyykkikone (jolta se ei lainkaan näytä) tai ruuanlaittokaluste. Sen voisi myös väittää olevan jotain tieteellistä, mutta sellainen flagattaisiin heti erikoistarkistukseen</w:t>
      </w:r>
      <w:r w:rsidR="008E5538">
        <w:rPr>
          <w:lang w:val="fi-FI"/>
        </w:rPr>
        <w:t>.</w:t>
      </w:r>
    </w:p>
    <w:p w14:paraId="5F293399" w14:textId="4AAD6D97" w:rsidR="008E5538" w:rsidRDefault="008E5538" w:rsidP="00295790">
      <w:pPr>
        <w:rPr>
          <w:lang w:val="fi-FI"/>
        </w:rPr>
      </w:pPr>
    </w:p>
    <w:p w14:paraId="5A20E7E5" w14:textId="086A66BE" w:rsidR="00295790" w:rsidRPr="00910EC4" w:rsidRDefault="008E5538" w:rsidP="00295790">
      <w:pPr>
        <w:rPr>
          <w:lang w:val="fi-FI"/>
        </w:rPr>
      </w:pPr>
      <w:r>
        <w:rPr>
          <w:lang w:val="fi-FI"/>
        </w:rPr>
        <w:t>Inhimillinen tarkistus on vaihtelevan tarkka</w:t>
      </w:r>
      <w:r w:rsidR="00576D7D">
        <w:rPr>
          <w:lang w:val="fi-FI"/>
        </w:rPr>
        <w:t>, mutta yleinen ohje on, että jos teknologiaa ei oitis tunnisteta, se eskaloidaan tullialiupseerille. Tullialiupseerin voi toki lahjoa.</w:t>
      </w:r>
      <w:r w:rsidR="00910EC4">
        <w:rPr>
          <w:lang w:val="fi-FI"/>
        </w:rPr>
        <w:t xml:space="preserve"> (Vastaava tullialiupseeri on vääpeli </w:t>
      </w:r>
      <w:r w:rsidR="00910EC4">
        <w:rPr>
          <w:b/>
          <w:i/>
          <w:lang w:val="fi-FI"/>
        </w:rPr>
        <w:t>Kopparlander</w:t>
      </w:r>
      <w:r w:rsidR="00910EC4">
        <w:rPr>
          <w:lang w:val="fi-FI"/>
        </w:rPr>
        <w:t>).</w:t>
      </w:r>
    </w:p>
    <w:p w14:paraId="76BA955A" w14:textId="79D105EF" w:rsidR="00295790" w:rsidRDefault="00295790" w:rsidP="00295790">
      <w:pPr>
        <w:pStyle w:val="Heading4"/>
      </w:pPr>
      <w:r>
        <w:lastRenderedPageBreak/>
        <w:t>Kasarmin kautta</w:t>
      </w:r>
    </w:p>
    <w:p w14:paraId="6382A44B" w14:textId="285C0609" w:rsidR="00596624" w:rsidRDefault="00596624" w:rsidP="00295790">
      <w:pPr>
        <w:rPr>
          <w:lang w:val="fi-FI"/>
        </w:rPr>
      </w:pPr>
      <w:r w:rsidRPr="00295790">
        <w:rPr>
          <w:lang w:val="fi-FI"/>
        </w:rPr>
        <w:t xml:space="preserve">Varusteet päätyvät 10. Kalliston rykmentille, oletettavasti Ger∂rin huoltokomppanialle. </w:t>
      </w:r>
      <w:r w:rsidR="00642B37">
        <w:rPr>
          <w:lang w:val="fi-FI"/>
        </w:rPr>
        <w:t>Täällä ne sijoitetaan melko mutkattomasti haluttuun kohteeseen: tarvikevarastoon, asevarastoon, huoltopajalle yms. Tarkistuksena on vain punnitus, säteilytarkistus sekä naniittidetektio. Sen jälkeen laatikko on toisessa osassa sotilasorganisaatiota.</w:t>
      </w:r>
    </w:p>
    <w:p w14:paraId="7795B5BE" w14:textId="456A332F" w:rsidR="00642B37" w:rsidRDefault="00642B37" w:rsidP="00295790">
      <w:pPr>
        <w:rPr>
          <w:lang w:val="fi-FI"/>
        </w:rPr>
      </w:pPr>
    </w:p>
    <w:p w14:paraId="0155739B" w14:textId="473D0834" w:rsidR="009D5199" w:rsidRDefault="00642B37" w:rsidP="00295790">
      <w:pPr>
        <w:rPr>
          <w:lang w:val="fi-FI"/>
        </w:rPr>
      </w:pPr>
      <w:r>
        <w:rPr>
          <w:lang w:val="fi-FI"/>
        </w:rPr>
        <w:t>Kasarmin sisällä laatikkoa on melko helppo liikutella</w:t>
      </w:r>
      <w:r w:rsidR="00506A98">
        <w:rPr>
          <w:lang w:val="fi-FI"/>
        </w:rPr>
        <w:t xml:space="preserve">. </w:t>
      </w:r>
      <w:r w:rsidR="006C5495">
        <w:rPr>
          <w:lang w:val="fi-FI"/>
        </w:rPr>
        <w:t xml:space="preserve">Periaatteessa esim. tarvikevarastoon päätyneen laatikon voi kuitata ulos kuka tahansa </w:t>
      </w:r>
      <w:r w:rsidR="000511E1">
        <w:rPr>
          <w:lang w:val="fi-FI"/>
        </w:rPr>
        <w:t>sopivalla sosiaalisella insinöörityöllä</w:t>
      </w:r>
      <w:r w:rsidR="006C5495">
        <w:rPr>
          <w:lang w:val="fi-FI"/>
        </w:rPr>
        <w:t xml:space="preserve">, ja sitten vain kävellä se mukanaan </w:t>
      </w:r>
      <w:r w:rsidR="002D325E">
        <w:rPr>
          <w:lang w:val="fi-FI"/>
        </w:rPr>
        <w:t>suoraan Hardmannslandin metroon</w:t>
      </w:r>
      <w:r w:rsidR="006C5495">
        <w:rPr>
          <w:lang w:val="fi-FI"/>
        </w:rPr>
        <w:t>.</w:t>
      </w:r>
      <w:r w:rsidR="00EB3D5B">
        <w:rPr>
          <w:lang w:val="fi-FI"/>
        </w:rPr>
        <w:t xml:space="preserve"> </w:t>
      </w:r>
      <w:r w:rsidR="0043197C">
        <w:rPr>
          <w:lang w:val="fi-FI"/>
        </w:rPr>
        <w:t>Varsinaista tullia ei tässä välissä ole.</w:t>
      </w:r>
      <w:r w:rsidR="000511E1">
        <w:rPr>
          <w:lang w:val="fi-FI"/>
        </w:rPr>
        <w:t xml:space="preserve"> Mahdolliseksi ongelmaksi muodostuu, että laatikko katoaa sotilaskirjanpidosta, ja sitä saatetaan kaivata parin viikon tai parin kuukauden päästä … tai sitten ei koskaan.</w:t>
      </w:r>
      <w:r w:rsidR="00EB3D5B">
        <w:rPr>
          <w:lang w:val="fi-FI"/>
        </w:rPr>
        <w:t xml:space="preserve"> </w:t>
      </w:r>
      <w:r w:rsidR="009D5199">
        <w:rPr>
          <w:lang w:val="fi-FI"/>
        </w:rPr>
        <w:t>Rahdin voi myös todeta sisältävän materiaalijätettä, jolloin se menee suoraan kierrätykseen. Kierrätys on käytännössä täysin automatisoitu, joten siihen puuttuminen on vaikeaa ja huomiotaherättävää, mutta parinkymmenen kilon heilahdukset käsiteltävässä massassa eivät näy missään.</w:t>
      </w:r>
    </w:p>
    <w:p w14:paraId="39CF06EE" w14:textId="77777777" w:rsidR="009D5199" w:rsidRDefault="009D5199" w:rsidP="00295790">
      <w:pPr>
        <w:rPr>
          <w:lang w:val="fi-FI"/>
        </w:rPr>
      </w:pPr>
    </w:p>
    <w:p w14:paraId="163A60FA" w14:textId="6C74BF99" w:rsidR="00642B37" w:rsidRDefault="00C47576" w:rsidP="00295790">
      <w:pPr>
        <w:rPr>
          <w:lang w:val="fi-FI"/>
        </w:rPr>
      </w:pPr>
      <w:r>
        <w:rPr>
          <w:lang w:val="fi-FI"/>
        </w:rPr>
        <w:t>Täyden rahtikontin kanssa metroon astuminen on myös jokseenkin epäilyttävää.</w:t>
      </w:r>
    </w:p>
    <w:p w14:paraId="55E7337D" w14:textId="21AF1343" w:rsidR="009806F7" w:rsidRDefault="009806F7" w:rsidP="00295790">
      <w:pPr>
        <w:rPr>
          <w:lang w:val="fi-FI"/>
        </w:rPr>
      </w:pPr>
    </w:p>
    <w:p w14:paraId="3AF69B22" w14:textId="14DCFBCC" w:rsidR="003751FE" w:rsidRPr="003751FE" w:rsidRDefault="008638E1" w:rsidP="003751FE">
      <w:pPr>
        <w:pStyle w:val="Heading3"/>
      </w:pPr>
      <w:r>
        <w:t>Perillä</w:t>
      </w:r>
    </w:p>
    <w:p w14:paraId="21AA4AA2" w14:textId="2861431C" w:rsidR="003751FE" w:rsidRDefault="003751FE" w:rsidP="003751FE">
      <w:pPr>
        <w:pStyle w:val="Heading4"/>
      </w:pPr>
      <w:r>
        <w:t>CBEAT</w:t>
      </w:r>
    </w:p>
    <w:p w14:paraId="1CFDF62E" w14:textId="77777777" w:rsidR="003751FE" w:rsidRPr="003751FE" w:rsidRDefault="003751FE" w:rsidP="003751FE">
      <w:pPr>
        <w:rPr>
          <w:lang w:val="fi-FI"/>
        </w:rPr>
      </w:pPr>
    </w:p>
    <w:p w14:paraId="24A63290" w14:textId="1B5D7E96" w:rsidR="00767813" w:rsidRDefault="004A2710" w:rsidP="00BA7D95">
      <w:pPr>
        <w:rPr>
          <w:lang w:val="fi-FI"/>
        </w:rPr>
      </w:pPr>
      <w:r>
        <w:rPr>
          <w:lang w:val="fi-FI"/>
        </w:rPr>
        <w:t xml:space="preserve">CBEAT OI:n tarkastaja on saanut Jaramillolta pelkkää "classified" -vastausta </w:t>
      </w:r>
      <w:r w:rsidR="00927950">
        <w:rPr>
          <w:lang w:val="fi-FI"/>
        </w:rPr>
        <w:t>kaikkiin nanofabrikaattorikysymyksiin</w:t>
      </w:r>
      <w:r>
        <w:rPr>
          <w:lang w:val="fi-FI"/>
        </w:rPr>
        <w:t xml:space="preserve">. </w:t>
      </w:r>
      <w:r w:rsidR="002A725A">
        <w:rPr>
          <w:lang w:val="fi-FI"/>
        </w:rPr>
        <w:t xml:space="preserve">CBEAT:n oversight </w:t>
      </w:r>
      <w:r w:rsidR="00AF7232">
        <w:rPr>
          <w:lang w:val="fi-FI"/>
        </w:rPr>
        <w:t>tähän on muutenkin</w:t>
      </w:r>
      <w:r w:rsidR="00470CD9">
        <w:rPr>
          <w:lang w:val="fi-FI"/>
        </w:rPr>
        <w:t xml:space="preserve"> </w:t>
      </w:r>
      <w:r w:rsidR="00EF5076">
        <w:rPr>
          <w:lang w:val="fi-FI"/>
        </w:rPr>
        <w:t xml:space="preserve">vähän </w:t>
      </w:r>
      <w:r w:rsidR="00027D60">
        <w:rPr>
          <w:lang w:val="fi-FI"/>
        </w:rPr>
        <w:t>huono - Jaramillo ei kerro heille yhtään mitään, ja toteaa vain, että detaljeita voi käydä kysymässä komentajakapt. Halkenhvadilta.</w:t>
      </w:r>
      <w:r w:rsidR="00544A12">
        <w:rPr>
          <w:lang w:val="fi-FI"/>
        </w:rPr>
        <w:t xml:space="preserve"> Tämä tapahtuukin. Halkenhvad saa kuulla Jaramillon lähettäneen CBEAT:in tiedustelijat, mutta on kerrankin Jaramillon kanssa samaa mieltä: hän ei aio alistaa sotilasalustaan mitenkään siviilitiedustelulle.</w:t>
      </w:r>
    </w:p>
    <w:p w14:paraId="32A0FBE0" w14:textId="77777777" w:rsidR="003751FE" w:rsidRDefault="003751FE" w:rsidP="00BA7D95">
      <w:pPr>
        <w:rPr>
          <w:lang w:val="fi-FI"/>
        </w:rPr>
      </w:pPr>
    </w:p>
    <w:p w14:paraId="63E9CCAA" w14:textId="6F47A131" w:rsidR="00544A12" w:rsidRDefault="003751FE" w:rsidP="00BA7D95">
      <w:pPr>
        <w:rPr>
          <w:lang w:val="fi-FI"/>
        </w:rPr>
      </w:pPr>
      <w:r>
        <w:rPr>
          <w:lang w:val="fi-FI"/>
        </w:rPr>
        <w:t>Tuloksena CBEAT ei tiedä muuta kuin että aluksella oli nanofabrikaattori, oletettavasti JSFI:n, ja tässä kaikki. Tapaus suljetaan.</w:t>
      </w:r>
      <w:r w:rsidR="004B1FD1">
        <w:rPr>
          <w:lang w:val="fi-FI"/>
        </w:rPr>
        <w:t xml:space="preserve"> CBEAT:in tarkastaja</w:t>
      </w:r>
      <w:r w:rsidR="00E44B0E">
        <w:rPr>
          <w:lang w:val="fi-FI"/>
        </w:rPr>
        <w:t xml:space="preserve"> </w:t>
      </w:r>
      <w:r w:rsidR="00E44B0E">
        <w:rPr>
          <w:b/>
          <w:i/>
          <w:lang w:val="fi-FI"/>
        </w:rPr>
        <w:t>Larry E</w:t>
      </w:r>
      <w:r w:rsidR="00656820">
        <w:rPr>
          <w:b/>
          <w:i/>
          <w:lang w:val="fi-FI"/>
        </w:rPr>
        <w:t>vans</w:t>
      </w:r>
      <w:r w:rsidR="00656820">
        <w:rPr>
          <w:lang w:val="fi-FI"/>
        </w:rPr>
        <w:t xml:space="preserve"> (OI/Abuse)</w:t>
      </w:r>
      <w:r w:rsidR="004B1FD1">
        <w:rPr>
          <w:lang w:val="fi-FI"/>
        </w:rPr>
        <w:t xml:space="preserve"> ja hänen työryhmänsä vierailevat Saint Eskilillä ennen kesäloman alkua.</w:t>
      </w:r>
    </w:p>
    <w:p w14:paraId="35FA0159" w14:textId="4315B3D6" w:rsidR="003751FE" w:rsidRPr="003751FE" w:rsidRDefault="003751FE" w:rsidP="00BA7D95">
      <w:pPr>
        <w:pStyle w:val="Heading4"/>
      </w:pPr>
      <w:r>
        <w:t>Sarah</w:t>
      </w:r>
    </w:p>
    <w:p w14:paraId="6CCDF863" w14:textId="025C9F1A" w:rsidR="00544A12" w:rsidRDefault="00CD01F9" w:rsidP="00BA7D95">
      <w:pPr>
        <w:rPr>
          <w:lang w:val="fi-FI"/>
        </w:rPr>
      </w:pPr>
      <w:r>
        <w:rPr>
          <w:lang w:val="fi-FI"/>
        </w:rPr>
        <w:t xml:space="preserve">Sarah London on tajunnut Jacobin suunnittelevan jotain. </w:t>
      </w:r>
      <w:r w:rsidR="00EE3E10">
        <w:rPr>
          <w:lang w:val="fi-FI"/>
        </w:rPr>
        <w:t xml:space="preserve">Vaikka hän onkin etääntynyt Jacobista, hän on yhä riittävän skarppi tämän suhteen oivaltaakseen, että </w:t>
      </w:r>
      <w:r w:rsidR="006C2BE2">
        <w:rPr>
          <w:lang w:val="fi-FI"/>
        </w:rPr>
        <w:t xml:space="preserve">tämä juonii jotain. </w:t>
      </w:r>
      <w:r w:rsidR="00A7744D">
        <w:rPr>
          <w:lang w:val="fi-FI"/>
        </w:rPr>
        <w:t>Hän pelkää</w:t>
      </w:r>
      <w:r w:rsidR="00B337E2">
        <w:rPr>
          <w:lang w:val="fi-FI"/>
        </w:rPr>
        <w:t xml:space="preserve"> Jacobin aikovan jotain tyhmää. Hän tietää tämän salakuljettaneen alukselle jotain Casa Arturolta, </w:t>
      </w:r>
      <w:r w:rsidR="003751FE">
        <w:rPr>
          <w:lang w:val="fi-FI"/>
        </w:rPr>
        <w:t>mutta ei tiedä lainkaan, mitä se voisi olla.</w:t>
      </w:r>
    </w:p>
    <w:p w14:paraId="34E76E48" w14:textId="77777777" w:rsidR="0017432F" w:rsidRDefault="0017432F" w:rsidP="00BA7D95">
      <w:pPr>
        <w:rPr>
          <w:lang w:val="fi-FI"/>
        </w:rPr>
      </w:pPr>
    </w:p>
    <w:p w14:paraId="2D7E8CFF" w14:textId="789937BD" w:rsidR="0017432F" w:rsidRDefault="0017432F" w:rsidP="00BA7D95">
      <w:pPr>
        <w:rPr>
          <w:lang w:val="fi-FI"/>
        </w:rPr>
      </w:pPr>
      <w:r>
        <w:rPr>
          <w:lang w:val="fi-FI"/>
        </w:rPr>
        <w:t xml:space="preserve">Joka tapauksessa Sarah ja Jacob ovat vähän kasvaneet eroon, ja </w:t>
      </w:r>
      <w:r w:rsidR="00E06188">
        <w:rPr>
          <w:lang w:val="fi-FI"/>
        </w:rPr>
        <w:t>ihmissuhde on menossa dramaattista loppua kohti.</w:t>
      </w:r>
      <w:r w:rsidR="000D6D57">
        <w:rPr>
          <w:lang w:val="fi-FI"/>
        </w:rPr>
        <w:t xml:space="preserve"> </w:t>
      </w:r>
      <w:r w:rsidR="00711E49">
        <w:rPr>
          <w:lang w:val="fi-FI"/>
        </w:rPr>
        <w:t>Sarah aikoo selvitellä välinsä Jacobin kanssa kesäloman alusta alkaen.</w:t>
      </w:r>
    </w:p>
    <w:p w14:paraId="17A4FB33" w14:textId="77777777" w:rsidR="0098152D" w:rsidRDefault="0098152D" w:rsidP="00BA7D95">
      <w:pPr>
        <w:rPr>
          <w:lang w:val="fi-FI"/>
        </w:rPr>
      </w:pPr>
    </w:p>
    <w:p w14:paraId="2F459E4F" w14:textId="678A15AE" w:rsidR="0098152D" w:rsidRDefault="0098152D" w:rsidP="0098152D">
      <w:pPr>
        <w:pStyle w:val="Heading4"/>
      </w:pPr>
      <w:r>
        <w:lastRenderedPageBreak/>
        <w:t>Replikaattorin säilytys</w:t>
      </w:r>
    </w:p>
    <w:p w14:paraId="1CD6FAD1" w14:textId="4786A3AB" w:rsidR="0098152D" w:rsidRDefault="0098152D" w:rsidP="00BA7D95">
      <w:pPr>
        <w:rPr>
          <w:lang w:val="fi-FI"/>
        </w:rPr>
      </w:pPr>
      <w:r>
        <w:rPr>
          <w:lang w:val="fi-FI"/>
        </w:rPr>
        <w:t>Nanofabrikaattori pitää jättää ainakin puoleksi vuodeksi Ger∂rille, mutta minne? Jacob tahtoisi ottaa sen heti käyttöön, mutta hän ei tahtoisi antaa sitä Daniel Haugenille, koska tämän käytännön osaaminen ei ole parhaimpia. Käytännöllisistä ideologisista tovereista mieleen tulee lähinnä Ari Björkson.</w:t>
      </w:r>
    </w:p>
    <w:p w14:paraId="61B520F8" w14:textId="77777777" w:rsidR="005C0F7A" w:rsidRDefault="005C0F7A" w:rsidP="00BA7D95">
      <w:pPr>
        <w:rPr>
          <w:lang w:val="fi-FI"/>
        </w:rPr>
      </w:pPr>
    </w:p>
    <w:p w14:paraId="0B6F0005" w14:textId="0601EE14" w:rsidR="00CE4BBE" w:rsidRDefault="00987EF4" w:rsidP="00987EF4">
      <w:pPr>
        <w:pStyle w:val="Heading2"/>
      </w:pPr>
      <w:r>
        <w:t>Paluu Saint Sunnivalle</w:t>
      </w:r>
    </w:p>
    <w:p w14:paraId="74AAD7F5" w14:textId="77777777" w:rsidR="0068715B" w:rsidRDefault="0068715B" w:rsidP="0068715B">
      <w:pPr>
        <w:rPr>
          <w:lang w:val="en-GB"/>
        </w:rPr>
      </w:pPr>
    </w:p>
    <w:p w14:paraId="32425578" w14:textId="20B5002B" w:rsidR="00150263" w:rsidRDefault="00150263" w:rsidP="00150263">
      <w:pPr>
        <w:pStyle w:val="Heading3"/>
      </w:pPr>
      <w:r>
        <w:t>Flash Forward</w:t>
      </w:r>
    </w:p>
    <w:p w14:paraId="60FE7D6E" w14:textId="77777777" w:rsidR="00150263" w:rsidRDefault="00150263" w:rsidP="0068715B">
      <w:pPr>
        <w:rPr>
          <w:lang w:val="en-GB"/>
        </w:rPr>
      </w:pPr>
    </w:p>
    <w:p w14:paraId="35D5AA99" w14:textId="2BE820EF" w:rsidR="00150263" w:rsidRPr="00627226" w:rsidRDefault="00627226" w:rsidP="0068715B">
      <w:pPr>
        <w:rPr>
          <w:lang w:val="fi-FI"/>
        </w:rPr>
      </w:pPr>
      <w:r w:rsidRPr="00627226">
        <w:rPr>
          <w:lang w:val="fi-FI"/>
        </w:rPr>
        <w:t>Joku [teistä] astuu ulos Saint Eskilin ilmalukosta. Al</w:t>
      </w:r>
      <w:r>
        <w:rPr>
          <w:lang w:val="fi-FI"/>
        </w:rPr>
        <w:t xml:space="preserve">us ei kiihdytä, ja </w:t>
      </w:r>
      <w:r w:rsidR="006C5D94">
        <w:rPr>
          <w:lang w:val="fi-FI"/>
        </w:rPr>
        <w:t xml:space="preserve">se on muutenkin lähes pimeänä. Vajaan kilometrin päässä on toinen alus, </w:t>
      </w:r>
      <w:r w:rsidR="002720F9">
        <w:rPr>
          <w:lang w:val="fi-FI"/>
        </w:rPr>
        <w:t>täsmäävällä radalla</w:t>
      </w:r>
      <w:r w:rsidR="000370C9">
        <w:rPr>
          <w:lang w:val="fi-FI"/>
        </w:rPr>
        <w:t>, yhtä lailla valottomana</w:t>
      </w:r>
      <w:r w:rsidR="002720F9">
        <w:rPr>
          <w:lang w:val="fi-FI"/>
        </w:rPr>
        <w:t xml:space="preserve">. </w:t>
      </w:r>
      <w:r w:rsidR="00600126">
        <w:rPr>
          <w:lang w:val="fi-FI"/>
        </w:rPr>
        <w:t>SE ON SAINT SUNNIVA GASP</w:t>
      </w:r>
    </w:p>
    <w:p w14:paraId="592BC4DE" w14:textId="32D2CE52" w:rsidR="0068715B" w:rsidRDefault="0068715B" w:rsidP="0068715B">
      <w:pPr>
        <w:pStyle w:val="Heading3"/>
      </w:pPr>
      <w:r>
        <w:t xml:space="preserve">Uusi </w:t>
      </w:r>
      <w:r w:rsidR="00795226">
        <w:t>palveluskausi</w:t>
      </w:r>
    </w:p>
    <w:p w14:paraId="4F44CF7D" w14:textId="30551343" w:rsidR="0068715B" w:rsidRDefault="0068715B" w:rsidP="0068715B">
      <w:pPr>
        <w:rPr>
          <w:lang w:val="fi-FI"/>
        </w:rPr>
      </w:pPr>
      <w:r w:rsidRPr="0068715B">
        <w:rPr>
          <w:lang w:val="fi-FI"/>
        </w:rPr>
        <w:t>Halkenhvad ylentää Abellón aliluutnantiksi, osittain</w:t>
      </w:r>
      <w:r>
        <w:rPr>
          <w:lang w:val="fi-FI"/>
        </w:rPr>
        <w:t xml:space="preserve"> koska tämä piti päänsä kylmänä</w:t>
      </w:r>
      <w:r w:rsidRPr="0068715B">
        <w:rPr>
          <w:lang w:val="fi-FI"/>
        </w:rPr>
        <w:t xml:space="preserve"> </w:t>
      </w:r>
      <w:r>
        <w:rPr>
          <w:lang w:val="fi-FI"/>
        </w:rPr>
        <w:t xml:space="preserve">henkilöstökriisissä ja on osoittanut taistelutaitoa, ja osittain koska tämä tulee parhaiten toimeen Nsuen kanssa. </w:t>
      </w:r>
      <w:r w:rsidR="00C94870">
        <w:rPr>
          <w:lang w:val="fi-FI"/>
        </w:rPr>
        <w:t>Lindh saa jäädä kersantiksi.</w:t>
      </w:r>
      <w:r w:rsidR="00134CD4">
        <w:rPr>
          <w:lang w:val="fi-FI"/>
        </w:rPr>
        <w:t xml:space="preserve"> Hän on myös eronnut Sarahista kesän aikana.</w:t>
      </w:r>
    </w:p>
    <w:p w14:paraId="6810374D" w14:textId="77777777" w:rsidR="008A6A4A" w:rsidRDefault="008A6A4A" w:rsidP="0068715B">
      <w:pPr>
        <w:rPr>
          <w:lang w:val="fi-FI"/>
        </w:rPr>
      </w:pPr>
    </w:p>
    <w:p w14:paraId="2E36634D" w14:textId="778C5EC8" w:rsidR="005B3781" w:rsidRDefault="008A6A4A" w:rsidP="0068715B">
      <w:pPr>
        <w:rPr>
          <w:lang w:val="fi-FI"/>
        </w:rPr>
      </w:pPr>
      <w:r>
        <w:rPr>
          <w:lang w:val="fi-FI"/>
        </w:rPr>
        <w:t>Vilén on ylennetty luutnantiksi.</w:t>
      </w:r>
    </w:p>
    <w:p w14:paraId="395512FF" w14:textId="77777777" w:rsidR="00A54956" w:rsidRDefault="00A54956" w:rsidP="0068715B">
      <w:pPr>
        <w:rPr>
          <w:lang w:val="fi-FI"/>
        </w:rPr>
      </w:pPr>
    </w:p>
    <w:p w14:paraId="0FC690D0" w14:textId="39904B4E" w:rsidR="00A54956" w:rsidRDefault="00A54956" w:rsidP="0068715B">
      <w:pPr>
        <w:rPr>
          <w:lang w:val="fi-FI"/>
        </w:rPr>
      </w:pPr>
      <w:r>
        <w:rPr>
          <w:lang w:val="fi-FI"/>
        </w:rPr>
        <w:t xml:space="preserve">Miehistökannella on miehistön karaokeilta. </w:t>
      </w:r>
      <w:r w:rsidR="008C4D0D">
        <w:rPr>
          <w:lang w:val="fi-FI"/>
        </w:rPr>
        <w:t xml:space="preserve">Upseerikerholla Poul Sorensen on suostuteltu esittämään balladeja. </w:t>
      </w:r>
    </w:p>
    <w:p w14:paraId="77D66DAC" w14:textId="77777777" w:rsidR="00D27196" w:rsidRDefault="00D27196" w:rsidP="0068715B">
      <w:pPr>
        <w:rPr>
          <w:lang w:val="fi-FI"/>
        </w:rPr>
      </w:pPr>
    </w:p>
    <w:p w14:paraId="5F1D0861" w14:textId="1B1CFC48" w:rsidR="005B3781" w:rsidRDefault="005B3781" w:rsidP="0068715B">
      <w:pPr>
        <w:rPr>
          <w:lang w:val="fi-FI"/>
        </w:rPr>
      </w:pPr>
      <w:r>
        <w:rPr>
          <w:lang w:val="fi-FI"/>
        </w:rPr>
        <w:t xml:space="preserve">Prak </w:t>
      </w:r>
    </w:p>
    <w:p w14:paraId="77D75677" w14:textId="77777777" w:rsidR="005B3781" w:rsidRDefault="005B3781" w:rsidP="0068715B">
      <w:pPr>
        <w:rPr>
          <w:lang w:val="fi-FI"/>
        </w:rPr>
      </w:pPr>
    </w:p>
    <w:p w14:paraId="4AEBCFCB" w14:textId="396DC656" w:rsidR="00EF48A9" w:rsidRDefault="00D27196" w:rsidP="0068715B">
      <w:pPr>
        <w:rPr>
          <w:lang w:val="fi-FI"/>
        </w:rPr>
      </w:pPr>
      <w:r>
        <w:rPr>
          <w:lang w:val="fi-FI"/>
        </w:rPr>
        <w:t xml:space="preserve">Lagurin mielestä sillalla on liikaa upseereja, ja aluksen johtoryhmässä istuu aliupseereita. Niinpä hän </w:t>
      </w:r>
      <w:r w:rsidR="006F5586">
        <w:rPr>
          <w:lang w:val="fi-FI"/>
        </w:rPr>
        <w:t>kutsuu asevelvollisupseerit hyttiinsä, ja toteaa, että komentoryhmä pitää järjestää uudelleen. Hänen alustava näkemyksensä on, että k</w:t>
      </w:r>
      <w:r w:rsidR="00073EE7">
        <w:rPr>
          <w:lang w:val="fi-FI"/>
        </w:rPr>
        <w:t xml:space="preserve">oska sekä Iglesias että Abelló ovat kunnostautuneet toiminnassa, he </w:t>
      </w:r>
      <w:r w:rsidR="006F5586">
        <w:rPr>
          <w:lang w:val="fi-FI"/>
        </w:rPr>
        <w:t>voivat miettiä</w:t>
      </w:r>
      <w:r w:rsidR="00073EE7">
        <w:rPr>
          <w:lang w:val="fi-FI"/>
        </w:rPr>
        <w:t xml:space="preserve"> keskenään, kumpi heistä ottaa aluksen maihinlaskumestarin tehtävän.</w:t>
      </w:r>
      <w:r w:rsidR="00773503">
        <w:rPr>
          <w:lang w:val="fi-FI"/>
        </w:rPr>
        <w:t xml:space="preserve"> Webica on jo siirtymässä tekniikkaupseeriksi jahka hän saa asianmukaisen koulutuksen.</w:t>
      </w:r>
    </w:p>
    <w:p w14:paraId="538F8AB8" w14:textId="77777777" w:rsidR="00EF48A9" w:rsidRDefault="00EF48A9" w:rsidP="0068715B">
      <w:pPr>
        <w:rPr>
          <w:lang w:val="fi-FI"/>
        </w:rPr>
      </w:pPr>
    </w:p>
    <w:p w14:paraId="01FB1231" w14:textId="4800CA82" w:rsidR="00EF48A9" w:rsidRDefault="00EF48A9" w:rsidP="0068715B">
      <w:pPr>
        <w:rPr>
          <w:lang w:val="fi-FI"/>
        </w:rPr>
      </w:pPr>
      <w:r>
        <w:rPr>
          <w:lang w:val="fi-FI"/>
        </w:rPr>
        <w:t>Elo- ja syyskuun Saint Eskil lentää sotaharjoituksissa sekä toimii taktisena tukena tullitarkastuksia suorittaville partiofregateille. Sen jännittävin kohta on, kun se joutuu ajamaan takaa anarkistipurkkia</w:t>
      </w:r>
      <w:r w:rsidR="006658EC">
        <w:rPr>
          <w:lang w:val="fi-FI"/>
        </w:rPr>
        <w:t xml:space="preserve"> nimeltä </w:t>
      </w:r>
      <w:r w:rsidR="00DB46C9">
        <w:rPr>
          <w:b/>
          <w:i/>
          <w:lang w:val="fi-FI"/>
        </w:rPr>
        <w:t>Simon Says</w:t>
      </w:r>
      <w:r>
        <w:rPr>
          <w:lang w:val="fi-FI"/>
        </w:rPr>
        <w:t xml:space="preserve">, joka päättää painaa kaasun pohjaan sen sijaan, että jäisi tullitarkastettavaksi. </w:t>
      </w:r>
      <w:r w:rsidR="0014393C">
        <w:rPr>
          <w:lang w:val="fi-FI"/>
        </w:rPr>
        <w:t xml:space="preserve">Alus kuljettaa </w:t>
      </w:r>
      <w:r w:rsidR="00F62881">
        <w:rPr>
          <w:lang w:val="fi-FI"/>
        </w:rPr>
        <w:t>varastettuja harvinaisia metalleja, täysin rahtimanifestinsa vastaisesti.</w:t>
      </w:r>
    </w:p>
    <w:p w14:paraId="44C984DE" w14:textId="77777777" w:rsidR="00EF48A9" w:rsidRPr="0068715B" w:rsidRDefault="00EF48A9" w:rsidP="0068715B">
      <w:pPr>
        <w:rPr>
          <w:lang w:val="fi-FI"/>
        </w:rPr>
      </w:pPr>
    </w:p>
    <w:p w14:paraId="714B0AA8" w14:textId="77777777" w:rsidR="0068715B" w:rsidRDefault="0068715B" w:rsidP="0068715B">
      <w:pPr>
        <w:rPr>
          <w:lang w:val="fi-FI"/>
        </w:rPr>
      </w:pPr>
    </w:p>
    <w:p w14:paraId="2721F2E5" w14:textId="2C93D687" w:rsidR="00240381" w:rsidRDefault="00240381" w:rsidP="00240381">
      <w:pPr>
        <w:pStyle w:val="Heading3"/>
      </w:pPr>
      <w:r>
        <w:t>Aaveita kiertoradalla</w:t>
      </w:r>
    </w:p>
    <w:p w14:paraId="04A281E8" w14:textId="250001A7" w:rsidR="00987EF4" w:rsidRDefault="00987EF4" w:rsidP="00BA7D95">
      <w:pPr>
        <w:rPr>
          <w:lang w:val="fi-FI"/>
        </w:rPr>
      </w:pPr>
      <w:r>
        <w:rPr>
          <w:lang w:val="fi-FI"/>
        </w:rPr>
        <w:t>Rahtitarkastustehtävässä Saint Sunnivan infektoi</w:t>
      </w:r>
      <w:r w:rsidR="00DC7F9C">
        <w:rPr>
          <w:lang w:val="fi-FI"/>
        </w:rPr>
        <w:t xml:space="preserve"> </w:t>
      </w:r>
      <w:r w:rsidR="00F63A57">
        <w:rPr>
          <w:lang w:val="fi-FI"/>
        </w:rPr>
        <w:t xml:space="preserve">ulkosysteemiin suljettuna matkalla </w:t>
      </w:r>
      <w:r w:rsidR="00F63A57">
        <w:rPr>
          <w:lang w:val="fi-FI"/>
        </w:rPr>
        <w:lastRenderedPageBreak/>
        <w:t xml:space="preserve">ollut </w:t>
      </w:r>
      <w:r w:rsidR="00175DF7">
        <w:rPr>
          <w:lang w:val="fi-FI"/>
        </w:rPr>
        <w:t>koneälyreplikaattori, joka murhaa aluksen miehistön, ja ottaa sen paikan. Saint Eskil päätyy pahaa aavistamatta tarkistuslennolle.</w:t>
      </w:r>
    </w:p>
    <w:p w14:paraId="3C303842" w14:textId="20EB1BAA" w:rsidR="00B0137E" w:rsidRDefault="00B0137E" w:rsidP="00BA7D95">
      <w:pPr>
        <w:rPr>
          <w:lang w:val="fi-FI"/>
        </w:rPr>
      </w:pPr>
    </w:p>
    <w:p w14:paraId="7690FA82" w14:textId="26A16475" w:rsidR="00B0137E" w:rsidRDefault="00B0137E" w:rsidP="00BA7D95">
      <w:pPr>
        <w:rPr>
          <w:lang w:val="fi-FI"/>
        </w:rPr>
      </w:pPr>
      <w:r>
        <w:rPr>
          <w:lang w:val="fi-FI"/>
        </w:rPr>
        <w:t xml:space="preserve">Saint Sunnivaa komentaa kapt. </w:t>
      </w:r>
      <w:r w:rsidRPr="00EA2115">
        <w:rPr>
          <w:b/>
          <w:i/>
        </w:rPr>
        <w:t>Ted Omoake</w:t>
      </w:r>
      <w:r w:rsidRPr="00321090">
        <w:t xml:space="preserve">, XO on </w:t>
      </w:r>
      <w:r w:rsidRPr="00794671">
        <w:rPr>
          <w:b/>
          <w:i/>
        </w:rPr>
        <w:t>Jesper Hegelberg</w:t>
      </w:r>
      <w:r w:rsidRPr="00321090">
        <w:t xml:space="preserve">. </w:t>
      </w:r>
      <w:r w:rsidRPr="00EF2A73">
        <w:rPr>
          <w:lang w:val="fi-FI"/>
        </w:rPr>
        <w:t xml:space="preserve">Aluksella ei ole tuttuja. </w:t>
      </w:r>
      <w:r w:rsidR="004228B1">
        <w:rPr>
          <w:lang w:val="fi-FI"/>
        </w:rPr>
        <w:t>51</w:t>
      </w:r>
      <w:r w:rsidR="00B47631">
        <w:rPr>
          <w:lang w:val="fi-FI"/>
        </w:rPr>
        <w:t xml:space="preserve"> hengen miehistössä on </w:t>
      </w:r>
      <w:r w:rsidRPr="00EF2A73">
        <w:rPr>
          <w:lang w:val="fi-FI"/>
        </w:rPr>
        <w:t>5 ger∂riläistä.</w:t>
      </w:r>
      <w:r w:rsidR="00EF2A73" w:rsidRPr="00EF2A73">
        <w:rPr>
          <w:lang w:val="fi-FI"/>
        </w:rPr>
        <w:t xml:space="preserve"> Kukaan </w:t>
      </w:r>
      <w:r w:rsidR="00784AA6">
        <w:rPr>
          <w:lang w:val="fi-FI"/>
        </w:rPr>
        <w:t>heistä ei ole selvinnyt.</w:t>
      </w:r>
    </w:p>
    <w:p w14:paraId="063C79C9" w14:textId="77777777" w:rsidR="003E38E9" w:rsidRDefault="003E38E9" w:rsidP="00BA7D95">
      <w:pPr>
        <w:rPr>
          <w:lang w:val="fi-FI"/>
        </w:rPr>
      </w:pPr>
    </w:p>
    <w:p w14:paraId="5918C998" w14:textId="754E6E9A" w:rsidR="003E38E9" w:rsidRDefault="003E38E9" w:rsidP="00BA7D95">
      <w:pPr>
        <w:rPr>
          <w:lang w:val="fi-FI"/>
        </w:rPr>
      </w:pPr>
      <w:r>
        <w:rPr>
          <w:lang w:val="fi-FI"/>
        </w:rPr>
        <w:t>Koneälyreplikaattori on peittänyt aluksen ohuella nanoprintatulla kuorella, ja sen omituinen tavoite on muuttaa se kokonaan laskevaksi materiaksi.</w:t>
      </w:r>
      <w:r w:rsidR="002F22EF">
        <w:rPr>
          <w:lang w:val="fi-FI"/>
        </w:rPr>
        <w:t xml:space="preserve"> </w:t>
      </w:r>
      <w:r w:rsidR="004B16F2">
        <w:rPr>
          <w:lang w:val="fi-FI"/>
        </w:rPr>
        <w:t xml:space="preserve">Aluksen miehistö </w:t>
      </w:r>
      <w:r w:rsidR="009C5825">
        <w:rPr>
          <w:lang w:val="fi-FI"/>
        </w:rPr>
        <w:t xml:space="preserve">oin saanut exsurgent-infektion ja heidän biomassansa on muuttunut whippereiksi [Second Edition, 396]. Massiivinen muutos on </w:t>
      </w:r>
      <w:r w:rsidR="004228B1">
        <w:rPr>
          <w:lang w:val="fi-FI"/>
        </w:rPr>
        <w:t xml:space="preserve">kuluttanut järkyttävät määrät energiaa: </w:t>
      </w:r>
      <w:r w:rsidR="00AA1FD6">
        <w:rPr>
          <w:lang w:val="fi-FI"/>
        </w:rPr>
        <w:t>aluksen tyhjentyneiden ruokavarastojen lisäksi lähes puolet miehistöstä on syöty. [??]</w:t>
      </w:r>
    </w:p>
    <w:p w14:paraId="7E870909" w14:textId="77777777" w:rsidR="00B37735" w:rsidRDefault="00B37735" w:rsidP="00BA7D95">
      <w:pPr>
        <w:rPr>
          <w:lang w:val="fi-FI"/>
        </w:rPr>
      </w:pPr>
    </w:p>
    <w:p w14:paraId="1D7287FF" w14:textId="21B7FAC3" w:rsidR="00B37735" w:rsidRDefault="00B37735" w:rsidP="00BA7D95">
      <w:pPr>
        <w:rPr>
          <w:lang w:val="fi-FI"/>
        </w:rPr>
      </w:pPr>
      <w:r>
        <w:rPr>
          <w:lang w:val="fi-FI"/>
        </w:rPr>
        <w:t>Saint Sunniva itse on muutettu lähietäisyyden EMP-aseeksi. Kun Saint Eskil lähestyy sitä, se vapauttaa selektiivisen pulssin, joka kolkkaa valtaosan aluksen s</w:t>
      </w:r>
      <w:r w:rsidR="009605FB">
        <w:rPr>
          <w:lang w:val="fi-FI"/>
        </w:rPr>
        <w:t xml:space="preserve">ähköjärjestelmistä; ainoastaan antimaterian säilytys jää päälle. Sen jälkeen se projektoi kuplan </w:t>
      </w:r>
      <w:r w:rsidR="001D3F6C">
        <w:rPr>
          <w:lang w:val="fi-FI"/>
        </w:rPr>
        <w:t xml:space="preserve">epätodellista aika-avaruutta, joka ilmenee parisataa kilometriä säteeltään olevana aistiblokkerina. </w:t>
      </w:r>
      <w:r w:rsidR="00974A0D">
        <w:rPr>
          <w:lang w:val="fi-FI"/>
        </w:rPr>
        <w:t>Kupla sulkee sisäänsä valon ja aaltopituudet: fyysiset esineet voivat läpäistä sen, samoin gravitaatio.</w:t>
      </w:r>
      <w:r w:rsidR="00120EE0">
        <w:rPr>
          <w:lang w:val="fi-FI"/>
        </w:rPr>
        <w:t xml:space="preserve"> [Mittaamalla painovoimaa olisi mahdollista todeta, että samassa paikassa ollaan, mutta valtaosa laitteistosta ei toimi.]</w:t>
      </w:r>
    </w:p>
    <w:p w14:paraId="69BEB617" w14:textId="77777777" w:rsidR="00731EF5" w:rsidRDefault="00731EF5" w:rsidP="00BA7D95">
      <w:pPr>
        <w:rPr>
          <w:lang w:val="fi-FI"/>
        </w:rPr>
      </w:pPr>
    </w:p>
    <w:p w14:paraId="545C9235" w14:textId="7E61E3C6" w:rsidR="00731EF5" w:rsidRDefault="00731EF5" w:rsidP="00BA7D95">
      <w:pPr>
        <w:rPr>
          <w:lang w:val="fi-FI"/>
        </w:rPr>
      </w:pPr>
      <w:r>
        <w:rPr>
          <w:lang w:val="fi-FI"/>
        </w:rPr>
        <w:t>Kupla blokkaa myös valtaosan Jupiterin taustasäteilystä, ainakin täällä laitamailla.</w:t>
      </w:r>
    </w:p>
    <w:p w14:paraId="3AEC990A" w14:textId="77777777" w:rsidR="00120EE0" w:rsidRDefault="00120EE0" w:rsidP="00BA7D95">
      <w:pPr>
        <w:rPr>
          <w:lang w:val="fi-FI"/>
        </w:rPr>
      </w:pPr>
    </w:p>
    <w:p w14:paraId="2A1BD46C" w14:textId="5E479BB9" w:rsidR="00120EE0" w:rsidRDefault="00120EE0" w:rsidP="00BA7D95">
      <w:pPr>
        <w:rPr>
          <w:lang w:val="fi-FI"/>
        </w:rPr>
      </w:pPr>
      <w:r>
        <w:rPr>
          <w:lang w:val="fi-FI"/>
        </w:rPr>
        <w:t>Kupla on exsurgent-aluksen laukaisema ansa, jota se käyttää syödäkseen</w:t>
      </w:r>
      <w:r w:rsidR="00287E81">
        <w:rPr>
          <w:lang w:val="fi-FI"/>
        </w:rPr>
        <w:t xml:space="preserve"> muita aluksia</w:t>
      </w:r>
      <w:r>
        <w:rPr>
          <w:lang w:val="fi-FI"/>
        </w:rPr>
        <w:t>.</w:t>
      </w:r>
    </w:p>
    <w:p w14:paraId="356ED6A5" w14:textId="77777777" w:rsidR="003F37A4" w:rsidRDefault="003F37A4" w:rsidP="00BA7D95">
      <w:pPr>
        <w:rPr>
          <w:lang w:val="fi-FI"/>
        </w:rPr>
      </w:pPr>
    </w:p>
    <w:p w14:paraId="782D4052" w14:textId="5E59F535" w:rsidR="003F37A4" w:rsidRDefault="003F37A4" w:rsidP="003F37A4">
      <w:pPr>
        <w:pStyle w:val="Heading4"/>
      </w:pPr>
      <w:r>
        <w:t>Alkuperä</w:t>
      </w:r>
    </w:p>
    <w:p w14:paraId="7B097575" w14:textId="77777777" w:rsidR="003F37A4" w:rsidRDefault="003F37A4" w:rsidP="00BA7D95">
      <w:pPr>
        <w:rPr>
          <w:lang w:val="fi-FI"/>
        </w:rPr>
      </w:pPr>
    </w:p>
    <w:p w14:paraId="684B3E3B" w14:textId="76C18484" w:rsidR="003F37A4" w:rsidRDefault="00A50E9D" w:rsidP="00BA7D95">
      <w:pPr>
        <w:rPr>
          <w:lang w:val="fi-FI"/>
        </w:rPr>
      </w:pPr>
      <w:r>
        <w:rPr>
          <w:lang w:val="fi-FI"/>
        </w:rPr>
        <w:t>Exarchia</w:t>
      </w:r>
      <w:r w:rsidR="003F37A4">
        <w:rPr>
          <w:lang w:val="fi-FI"/>
        </w:rPr>
        <w:t>?</w:t>
      </w:r>
    </w:p>
    <w:p w14:paraId="3C64B348" w14:textId="77777777" w:rsidR="005E3CAF" w:rsidRDefault="005E3CAF" w:rsidP="00BA7D95">
      <w:pPr>
        <w:rPr>
          <w:lang w:val="fi-FI"/>
        </w:rPr>
      </w:pPr>
    </w:p>
    <w:p w14:paraId="36ABD448" w14:textId="0855901F" w:rsidR="00043619" w:rsidRDefault="004C6044" w:rsidP="00BA7D95">
      <w:pPr>
        <w:rPr>
          <w:lang w:val="fi-FI"/>
        </w:rPr>
      </w:pPr>
      <w:r>
        <w:rPr>
          <w:lang w:val="fi-FI"/>
        </w:rPr>
        <w:t xml:space="preserve">-7 vrk: </w:t>
      </w:r>
      <w:r w:rsidR="00043619">
        <w:rPr>
          <w:lang w:val="fi-FI"/>
        </w:rPr>
        <w:t>Saint Sunniva teki tull</w:t>
      </w:r>
      <w:r w:rsidR="005E3CAF">
        <w:rPr>
          <w:lang w:val="fi-FI"/>
        </w:rPr>
        <w:t xml:space="preserve">itarkistuksen alukselle </w:t>
      </w:r>
      <w:r w:rsidR="001619AF">
        <w:rPr>
          <w:b/>
          <w:i/>
          <w:lang w:val="fi-FI"/>
        </w:rPr>
        <w:t>Bridge of Stulpicani</w:t>
      </w:r>
      <w:r w:rsidR="005E3CAF">
        <w:rPr>
          <w:lang w:val="fi-FI"/>
        </w:rPr>
        <w:t xml:space="preserve">. Aluksella oli kuitenkin infektio. Alkuperäinen mental hack oli sotkenut mielet ja saanut heidät </w:t>
      </w:r>
      <w:r w:rsidR="009F4CD1">
        <w:rPr>
          <w:lang w:val="fi-FI"/>
        </w:rPr>
        <w:t>nanoprinttaamaan DNA-muuntavan patogeenin, joka toimi kuin exsurgent-syöpä.</w:t>
      </w:r>
    </w:p>
    <w:p w14:paraId="17EF5E65" w14:textId="77777777" w:rsidR="00725BA8" w:rsidRDefault="00725BA8" w:rsidP="00BA7D95">
      <w:pPr>
        <w:rPr>
          <w:lang w:val="fi-FI"/>
        </w:rPr>
      </w:pPr>
    </w:p>
    <w:p w14:paraId="55050096" w14:textId="66749071" w:rsidR="00725BA8" w:rsidRDefault="00725BA8" w:rsidP="00BA7D95">
      <w:pPr>
        <w:rPr>
          <w:lang w:val="fi-FI"/>
        </w:rPr>
      </w:pPr>
      <w:r>
        <w:rPr>
          <w:lang w:val="fi-FI"/>
        </w:rPr>
        <w:t>Saint Sunnivan tullitarkastuksessa basilisk hack laukesi</w:t>
      </w:r>
      <w:r w:rsidR="00BD688B">
        <w:rPr>
          <w:lang w:val="fi-FI"/>
        </w:rPr>
        <w:t xml:space="preserve"> heillekin, ja tullitarkastajat saatiin häkättyä. He toivat alukselle virusta</w:t>
      </w:r>
      <w:r w:rsidR="00D83643">
        <w:rPr>
          <w:lang w:val="fi-FI"/>
        </w:rPr>
        <w:t>. Sitä ei voinut levittää ilmastoinnin kautta (</w:t>
      </w:r>
      <w:r w:rsidR="00176EC6">
        <w:rPr>
          <w:lang w:val="fi-FI"/>
        </w:rPr>
        <w:t>koska alus olisi havainnut sen), joten infektointi tehtiin henkilö kerrallaan injek</w:t>
      </w:r>
      <w:r w:rsidR="00493A94">
        <w:rPr>
          <w:lang w:val="fi-FI"/>
        </w:rPr>
        <w:t>torilla.</w:t>
      </w:r>
    </w:p>
    <w:p w14:paraId="20D63B82" w14:textId="77777777" w:rsidR="00493A94" w:rsidRDefault="00493A94" w:rsidP="00BA7D95">
      <w:pPr>
        <w:rPr>
          <w:lang w:val="fi-FI"/>
        </w:rPr>
      </w:pPr>
    </w:p>
    <w:p w14:paraId="55B5B8C0" w14:textId="7ECD55E4" w:rsidR="00493A94" w:rsidRDefault="004C6044" w:rsidP="00BA7D95">
      <w:pPr>
        <w:rPr>
          <w:lang w:val="fi-FI"/>
        </w:rPr>
      </w:pPr>
      <w:r>
        <w:rPr>
          <w:lang w:val="fi-FI"/>
        </w:rPr>
        <w:t>-4 vrk: Alusjärjestelmämatruusi Divolka Awardahila on viimeinen elävä ihminen aluksella. Hän on tajunnut mitä tapahtui, mutta hänellä ei ole keinoa lähettää hätäviestiä tai tuhota koko alusta. Hän onnistuu kuitenkin laukaisemaan valtaosan Saint Sunnivan reaktiomassasta avaruuteen, niin että alus jää käytännössä kykenemättömäksi liikkumaan ja joutuu pyytämään apua.</w:t>
      </w:r>
    </w:p>
    <w:p w14:paraId="64ECB771" w14:textId="77777777" w:rsidR="001A4EAC" w:rsidRDefault="001A4EAC" w:rsidP="00BA7D95">
      <w:pPr>
        <w:rPr>
          <w:lang w:val="fi-FI"/>
        </w:rPr>
      </w:pPr>
    </w:p>
    <w:p w14:paraId="6846695A" w14:textId="4ECC9ACC" w:rsidR="001A4EAC" w:rsidRDefault="001A4EAC" w:rsidP="00BA7D95">
      <w:pPr>
        <w:rPr>
          <w:lang w:val="fi-FI"/>
        </w:rPr>
      </w:pPr>
      <w:r>
        <w:rPr>
          <w:lang w:val="fi-FI"/>
        </w:rPr>
        <w:t xml:space="preserve">-3 vrk: Kaikki on infektoitu. Muodonmuutos kuluttaa niin paljon energiaa, että aluksen ruokavarat sekä puolet miehistöstä syödään. </w:t>
      </w:r>
      <w:r w:rsidR="00127721">
        <w:rPr>
          <w:lang w:val="fi-FI"/>
        </w:rPr>
        <w:t>51:stä ihmisestä saadaan 20 whipperiä.</w:t>
      </w:r>
    </w:p>
    <w:p w14:paraId="0C00BB85" w14:textId="77777777" w:rsidR="005D18C9" w:rsidRDefault="005D18C9" w:rsidP="00BA7D95">
      <w:pPr>
        <w:rPr>
          <w:lang w:val="fi-FI"/>
        </w:rPr>
      </w:pPr>
    </w:p>
    <w:p w14:paraId="13269118" w14:textId="68758EE7" w:rsidR="005D18C9" w:rsidRDefault="005D18C9" w:rsidP="005D18C9">
      <w:pPr>
        <w:pStyle w:val="Heading4"/>
      </w:pPr>
      <w:r>
        <w:lastRenderedPageBreak/>
        <w:t>Saint Eskilin miehitys</w:t>
      </w:r>
    </w:p>
    <w:p w14:paraId="32F855FD" w14:textId="6EEEF032" w:rsidR="005D18C9" w:rsidRPr="009B54EB" w:rsidRDefault="005D18C9" w:rsidP="005D18C9">
      <w:pPr>
        <w:numPr>
          <w:ilvl w:val="0"/>
          <w:numId w:val="31"/>
        </w:numPr>
        <w:rPr>
          <w:noProof/>
          <w:lang w:val="fi-FI"/>
        </w:rPr>
      </w:pPr>
      <w:r>
        <w:rPr>
          <w:noProof/>
          <w:lang w:val="fi-FI"/>
        </w:rPr>
        <w:t xml:space="preserve">komentokeskus: </w:t>
      </w:r>
      <w:r>
        <w:rPr>
          <w:b/>
          <w:i/>
          <w:noProof/>
          <w:lang w:val="fi-FI"/>
        </w:rPr>
        <w:t>Halkenhvad</w:t>
      </w:r>
    </w:p>
    <w:p w14:paraId="7C07867A" w14:textId="36868581" w:rsidR="005D18C9" w:rsidRDefault="005D18C9" w:rsidP="005E3029">
      <w:pPr>
        <w:numPr>
          <w:ilvl w:val="0"/>
          <w:numId w:val="31"/>
        </w:numPr>
        <w:rPr>
          <w:noProof/>
          <w:lang w:val="fi-FI"/>
        </w:rPr>
      </w:pPr>
      <w:r>
        <w:rPr>
          <w:noProof/>
          <w:lang w:val="fi-FI"/>
        </w:rPr>
        <w:t xml:space="preserve">komentokeskus: </w:t>
      </w:r>
      <w:r w:rsidR="000B65F4">
        <w:rPr>
          <w:noProof/>
          <w:lang w:val="fi-FI"/>
        </w:rPr>
        <w:t>kapteenin</w:t>
      </w:r>
      <w:r w:rsidRPr="009B54EB">
        <w:rPr>
          <w:noProof/>
          <w:lang w:val="fi-FI"/>
        </w:rPr>
        <w:t xml:space="preserve"> adjutantti (</w:t>
      </w:r>
      <w:r w:rsidR="000B65F4">
        <w:rPr>
          <w:b/>
          <w:i/>
          <w:noProof/>
          <w:lang w:val="fi-FI"/>
        </w:rPr>
        <w:t>Laguri</w:t>
      </w:r>
      <w:r w:rsidRPr="005E3029">
        <w:rPr>
          <w:noProof/>
          <w:lang w:val="fi-FI"/>
        </w:rPr>
        <w:t>)</w:t>
      </w:r>
    </w:p>
    <w:p w14:paraId="61BC7E0D" w14:textId="6B6D75A7" w:rsidR="000B65F4" w:rsidRPr="005E3029" w:rsidRDefault="000B65F4" w:rsidP="005E3029">
      <w:pPr>
        <w:numPr>
          <w:ilvl w:val="0"/>
          <w:numId w:val="31"/>
        </w:numPr>
        <w:rPr>
          <w:noProof/>
          <w:lang w:val="fi-FI"/>
        </w:rPr>
      </w:pPr>
      <w:r>
        <w:rPr>
          <w:noProof/>
          <w:lang w:val="fi-FI"/>
        </w:rPr>
        <w:t xml:space="preserve">komentokeskus: siltaupseeri </w:t>
      </w:r>
      <w:r>
        <w:rPr>
          <w:b/>
          <w:i/>
          <w:noProof/>
          <w:lang w:val="fi-FI"/>
        </w:rPr>
        <w:t>(Iglesias</w:t>
      </w:r>
      <w:r>
        <w:rPr>
          <w:noProof/>
          <w:lang w:val="fi-FI"/>
        </w:rPr>
        <w:t>)</w:t>
      </w:r>
    </w:p>
    <w:p w14:paraId="47BEDFAB" w14:textId="7DC788C2" w:rsidR="005D18C9" w:rsidRPr="009B54EB" w:rsidRDefault="005D18C9" w:rsidP="005D18C9">
      <w:pPr>
        <w:numPr>
          <w:ilvl w:val="0"/>
          <w:numId w:val="31"/>
        </w:numPr>
        <w:rPr>
          <w:noProof/>
          <w:lang w:val="fi-FI"/>
        </w:rPr>
      </w:pPr>
      <w:r>
        <w:rPr>
          <w:noProof/>
          <w:lang w:val="fi-FI"/>
        </w:rPr>
        <w:t xml:space="preserve">komentokeskus: 2 </w:t>
      </w:r>
      <w:r w:rsidRPr="009B54EB">
        <w:rPr>
          <w:noProof/>
          <w:lang w:val="fi-FI"/>
        </w:rPr>
        <w:t>sensorioperaattori</w:t>
      </w:r>
      <w:r>
        <w:rPr>
          <w:noProof/>
          <w:lang w:val="fi-FI"/>
        </w:rPr>
        <w:t>a (</w:t>
      </w:r>
      <w:r w:rsidR="005E3029">
        <w:rPr>
          <w:b/>
          <w:i/>
          <w:noProof/>
          <w:lang w:val="fi-FI"/>
        </w:rPr>
        <w:t>Nsue, Grandalupo</w:t>
      </w:r>
      <w:r w:rsidRPr="009B54EB">
        <w:rPr>
          <w:noProof/>
          <w:lang w:val="fi-FI"/>
        </w:rPr>
        <w:t>)</w:t>
      </w:r>
    </w:p>
    <w:p w14:paraId="00978BF3" w14:textId="41BFD070" w:rsidR="005D18C9" w:rsidRDefault="005D18C9" w:rsidP="005D18C9">
      <w:pPr>
        <w:numPr>
          <w:ilvl w:val="0"/>
          <w:numId w:val="31"/>
        </w:numPr>
        <w:rPr>
          <w:noProof/>
          <w:lang w:val="fi-FI"/>
        </w:rPr>
      </w:pPr>
      <w:r>
        <w:rPr>
          <w:noProof/>
          <w:lang w:val="fi-FI"/>
        </w:rPr>
        <w:t xml:space="preserve">komentokeskus: </w:t>
      </w:r>
      <w:r w:rsidRPr="009B54EB">
        <w:rPr>
          <w:noProof/>
          <w:lang w:val="fi-FI"/>
        </w:rPr>
        <w:t>viestintäoperaattori (</w:t>
      </w:r>
      <w:r w:rsidR="005E3029">
        <w:rPr>
          <w:b/>
          <w:i/>
          <w:noProof/>
          <w:lang w:val="fi-FI"/>
        </w:rPr>
        <w:t>Masoliver</w:t>
      </w:r>
      <w:r w:rsidRPr="009B54EB">
        <w:rPr>
          <w:noProof/>
          <w:lang w:val="fi-FI"/>
        </w:rPr>
        <w:t>)</w:t>
      </w:r>
    </w:p>
    <w:p w14:paraId="50E0A12C" w14:textId="3BABC661" w:rsidR="005D18C9" w:rsidRPr="009B54EB" w:rsidRDefault="005D18C9" w:rsidP="005D18C9">
      <w:pPr>
        <w:numPr>
          <w:ilvl w:val="0"/>
          <w:numId w:val="31"/>
        </w:numPr>
        <w:rPr>
          <w:noProof/>
          <w:lang w:val="fi-FI"/>
        </w:rPr>
      </w:pPr>
      <w:r>
        <w:rPr>
          <w:noProof/>
          <w:lang w:val="fi-FI"/>
        </w:rPr>
        <w:t>komentokeskus: alustekniikkaoperaattori (</w:t>
      </w:r>
      <w:r w:rsidR="00735539">
        <w:rPr>
          <w:b/>
          <w:i/>
          <w:noProof/>
          <w:lang w:val="fi-FI"/>
        </w:rPr>
        <w:t>Cochran</w:t>
      </w:r>
      <w:r>
        <w:rPr>
          <w:noProof/>
          <w:lang w:val="fi-FI"/>
        </w:rPr>
        <w:t>)</w:t>
      </w:r>
    </w:p>
    <w:p w14:paraId="54940228" w14:textId="69094636" w:rsidR="005D18C9" w:rsidRDefault="005D18C9" w:rsidP="005D18C9">
      <w:pPr>
        <w:numPr>
          <w:ilvl w:val="0"/>
          <w:numId w:val="31"/>
        </w:numPr>
        <w:rPr>
          <w:noProof/>
          <w:lang w:val="fi-FI"/>
        </w:rPr>
      </w:pPr>
      <w:r>
        <w:rPr>
          <w:noProof/>
          <w:lang w:val="fi-FI"/>
        </w:rPr>
        <w:t>komentokeskus: asejärjestelmävalvoja (</w:t>
      </w:r>
      <w:r w:rsidR="00735539">
        <w:rPr>
          <w:b/>
          <w:i/>
          <w:noProof/>
          <w:lang w:val="fi-FI"/>
        </w:rPr>
        <w:t>Shepard</w:t>
      </w:r>
      <w:r>
        <w:rPr>
          <w:noProof/>
          <w:lang w:val="fi-FI"/>
        </w:rPr>
        <w:t>)</w:t>
      </w:r>
    </w:p>
    <w:p w14:paraId="4D23906C" w14:textId="2184B986" w:rsidR="005D18C9" w:rsidRPr="009B54EB" w:rsidRDefault="005D18C9" w:rsidP="005D18C9">
      <w:pPr>
        <w:numPr>
          <w:ilvl w:val="0"/>
          <w:numId w:val="31"/>
        </w:numPr>
        <w:rPr>
          <w:noProof/>
          <w:lang w:val="fi-FI"/>
        </w:rPr>
      </w:pPr>
      <w:r>
        <w:rPr>
          <w:noProof/>
          <w:lang w:val="fi-FI"/>
        </w:rPr>
        <w:t>komentokeskus: valvova pilotti (</w:t>
      </w:r>
      <w:r w:rsidR="000B65F4">
        <w:rPr>
          <w:b/>
          <w:i/>
          <w:noProof/>
          <w:lang w:val="fi-FI"/>
        </w:rPr>
        <w:t>Beebe</w:t>
      </w:r>
      <w:r>
        <w:rPr>
          <w:noProof/>
          <w:lang w:val="fi-FI"/>
        </w:rPr>
        <w:t>)</w:t>
      </w:r>
    </w:p>
    <w:p w14:paraId="68685B8B" w14:textId="2B3039C7" w:rsidR="005D18C9" w:rsidRDefault="005D18C9" w:rsidP="005D18C9">
      <w:pPr>
        <w:numPr>
          <w:ilvl w:val="0"/>
          <w:numId w:val="31"/>
        </w:numPr>
        <w:rPr>
          <w:noProof/>
          <w:lang w:val="fi-FI"/>
        </w:rPr>
      </w:pPr>
      <w:r>
        <w:rPr>
          <w:noProof/>
          <w:lang w:val="fi-FI"/>
        </w:rPr>
        <w:t xml:space="preserve">komentokeskus: </w:t>
      </w:r>
      <w:r w:rsidRPr="009B54EB">
        <w:rPr>
          <w:noProof/>
          <w:lang w:val="fi-FI"/>
        </w:rPr>
        <w:t>pilotti (</w:t>
      </w:r>
      <w:r w:rsidR="000B65F4">
        <w:rPr>
          <w:b/>
          <w:i/>
          <w:noProof/>
          <w:lang w:val="fi-FI"/>
        </w:rPr>
        <w:t>Helgarsdottir</w:t>
      </w:r>
      <w:r w:rsidRPr="009B54EB">
        <w:rPr>
          <w:noProof/>
          <w:lang w:val="fi-FI"/>
        </w:rPr>
        <w:t>)</w:t>
      </w:r>
    </w:p>
    <w:p w14:paraId="61477A88" w14:textId="586AA78A" w:rsidR="000B65F4" w:rsidRPr="00863190" w:rsidRDefault="000B65F4" w:rsidP="005D18C9">
      <w:pPr>
        <w:numPr>
          <w:ilvl w:val="0"/>
          <w:numId w:val="31"/>
        </w:numPr>
        <w:rPr>
          <w:noProof/>
          <w:lang w:val="fi-FI"/>
        </w:rPr>
      </w:pPr>
      <w:r>
        <w:rPr>
          <w:noProof/>
          <w:lang w:val="fi-FI"/>
        </w:rPr>
        <w:t>konehuone: konemestari (</w:t>
      </w:r>
      <w:r>
        <w:rPr>
          <w:b/>
          <w:i/>
          <w:noProof/>
          <w:lang w:val="fi-FI"/>
        </w:rPr>
        <w:t>Vilén</w:t>
      </w:r>
      <w:r>
        <w:rPr>
          <w:noProof/>
          <w:lang w:val="fi-FI"/>
        </w:rPr>
        <w:t>)</w:t>
      </w:r>
    </w:p>
    <w:p w14:paraId="068CDB4F" w14:textId="0D470A8D" w:rsidR="005D18C9" w:rsidRPr="009B54EB" w:rsidRDefault="005D18C9" w:rsidP="005D18C9">
      <w:pPr>
        <w:numPr>
          <w:ilvl w:val="0"/>
          <w:numId w:val="31"/>
        </w:numPr>
        <w:rPr>
          <w:noProof/>
          <w:lang w:val="fi-FI"/>
        </w:rPr>
      </w:pPr>
      <w:r w:rsidRPr="009B54EB">
        <w:rPr>
          <w:noProof/>
          <w:lang w:val="fi-FI"/>
        </w:rPr>
        <w:t>konehuone: 2 operaattoria</w:t>
      </w:r>
      <w:r w:rsidR="00735539">
        <w:rPr>
          <w:noProof/>
          <w:lang w:val="fi-FI"/>
        </w:rPr>
        <w:t xml:space="preserve"> (</w:t>
      </w:r>
      <w:r w:rsidR="00EE7F06">
        <w:rPr>
          <w:b/>
          <w:i/>
          <w:noProof/>
          <w:lang w:val="fi-FI"/>
        </w:rPr>
        <w:t>Vrais, Sorensen</w:t>
      </w:r>
      <w:r w:rsidR="00EE7F06">
        <w:rPr>
          <w:noProof/>
          <w:lang w:val="fi-FI"/>
        </w:rPr>
        <w:t>)</w:t>
      </w:r>
    </w:p>
    <w:p w14:paraId="4D9B621D" w14:textId="77777777" w:rsidR="000B65F4" w:rsidRDefault="005D18C9" w:rsidP="005D18C9">
      <w:pPr>
        <w:numPr>
          <w:ilvl w:val="0"/>
          <w:numId w:val="31"/>
        </w:numPr>
        <w:rPr>
          <w:noProof/>
          <w:lang w:val="fi-FI"/>
        </w:rPr>
      </w:pPr>
      <w:r>
        <w:rPr>
          <w:noProof/>
          <w:lang w:val="fi-FI"/>
        </w:rPr>
        <w:t>tekniikkakansi</w:t>
      </w:r>
      <w:r w:rsidRPr="009B54EB">
        <w:rPr>
          <w:noProof/>
          <w:lang w:val="fi-FI"/>
        </w:rPr>
        <w:t xml:space="preserve">: </w:t>
      </w:r>
      <w:r w:rsidR="000B65F4">
        <w:rPr>
          <w:noProof/>
          <w:lang w:val="fi-FI"/>
        </w:rPr>
        <w:t>järjestelmäupseeri (</w:t>
      </w:r>
      <w:r w:rsidR="000B65F4">
        <w:rPr>
          <w:b/>
          <w:i/>
          <w:noProof/>
          <w:lang w:val="fi-FI"/>
        </w:rPr>
        <w:t>Apanacatl</w:t>
      </w:r>
      <w:r w:rsidR="000B65F4">
        <w:rPr>
          <w:noProof/>
          <w:lang w:val="fi-FI"/>
        </w:rPr>
        <w:t>)</w:t>
      </w:r>
    </w:p>
    <w:p w14:paraId="64C62A2F" w14:textId="0795D145" w:rsidR="005D18C9" w:rsidRDefault="000B65F4" w:rsidP="005D18C9">
      <w:pPr>
        <w:numPr>
          <w:ilvl w:val="0"/>
          <w:numId w:val="31"/>
        </w:numPr>
        <w:rPr>
          <w:noProof/>
          <w:lang w:val="fi-FI"/>
        </w:rPr>
      </w:pPr>
      <w:r>
        <w:rPr>
          <w:noProof/>
          <w:lang w:val="fi-FI"/>
        </w:rPr>
        <w:t>tekniikkakansi: 2 operaattoria (</w:t>
      </w:r>
      <w:r w:rsidR="00CE0336">
        <w:rPr>
          <w:b/>
          <w:i/>
          <w:noProof/>
          <w:lang w:val="fi-FI"/>
        </w:rPr>
        <w:t>Shamoun</w:t>
      </w:r>
      <w:r w:rsidR="00CE0336">
        <w:rPr>
          <w:noProof/>
          <w:lang w:val="fi-FI"/>
        </w:rPr>
        <w:t xml:space="preserve">, </w:t>
      </w:r>
      <w:r w:rsidR="00CE0336">
        <w:rPr>
          <w:b/>
          <w:i/>
          <w:noProof/>
          <w:lang w:val="fi-FI"/>
        </w:rPr>
        <w:t>Koslov</w:t>
      </w:r>
      <w:r w:rsidR="00CE0336">
        <w:rPr>
          <w:noProof/>
          <w:lang w:val="fi-FI"/>
        </w:rPr>
        <w:t>)</w:t>
      </w:r>
      <w:r w:rsidR="00EE7F06">
        <w:rPr>
          <w:noProof/>
          <w:lang w:val="fi-FI"/>
        </w:rPr>
        <w:t xml:space="preserve"> </w:t>
      </w:r>
    </w:p>
    <w:p w14:paraId="214D27AA" w14:textId="5949A030" w:rsidR="005D18C9" w:rsidRDefault="005D18C9" w:rsidP="005D18C9">
      <w:pPr>
        <w:numPr>
          <w:ilvl w:val="0"/>
          <w:numId w:val="31"/>
        </w:numPr>
        <w:rPr>
          <w:noProof/>
          <w:lang w:val="fi-FI"/>
        </w:rPr>
      </w:pPr>
      <w:r>
        <w:rPr>
          <w:noProof/>
          <w:lang w:val="fi-FI"/>
        </w:rPr>
        <w:t>verstas: päivystäjä</w:t>
      </w:r>
      <w:r w:rsidR="00CE0336">
        <w:rPr>
          <w:noProof/>
          <w:lang w:val="fi-FI"/>
        </w:rPr>
        <w:t xml:space="preserve"> </w:t>
      </w:r>
      <w:r w:rsidR="00D61048">
        <w:rPr>
          <w:noProof/>
          <w:lang w:val="fi-FI"/>
        </w:rPr>
        <w:t>(</w:t>
      </w:r>
      <w:r w:rsidR="00D61048">
        <w:rPr>
          <w:b/>
          <w:i/>
          <w:noProof/>
          <w:lang w:val="fi-FI"/>
        </w:rPr>
        <w:t>Valcuijan</w:t>
      </w:r>
      <w:r w:rsidR="00D61048">
        <w:rPr>
          <w:noProof/>
          <w:lang w:val="fi-FI"/>
        </w:rPr>
        <w:t>)</w:t>
      </w:r>
    </w:p>
    <w:p w14:paraId="27F76F63" w14:textId="57E160A4" w:rsidR="005D18C9" w:rsidRDefault="005D18C9" w:rsidP="005D18C9">
      <w:pPr>
        <w:numPr>
          <w:ilvl w:val="0"/>
          <w:numId w:val="31"/>
        </w:numPr>
        <w:rPr>
          <w:noProof/>
          <w:lang w:val="fi-FI"/>
        </w:rPr>
      </w:pPr>
      <w:r>
        <w:rPr>
          <w:noProof/>
          <w:lang w:val="fi-FI"/>
        </w:rPr>
        <w:t>tietokonekeskus: päivystäjä</w:t>
      </w:r>
      <w:r w:rsidR="00EE7F06">
        <w:rPr>
          <w:noProof/>
          <w:lang w:val="fi-FI"/>
        </w:rPr>
        <w:t xml:space="preserve"> (</w:t>
      </w:r>
      <w:r w:rsidR="00EE7F06">
        <w:rPr>
          <w:b/>
          <w:i/>
          <w:noProof/>
          <w:lang w:val="fi-FI"/>
        </w:rPr>
        <w:t>Koroi</w:t>
      </w:r>
      <w:r w:rsidR="00EE7F06">
        <w:rPr>
          <w:noProof/>
          <w:lang w:val="fi-FI"/>
        </w:rPr>
        <w:t>)</w:t>
      </w:r>
    </w:p>
    <w:p w14:paraId="64BD1EA7" w14:textId="323C9320" w:rsidR="001C51D7" w:rsidRPr="00FD6D6C" w:rsidRDefault="001C51D7" w:rsidP="005D18C9">
      <w:pPr>
        <w:numPr>
          <w:ilvl w:val="0"/>
          <w:numId w:val="31"/>
        </w:numPr>
        <w:rPr>
          <w:noProof/>
          <w:lang w:val="fi-FI"/>
        </w:rPr>
      </w:pPr>
      <w:r>
        <w:rPr>
          <w:noProof/>
          <w:lang w:val="fi-FI"/>
        </w:rPr>
        <w:t xml:space="preserve">rahtitila: </w:t>
      </w:r>
      <w:r w:rsidR="0056708B">
        <w:rPr>
          <w:b/>
          <w:i/>
          <w:noProof/>
          <w:lang w:val="fi-FI"/>
        </w:rPr>
        <w:t>Elsins</w:t>
      </w:r>
      <w:r>
        <w:rPr>
          <w:b/>
          <w:i/>
          <w:noProof/>
          <w:lang w:val="fi-FI"/>
        </w:rPr>
        <w:t>, Ebtehaj</w:t>
      </w:r>
    </w:p>
    <w:p w14:paraId="1FBB3EB7" w14:textId="55CC7DD0" w:rsidR="00FD6D6C" w:rsidRPr="00FD6D6C" w:rsidRDefault="00FD6D6C" w:rsidP="005D18C9">
      <w:pPr>
        <w:numPr>
          <w:ilvl w:val="0"/>
          <w:numId w:val="31"/>
        </w:numPr>
        <w:rPr>
          <w:noProof/>
          <w:lang w:val="fi-FI"/>
        </w:rPr>
      </w:pPr>
      <w:r w:rsidRPr="00FD6D6C">
        <w:rPr>
          <w:noProof/>
          <w:lang w:val="fi-FI"/>
        </w:rPr>
        <w:t xml:space="preserve">lääkintä: </w:t>
      </w:r>
      <w:r>
        <w:rPr>
          <w:b/>
          <w:i/>
          <w:noProof/>
          <w:lang w:val="fi-FI"/>
        </w:rPr>
        <w:t>Levanko</w:t>
      </w:r>
    </w:p>
    <w:p w14:paraId="0F90C2D4" w14:textId="77777777" w:rsidR="005D18C9" w:rsidRDefault="005D18C9" w:rsidP="00BA7D95">
      <w:pPr>
        <w:rPr>
          <w:lang w:val="fi-FI"/>
        </w:rPr>
      </w:pPr>
    </w:p>
    <w:p w14:paraId="6D500C64" w14:textId="685C315E" w:rsidR="005D18C9" w:rsidRDefault="00D61048" w:rsidP="00BA7D95">
      <w:pPr>
        <w:rPr>
          <w:lang w:val="fi-FI"/>
        </w:rPr>
      </w:pPr>
      <w:r>
        <w:rPr>
          <w:lang w:val="fi-FI"/>
        </w:rPr>
        <w:t>Nukkumassa, ja siten kaikelta välttyvät:</w:t>
      </w:r>
    </w:p>
    <w:p w14:paraId="67A2B73B" w14:textId="77777777" w:rsidR="00D61048" w:rsidRDefault="00D61048" w:rsidP="00BA7D95">
      <w:pPr>
        <w:rPr>
          <w:lang w:val="fi-FI"/>
        </w:rPr>
      </w:pPr>
    </w:p>
    <w:p w14:paraId="41BE6B18" w14:textId="20BBF9E7" w:rsidR="00A338D2" w:rsidRPr="00A338D2" w:rsidRDefault="00F161FC" w:rsidP="00A338D2">
      <w:pPr>
        <w:pStyle w:val="ListParagraph"/>
        <w:numPr>
          <w:ilvl w:val="0"/>
          <w:numId w:val="31"/>
        </w:numPr>
        <w:rPr>
          <w:lang w:val="fi-FI"/>
        </w:rPr>
      </w:pPr>
      <w:r w:rsidRPr="004B542F">
        <w:rPr>
          <w:lang w:val="en-GB"/>
        </w:rPr>
        <w:t xml:space="preserve">alil </w:t>
      </w:r>
      <w:r w:rsidR="00D61048" w:rsidRPr="004B542F">
        <w:rPr>
          <w:lang w:val="en-GB"/>
        </w:rPr>
        <w:t>Falk</w:t>
      </w:r>
      <w:r w:rsidRPr="004B542F">
        <w:rPr>
          <w:lang w:val="en-GB"/>
        </w:rPr>
        <w:t xml:space="preserve">, </w:t>
      </w:r>
      <w:r w:rsidR="00A338D2">
        <w:rPr>
          <w:lang w:val="fi-FI"/>
        </w:rPr>
        <w:t>alil. Valchak</w:t>
      </w:r>
      <w:r w:rsidR="00A338D2">
        <w:rPr>
          <w:lang w:val="en-GB"/>
        </w:rPr>
        <w:t xml:space="preserve">, </w:t>
      </w:r>
      <w:r w:rsidR="00A338D2" w:rsidRPr="00A338D2">
        <w:rPr>
          <w:lang w:val="en-GB"/>
        </w:rPr>
        <w:t>ylik. Coleman</w:t>
      </w:r>
    </w:p>
    <w:p w14:paraId="7E5EE76D" w14:textId="06F4E752" w:rsidR="00A338D2" w:rsidRPr="00A338D2" w:rsidRDefault="00A338D2" w:rsidP="00F161FC">
      <w:pPr>
        <w:pStyle w:val="ListParagraph"/>
        <w:numPr>
          <w:ilvl w:val="0"/>
          <w:numId w:val="31"/>
        </w:numPr>
        <w:rPr>
          <w:lang w:val="fi-FI"/>
        </w:rPr>
      </w:pPr>
      <w:r w:rsidRPr="005E0067">
        <w:rPr>
          <w:lang w:val="en-GB"/>
        </w:rPr>
        <w:t xml:space="preserve">kers. </w:t>
      </w:r>
      <w:r w:rsidRPr="001C51D7">
        <w:rPr>
          <w:lang w:val="en-GB"/>
        </w:rPr>
        <w:t>Astridsdottir</w:t>
      </w:r>
      <w:r>
        <w:rPr>
          <w:lang w:val="en-GB"/>
        </w:rPr>
        <w:t xml:space="preserve"> M</w:t>
      </w:r>
      <w:r w:rsidRPr="001C51D7">
        <w:rPr>
          <w:lang w:val="en-GB"/>
        </w:rPr>
        <w:t>,</w:t>
      </w:r>
      <w:r>
        <w:rPr>
          <w:lang w:val="en-GB"/>
        </w:rPr>
        <w:t xml:space="preserve"> kers. de Vooght, </w:t>
      </w:r>
      <w:r w:rsidR="00F161FC" w:rsidRPr="004B542F">
        <w:rPr>
          <w:lang w:val="en-GB"/>
        </w:rPr>
        <w:t>alik. Paraison</w:t>
      </w:r>
      <w:r>
        <w:rPr>
          <w:lang w:val="en-GB"/>
        </w:rPr>
        <w:t>, alik. Flores</w:t>
      </w:r>
    </w:p>
    <w:p w14:paraId="12406872" w14:textId="6FF03C1E" w:rsidR="00D61048" w:rsidRDefault="00A338D2" w:rsidP="00F161FC">
      <w:pPr>
        <w:pStyle w:val="ListParagraph"/>
        <w:numPr>
          <w:ilvl w:val="0"/>
          <w:numId w:val="31"/>
        </w:numPr>
        <w:rPr>
          <w:lang w:val="fi-FI"/>
        </w:rPr>
      </w:pPr>
      <w:r w:rsidRPr="00A338D2">
        <w:rPr>
          <w:lang w:val="fi-FI"/>
        </w:rPr>
        <w:t xml:space="preserve">aseistus: </w:t>
      </w:r>
      <w:r w:rsidR="00AB5A4B" w:rsidRPr="00A338D2">
        <w:rPr>
          <w:lang w:val="fi-FI"/>
        </w:rPr>
        <w:t>matr. da C</w:t>
      </w:r>
      <w:r w:rsidR="00F161FC" w:rsidRPr="00A338D2">
        <w:rPr>
          <w:lang w:val="fi-FI"/>
        </w:rPr>
        <w:t xml:space="preserve">osta, matr. </w:t>
      </w:r>
      <w:r w:rsidR="00F161FC">
        <w:rPr>
          <w:lang w:val="fi-FI"/>
        </w:rPr>
        <w:t>Chatari, matr. Engel</w:t>
      </w:r>
    </w:p>
    <w:p w14:paraId="7A97939D" w14:textId="0F6B061F" w:rsidR="00F161FC" w:rsidRDefault="00F049F3" w:rsidP="00F161FC">
      <w:pPr>
        <w:pStyle w:val="ListParagraph"/>
        <w:numPr>
          <w:ilvl w:val="0"/>
          <w:numId w:val="31"/>
        </w:numPr>
        <w:rPr>
          <w:lang w:val="fi-FI"/>
        </w:rPr>
      </w:pPr>
      <w:r>
        <w:rPr>
          <w:lang w:val="fi-FI"/>
        </w:rPr>
        <w:t>infra</w:t>
      </w:r>
      <w:r w:rsidR="00A338D2">
        <w:rPr>
          <w:lang w:val="fi-FI"/>
        </w:rPr>
        <w:t xml:space="preserve">: </w:t>
      </w:r>
      <w:r w:rsidR="00F161FC">
        <w:rPr>
          <w:lang w:val="fi-FI"/>
        </w:rPr>
        <w:t>Olano, Ravn, Vettermoln</w:t>
      </w:r>
      <w:r w:rsidR="0076450C">
        <w:rPr>
          <w:lang w:val="fi-FI"/>
        </w:rPr>
        <w:t>, Janowitz</w:t>
      </w:r>
    </w:p>
    <w:p w14:paraId="38954FD8" w14:textId="078F43EF" w:rsidR="00F161FC" w:rsidRDefault="00F049F3" w:rsidP="00F161FC">
      <w:pPr>
        <w:pStyle w:val="ListParagraph"/>
        <w:numPr>
          <w:ilvl w:val="0"/>
          <w:numId w:val="31"/>
        </w:numPr>
        <w:rPr>
          <w:lang w:val="fi-FI"/>
        </w:rPr>
      </w:pPr>
      <w:r>
        <w:rPr>
          <w:lang w:val="fi-FI"/>
        </w:rPr>
        <w:t>s</w:t>
      </w:r>
      <w:r w:rsidR="00A338D2">
        <w:rPr>
          <w:lang w:val="fi-FI"/>
        </w:rPr>
        <w:t xml:space="preserve">ilta: </w:t>
      </w:r>
      <w:r w:rsidR="00F161FC">
        <w:rPr>
          <w:lang w:val="fi-FI"/>
        </w:rPr>
        <w:t>Wh</w:t>
      </w:r>
      <w:r w:rsidR="001C51D7">
        <w:rPr>
          <w:lang w:val="fi-FI"/>
        </w:rPr>
        <w:t>ite, Perrigos</w:t>
      </w:r>
    </w:p>
    <w:p w14:paraId="60920B8F" w14:textId="6DA7B3E8" w:rsidR="00742118" w:rsidRPr="00A338D2" w:rsidRDefault="00F049F3" w:rsidP="00A338D2">
      <w:pPr>
        <w:pStyle w:val="ListParagraph"/>
        <w:numPr>
          <w:ilvl w:val="0"/>
          <w:numId w:val="31"/>
        </w:numPr>
        <w:rPr>
          <w:lang w:val="en-GB"/>
        </w:rPr>
      </w:pPr>
      <w:r>
        <w:rPr>
          <w:lang w:val="en-GB"/>
        </w:rPr>
        <w:t>o</w:t>
      </w:r>
      <w:r w:rsidR="00A338D2">
        <w:rPr>
          <w:lang w:val="en-GB"/>
        </w:rPr>
        <w:t xml:space="preserve">peraatiot: </w:t>
      </w:r>
      <w:r w:rsidR="001C51D7" w:rsidRPr="001C51D7">
        <w:rPr>
          <w:lang w:val="en-GB"/>
        </w:rPr>
        <w:t xml:space="preserve">Alghani, Texidor, Pilar Rey, </w:t>
      </w:r>
      <w:r w:rsidR="001C51D7">
        <w:rPr>
          <w:lang w:val="en-GB"/>
        </w:rPr>
        <w:t>Lewis</w:t>
      </w:r>
      <w:r w:rsidR="00A338D2">
        <w:rPr>
          <w:lang w:val="en-GB"/>
        </w:rPr>
        <w:t xml:space="preserve">, </w:t>
      </w:r>
      <w:r w:rsidR="00742118" w:rsidRPr="00A338D2">
        <w:rPr>
          <w:lang w:val="en-GB"/>
        </w:rPr>
        <w:t>Awardahila</w:t>
      </w:r>
    </w:p>
    <w:p w14:paraId="7ED419F9" w14:textId="4CF8A92F" w:rsidR="00802DDF" w:rsidRPr="00FD6D6C" w:rsidRDefault="00F049F3" w:rsidP="00F049F3">
      <w:pPr>
        <w:pStyle w:val="ListParagraph"/>
        <w:numPr>
          <w:ilvl w:val="0"/>
          <w:numId w:val="31"/>
        </w:numPr>
        <w:rPr>
          <w:lang w:val="fi-FI"/>
        </w:rPr>
      </w:pPr>
      <w:r w:rsidRPr="00FD6D6C">
        <w:rPr>
          <w:lang w:val="fi-FI"/>
        </w:rPr>
        <w:t>tekniikka</w:t>
      </w:r>
      <w:r w:rsidR="00A338D2" w:rsidRPr="00FD6D6C">
        <w:rPr>
          <w:lang w:val="fi-FI"/>
        </w:rPr>
        <w:t xml:space="preserve">: </w:t>
      </w:r>
      <w:r w:rsidR="005F0E13" w:rsidRPr="00FD6D6C">
        <w:rPr>
          <w:lang w:val="fi-FI"/>
        </w:rPr>
        <w:t>Ousmane</w:t>
      </w:r>
      <w:r w:rsidRPr="00FD6D6C">
        <w:rPr>
          <w:lang w:val="fi-FI"/>
        </w:rPr>
        <w:t xml:space="preserve">, </w:t>
      </w:r>
      <w:r w:rsidR="00802DDF" w:rsidRPr="00FD6D6C">
        <w:rPr>
          <w:lang w:val="fi-FI"/>
        </w:rPr>
        <w:t>Astridsdottir</w:t>
      </w:r>
      <w:r w:rsidR="00CB279B" w:rsidRPr="00FD6D6C">
        <w:rPr>
          <w:lang w:val="fi-FI"/>
        </w:rPr>
        <w:t xml:space="preserve"> K</w:t>
      </w:r>
      <w:r w:rsidR="00802DDF" w:rsidRPr="00FD6D6C">
        <w:rPr>
          <w:lang w:val="fi-FI"/>
        </w:rPr>
        <w:t>, Mackay</w:t>
      </w:r>
    </w:p>
    <w:p w14:paraId="78FBA1D9" w14:textId="77777777" w:rsidR="00043619" w:rsidRPr="00FD6D6C" w:rsidRDefault="00043619" w:rsidP="00BA7D95">
      <w:pPr>
        <w:rPr>
          <w:lang w:val="fi-FI"/>
        </w:rPr>
      </w:pPr>
    </w:p>
    <w:p w14:paraId="5F45C580" w14:textId="1A1BAE46" w:rsidR="003F37A4" w:rsidRDefault="003F37A4" w:rsidP="003F37A4">
      <w:pPr>
        <w:pStyle w:val="Heading4"/>
      </w:pPr>
      <w:r>
        <w:t>Metodit</w:t>
      </w:r>
    </w:p>
    <w:p w14:paraId="12B6AFE5" w14:textId="3B726435" w:rsidR="003F37A4" w:rsidRDefault="003F37A4" w:rsidP="00BA7D95">
      <w:pPr>
        <w:rPr>
          <w:lang w:val="fi-FI"/>
        </w:rPr>
      </w:pPr>
      <w:r>
        <w:rPr>
          <w:lang w:val="fi-FI"/>
        </w:rPr>
        <w:t xml:space="preserve">Kun toinen alus </w:t>
      </w:r>
      <w:r w:rsidR="00F61CD2">
        <w:rPr>
          <w:lang w:val="fi-FI"/>
        </w:rPr>
        <w:t>on matchannut kiertoradat</w:t>
      </w:r>
      <w:r>
        <w:rPr>
          <w:lang w:val="fi-FI"/>
        </w:rPr>
        <w:t xml:space="preserve">, koneälyjärjestelmä laukaisee tietotekniikkahyökkäyksen, joka muuntaa aivan kaikki laitteet aluksella basilisk hackeiksi. </w:t>
      </w:r>
      <w:r w:rsidR="00AC12DD">
        <w:rPr>
          <w:lang w:val="fi-FI"/>
        </w:rPr>
        <w:t xml:space="preserve">Tasavallan tietotekniikka on kuitenkin </w:t>
      </w:r>
      <w:r w:rsidR="00043619">
        <w:rPr>
          <w:lang w:val="fi-FI"/>
        </w:rPr>
        <w:t xml:space="preserve">resilientti tällaista vastaan, ja kaikki Saint Eskilin tietokoneet kärähtävät kun </w:t>
      </w:r>
      <w:r w:rsidR="00F61CD2">
        <w:rPr>
          <w:lang w:val="fi-FI"/>
        </w:rPr>
        <w:t>niitä</w:t>
      </w:r>
      <w:r w:rsidR="00043619">
        <w:rPr>
          <w:lang w:val="fi-FI"/>
        </w:rPr>
        <w:t xml:space="preserve"> yritetään</w:t>
      </w:r>
      <w:r w:rsidR="00F61CD2">
        <w:rPr>
          <w:lang w:val="fi-FI"/>
        </w:rPr>
        <w:t xml:space="preserve"> käyttää.</w:t>
      </w:r>
      <w:r w:rsidR="00AF5A44">
        <w:rPr>
          <w:lang w:val="fi-FI"/>
        </w:rPr>
        <w:t xml:space="preserve"> Sama tapahtui Saint Sunnivalla, josta johtuen senkin tietotekniikka kärähti kun basilisk hack lähetettiin.</w:t>
      </w:r>
    </w:p>
    <w:p w14:paraId="28C8A311" w14:textId="77777777" w:rsidR="00CE18CA" w:rsidRDefault="00CE18CA" w:rsidP="00BA7D95">
      <w:pPr>
        <w:rPr>
          <w:lang w:val="fi-FI"/>
        </w:rPr>
      </w:pPr>
    </w:p>
    <w:p w14:paraId="34247920" w14:textId="7B775804" w:rsidR="00CE18CA" w:rsidRPr="00243CFE" w:rsidRDefault="001008F7" w:rsidP="00BA7D95">
      <w:pPr>
        <w:rPr>
          <w:lang w:val="fi-FI"/>
        </w:rPr>
      </w:pPr>
      <w:r>
        <w:rPr>
          <w:lang w:val="fi-FI"/>
        </w:rPr>
        <w:t>Basilisk hack ehtii kuitenkin osua osaan miehistöstä. (Lisäksi Jacobin erikoisektossa ei ole tasavaltalaista suojausta, mutta ei hän sitä katsele.)</w:t>
      </w:r>
      <w:r w:rsidR="00243CFE">
        <w:rPr>
          <w:lang w:val="fi-FI"/>
        </w:rPr>
        <w:t xml:space="preserve"> Erityisongelmana tässä on mesh inserteillä varustetut sotilaat </w:t>
      </w:r>
      <w:r w:rsidR="00243CFE">
        <w:rPr>
          <w:b/>
          <w:i/>
          <w:lang w:val="fi-FI"/>
        </w:rPr>
        <w:t xml:space="preserve">de Vooght </w:t>
      </w:r>
      <w:r w:rsidR="00243CFE">
        <w:rPr>
          <w:lang w:val="fi-FI"/>
        </w:rPr>
        <w:t xml:space="preserve">ja </w:t>
      </w:r>
      <w:r w:rsidR="00243CFE">
        <w:rPr>
          <w:b/>
          <w:i/>
          <w:lang w:val="fi-FI"/>
        </w:rPr>
        <w:t>Koroi</w:t>
      </w:r>
      <w:r w:rsidR="00243CFE">
        <w:rPr>
          <w:lang w:val="fi-FI"/>
        </w:rPr>
        <w:t>, joissa ei liioin ole Tasavallan laatimaa suojausta. Basilisk hack nappaa ainakin Koroin, ja tämä saa exsurgent-virustartunnan.</w:t>
      </w:r>
    </w:p>
    <w:p w14:paraId="32B06A6E" w14:textId="77777777" w:rsidR="008766BD" w:rsidRDefault="008766BD" w:rsidP="00BA7D95">
      <w:pPr>
        <w:rPr>
          <w:lang w:val="fi-FI"/>
        </w:rPr>
      </w:pPr>
    </w:p>
    <w:p w14:paraId="34EFDCBF" w14:textId="2EEE9017" w:rsidR="008766BD" w:rsidRDefault="00182591" w:rsidP="00BA7D95">
      <w:pPr>
        <w:rPr>
          <w:lang w:val="fi-FI"/>
        </w:rPr>
      </w:pPr>
      <w:r>
        <w:rPr>
          <w:lang w:val="fi-FI"/>
        </w:rPr>
        <w:t>Saman tien Saint</w:t>
      </w:r>
      <w:r w:rsidR="00243CFE">
        <w:rPr>
          <w:lang w:val="fi-FI"/>
        </w:rPr>
        <w:t xml:space="preserve"> Sunniva laukaisee myös kuplan ja eristää alukset. Basiliskihackin pitäisi alkaa vaikuttaa </w:t>
      </w:r>
      <w:r w:rsidR="00EE031F">
        <w:rPr>
          <w:lang w:val="fi-FI"/>
        </w:rPr>
        <w:t>nopeasti.</w:t>
      </w:r>
    </w:p>
    <w:p w14:paraId="7138E678" w14:textId="77777777" w:rsidR="00EE031F" w:rsidRDefault="00EE031F" w:rsidP="00BA7D95">
      <w:pPr>
        <w:rPr>
          <w:lang w:val="fi-FI"/>
        </w:rPr>
      </w:pPr>
    </w:p>
    <w:p w14:paraId="111A9DFF" w14:textId="42F20782" w:rsidR="00EE031F" w:rsidRDefault="00EE031F" w:rsidP="00BA7D95">
      <w:pPr>
        <w:rPr>
          <w:lang w:val="fi-FI"/>
        </w:rPr>
      </w:pPr>
      <w:r>
        <w:rPr>
          <w:lang w:val="fi-FI"/>
        </w:rPr>
        <w:t>Tietotekniikan hajotessa sammuvat</w:t>
      </w:r>
    </w:p>
    <w:p w14:paraId="452BF8BB" w14:textId="03B19C32" w:rsidR="00EE031F" w:rsidRDefault="00EE031F" w:rsidP="00EE031F">
      <w:pPr>
        <w:pStyle w:val="ListParagraph"/>
        <w:numPr>
          <w:ilvl w:val="0"/>
          <w:numId w:val="3"/>
        </w:numPr>
        <w:rPr>
          <w:lang w:val="fi-FI"/>
        </w:rPr>
      </w:pPr>
      <w:r>
        <w:rPr>
          <w:lang w:val="fi-FI"/>
        </w:rPr>
        <w:lastRenderedPageBreak/>
        <w:t>kaikki ektot</w:t>
      </w:r>
    </w:p>
    <w:p w14:paraId="4B51297E" w14:textId="28F08AB4" w:rsidR="00EE031F" w:rsidRDefault="00EE031F" w:rsidP="00EE031F">
      <w:pPr>
        <w:pStyle w:val="ListParagraph"/>
        <w:numPr>
          <w:ilvl w:val="0"/>
          <w:numId w:val="3"/>
        </w:numPr>
        <w:rPr>
          <w:lang w:val="fi-FI"/>
        </w:rPr>
      </w:pPr>
      <w:r>
        <w:rPr>
          <w:lang w:val="fi-FI"/>
        </w:rPr>
        <w:t>huollon tietojärjestelmä</w:t>
      </w:r>
    </w:p>
    <w:p w14:paraId="5C714917" w14:textId="0B55AEDF" w:rsidR="00731EF5" w:rsidRDefault="00731EF5" w:rsidP="00731EF5">
      <w:pPr>
        <w:pStyle w:val="ListParagraph"/>
        <w:numPr>
          <w:ilvl w:val="1"/>
          <w:numId w:val="3"/>
        </w:numPr>
        <w:rPr>
          <w:lang w:val="fi-FI"/>
        </w:rPr>
      </w:pPr>
      <w:r>
        <w:rPr>
          <w:lang w:val="fi-FI"/>
        </w:rPr>
        <w:t>suurin osa valoista hätävaloja lukuunottamatta</w:t>
      </w:r>
    </w:p>
    <w:p w14:paraId="010DD94A" w14:textId="4F4942FA" w:rsidR="00731EF5" w:rsidRDefault="00731EF5" w:rsidP="00731EF5">
      <w:pPr>
        <w:pStyle w:val="ListParagraph"/>
        <w:numPr>
          <w:ilvl w:val="0"/>
          <w:numId w:val="3"/>
        </w:numPr>
        <w:rPr>
          <w:lang w:val="fi-FI"/>
        </w:rPr>
      </w:pPr>
      <w:r>
        <w:rPr>
          <w:lang w:val="fi-FI"/>
        </w:rPr>
        <w:t>sillan tietojärjestelmä</w:t>
      </w:r>
    </w:p>
    <w:p w14:paraId="489B4E8E" w14:textId="0F2C96A9" w:rsidR="00731EF5" w:rsidRDefault="00731EF5" w:rsidP="00731EF5">
      <w:pPr>
        <w:pStyle w:val="ListParagraph"/>
        <w:numPr>
          <w:ilvl w:val="0"/>
          <w:numId w:val="3"/>
        </w:numPr>
        <w:rPr>
          <w:lang w:val="fi-FI"/>
        </w:rPr>
      </w:pPr>
      <w:r>
        <w:rPr>
          <w:lang w:val="fi-FI"/>
        </w:rPr>
        <w:t>reaktorin tietojärjestelmä</w:t>
      </w:r>
    </w:p>
    <w:p w14:paraId="3C9C889E" w14:textId="01F33180" w:rsidR="00731EF5" w:rsidRDefault="00731EF5" w:rsidP="00731EF5">
      <w:pPr>
        <w:pStyle w:val="ListParagraph"/>
        <w:numPr>
          <w:ilvl w:val="1"/>
          <w:numId w:val="3"/>
        </w:numPr>
        <w:rPr>
          <w:lang w:val="fi-FI"/>
        </w:rPr>
      </w:pPr>
      <w:r>
        <w:rPr>
          <w:lang w:val="fi-FI"/>
        </w:rPr>
        <w:t>antimaterian magneettikenttää kontrolloiva tyhmä järjestelmä ei sammu, koska sitä operoi viime kädessä joukko fyysisiä vipuja ja reaktio on itse itseään ylläpitävä.</w:t>
      </w:r>
    </w:p>
    <w:p w14:paraId="0CA10922" w14:textId="18E807B0" w:rsidR="00CC09A1" w:rsidRDefault="00CC09A1" w:rsidP="00CC09A1">
      <w:pPr>
        <w:pStyle w:val="ListParagraph"/>
        <w:numPr>
          <w:ilvl w:val="0"/>
          <w:numId w:val="3"/>
        </w:numPr>
        <w:rPr>
          <w:lang w:val="fi-FI"/>
        </w:rPr>
      </w:pPr>
      <w:r>
        <w:rPr>
          <w:lang w:val="fi-FI"/>
        </w:rPr>
        <w:t>asejärjestelmien tietotekniikka</w:t>
      </w:r>
    </w:p>
    <w:p w14:paraId="4B63F8B4" w14:textId="6904ED26" w:rsidR="00917364" w:rsidRDefault="00917364" w:rsidP="00CC09A1">
      <w:pPr>
        <w:pStyle w:val="ListParagraph"/>
        <w:numPr>
          <w:ilvl w:val="0"/>
          <w:numId w:val="3"/>
        </w:numPr>
        <w:rPr>
          <w:lang w:val="fi-FI"/>
        </w:rPr>
      </w:pPr>
      <w:r>
        <w:rPr>
          <w:lang w:val="fi-FI"/>
        </w:rPr>
        <w:t>käytössä olevat San Quintus taistelupanssarit</w:t>
      </w:r>
    </w:p>
    <w:p w14:paraId="5548E84E" w14:textId="7D0AAB75" w:rsidR="00917364" w:rsidRDefault="00917364" w:rsidP="00917364">
      <w:pPr>
        <w:pStyle w:val="ListParagraph"/>
        <w:numPr>
          <w:ilvl w:val="1"/>
          <w:numId w:val="3"/>
        </w:numPr>
        <w:rPr>
          <w:lang w:val="fi-FI"/>
        </w:rPr>
      </w:pPr>
      <w:r>
        <w:rPr>
          <w:lang w:val="fi-FI"/>
        </w:rPr>
        <w:t>eivät kuitenkaan immobilisoidu täydellisesti, mutta liikkeiden hallinta hidastuu</w:t>
      </w:r>
    </w:p>
    <w:p w14:paraId="5C31EA37" w14:textId="77777777" w:rsidR="00731EF5" w:rsidRDefault="00731EF5" w:rsidP="00CC09A1">
      <w:pPr>
        <w:rPr>
          <w:lang w:val="fi-FI"/>
        </w:rPr>
      </w:pPr>
    </w:p>
    <w:p w14:paraId="72536A7A" w14:textId="07CBF591" w:rsidR="00CC09A1" w:rsidRDefault="00CC09A1" w:rsidP="00CC09A1">
      <w:pPr>
        <w:rPr>
          <w:lang w:val="fi-FI"/>
        </w:rPr>
      </w:pPr>
      <w:r>
        <w:rPr>
          <w:lang w:val="fi-FI"/>
        </w:rPr>
        <w:t>Ehjiä tietokoneita on</w:t>
      </w:r>
    </w:p>
    <w:p w14:paraId="0528C2F5" w14:textId="187BB678" w:rsidR="00CC09A1" w:rsidRDefault="00CC09A1" w:rsidP="00CC09A1">
      <w:pPr>
        <w:pStyle w:val="ListParagraph"/>
        <w:numPr>
          <w:ilvl w:val="0"/>
          <w:numId w:val="3"/>
        </w:numPr>
        <w:rPr>
          <w:lang w:val="fi-FI"/>
        </w:rPr>
      </w:pPr>
      <w:r>
        <w:rPr>
          <w:lang w:val="fi-FI"/>
        </w:rPr>
        <w:t>varajärjestelmissä, jotka on kytkettävä päälle manuaalisesti</w:t>
      </w:r>
    </w:p>
    <w:p w14:paraId="71AB8FD8" w14:textId="5DBA33D9" w:rsidR="00917364" w:rsidRPr="00CC09A1" w:rsidRDefault="00917364" w:rsidP="00CC09A1">
      <w:pPr>
        <w:pStyle w:val="ListParagraph"/>
        <w:numPr>
          <w:ilvl w:val="0"/>
          <w:numId w:val="3"/>
        </w:numPr>
        <w:rPr>
          <w:lang w:val="fi-FI"/>
        </w:rPr>
      </w:pPr>
      <w:r>
        <w:rPr>
          <w:lang w:val="fi-FI"/>
        </w:rPr>
        <w:t>sammutetuissa taistelupanssareissa</w:t>
      </w:r>
    </w:p>
    <w:p w14:paraId="1CF8A38E" w14:textId="77777777" w:rsidR="00B476BA" w:rsidRDefault="00B476BA" w:rsidP="00BA7D95">
      <w:pPr>
        <w:rPr>
          <w:lang w:val="fi-FI"/>
        </w:rPr>
      </w:pPr>
    </w:p>
    <w:p w14:paraId="3CD4C168" w14:textId="6F8E807A" w:rsidR="002B196E" w:rsidRDefault="00B476BA" w:rsidP="00B476BA">
      <w:pPr>
        <w:pStyle w:val="Heading4"/>
      </w:pPr>
      <w:r>
        <w:t>Basiliskihakki</w:t>
      </w:r>
    </w:p>
    <w:p w14:paraId="5CC3D395" w14:textId="77777777" w:rsidR="00E94C0D" w:rsidRDefault="00B476BA" w:rsidP="00BA7D95">
      <w:pPr>
        <w:rPr>
          <w:lang w:val="fi-FI"/>
        </w:rPr>
      </w:pPr>
      <w:r>
        <w:rPr>
          <w:lang w:val="fi-FI"/>
        </w:rPr>
        <w:t xml:space="preserve">Ruutujen äärellä oleva sotilas heittää </w:t>
      </w:r>
      <w:r w:rsidR="00AF5A44">
        <w:rPr>
          <w:lang w:val="fi-FI"/>
        </w:rPr>
        <w:t>IQ</w:t>
      </w:r>
      <w:r w:rsidR="00364C16">
        <w:rPr>
          <w:lang w:val="fi-FI"/>
        </w:rPr>
        <w:t xml:space="preserve">/Memetic Resistance </w:t>
      </w:r>
      <w:r w:rsidR="00AF5A44">
        <w:rPr>
          <w:lang w:val="fi-FI"/>
        </w:rPr>
        <w:t>-3</w:t>
      </w:r>
      <w:r w:rsidR="00F31ADC">
        <w:rPr>
          <w:lang w:val="fi-FI"/>
        </w:rPr>
        <w:t xml:space="preserve"> -heiton väistääkseen basilisk hackin. </w:t>
      </w:r>
      <w:r w:rsidR="00B40380">
        <w:rPr>
          <w:lang w:val="fi-FI"/>
        </w:rPr>
        <w:t>-1 jos splicer, -1 jos jokin kognitioimplantti (Coleman, Falk, de Vooght,</w:t>
      </w:r>
      <w:r w:rsidR="00E94C0D">
        <w:rPr>
          <w:lang w:val="fi-FI"/>
        </w:rPr>
        <w:t xml:space="preserve"> Koroi). </w:t>
      </w:r>
    </w:p>
    <w:p w14:paraId="07B2E2CD" w14:textId="77777777" w:rsidR="00E94C0D" w:rsidRDefault="00E94C0D" w:rsidP="00BA7D95">
      <w:pPr>
        <w:rPr>
          <w:lang w:val="fi-FI"/>
        </w:rPr>
      </w:pPr>
    </w:p>
    <w:p w14:paraId="09A73AFC" w14:textId="645B071B" w:rsidR="00B476BA" w:rsidRDefault="00E94C0D" w:rsidP="00BA7D95">
      <w:pPr>
        <w:rPr>
          <w:lang w:val="fi-FI"/>
        </w:rPr>
      </w:pPr>
      <w:r>
        <w:rPr>
          <w:lang w:val="fi-FI"/>
        </w:rPr>
        <w:t>Mesh Inserteillä tai ei-hajoavalla ektolla varustetulla henkilöllä epäonnistuminen aiheuttaa uudelleenohjelmoinnin. Muilla e</w:t>
      </w:r>
      <w:r w:rsidR="00F31ADC">
        <w:rPr>
          <w:lang w:val="fi-FI"/>
        </w:rPr>
        <w:t>päonnistumi</w:t>
      </w:r>
      <w:r>
        <w:rPr>
          <w:lang w:val="fi-FI"/>
        </w:rPr>
        <w:t>nen johtaa seuraaviin tuloksiin:</w:t>
      </w:r>
    </w:p>
    <w:p w14:paraId="72BB3F43" w14:textId="77777777" w:rsidR="00F31ADC" w:rsidRDefault="00F31ADC" w:rsidP="00BA7D95">
      <w:pPr>
        <w:rPr>
          <w:lang w:val="fi-FI"/>
        </w:rPr>
      </w:pPr>
    </w:p>
    <w:p w14:paraId="4F2C5E67" w14:textId="77777777" w:rsidR="00F31ADC" w:rsidRDefault="00F31ADC" w:rsidP="00F31ADC">
      <w:pPr>
        <w:rPr>
          <w:noProof/>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237"/>
      </w:tblGrid>
      <w:tr w:rsidR="00F31ADC" w:rsidRPr="00C558EA" w14:paraId="71A9FEF6" w14:textId="77777777" w:rsidTr="0009217C">
        <w:tc>
          <w:tcPr>
            <w:tcW w:w="2093" w:type="dxa"/>
            <w:tcBorders>
              <w:top w:val="single" w:sz="4" w:space="0" w:color="000000"/>
              <w:left w:val="single" w:sz="4" w:space="0" w:color="000000"/>
              <w:bottom w:val="single" w:sz="4" w:space="0" w:color="000000"/>
              <w:right w:val="single" w:sz="6" w:space="0" w:color="000000"/>
            </w:tcBorders>
            <w:shd w:val="clear" w:color="auto" w:fill="000000"/>
          </w:tcPr>
          <w:p w14:paraId="742E6643" w14:textId="77777777" w:rsidR="00F31ADC" w:rsidRPr="00C558EA" w:rsidRDefault="00F31ADC" w:rsidP="0009217C">
            <w:pPr>
              <w:rPr>
                <w:b/>
                <w:bCs/>
                <w:noProof/>
                <w:lang w:val="fi-FI"/>
              </w:rPr>
            </w:pPr>
            <w:r>
              <w:rPr>
                <w:b/>
                <w:bCs/>
                <w:noProof/>
                <w:lang w:val="fi-FI"/>
              </w:rPr>
              <w:t>Tulos</w:t>
            </w:r>
          </w:p>
        </w:tc>
        <w:tc>
          <w:tcPr>
            <w:tcW w:w="6237" w:type="dxa"/>
            <w:tcBorders>
              <w:top w:val="single" w:sz="4" w:space="0" w:color="000000"/>
              <w:left w:val="single" w:sz="6" w:space="0" w:color="000000"/>
              <w:bottom w:val="single" w:sz="4" w:space="0" w:color="000000"/>
              <w:right w:val="single" w:sz="6" w:space="0" w:color="000000"/>
            </w:tcBorders>
            <w:shd w:val="clear" w:color="auto" w:fill="000000"/>
          </w:tcPr>
          <w:p w14:paraId="3316182B" w14:textId="77777777" w:rsidR="00F31ADC" w:rsidRPr="00C558EA" w:rsidRDefault="00F31ADC" w:rsidP="0009217C">
            <w:pPr>
              <w:rPr>
                <w:b/>
                <w:bCs/>
                <w:noProof/>
                <w:lang w:val="fi-FI"/>
              </w:rPr>
            </w:pPr>
            <w:r>
              <w:rPr>
                <w:b/>
                <w:bCs/>
                <w:noProof/>
                <w:lang w:val="fi-FI"/>
              </w:rPr>
              <w:t>Vaikutus</w:t>
            </w:r>
          </w:p>
        </w:tc>
      </w:tr>
      <w:tr w:rsidR="00F31ADC" w:rsidRPr="00C558EA" w14:paraId="7D98707A" w14:textId="77777777" w:rsidTr="0009217C">
        <w:tc>
          <w:tcPr>
            <w:tcW w:w="2093" w:type="dxa"/>
            <w:tcBorders>
              <w:top w:val="single" w:sz="4" w:space="0" w:color="000000"/>
            </w:tcBorders>
            <w:shd w:val="clear" w:color="auto" w:fill="auto"/>
          </w:tcPr>
          <w:p w14:paraId="21A71F4D" w14:textId="1568FEC6" w:rsidR="00F31ADC" w:rsidRPr="00C558EA" w:rsidRDefault="00F31ADC" w:rsidP="00F31ADC">
            <w:pPr>
              <w:rPr>
                <w:noProof/>
                <w:lang w:val="fi-FI"/>
              </w:rPr>
            </w:pPr>
            <w:r>
              <w:rPr>
                <w:noProof/>
                <w:lang w:val="fi-FI"/>
              </w:rPr>
              <w:t>Kriittinen onnistuminen</w:t>
            </w:r>
          </w:p>
        </w:tc>
        <w:tc>
          <w:tcPr>
            <w:tcW w:w="6237" w:type="dxa"/>
            <w:tcBorders>
              <w:top w:val="single" w:sz="4" w:space="0" w:color="000000"/>
            </w:tcBorders>
            <w:shd w:val="clear" w:color="auto" w:fill="auto"/>
          </w:tcPr>
          <w:p w14:paraId="2368913C" w14:textId="19B86B23" w:rsidR="00F31ADC" w:rsidRPr="00C558EA" w:rsidRDefault="00F31ADC" w:rsidP="0009217C">
            <w:pPr>
              <w:rPr>
                <w:noProof/>
                <w:lang w:val="fi-FI"/>
              </w:rPr>
            </w:pPr>
            <w:r>
              <w:rPr>
                <w:noProof/>
                <w:lang w:val="fi-FI"/>
              </w:rPr>
              <w:t>Silmät olivat kiinni koko ajan: ei vaikutuksia</w:t>
            </w:r>
          </w:p>
        </w:tc>
      </w:tr>
      <w:tr w:rsidR="00F31ADC" w:rsidRPr="00C558EA" w14:paraId="70F2C41C" w14:textId="77777777" w:rsidTr="0009217C">
        <w:tc>
          <w:tcPr>
            <w:tcW w:w="2093" w:type="dxa"/>
            <w:shd w:val="clear" w:color="auto" w:fill="auto"/>
          </w:tcPr>
          <w:p w14:paraId="5C1FF5AD" w14:textId="494564B3" w:rsidR="00F31ADC" w:rsidRPr="00C558EA" w:rsidRDefault="00F31ADC" w:rsidP="00F31ADC">
            <w:pPr>
              <w:rPr>
                <w:noProof/>
                <w:lang w:val="fi-FI"/>
              </w:rPr>
            </w:pPr>
            <w:r>
              <w:rPr>
                <w:noProof/>
                <w:lang w:val="fi-FI"/>
              </w:rPr>
              <w:t>Onnistuminen 4 tai yli</w:t>
            </w:r>
          </w:p>
        </w:tc>
        <w:tc>
          <w:tcPr>
            <w:tcW w:w="6237" w:type="dxa"/>
            <w:shd w:val="clear" w:color="auto" w:fill="auto"/>
          </w:tcPr>
          <w:p w14:paraId="5120C357" w14:textId="6395CA58" w:rsidR="00F31ADC" w:rsidRPr="00C558EA" w:rsidRDefault="00F31ADC" w:rsidP="00F31ADC">
            <w:pPr>
              <w:rPr>
                <w:noProof/>
                <w:lang w:val="fi-FI"/>
              </w:rPr>
            </w:pPr>
            <w:r>
              <w:rPr>
                <w:noProof/>
                <w:lang w:val="fi-FI"/>
              </w:rPr>
              <w:t>Näki vain vilauksen, 1 piste stressiä</w:t>
            </w:r>
          </w:p>
        </w:tc>
      </w:tr>
      <w:tr w:rsidR="00F31ADC" w:rsidRPr="00C558EA" w14:paraId="5A0139DA" w14:textId="77777777" w:rsidTr="0009217C">
        <w:tc>
          <w:tcPr>
            <w:tcW w:w="2093" w:type="dxa"/>
            <w:shd w:val="clear" w:color="auto" w:fill="auto"/>
          </w:tcPr>
          <w:p w14:paraId="2C5A4868" w14:textId="06351061" w:rsidR="00F31ADC" w:rsidRPr="00C558EA" w:rsidRDefault="00F31ADC" w:rsidP="0009217C">
            <w:pPr>
              <w:rPr>
                <w:noProof/>
                <w:lang w:val="fi-FI"/>
              </w:rPr>
            </w:pPr>
            <w:r>
              <w:rPr>
                <w:noProof/>
                <w:lang w:val="fi-FI"/>
              </w:rPr>
              <w:t>Onnistuminen 0-3</w:t>
            </w:r>
          </w:p>
        </w:tc>
        <w:tc>
          <w:tcPr>
            <w:tcW w:w="6237" w:type="dxa"/>
            <w:shd w:val="clear" w:color="auto" w:fill="auto"/>
          </w:tcPr>
          <w:p w14:paraId="1E98765B" w14:textId="7DA7C08B" w:rsidR="00F31ADC" w:rsidRPr="00C558EA" w:rsidRDefault="00F31ADC" w:rsidP="0009217C">
            <w:pPr>
              <w:rPr>
                <w:noProof/>
                <w:lang w:val="fi-FI"/>
              </w:rPr>
            </w:pPr>
            <w:r>
              <w:rPr>
                <w:noProof/>
                <w:lang w:val="fi-FI"/>
              </w:rPr>
              <w:t>1d6 stressiä; päänsärkyä yms</w:t>
            </w:r>
          </w:p>
        </w:tc>
      </w:tr>
      <w:tr w:rsidR="00F31ADC" w:rsidRPr="00C558EA" w14:paraId="2C5388AD" w14:textId="77777777" w:rsidTr="0009217C">
        <w:tc>
          <w:tcPr>
            <w:tcW w:w="2093" w:type="dxa"/>
            <w:shd w:val="clear" w:color="auto" w:fill="auto"/>
          </w:tcPr>
          <w:p w14:paraId="7C155442" w14:textId="1B654609" w:rsidR="00F31ADC" w:rsidRPr="00C558EA" w:rsidRDefault="00F31ADC" w:rsidP="0009217C">
            <w:pPr>
              <w:rPr>
                <w:noProof/>
                <w:lang w:val="fi-FI"/>
              </w:rPr>
            </w:pPr>
            <w:r>
              <w:rPr>
                <w:noProof/>
                <w:lang w:val="fi-FI"/>
              </w:rPr>
              <w:t>Epäonnistuminen 1-2</w:t>
            </w:r>
          </w:p>
        </w:tc>
        <w:tc>
          <w:tcPr>
            <w:tcW w:w="6237" w:type="dxa"/>
            <w:shd w:val="clear" w:color="auto" w:fill="auto"/>
          </w:tcPr>
          <w:p w14:paraId="594E4FAD" w14:textId="05B98903" w:rsidR="00F31ADC" w:rsidRPr="00C558EA" w:rsidRDefault="00F31ADC" w:rsidP="0009217C">
            <w:pPr>
              <w:rPr>
                <w:noProof/>
                <w:lang w:val="fi-FI"/>
              </w:rPr>
            </w:pPr>
            <w:r>
              <w:rPr>
                <w:noProof/>
                <w:lang w:val="fi-FI"/>
              </w:rPr>
              <w:t>2d6 stressiä, päänsärkyä, hallusinaatioita jne</w:t>
            </w:r>
          </w:p>
        </w:tc>
      </w:tr>
      <w:tr w:rsidR="00F31ADC" w:rsidRPr="00C558EA" w14:paraId="6986E4E6" w14:textId="77777777" w:rsidTr="0009217C">
        <w:tc>
          <w:tcPr>
            <w:tcW w:w="2093" w:type="dxa"/>
            <w:shd w:val="clear" w:color="auto" w:fill="auto"/>
          </w:tcPr>
          <w:p w14:paraId="08A7C409" w14:textId="39C9E8DE" w:rsidR="00F31ADC" w:rsidRDefault="00F31ADC" w:rsidP="0009217C">
            <w:pPr>
              <w:rPr>
                <w:noProof/>
                <w:lang w:val="fi-FI"/>
              </w:rPr>
            </w:pPr>
            <w:r>
              <w:rPr>
                <w:noProof/>
                <w:lang w:val="fi-FI"/>
              </w:rPr>
              <w:t>3-4</w:t>
            </w:r>
          </w:p>
        </w:tc>
        <w:tc>
          <w:tcPr>
            <w:tcW w:w="6237" w:type="dxa"/>
            <w:shd w:val="clear" w:color="auto" w:fill="auto"/>
          </w:tcPr>
          <w:p w14:paraId="271847CA" w14:textId="4ADC99A1" w:rsidR="00F31ADC" w:rsidRDefault="00AF5A44" w:rsidP="00F31ADC">
            <w:pPr>
              <w:rPr>
                <w:noProof/>
                <w:lang w:val="fi-FI"/>
              </w:rPr>
            </w:pPr>
            <w:r>
              <w:rPr>
                <w:noProof/>
                <w:lang w:val="fi-FI"/>
              </w:rPr>
              <w:t>3d6 stressiä:</w:t>
            </w:r>
            <w:r w:rsidR="00F31ADC">
              <w:rPr>
                <w:noProof/>
                <w:lang w:val="fi-FI"/>
              </w:rPr>
              <w:t xml:space="preserve"> </w:t>
            </w:r>
            <w:r>
              <w:rPr>
                <w:noProof/>
                <w:lang w:val="fi-FI"/>
              </w:rPr>
              <w:t>t</w:t>
            </w:r>
            <w:r w:rsidR="00F31ADC">
              <w:rPr>
                <w:noProof/>
                <w:lang w:val="fi-FI"/>
              </w:rPr>
              <w:t>ajuttomuus</w:t>
            </w:r>
          </w:p>
        </w:tc>
      </w:tr>
      <w:tr w:rsidR="00F31ADC" w:rsidRPr="00C558EA" w14:paraId="1732ED33" w14:textId="77777777" w:rsidTr="0009217C">
        <w:tc>
          <w:tcPr>
            <w:tcW w:w="2093" w:type="dxa"/>
            <w:shd w:val="clear" w:color="auto" w:fill="auto"/>
          </w:tcPr>
          <w:p w14:paraId="1B9D1878" w14:textId="26BD8A9C" w:rsidR="00F31ADC" w:rsidRDefault="00AF5A44" w:rsidP="0009217C">
            <w:pPr>
              <w:rPr>
                <w:noProof/>
                <w:lang w:val="fi-FI"/>
              </w:rPr>
            </w:pPr>
            <w:r>
              <w:rPr>
                <w:noProof/>
                <w:lang w:val="fi-FI"/>
              </w:rPr>
              <w:t>5-6</w:t>
            </w:r>
          </w:p>
        </w:tc>
        <w:tc>
          <w:tcPr>
            <w:tcW w:w="6237" w:type="dxa"/>
            <w:shd w:val="clear" w:color="auto" w:fill="auto"/>
          </w:tcPr>
          <w:p w14:paraId="74C07AC6" w14:textId="79D28F32" w:rsidR="00F31ADC" w:rsidRDefault="00AF5A44" w:rsidP="00AF5A44">
            <w:pPr>
              <w:rPr>
                <w:noProof/>
                <w:lang w:val="fi-FI"/>
              </w:rPr>
            </w:pPr>
            <w:r>
              <w:rPr>
                <w:noProof/>
                <w:lang w:val="fi-FI"/>
              </w:rPr>
              <w:t>3d6 stressiä: sitkeitä aistiharhoja</w:t>
            </w:r>
          </w:p>
        </w:tc>
      </w:tr>
      <w:tr w:rsidR="00F31ADC" w:rsidRPr="00C558EA" w14:paraId="43A7F8FF" w14:textId="77777777" w:rsidTr="0009217C">
        <w:tc>
          <w:tcPr>
            <w:tcW w:w="2093" w:type="dxa"/>
            <w:shd w:val="clear" w:color="auto" w:fill="auto"/>
          </w:tcPr>
          <w:p w14:paraId="33A45E55" w14:textId="0B3383A9" w:rsidR="00F31ADC" w:rsidRDefault="00AF5A44" w:rsidP="0009217C">
            <w:pPr>
              <w:rPr>
                <w:noProof/>
                <w:lang w:val="fi-FI"/>
              </w:rPr>
            </w:pPr>
            <w:r>
              <w:rPr>
                <w:noProof/>
                <w:lang w:val="fi-FI"/>
              </w:rPr>
              <w:t>7-</w:t>
            </w:r>
            <w:r w:rsidR="00752339">
              <w:rPr>
                <w:noProof/>
                <w:lang w:val="fi-FI"/>
              </w:rPr>
              <w:t>9</w:t>
            </w:r>
          </w:p>
        </w:tc>
        <w:tc>
          <w:tcPr>
            <w:tcW w:w="6237" w:type="dxa"/>
            <w:shd w:val="clear" w:color="auto" w:fill="auto"/>
          </w:tcPr>
          <w:p w14:paraId="43C3A544" w14:textId="24839392" w:rsidR="00F31ADC" w:rsidRDefault="00615A39" w:rsidP="00752339">
            <w:pPr>
              <w:rPr>
                <w:noProof/>
                <w:lang w:val="fi-FI"/>
              </w:rPr>
            </w:pPr>
            <w:r>
              <w:rPr>
                <w:noProof/>
                <w:lang w:val="fi-FI"/>
              </w:rPr>
              <w:t xml:space="preserve">3d6 stressiä: </w:t>
            </w:r>
            <w:r w:rsidR="00752339">
              <w:rPr>
                <w:noProof/>
                <w:lang w:val="fi-FI"/>
              </w:rPr>
              <w:t>pysyvä 5 pisteen haitta</w:t>
            </w:r>
          </w:p>
        </w:tc>
      </w:tr>
      <w:tr w:rsidR="00F31ADC" w:rsidRPr="00C558EA" w14:paraId="027F05E0" w14:textId="77777777" w:rsidTr="0009217C">
        <w:tc>
          <w:tcPr>
            <w:tcW w:w="2093" w:type="dxa"/>
            <w:shd w:val="clear" w:color="auto" w:fill="auto"/>
          </w:tcPr>
          <w:p w14:paraId="4C68166C" w14:textId="2AB20E2E" w:rsidR="00F31ADC" w:rsidRDefault="00752339" w:rsidP="0009217C">
            <w:pPr>
              <w:rPr>
                <w:noProof/>
                <w:lang w:val="fi-FI"/>
              </w:rPr>
            </w:pPr>
            <w:r>
              <w:rPr>
                <w:noProof/>
                <w:lang w:val="fi-FI"/>
              </w:rPr>
              <w:t>9-</w:t>
            </w:r>
          </w:p>
        </w:tc>
        <w:tc>
          <w:tcPr>
            <w:tcW w:w="6237" w:type="dxa"/>
            <w:shd w:val="clear" w:color="auto" w:fill="auto"/>
          </w:tcPr>
          <w:p w14:paraId="5030FDA2" w14:textId="66C0FCC9" w:rsidR="00F31ADC" w:rsidRDefault="00752339" w:rsidP="0009217C">
            <w:pPr>
              <w:rPr>
                <w:noProof/>
                <w:lang w:val="fi-FI"/>
              </w:rPr>
            </w:pPr>
            <w:r>
              <w:rPr>
                <w:noProof/>
                <w:lang w:val="fi-FI"/>
              </w:rPr>
              <w:t>3d6 stressiä: pysyvä 10 pisteen haitta</w:t>
            </w:r>
          </w:p>
        </w:tc>
      </w:tr>
      <w:tr w:rsidR="00F31ADC" w:rsidRPr="00C558EA" w14:paraId="51759213" w14:textId="77777777" w:rsidTr="0009217C">
        <w:tc>
          <w:tcPr>
            <w:tcW w:w="2093" w:type="dxa"/>
            <w:shd w:val="clear" w:color="auto" w:fill="auto"/>
          </w:tcPr>
          <w:p w14:paraId="42E9D0B8" w14:textId="524E98A0" w:rsidR="00F31ADC" w:rsidRDefault="00752339" w:rsidP="0009217C">
            <w:pPr>
              <w:rPr>
                <w:noProof/>
                <w:lang w:val="fi-FI"/>
              </w:rPr>
            </w:pPr>
            <w:r>
              <w:rPr>
                <w:noProof/>
                <w:lang w:val="fi-FI"/>
              </w:rPr>
              <w:t>Kriittinen epäonnistuminen</w:t>
            </w:r>
          </w:p>
        </w:tc>
        <w:tc>
          <w:tcPr>
            <w:tcW w:w="6237" w:type="dxa"/>
            <w:shd w:val="clear" w:color="auto" w:fill="auto"/>
          </w:tcPr>
          <w:p w14:paraId="1EF8FFAF" w14:textId="2C420EBD" w:rsidR="00F31ADC" w:rsidRDefault="00752339" w:rsidP="0009217C">
            <w:pPr>
              <w:rPr>
                <w:noProof/>
                <w:lang w:val="fi-FI"/>
              </w:rPr>
            </w:pPr>
            <w:r>
              <w:rPr>
                <w:noProof/>
                <w:lang w:val="fi-FI"/>
              </w:rPr>
              <w:t>Pysyvä 20 pisteen haitta</w:t>
            </w:r>
          </w:p>
        </w:tc>
      </w:tr>
      <w:tr w:rsidR="00F31ADC" w:rsidRPr="00C558EA" w14:paraId="759DCB75" w14:textId="77777777" w:rsidTr="0009217C">
        <w:tc>
          <w:tcPr>
            <w:tcW w:w="2093" w:type="dxa"/>
            <w:shd w:val="clear" w:color="auto" w:fill="auto"/>
          </w:tcPr>
          <w:p w14:paraId="75C6A953" w14:textId="77777777" w:rsidR="00F31ADC" w:rsidRDefault="00F31ADC" w:rsidP="0009217C">
            <w:pPr>
              <w:rPr>
                <w:noProof/>
                <w:lang w:val="fi-FI"/>
              </w:rPr>
            </w:pPr>
          </w:p>
        </w:tc>
        <w:tc>
          <w:tcPr>
            <w:tcW w:w="6237" w:type="dxa"/>
            <w:shd w:val="clear" w:color="auto" w:fill="auto"/>
          </w:tcPr>
          <w:p w14:paraId="615ADB59" w14:textId="77777777" w:rsidR="00F31ADC" w:rsidRDefault="00F31ADC" w:rsidP="0009217C">
            <w:pPr>
              <w:rPr>
                <w:noProof/>
                <w:lang w:val="fi-FI"/>
              </w:rPr>
            </w:pPr>
          </w:p>
        </w:tc>
      </w:tr>
      <w:tr w:rsidR="00F31ADC" w:rsidRPr="00C558EA" w14:paraId="1CCDBDCE" w14:textId="77777777" w:rsidTr="0009217C">
        <w:tc>
          <w:tcPr>
            <w:tcW w:w="2093" w:type="dxa"/>
            <w:shd w:val="clear" w:color="auto" w:fill="auto"/>
          </w:tcPr>
          <w:p w14:paraId="1DC97875" w14:textId="77777777" w:rsidR="00F31ADC" w:rsidRDefault="00F31ADC" w:rsidP="0009217C">
            <w:pPr>
              <w:rPr>
                <w:noProof/>
                <w:lang w:val="fi-FI"/>
              </w:rPr>
            </w:pPr>
          </w:p>
        </w:tc>
        <w:tc>
          <w:tcPr>
            <w:tcW w:w="6237" w:type="dxa"/>
            <w:shd w:val="clear" w:color="auto" w:fill="auto"/>
          </w:tcPr>
          <w:p w14:paraId="551EE1EA" w14:textId="77777777" w:rsidR="00F31ADC" w:rsidRDefault="00F31ADC" w:rsidP="0009217C">
            <w:pPr>
              <w:rPr>
                <w:noProof/>
                <w:lang w:val="fi-FI"/>
              </w:rPr>
            </w:pPr>
          </w:p>
        </w:tc>
      </w:tr>
      <w:tr w:rsidR="00F31ADC" w:rsidRPr="00C558EA" w14:paraId="1A8F285C" w14:textId="77777777" w:rsidTr="0009217C">
        <w:tc>
          <w:tcPr>
            <w:tcW w:w="2093" w:type="dxa"/>
            <w:shd w:val="clear" w:color="auto" w:fill="auto"/>
          </w:tcPr>
          <w:p w14:paraId="5B85D63F" w14:textId="77777777" w:rsidR="00F31ADC" w:rsidRDefault="00F31ADC" w:rsidP="0009217C">
            <w:pPr>
              <w:rPr>
                <w:noProof/>
                <w:lang w:val="fi-FI"/>
              </w:rPr>
            </w:pPr>
          </w:p>
        </w:tc>
        <w:tc>
          <w:tcPr>
            <w:tcW w:w="6237" w:type="dxa"/>
            <w:shd w:val="clear" w:color="auto" w:fill="auto"/>
          </w:tcPr>
          <w:p w14:paraId="3879250D" w14:textId="77777777" w:rsidR="00F31ADC" w:rsidRDefault="00F31ADC" w:rsidP="0009217C">
            <w:pPr>
              <w:rPr>
                <w:noProof/>
                <w:lang w:val="fi-FI"/>
              </w:rPr>
            </w:pPr>
          </w:p>
        </w:tc>
      </w:tr>
    </w:tbl>
    <w:p w14:paraId="306FCBA9" w14:textId="77777777" w:rsidR="00F31ADC" w:rsidRDefault="00F31ADC" w:rsidP="00BA7D95">
      <w:pPr>
        <w:rPr>
          <w:lang w:val="fi-FI"/>
        </w:rPr>
      </w:pPr>
    </w:p>
    <w:p w14:paraId="490C948B" w14:textId="5B12EE55" w:rsidR="002B196E" w:rsidRDefault="00A12646" w:rsidP="00BA7D95">
      <w:pPr>
        <w:rPr>
          <w:lang w:val="fi-FI"/>
        </w:rPr>
      </w:pPr>
      <w:r>
        <w:rPr>
          <w:lang w:val="fi-FI"/>
        </w:rPr>
        <w:t>Täysin toimivan basilisk hackin voi saada indie-ektoista tai mesh inserteistä. Se antaa seuraavat piirteet:</w:t>
      </w:r>
    </w:p>
    <w:p w14:paraId="6A33AA23" w14:textId="77777777" w:rsidR="00A12646" w:rsidRDefault="00A12646" w:rsidP="00BA7D95">
      <w:pPr>
        <w:rPr>
          <w:lang w:val="fi-FI"/>
        </w:rPr>
      </w:pPr>
    </w:p>
    <w:p w14:paraId="52B8161A" w14:textId="7B34D482" w:rsidR="00A12646" w:rsidRDefault="00A12646" w:rsidP="00A12646">
      <w:pPr>
        <w:pStyle w:val="ListParagraph"/>
        <w:numPr>
          <w:ilvl w:val="0"/>
          <w:numId w:val="3"/>
        </w:numPr>
        <w:rPr>
          <w:lang w:val="fi-FI"/>
        </w:rPr>
      </w:pPr>
      <w:r>
        <w:rPr>
          <w:lang w:val="fi-FI"/>
        </w:rPr>
        <w:t>Cognitive Aptitude +1, Coordination Aptitude +1</w:t>
      </w:r>
    </w:p>
    <w:p w14:paraId="518C2F80" w14:textId="0A5467B0" w:rsidR="00A12646" w:rsidRDefault="00A12646" w:rsidP="00A12646">
      <w:pPr>
        <w:pStyle w:val="ListParagraph"/>
        <w:numPr>
          <w:ilvl w:val="0"/>
          <w:numId w:val="3"/>
        </w:numPr>
        <w:rPr>
          <w:lang w:val="fi-FI"/>
        </w:rPr>
      </w:pPr>
      <w:r w:rsidRPr="00A12646">
        <w:rPr>
          <w:lang w:val="fi-FI"/>
        </w:rPr>
        <w:lastRenderedPageBreak/>
        <w:t>Brawling DX+2</w:t>
      </w:r>
    </w:p>
    <w:p w14:paraId="214A77BE" w14:textId="7E36F0EA" w:rsidR="00A12646" w:rsidRDefault="00A12646" w:rsidP="00A12646">
      <w:pPr>
        <w:pStyle w:val="ListParagraph"/>
        <w:numPr>
          <w:ilvl w:val="0"/>
          <w:numId w:val="3"/>
        </w:numPr>
        <w:rPr>
          <w:lang w:val="fi-FI"/>
        </w:rPr>
      </w:pPr>
      <w:r>
        <w:rPr>
          <w:lang w:val="fi-FI"/>
        </w:rPr>
        <w:t>Knife DX+2</w:t>
      </w:r>
    </w:p>
    <w:p w14:paraId="40E076B6" w14:textId="576EDA43" w:rsidR="00A12646" w:rsidRDefault="00A12646" w:rsidP="00A12646">
      <w:pPr>
        <w:pStyle w:val="ListParagraph"/>
        <w:numPr>
          <w:ilvl w:val="0"/>
          <w:numId w:val="3"/>
        </w:numPr>
        <w:rPr>
          <w:lang w:val="fi-FI"/>
        </w:rPr>
      </w:pPr>
      <w:r>
        <w:rPr>
          <w:lang w:val="fi-FI"/>
        </w:rPr>
        <w:t>Nanofabrication IQ+2</w:t>
      </w:r>
    </w:p>
    <w:p w14:paraId="6338F395" w14:textId="1AE57F76" w:rsidR="00D96F0C" w:rsidRDefault="00D96F0C" w:rsidP="00A12646">
      <w:pPr>
        <w:pStyle w:val="ListParagraph"/>
        <w:numPr>
          <w:ilvl w:val="0"/>
          <w:numId w:val="3"/>
        </w:numPr>
        <w:rPr>
          <w:lang w:val="fi-FI"/>
        </w:rPr>
      </w:pPr>
      <w:r>
        <w:rPr>
          <w:lang w:val="fi-FI"/>
        </w:rPr>
        <w:t>Computer Hacking IQ+2</w:t>
      </w:r>
    </w:p>
    <w:p w14:paraId="1CC5482E" w14:textId="34C9831A" w:rsidR="00A12646" w:rsidRDefault="00A12646" w:rsidP="00A12646">
      <w:pPr>
        <w:pStyle w:val="ListParagraph"/>
        <w:numPr>
          <w:ilvl w:val="0"/>
          <w:numId w:val="3"/>
        </w:numPr>
        <w:rPr>
          <w:lang w:val="fi-FI"/>
        </w:rPr>
      </w:pPr>
      <w:r>
        <w:rPr>
          <w:lang w:val="fi-FI"/>
        </w:rPr>
        <w:t>High Pain Threshold</w:t>
      </w:r>
    </w:p>
    <w:p w14:paraId="1BD28442" w14:textId="7628A18E" w:rsidR="00EF04A3" w:rsidRPr="00A12646" w:rsidRDefault="00EF04A3" w:rsidP="00A12646">
      <w:pPr>
        <w:pStyle w:val="ListParagraph"/>
        <w:numPr>
          <w:ilvl w:val="0"/>
          <w:numId w:val="3"/>
        </w:numPr>
        <w:rPr>
          <w:lang w:val="fi-FI"/>
        </w:rPr>
      </w:pPr>
      <w:r>
        <w:rPr>
          <w:lang w:val="fi-FI"/>
        </w:rPr>
        <w:t>Obsession: Become Exhuman</w:t>
      </w:r>
    </w:p>
    <w:p w14:paraId="77D88682" w14:textId="77777777" w:rsidR="00A12646" w:rsidRDefault="00A12646" w:rsidP="00BA7D95">
      <w:pPr>
        <w:rPr>
          <w:lang w:val="fi-FI"/>
        </w:rPr>
      </w:pPr>
    </w:p>
    <w:p w14:paraId="07B84E9F" w14:textId="48159C52" w:rsidR="002B196E" w:rsidRPr="00B476BA" w:rsidRDefault="00B476BA" w:rsidP="00BA7D95">
      <w:pPr>
        <w:pStyle w:val="Heading3"/>
      </w:pPr>
      <w:r>
        <w:t>Sitten mennään</w:t>
      </w:r>
    </w:p>
    <w:p w14:paraId="44ACEEA0" w14:textId="77777777" w:rsidR="002B196E" w:rsidRDefault="002B196E" w:rsidP="00BA7D95">
      <w:pPr>
        <w:rPr>
          <w:lang w:val="fi-FI"/>
        </w:rPr>
      </w:pPr>
    </w:p>
    <w:p w14:paraId="394B37D3" w14:textId="1D7C0015" w:rsidR="002B196E" w:rsidRDefault="002B196E" w:rsidP="00BA7D95">
      <w:pPr>
        <w:rPr>
          <w:lang w:val="fi-FI"/>
        </w:rPr>
      </w:pPr>
      <w:r>
        <w:rPr>
          <w:lang w:val="fi-FI"/>
        </w:rPr>
        <w:t>Skenaarion rakenne</w:t>
      </w:r>
    </w:p>
    <w:p w14:paraId="15A95DB1" w14:textId="77777777" w:rsidR="002B196E" w:rsidRDefault="002B196E" w:rsidP="00BA7D95">
      <w:pPr>
        <w:rPr>
          <w:lang w:val="fi-FI"/>
        </w:rPr>
      </w:pPr>
    </w:p>
    <w:p w14:paraId="391BE29F" w14:textId="2A17D0B5" w:rsidR="002B196E" w:rsidRDefault="002B196E" w:rsidP="002B196E">
      <w:pPr>
        <w:pStyle w:val="ListParagraph"/>
        <w:numPr>
          <w:ilvl w:val="0"/>
          <w:numId w:val="3"/>
        </w:numPr>
        <w:rPr>
          <w:lang w:val="fi-FI"/>
        </w:rPr>
      </w:pPr>
      <w:r>
        <w:rPr>
          <w:lang w:val="fi-FI"/>
        </w:rPr>
        <w:t>kaaos Saint Eskilillä, pimeys, kaikki laitteet nurin, osa ihmisistä shokissa basiliskihakkeroinnin jäljiltä</w:t>
      </w:r>
      <w:r w:rsidR="00BA74EC">
        <w:rPr>
          <w:lang w:val="fi-FI"/>
        </w:rPr>
        <w:t>, vain hätävalot palavat</w:t>
      </w:r>
    </w:p>
    <w:p w14:paraId="7299AD0E" w14:textId="4B254CAF" w:rsidR="00863E09" w:rsidRDefault="00905A1A" w:rsidP="00863E09">
      <w:pPr>
        <w:pStyle w:val="ListParagraph"/>
        <w:numPr>
          <w:ilvl w:val="1"/>
          <w:numId w:val="3"/>
        </w:numPr>
        <w:rPr>
          <w:lang w:val="fi-FI"/>
        </w:rPr>
      </w:pPr>
      <w:r>
        <w:rPr>
          <w:lang w:val="fi-FI"/>
        </w:rPr>
        <w:t xml:space="preserve">Acosta: </w:t>
      </w:r>
      <w:r w:rsidR="002B196E">
        <w:rPr>
          <w:lang w:val="fi-FI"/>
        </w:rPr>
        <w:t xml:space="preserve">Matar Ntheppe </w:t>
      </w:r>
      <w:r w:rsidR="00752339">
        <w:rPr>
          <w:lang w:val="fi-FI"/>
        </w:rPr>
        <w:t>auttaa selviämään</w:t>
      </w:r>
      <w:r w:rsidR="00E94C0D">
        <w:rPr>
          <w:lang w:val="fi-FI"/>
        </w:rPr>
        <w:t>. Kriittinen epäonnistuminen polttaa Matar Ntheppen päästä.</w:t>
      </w:r>
    </w:p>
    <w:p w14:paraId="38E515BA" w14:textId="7059BDE8" w:rsidR="00D2369A" w:rsidRPr="00905A1A" w:rsidRDefault="00D2369A" w:rsidP="00D2369A">
      <w:pPr>
        <w:pStyle w:val="ListParagraph"/>
        <w:numPr>
          <w:ilvl w:val="2"/>
          <w:numId w:val="3"/>
        </w:numPr>
        <w:rPr>
          <w:lang w:val="en-GB"/>
        </w:rPr>
      </w:pPr>
      <w:r w:rsidRPr="00905A1A">
        <w:rPr>
          <w:lang w:val="en-GB"/>
        </w:rPr>
        <w:t xml:space="preserve">5 pistettä: </w:t>
      </w:r>
      <w:r w:rsidR="00905A1A" w:rsidRPr="00905A1A">
        <w:rPr>
          <w:lang w:val="en-GB"/>
        </w:rPr>
        <w:t>- savoir-fair</w:t>
      </w:r>
      <w:r w:rsidR="00905A1A">
        <w:rPr>
          <w:lang w:val="en-GB"/>
        </w:rPr>
        <w:t>e (ultimate), -1: Leadership, -2</w:t>
      </w:r>
      <w:r w:rsidR="00905A1A" w:rsidRPr="00905A1A">
        <w:rPr>
          <w:lang w:val="en-GB"/>
        </w:rPr>
        <w:t xml:space="preserve">: </w:t>
      </w:r>
      <w:r w:rsidR="00905A1A">
        <w:rPr>
          <w:lang w:val="en-GB"/>
        </w:rPr>
        <w:t>Winery</w:t>
      </w:r>
    </w:p>
    <w:p w14:paraId="0A263148" w14:textId="3DD753A2" w:rsidR="00D2369A" w:rsidRPr="00905A1A" w:rsidRDefault="00D2369A" w:rsidP="00D2369A">
      <w:pPr>
        <w:pStyle w:val="ListParagraph"/>
        <w:numPr>
          <w:ilvl w:val="2"/>
          <w:numId w:val="3"/>
        </w:numPr>
        <w:rPr>
          <w:lang w:val="en-GB"/>
        </w:rPr>
      </w:pPr>
      <w:r w:rsidRPr="00905A1A">
        <w:rPr>
          <w:lang w:val="en-GB"/>
        </w:rPr>
        <w:t>10 pistettä: Edellinen plus</w:t>
      </w:r>
      <w:r w:rsidR="00905A1A" w:rsidRPr="00905A1A">
        <w:rPr>
          <w:lang w:val="en-GB"/>
        </w:rPr>
        <w:t xml:space="preserve"> -1 Knife, -1 Shortsword, -1 Memetic Resistance</w:t>
      </w:r>
    </w:p>
    <w:p w14:paraId="231C7B8E" w14:textId="6F97F71B" w:rsidR="00905A1A" w:rsidRPr="00905A1A" w:rsidRDefault="00905A1A" w:rsidP="00D2369A">
      <w:pPr>
        <w:pStyle w:val="ListParagraph"/>
        <w:numPr>
          <w:ilvl w:val="2"/>
          <w:numId w:val="3"/>
        </w:numPr>
        <w:rPr>
          <w:lang w:val="en-GB"/>
        </w:rPr>
      </w:pPr>
      <w:r w:rsidRPr="00905A1A">
        <w:rPr>
          <w:lang w:val="en-GB"/>
        </w:rPr>
        <w:t xml:space="preserve">20 pistettä: Knife-12, Shortsword-12, Memetic Resistance-12, Winery-0, Savoir-Faire (ultimate)-0, Leadership-11 </w:t>
      </w:r>
    </w:p>
    <w:p w14:paraId="2FBA42A3" w14:textId="77777777" w:rsidR="00D2369A" w:rsidRDefault="00D2369A" w:rsidP="00863E09">
      <w:pPr>
        <w:pStyle w:val="ListParagraph"/>
        <w:numPr>
          <w:ilvl w:val="1"/>
          <w:numId w:val="3"/>
        </w:numPr>
        <w:rPr>
          <w:lang w:val="fi-FI"/>
        </w:rPr>
      </w:pPr>
      <w:r>
        <w:rPr>
          <w:lang w:val="fi-FI"/>
        </w:rPr>
        <w:t>Iglesias</w:t>
      </w:r>
    </w:p>
    <w:p w14:paraId="6A90C4A3" w14:textId="009F7D0A" w:rsidR="00E94C0D" w:rsidRDefault="00905A1A" w:rsidP="00D2369A">
      <w:pPr>
        <w:pStyle w:val="ListParagraph"/>
        <w:numPr>
          <w:ilvl w:val="2"/>
          <w:numId w:val="3"/>
        </w:numPr>
        <w:rPr>
          <w:lang w:val="fi-FI"/>
        </w:rPr>
      </w:pPr>
      <w:r>
        <w:rPr>
          <w:lang w:val="fi-FI"/>
        </w:rPr>
        <w:t>5 pistettä</w:t>
      </w:r>
      <w:r w:rsidR="00D2369A">
        <w:rPr>
          <w:lang w:val="fi-FI"/>
        </w:rPr>
        <w:t xml:space="preserve">: </w:t>
      </w:r>
      <w:r>
        <w:rPr>
          <w:lang w:val="fi-FI"/>
        </w:rPr>
        <w:t>Obsession: Nanotechnology</w:t>
      </w:r>
    </w:p>
    <w:p w14:paraId="70FBA2BF" w14:textId="19D74A3E" w:rsidR="00905A1A" w:rsidRDefault="00905A1A" w:rsidP="00D2369A">
      <w:pPr>
        <w:pStyle w:val="ListParagraph"/>
        <w:numPr>
          <w:ilvl w:val="2"/>
          <w:numId w:val="3"/>
        </w:numPr>
        <w:rPr>
          <w:lang w:val="fi-FI"/>
        </w:rPr>
      </w:pPr>
      <w:r>
        <w:rPr>
          <w:lang w:val="fi-FI"/>
        </w:rPr>
        <w:t xml:space="preserve">10 pistettä: </w:t>
      </w:r>
      <w:r w:rsidR="00BE2EB3">
        <w:rPr>
          <w:lang w:val="fi-FI"/>
        </w:rPr>
        <w:t xml:space="preserve">Paranoia [ei roolipelihahmon paranoia, vaan käsitys siitä, että kaikki muut on ehkä korvattu </w:t>
      </w:r>
      <w:r w:rsidR="00EB5F31">
        <w:rPr>
          <w:lang w:val="fi-FI"/>
        </w:rPr>
        <w:t>kone</w:t>
      </w:r>
      <w:r w:rsidR="00BE2EB3">
        <w:rPr>
          <w:lang w:val="fi-FI"/>
        </w:rPr>
        <w:t>älyillä]</w:t>
      </w:r>
    </w:p>
    <w:p w14:paraId="024EA7F3" w14:textId="737672B0" w:rsidR="00BE2EB3" w:rsidRPr="00EB5F31" w:rsidRDefault="00BE2EB3" w:rsidP="00D2369A">
      <w:pPr>
        <w:pStyle w:val="ListParagraph"/>
        <w:numPr>
          <w:ilvl w:val="2"/>
          <w:numId w:val="3"/>
        </w:numPr>
        <w:rPr>
          <w:lang w:val="fi-FI"/>
        </w:rPr>
      </w:pPr>
      <w:r w:rsidRPr="00EB5F31">
        <w:rPr>
          <w:lang w:val="fi-FI"/>
        </w:rPr>
        <w:t xml:space="preserve">20 pistettä: Obsession: </w:t>
      </w:r>
      <w:r w:rsidR="00D21D02" w:rsidRPr="00EB5F31">
        <w:rPr>
          <w:lang w:val="fi-FI"/>
        </w:rPr>
        <w:t>become exhuman</w:t>
      </w:r>
      <w:r w:rsidR="006272F0" w:rsidRPr="00EB5F31">
        <w:rPr>
          <w:lang w:val="fi-FI"/>
        </w:rPr>
        <w:t xml:space="preserve"> (ja tässä vaiheessa kuorinip</w:t>
      </w:r>
      <w:r w:rsidR="00D36495">
        <w:rPr>
          <w:lang w:val="fi-FI"/>
        </w:rPr>
        <w:t>p</w:t>
      </w:r>
      <w:r w:rsidR="006272F0" w:rsidRPr="00EB5F31">
        <w:rPr>
          <w:lang w:val="fi-FI"/>
        </w:rPr>
        <w:t>u lakkaa tekemästä varmistuksia)</w:t>
      </w:r>
    </w:p>
    <w:p w14:paraId="381D9903" w14:textId="754B4139" w:rsidR="00863E09" w:rsidRDefault="00863E09" w:rsidP="00863E09">
      <w:pPr>
        <w:pStyle w:val="ListParagraph"/>
        <w:numPr>
          <w:ilvl w:val="1"/>
          <w:numId w:val="3"/>
        </w:numPr>
        <w:rPr>
          <w:lang w:val="fi-FI"/>
        </w:rPr>
      </w:pPr>
      <w:r w:rsidRPr="00BB5487">
        <w:rPr>
          <w:strike/>
          <w:lang w:val="fi-FI"/>
        </w:rPr>
        <w:t>jos de Vooght ohjaa, basil</w:t>
      </w:r>
      <w:r w:rsidR="002B1C0D" w:rsidRPr="00BB5487">
        <w:rPr>
          <w:strike/>
          <w:lang w:val="fi-FI"/>
        </w:rPr>
        <w:t>isk hack aktivoi mesh insertit ja aiheuttaa de Vooghtille aivovaurion</w:t>
      </w:r>
      <w:r w:rsidR="00BB5487">
        <w:rPr>
          <w:lang w:val="fi-FI"/>
        </w:rPr>
        <w:t xml:space="preserve"> (ei ohjaa)</w:t>
      </w:r>
    </w:p>
    <w:p w14:paraId="10D2A54C" w14:textId="156BEE24" w:rsidR="00BF163B" w:rsidRDefault="00BF163B" w:rsidP="00863E09">
      <w:pPr>
        <w:pStyle w:val="ListParagraph"/>
        <w:numPr>
          <w:ilvl w:val="1"/>
          <w:numId w:val="3"/>
        </w:numPr>
        <w:rPr>
          <w:lang w:val="fi-FI"/>
        </w:rPr>
      </w:pPr>
      <w:r>
        <w:rPr>
          <w:lang w:val="fi-FI"/>
        </w:rPr>
        <w:t>splicerit ottavat muutenkin hackin pahemmin kuin flatit</w:t>
      </w:r>
    </w:p>
    <w:p w14:paraId="311D9D44" w14:textId="40156576" w:rsidR="005E0067" w:rsidRDefault="005E0067" w:rsidP="005E0067">
      <w:pPr>
        <w:pStyle w:val="ListParagraph"/>
        <w:numPr>
          <w:ilvl w:val="0"/>
          <w:numId w:val="3"/>
        </w:numPr>
        <w:rPr>
          <w:lang w:val="fi-FI"/>
        </w:rPr>
      </w:pPr>
      <w:r>
        <w:rPr>
          <w:lang w:val="fi-FI"/>
        </w:rPr>
        <w:t>Koroi on fu</w:t>
      </w:r>
      <w:r w:rsidR="004B542F">
        <w:rPr>
          <w:lang w:val="fi-FI"/>
        </w:rPr>
        <w:t>llhd-eksurgent, murhaa tyyppejä ja syö niitä</w:t>
      </w:r>
    </w:p>
    <w:p w14:paraId="0FE24254" w14:textId="71F508CA" w:rsidR="004B542F" w:rsidRDefault="004B542F" w:rsidP="004B542F">
      <w:pPr>
        <w:pStyle w:val="ListParagraph"/>
        <w:numPr>
          <w:ilvl w:val="1"/>
          <w:numId w:val="3"/>
        </w:numPr>
        <w:rPr>
          <w:lang w:val="fi-FI"/>
        </w:rPr>
      </w:pPr>
      <w:r>
        <w:rPr>
          <w:lang w:val="fi-FI"/>
        </w:rPr>
        <w:t>aloittaa tietokonekeskuksesta ja lähtee ylöspäin kohti logistiikkakantta, josta käsin voi tyhjentää varastot.</w:t>
      </w:r>
    </w:p>
    <w:p w14:paraId="5ADFEFD5" w14:textId="77777777" w:rsidR="006F68F8" w:rsidRDefault="006F68F8" w:rsidP="006F68F8">
      <w:pPr>
        <w:pStyle w:val="ListParagraph"/>
        <w:numPr>
          <w:ilvl w:val="0"/>
          <w:numId w:val="3"/>
        </w:numPr>
        <w:rPr>
          <w:lang w:val="fi-FI"/>
        </w:rPr>
      </w:pPr>
      <w:r>
        <w:rPr>
          <w:lang w:val="fi-FI"/>
        </w:rPr>
        <w:t>de Arcio näkee harhanäkyjä ötököistä</w:t>
      </w:r>
    </w:p>
    <w:p w14:paraId="5C00B6CA" w14:textId="77777777" w:rsidR="006F68F8" w:rsidRDefault="006F68F8" w:rsidP="006F68F8">
      <w:pPr>
        <w:pStyle w:val="ListParagraph"/>
        <w:numPr>
          <w:ilvl w:val="1"/>
          <w:numId w:val="3"/>
        </w:numPr>
        <w:rPr>
          <w:lang w:val="fi-FI"/>
        </w:rPr>
      </w:pPr>
      <w:r>
        <w:rPr>
          <w:lang w:val="fi-FI"/>
        </w:rPr>
        <w:t>menee berserkiksi messikannella</w:t>
      </w:r>
    </w:p>
    <w:p w14:paraId="6D18092D" w14:textId="765B766B" w:rsidR="00305CAC" w:rsidRDefault="00305CAC" w:rsidP="006F68F8">
      <w:pPr>
        <w:pStyle w:val="ListParagraph"/>
        <w:numPr>
          <w:ilvl w:val="1"/>
          <w:numId w:val="3"/>
        </w:numPr>
        <w:rPr>
          <w:lang w:val="fi-FI"/>
        </w:rPr>
      </w:pPr>
      <w:r>
        <w:rPr>
          <w:lang w:val="fi-FI"/>
        </w:rPr>
        <w:t>lyö Quilleboeufia, Abelló</w:t>
      </w:r>
      <w:r w:rsidR="000C5D90">
        <w:rPr>
          <w:lang w:val="fi-FI"/>
        </w:rPr>
        <w:t xml:space="preserve"> onnistuu viemään tämän ja Lindhin turvaan, kukaan ei vahingoitu</w:t>
      </w:r>
    </w:p>
    <w:p w14:paraId="20ADF11D" w14:textId="77777777" w:rsidR="00D46F78" w:rsidRDefault="00225889" w:rsidP="000479D9">
      <w:pPr>
        <w:pStyle w:val="ListParagraph"/>
        <w:numPr>
          <w:ilvl w:val="0"/>
          <w:numId w:val="3"/>
        </w:numPr>
        <w:rPr>
          <w:lang w:val="fi-FI"/>
        </w:rPr>
      </w:pPr>
      <w:r>
        <w:rPr>
          <w:lang w:val="fi-FI"/>
        </w:rPr>
        <w:t>Miguez on sa</w:t>
      </w:r>
      <w:r w:rsidR="007C4204">
        <w:rPr>
          <w:lang w:val="fi-FI"/>
        </w:rPr>
        <w:t xml:space="preserve">anut kannibaaliharhakuvitelman. </w:t>
      </w:r>
    </w:p>
    <w:p w14:paraId="3E444C77" w14:textId="552C41FA" w:rsidR="000479D9" w:rsidRDefault="007C4204" w:rsidP="00D46F78">
      <w:pPr>
        <w:pStyle w:val="ListParagraph"/>
        <w:numPr>
          <w:ilvl w:val="1"/>
          <w:numId w:val="3"/>
        </w:numPr>
        <w:rPr>
          <w:lang w:val="fi-FI"/>
        </w:rPr>
      </w:pPr>
      <w:r>
        <w:rPr>
          <w:lang w:val="fi-FI"/>
        </w:rPr>
        <w:t>ottaa</w:t>
      </w:r>
      <w:r w:rsidR="00854585">
        <w:rPr>
          <w:lang w:val="fi-FI"/>
        </w:rPr>
        <w:t xml:space="preserve"> </w:t>
      </w:r>
      <w:r w:rsidR="00452AC3">
        <w:rPr>
          <w:lang w:val="fi-FI"/>
        </w:rPr>
        <w:t xml:space="preserve">lääkintäkannelta </w:t>
      </w:r>
      <w:r w:rsidR="00854585">
        <w:rPr>
          <w:lang w:val="fi-FI"/>
        </w:rPr>
        <w:t>pahasti iskua saaneen Pombalin</w:t>
      </w:r>
      <w:r w:rsidR="00D46F78">
        <w:rPr>
          <w:lang w:val="fi-FI"/>
        </w:rPr>
        <w:t xml:space="preserve">, huumaa tämän ja kätkee </w:t>
      </w:r>
      <w:r w:rsidR="00192FC3">
        <w:rPr>
          <w:lang w:val="fi-FI"/>
        </w:rPr>
        <w:t>vuodeosastolle.</w:t>
      </w:r>
    </w:p>
    <w:p w14:paraId="351E0B4F" w14:textId="2124A026" w:rsidR="006F68F8" w:rsidRDefault="006F68F8" w:rsidP="006F68F8">
      <w:pPr>
        <w:pStyle w:val="ListParagraph"/>
        <w:numPr>
          <w:ilvl w:val="0"/>
          <w:numId w:val="3"/>
        </w:numPr>
        <w:rPr>
          <w:lang w:val="fi-FI"/>
        </w:rPr>
      </w:pPr>
      <w:r>
        <w:rPr>
          <w:lang w:val="fi-FI"/>
        </w:rPr>
        <w:t>Chiklis näkee harhanäkyjä ampumakeskuksessa</w:t>
      </w:r>
    </w:p>
    <w:p w14:paraId="15209F5C" w14:textId="1F8E3FD3" w:rsidR="006F68F8" w:rsidRDefault="006F68F8" w:rsidP="006F68F8">
      <w:pPr>
        <w:pStyle w:val="ListParagraph"/>
        <w:numPr>
          <w:ilvl w:val="1"/>
          <w:numId w:val="3"/>
        </w:numPr>
        <w:rPr>
          <w:lang w:val="fi-FI"/>
        </w:rPr>
      </w:pPr>
      <w:r>
        <w:rPr>
          <w:lang w:val="fi-FI"/>
        </w:rPr>
        <w:t>saa raivarin ja koettaa hakata kaikki</w:t>
      </w:r>
    </w:p>
    <w:p w14:paraId="513E88D8" w14:textId="1CC42EF8" w:rsidR="00015C01" w:rsidRDefault="00015C01" w:rsidP="006F68F8">
      <w:pPr>
        <w:pStyle w:val="ListParagraph"/>
        <w:numPr>
          <w:ilvl w:val="1"/>
          <w:numId w:val="3"/>
        </w:numPr>
        <w:rPr>
          <w:lang w:val="fi-FI"/>
        </w:rPr>
      </w:pPr>
      <w:r>
        <w:rPr>
          <w:lang w:val="fi-FI"/>
        </w:rPr>
        <w:t>Zaga ja Choshi taltuttavat</w:t>
      </w:r>
    </w:p>
    <w:p w14:paraId="67149C7C" w14:textId="40CD4572" w:rsidR="00015C01" w:rsidRDefault="0097735B" w:rsidP="006F68F8">
      <w:pPr>
        <w:pStyle w:val="ListParagraph"/>
        <w:numPr>
          <w:ilvl w:val="1"/>
          <w:numId w:val="3"/>
        </w:numPr>
        <w:rPr>
          <w:lang w:val="fi-FI"/>
        </w:rPr>
      </w:pPr>
      <w:r>
        <w:rPr>
          <w:lang w:val="fi-FI"/>
        </w:rPr>
        <w:t>Choshi saa turpaansa</w:t>
      </w:r>
    </w:p>
    <w:p w14:paraId="2F334C5B" w14:textId="16E7C208" w:rsidR="006F68F8" w:rsidRDefault="006F68F8" w:rsidP="006F68F8">
      <w:pPr>
        <w:pStyle w:val="ListParagraph"/>
        <w:numPr>
          <w:ilvl w:val="0"/>
          <w:numId w:val="3"/>
        </w:numPr>
        <w:rPr>
          <w:lang w:val="fi-FI"/>
        </w:rPr>
      </w:pPr>
      <w:r>
        <w:rPr>
          <w:lang w:val="fi-FI"/>
        </w:rPr>
        <w:t>Lopez saa hallusinaatiokohtauksen logistiikkakannella</w:t>
      </w:r>
    </w:p>
    <w:p w14:paraId="184B2C1B" w14:textId="5D037526" w:rsidR="006F68F8" w:rsidRDefault="00034A09" w:rsidP="006F68F8">
      <w:pPr>
        <w:pStyle w:val="ListParagraph"/>
        <w:numPr>
          <w:ilvl w:val="1"/>
          <w:numId w:val="3"/>
        </w:numPr>
        <w:rPr>
          <w:lang w:val="fi-FI"/>
        </w:rPr>
      </w:pPr>
      <w:r>
        <w:rPr>
          <w:lang w:val="fi-FI"/>
        </w:rPr>
        <w:t>käy Bocan kimppuun</w:t>
      </w:r>
      <w:r w:rsidR="00C334DB">
        <w:rPr>
          <w:lang w:val="fi-FI"/>
        </w:rPr>
        <w:t>, hakka</w:t>
      </w:r>
      <w:r w:rsidR="00884412">
        <w:rPr>
          <w:lang w:val="fi-FI"/>
        </w:rPr>
        <w:t>a</w:t>
      </w:r>
      <w:r w:rsidR="00C334DB">
        <w:rPr>
          <w:lang w:val="fi-FI"/>
        </w:rPr>
        <w:t xml:space="preserve"> Bocan henkihieveriin</w:t>
      </w:r>
      <w:r w:rsidR="002D6B5D">
        <w:rPr>
          <w:lang w:val="fi-FI"/>
        </w:rPr>
        <w:t xml:space="preserve"> </w:t>
      </w:r>
      <w:r w:rsidR="00D83E5B">
        <w:rPr>
          <w:lang w:val="fi-FI"/>
        </w:rPr>
        <w:t>rahtilaatikon avaimella [think iso jakoavain]</w:t>
      </w:r>
    </w:p>
    <w:p w14:paraId="401D586A" w14:textId="20D06D98" w:rsidR="00563902" w:rsidRDefault="00563902" w:rsidP="00563902">
      <w:pPr>
        <w:pStyle w:val="ListParagraph"/>
        <w:numPr>
          <w:ilvl w:val="0"/>
          <w:numId w:val="3"/>
        </w:numPr>
        <w:rPr>
          <w:lang w:val="fi-FI"/>
        </w:rPr>
      </w:pPr>
      <w:r>
        <w:rPr>
          <w:lang w:val="fi-FI"/>
        </w:rPr>
        <w:t xml:space="preserve">Rahtitilassa Ebtehaj saa hallusinaatioita, </w:t>
      </w:r>
      <w:r w:rsidR="00917364">
        <w:rPr>
          <w:lang w:val="fi-FI"/>
        </w:rPr>
        <w:t>mutta on jumissa panssarin sisällä</w:t>
      </w:r>
    </w:p>
    <w:p w14:paraId="1F76CF0F" w14:textId="6E65F872" w:rsidR="00AA7513" w:rsidRDefault="00AA7513" w:rsidP="00AA7513">
      <w:pPr>
        <w:pStyle w:val="ListParagraph"/>
        <w:numPr>
          <w:ilvl w:val="0"/>
          <w:numId w:val="3"/>
        </w:numPr>
        <w:rPr>
          <w:lang w:val="fi-FI"/>
        </w:rPr>
      </w:pPr>
      <w:r>
        <w:rPr>
          <w:lang w:val="fi-FI"/>
        </w:rPr>
        <w:t xml:space="preserve">Dubois näkee </w:t>
      </w:r>
      <w:r w:rsidR="006F68F8">
        <w:rPr>
          <w:lang w:val="fi-FI"/>
        </w:rPr>
        <w:t>myös aggressiivisia harhanäkyjä valtauskannella</w:t>
      </w:r>
    </w:p>
    <w:p w14:paraId="227144B7" w14:textId="0C4D91C2" w:rsidR="006F68F8" w:rsidRDefault="00696FB0" w:rsidP="006F68F8">
      <w:pPr>
        <w:pStyle w:val="ListParagraph"/>
        <w:numPr>
          <w:ilvl w:val="1"/>
          <w:numId w:val="3"/>
        </w:numPr>
        <w:rPr>
          <w:lang w:val="fi-FI"/>
        </w:rPr>
      </w:pPr>
      <w:r>
        <w:rPr>
          <w:lang w:val="fi-FI"/>
        </w:rPr>
        <w:lastRenderedPageBreak/>
        <w:t xml:space="preserve">Lavezzi, Scholl ja Vega </w:t>
      </w:r>
      <w:r w:rsidR="006A3DD2">
        <w:rPr>
          <w:lang w:val="fi-FI"/>
        </w:rPr>
        <w:t>saavat taltutettua</w:t>
      </w:r>
      <w:r w:rsidR="00D83E5B">
        <w:rPr>
          <w:lang w:val="fi-FI"/>
        </w:rPr>
        <w:t>. Vega iskee Duboisia puukolla, mikäli häntä ei estetä.</w:t>
      </w:r>
    </w:p>
    <w:p w14:paraId="0CCA52D4" w14:textId="0D6B9F1D" w:rsidR="006F21E8" w:rsidRDefault="006F21E8" w:rsidP="006F68F8">
      <w:pPr>
        <w:pStyle w:val="ListParagraph"/>
        <w:numPr>
          <w:ilvl w:val="1"/>
          <w:numId w:val="3"/>
        </w:numPr>
        <w:rPr>
          <w:lang w:val="fi-FI"/>
        </w:rPr>
      </w:pPr>
      <w:r>
        <w:rPr>
          <w:lang w:val="fi-FI"/>
        </w:rPr>
        <w:t xml:space="preserve">Lavezzi saa </w:t>
      </w:r>
      <w:r w:rsidR="004E341A">
        <w:rPr>
          <w:lang w:val="fi-FI"/>
        </w:rPr>
        <w:t>kolhuja</w:t>
      </w:r>
    </w:p>
    <w:p w14:paraId="3E470685" w14:textId="77777777" w:rsidR="00692A03" w:rsidRDefault="00692A03" w:rsidP="002526D5">
      <w:pPr>
        <w:rPr>
          <w:lang w:val="fi-FI"/>
        </w:rPr>
      </w:pPr>
    </w:p>
    <w:p w14:paraId="545D51C8" w14:textId="1FED5F52" w:rsidR="002526D5" w:rsidRDefault="00692A03" w:rsidP="00692A03">
      <w:pPr>
        <w:pStyle w:val="Heading4"/>
      </w:pPr>
      <w:r>
        <w:t>Kansi 1 - konehuone</w:t>
      </w:r>
    </w:p>
    <w:p w14:paraId="21FCF84B" w14:textId="65D7A0CB" w:rsidR="00692A03" w:rsidRPr="00DD0724" w:rsidRDefault="00DD0724" w:rsidP="002526D5">
      <w:pPr>
        <w:rPr>
          <w:i/>
          <w:lang w:val="fi-FI"/>
        </w:rPr>
      </w:pPr>
      <w:r>
        <w:rPr>
          <w:i/>
          <w:lang w:val="fi-FI"/>
        </w:rPr>
        <w:t xml:space="preserve">Heti: </w:t>
      </w:r>
      <w:r w:rsidR="00692A03">
        <w:rPr>
          <w:lang w:val="fi-FI"/>
        </w:rPr>
        <w:t xml:space="preserve">Matruusi Vrais on katatoninen </w:t>
      </w:r>
      <w:r>
        <w:rPr>
          <w:lang w:val="fi-FI"/>
        </w:rPr>
        <w:t xml:space="preserve">ja huojuu magneettikengillään lattiassa. Sorensen </w:t>
      </w:r>
      <w:r w:rsidR="005260A9">
        <w:rPr>
          <w:lang w:val="fi-FI"/>
        </w:rPr>
        <w:t>hyppää katsomaan, mikä tätä vaivaa</w:t>
      </w:r>
      <w:r>
        <w:rPr>
          <w:lang w:val="fi-FI"/>
        </w:rPr>
        <w:t>. Vilén on juuri ja juuri toimintakykyinen, ja laskeutuu antimateriasäilöön tarkistamaan sen toiminnan.</w:t>
      </w:r>
      <w:r w:rsidR="005260A9">
        <w:rPr>
          <w:lang w:val="fi-FI"/>
        </w:rPr>
        <w:t xml:space="preserve"> Hän ja Sorensen pitävät reaktoria pystyssä.</w:t>
      </w:r>
    </w:p>
    <w:p w14:paraId="65A54E24" w14:textId="77777777" w:rsidR="00DD0724" w:rsidRDefault="00DD0724" w:rsidP="002526D5">
      <w:pPr>
        <w:rPr>
          <w:lang w:val="fi-FI"/>
        </w:rPr>
      </w:pPr>
    </w:p>
    <w:p w14:paraId="11B3A2A2" w14:textId="3469AC78" w:rsidR="00DD0724" w:rsidRDefault="00DD0724" w:rsidP="002526D5">
      <w:pPr>
        <w:rPr>
          <w:lang w:val="fi-FI"/>
        </w:rPr>
      </w:pPr>
      <w:r>
        <w:rPr>
          <w:i/>
          <w:lang w:val="fi-FI"/>
        </w:rPr>
        <w:t xml:space="preserve">Myöhemmin: </w:t>
      </w:r>
      <w:r>
        <w:rPr>
          <w:lang w:val="fi-FI"/>
        </w:rPr>
        <w:t>Vilén on jäänyt antimateriasäilöön.</w:t>
      </w:r>
      <w:r w:rsidR="00BC68D2">
        <w:rPr>
          <w:lang w:val="fi-FI"/>
        </w:rPr>
        <w:t xml:space="preserve"> Grandalupo on tullut reaktorille CIC:stä, ja selvittää kapasiteettia itsetuhoon.</w:t>
      </w:r>
      <w:r>
        <w:rPr>
          <w:lang w:val="fi-FI"/>
        </w:rPr>
        <w:t xml:space="preserve"> Sorensen </w:t>
      </w:r>
      <w:r w:rsidR="00BC68D2">
        <w:rPr>
          <w:lang w:val="fi-FI"/>
        </w:rPr>
        <w:t>päivystää, Grandalupo raportoi kuilun kautta, että itsetuho on mahdollinen</w:t>
      </w:r>
      <w:r>
        <w:rPr>
          <w:lang w:val="fi-FI"/>
        </w:rPr>
        <w:t>.</w:t>
      </w:r>
    </w:p>
    <w:p w14:paraId="04AC9CD8" w14:textId="77777777" w:rsidR="00DD0724" w:rsidRDefault="00DD0724" w:rsidP="002526D5">
      <w:pPr>
        <w:rPr>
          <w:lang w:val="fi-FI"/>
        </w:rPr>
      </w:pPr>
    </w:p>
    <w:p w14:paraId="2B648410" w14:textId="290CB29F" w:rsidR="00DD0724" w:rsidRDefault="00DD0724" w:rsidP="00DD0724">
      <w:pPr>
        <w:pStyle w:val="Heading4"/>
      </w:pPr>
      <w:r>
        <w:t>Kansi 2 - Tietotekniikka</w:t>
      </w:r>
    </w:p>
    <w:p w14:paraId="72AF0A46" w14:textId="0FB70691" w:rsidR="00DD0724" w:rsidRDefault="00DD0724" w:rsidP="002526D5">
      <w:pPr>
        <w:rPr>
          <w:lang w:val="fi-FI"/>
        </w:rPr>
      </w:pPr>
      <w:r>
        <w:rPr>
          <w:i/>
          <w:lang w:val="fi-FI"/>
        </w:rPr>
        <w:t xml:space="preserve">Heti: </w:t>
      </w:r>
      <w:r>
        <w:rPr>
          <w:lang w:val="fi-FI"/>
        </w:rPr>
        <w:t xml:space="preserve">Koroi on saanut insurgent-tartunnan. </w:t>
      </w:r>
      <w:r w:rsidR="007801A8">
        <w:rPr>
          <w:lang w:val="fi-FI"/>
        </w:rPr>
        <w:t>Koroilla on tällä hetkellä DX 12, Dodge 5, Parry 10, Brawling-14, Knife-14, High Pain Threshold</w:t>
      </w:r>
      <w:r w:rsidR="00E606D7">
        <w:rPr>
          <w:lang w:val="fi-FI"/>
        </w:rPr>
        <w:t xml:space="preserve">. Hän </w:t>
      </w:r>
      <w:r w:rsidR="006D53CC">
        <w:rPr>
          <w:lang w:val="fi-FI"/>
        </w:rPr>
        <w:t>iskee</w:t>
      </w:r>
      <w:r w:rsidR="00E606D7">
        <w:rPr>
          <w:lang w:val="fi-FI"/>
        </w:rPr>
        <w:t xml:space="preserve"> Bintyaran </w:t>
      </w:r>
      <w:r w:rsidR="006D53CC">
        <w:rPr>
          <w:lang w:val="fi-FI"/>
        </w:rPr>
        <w:t>pään konsoliin</w:t>
      </w:r>
      <w:r w:rsidR="00C6491F">
        <w:rPr>
          <w:lang w:val="fi-FI"/>
        </w:rPr>
        <w:t>, ja</w:t>
      </w:r>
      <w:r w:rsidR="00E606D7">
        <w:rPr>
          <w:lang w:val="fi-FI"/>
        </w:rPr>
        <w:t xml:space="preserve"> </w:t>
      </w:r>
      <w:r w:rsidR="00C6491F">
        <w:rPr>
          <w:lang w:val="fi-FI"/>
        </w:rPr>
        <w:t>jättää tämän paikalleen</w:t>
      </w:r>
      <w:r w:rsidR="00E606D7">
        <w:rPr>
          <w:lang w:val="fi-FI"/>
        </w:rPr>
        <w:t xml:space="preserve">. Sitten hän etenee kappeliin, josta Schigel on tulossa ulos, ja </w:t>
      </w:r>
      <w:r w:rsidR="00C6491F">
        <w:rPr>
          <w:lang w:val="fi-FI"/>
        </w:rPr>
        <w:t>kolkkaa tämänkin rumasti</w:t>
      </w:r>
      <w:r w:rsidR="00E606D7">
        <w:rPr>
          <w:lang w:val="fi-FI"/>
        </w:rPr>
        <w:t>.</w:t>
      </w:r>
      <w:r w:rsidR="006B6C11">
        <w:rPr>
          <w:lang w:val="fi-FI"/>
        </w:rPr>
        <w:t xml:space="preserve"> Koroi ei käytä muita valoja kuin hätävaloja.</w:t>
      </w:r>
    </w:p>
    <w:p w14:paraId="0D7B7E17" w14:textId="77777777" w:rsidR="006B6C11" w:rsidRDefault="006B6C11" w:rsidP="002526D5">
      <w:pPr>
        <w:rPr>
          <w:lang w:val="fi-FI"/>
        </w:rPr>
      </w:pPr>
    </w:p>
    <w:p w14:paraId="55A0EBFB" w14:textId="794B3C6E" w:rsidR="006B6C11" w:rsidRDefault="006B6C11" w:rsidP="002526D5">
      <w:pPr>
        <w:rPr>
          <w:lang w:val="fi-FI"/>
        </w:rPr>
      </w:pPr>
      <w:r>
        <w:rPr>
          <w:i/>
          <w:lang w:val="fi-FI"/>
        </w:rPr>
        <w:t>Myöhemmin:</w:t>
      </w:r>
      <w:r>
        <w:rPr>
          <w:lang w:val="fi-FI"/>
        </w:rPr>
        <w:t xml:space="preserve"> Kansi on autio - Koroi on poistunut</w:t>
      </w:r>
      <w:r w:rsidR="0022657C">
        <w:rPr>
          <w:lang w:val="fi-FI"/>
        </w:rPr>
        <w:t xml:space="preserve"> rahtikuilun kautta</w:t>
      </w:r>
      <w:r>
        <w:rPr>
          <w:lang w:val="fi-FI"/>
        </w:rPr>
        <w:t>. Raudan tuoksu ja veripisaroita leijuu ilmassa.</w:t>
      </w:r>
      <w:r w:rsidR="00875449">
        <w:rPr>
          <w:lang w:val="fi-FI"/>
        </w:rPr>
        <w:t xml:space="preserve"> Kannelta löytyy vain de Caxias, joka on piiloutunut </w:t>
      </w:r>
      <w:r w:rsidR="00C6491F">
        <w:rPr>
          <w:lang w:val="fi-FI"/>
        </w:rPr>
        <w:t>tietotekniikan varastoon</w:t>
      </w:r>
      <w:r w:rsidR="00EB41AA">
        <w:rPr>
          <w:lang w:val="fi-FI"/>
        </w:rPr>
        <w:t xml:space="preserve"> ja näki vilaukselta Koroin.</w:t>
      </w:r>
    </w:p>
    <w:p w14:paraId="41193B02" w14:textId="77777777" w:rsidR="006B6C11" w:rsidRDefault="006B6C11" w:rsidP="002526D5">
      <w:pPr>
        <w:rPr>
          <w:lang w:val="fi-FI"/>
        </w:rPr>
      </w:pPr>
    </w:p>
    <w:p w14:paraId="7FF9A05A" w14:textId="2FEAB9FF" w:rsidR="006B6C11" w:rsidRDefault="006B6C11" w:rsidP="006B6C11">
      <w:pPr>
        <w:pStyle w:val="Heading4"/>
      </w:pPr>
      <w:r>
        <w:t>Kansi 3: CIC</w:t>
      </w:r>
    </w:p>
    <w:p w14:paraId="08019921" w14:textId="14B95A94" w:rsidR="006B6C11" w:rsidRDefault="006B6C11" w:rsidP="002526D5">
      <w:pPr>
        <w:rPr>
          <w:lang w:val="fi-FI"/>
        </w:rPr>
      </w:pPr>
      <w:r>
        <w:rPr>
          <w:i/>
          <w:lang w:val="fi-FI"/>
        </w:rPr>
        <w:t xml:space="preserve">Heti: </w:t>
      </w:r>
      <w:r>
        <w:rPr>
          <w:lang w:val="fi-FI"/>
        </w:rPr>
        <w:t>Sillalla puhkeaa kaaos. Laguri XO:n tuolissa</w:t>
      </w:r>
      <w:r w:rsidR="00D232EF">
        <w:rPr>
          <w:lang w:val="fi-FI"/>
        </w:rPr>
        <w:t xml:space="preserve"> huutaa ristiriitaisia käskyjä - basiliski on osunut häneen pahasti.</w:t>
      </w:r>
      <w:r w:rsidR="00065EF8">
        <w:rPr>
          <w:lang w:val="fi-FI"/>
        </w:rPr>
        <w:t xml:space="preserve"> Kukaan ei osaa vapauttaa häntä tehtävistään. Hän lähettää Shepardin </w:t>
      </w:r>
      <w:r w:rsidR="00531117">
        <w:rPr>
          <w:lang w:val="fi-FI"/>
        </w:rPr>
        <w:t>kuriiriksi ylöspäin valtausryhmän luo ja Grandalupon tarkistamaan reaktori ja tarvittaessa valmistautumaan itsetuhosarjaan.</w:t>
      </w:r>
    </w:p>
    <w:p w14:paraId="1D8D9258" w14:textId="77777777" w:rsidR="00875449" w:rsidRDefault="00875449" w:rsidP="002526D5">
      <w:pPr>
        <w:rPr>
          <w:lang w:val="fi-FI"/>
        </w:rPr>
      </w:pPr>
    </w:p>
    <w:p w14:paraId="5B3405A5" w14:textId="443A4A58" w:rsidR="00875449" w:rsidRDefault="00875449" w:rsidP="002526D5">
      <w:pPr>
        <w:rPr>
          <w:lang w:val="fi-FI"/>
        </w:rPr>
      </w:pPr>
      <w:r>
        <w:rPr>
          <w:lang w:val="fi-FI"/>
        </w:rPr>
        <w:t>Hammer uskaltautuu ulos luokkahuoneesta, luulee Shepardia viholliseksi ja suojautuu takaisin luokkaan.</w:t>
      </w:r>
    </w:p>
    <w:p w14:paraId="4AB4CA15" w14:textId="77777777" w:rsidR="00531117" w:rsidRDefault="00531117" w:rsidP="002526D5">
      <w:pPr>
        <w:rPr>
          <w:lang w:val="fi-FI"/>
        </w:rPr>
      </w:pPr>
    </w:p>
    <w:p w14:paraId="161AA629" w14:textId="5910994C" w:rsidR="00BC68D2" w:rsidRDefault="00531117" w:rsidP="002526D5">
      <w:pPr>
        <w:rPr>
          <w:lang w:val="fi-FI"/>
        </w:rPr>
      </w:pPr>
      <w:r>
        <w:rPr>
          <w:i/>
          <w:lang w:val="fi-FI"/>
        </w:rPr>
        <w:t xml:space="preserve">Myöhemmin: </w:t>
      </w:r>
    </w:p>
    <w:p w14:paraId="1FC86D50" w14:textId="60B63AC6" w:rsidR="00BC68D2" w:rsidRPr="006D5B4E" w:rsidRDefault="00BC68D2" w:rsidP="006D5B4E">
      <w:pPr>
        <w:rPr>
          <w:lang w:val="fi-FI"/>
        </w:rPr>
      </w:pPr>
    </w:p>
    <w:p w14:paraId="044550F1" w14:textId="77777777" w:rsidR="00531117" w:rsidRDefault="00531117" w:rsidP="002526D5">
      <w:pPr>
        <w:rPr>
          <w:lang w:val="fi-FI"/>
        </w:rPr>
      </w:pPr>
    </w:p>
    <w:p w14:paraId="723EDF3A" w14:textId="2ED853B0" w:rsidR="00531117" w:rsidRDefault="00531117" w:rsidP="00531117">
      <w:pPr>
        <w:pStyle w:val="Heading4"/>
      </w:pPr>
      <w:r>
        <w:t>Kansi 4: Kapteeni</w:t>
      </w:r>
    </w:p>
    <w:p w14:paraId="71069E51" w14:textId="07FA2952" w:rsidR="00531117" w:rsidRDefault="00531117" w:rsidP="002526D5">
      <w:pPr>
        <w:rPr>
          <w:lang w:val="fi-FI"/>
        </w:rPr>
      </w:pPr>
      <w:r>
        <w:rPr>
          <w:i/>
          <w:lang w:val="fi-FI"/>
        </w:rPr>
        <w:t>Heti:</w:t>
      </w:r>
      <w:r w:rsidR="00875449">
        <w:rPr>
          <w:i/>
          <w:lang w:val="fi-FI"/>
        </w:rPr>
        <w:t xml:space="preserve"> </w:t>
      </w:r>
      <w:r w:rsidR="00875449">
        <w:rPr>
          <w:lang w:val="fi-FI"/>
        </w:rPr>
        <w:t>Tietotekniikkaan matkalla ollut de Caxias jatkaa alaspäin</w:t>
      </w:r>
      <w:r w:rsidR="00867D71">
        <w:rPr>
          <w:lang w:val="fi-FI"/>
        </w:rPr>
        <w:t xml:space="preserve">. Hytissään Qassim on vajonnut tajuttomaksi, ja Prak on väliaikaisesti sokeutunut. Prak </w:t>
      </w:r>
      <w:r w:rsidR="004808A3">
        <w:rPr>
          <w:lang w:val="fi-FI"/>
        </w:rPr>
        <w:t>koettaa liikkua sokkona, mutta Saint Eskil ei ole hänelle vielä riittävän tuttu, ja hän kulkee hitaasti.</w:t>
      </w:r>
    </w:p>
    <w:p w14:paraId="07C0BC08" w14:textId="77777777" w:rsidR="004808A3" w:rsidRDefault="004808A3" w:rsidP="002526D5">
      <w:pPr>
        <w:rPr>
          <w:lang w:val="fi-FI"/>
        </w:rPr>
      </w:pPr>
    </w:p>
    <w:p w14:paraId="230FDAED" w14:textId="1F99D1C0" w:rsidR="004808A3" w:rsidRDefault="004808A3" w:rsidP="002526D5">
      <w:pPr>
        <w:rPr>
          <w:lang w:val="fi-FI"/>
        </w:rPr>
      </w:pPr>
      <w:r>
        <w:rPr>
          <w:i/>
          <w:lang w:val="fi-FI"/>
        </w:rPr>
        <w:t xml:space="preserve">Myöhemmin: </w:t>
      </w:r>
      <w:r w:rsidR="0042544C">
        <w:rPr>
          <w:lang w:val="fi-FI"/>
        </w:rPr>
        <w:t>Prak huutaa apua keskuskuilussa.</w:t>
      </w:r>
    </w:p>
    <w:p w14:paraId="0D2CFBDA" w14:textId="77777777" w:rsidR="00FF44A7" w:rsidRDefault="00FF44A7" w:rsidP="002526D5">
      <w:pPr>
        <w:rPr>
          <w:lang w:val="fi-FI"/>
        </w:rPr>
      </w:pPr>
    </w:p>
    <w:p w14:paraId="11C68F79" w14:textId="62B5B311" w:rsidR="00FF44A7" w:rsidRDefault="00FF44A7" w:rsidP="00FF44A7">
      <w:pPr>
        <w:pStyle w:val="Heading4"/>
      </w:pPr>
      <w:r>
        <w:lastRenderedPageBreak/>
        <w:t>Kansi 5 - upseerit</w:t>
      </w:r>
    </w:p>
    <w:p w14:paraId="71A7E4D3" w14:textId="2E4E5C44" w:rsidR="00FF44A7" w:rsidRDefault="00FF44A7" w:rsidP="002526D5">
      <w:pPr>
        <w:rPr>
          <w:lang w:val="fi-FI"/>
        </w:rPr>
      </w:pPr>
      <w:r>
        <w:rPr>
          <w:i/>
          <w:lang w:val="fi-FI"/>
        </w:rPr>
        <w:t xml:space="preserve">Heti: </w:t>
      </w:r>
      <w:r>
        <w:rPr>
          <w:lang w:val="fi-FI"/>
        </w:rPr>
        <w:t xml:space="preserve">Ayez sätkii ja on loukata itsensä kuntosalilla. Webica keskittyy auttamaan häntä, mutta Ayez vaatii Webicaa lähtemään ylös ja korjaamaan valot. Hän yhyttää Mastermanin, joka on matkalla hätätila-asemaansa </w:t>
      </w:r>
      <w:r w:rsidR="009000A4">
        <w:rPr>
          <w:lang w:val="fi-FI"/>
        </w:rPr>
        <w:t>sillalle</w:t>
      </w:r>
      <w:r>
        <w:rPr>
          <w:lang w:val="fi-FI"/>
        </w:rPr>
        <w:t>.</w:t>
      </w:r>
    </w:p>
    <w:p w14:paraId="6223EDFF" w14:textId="77777777" w:rsidR="004D11D6" w:rsidRDefault="004D11D6" w:rsidP="002526D5">
      <w:pPr>
        <w:rPr>
          <w:lang w:val="fi-FI"/>
        </w:rPr>
      </w:pPr>
    </w:p>
    <w:p w14:paraId="176E4846" w14:textId="62955B5F" w:rsidR="004D11D6" w:rsidRDefault="004D11D6" w:rsidP="002526D5">
      <w:pPr>
        <w:rPr>
          <w:lang w:val="fi-FI"/>
        </w:rPr>
      </w:pPr>
      <w:r>
        <w:rPr>
          <w:i/>
          <w:lang w:val="fi-FI"/>
        </w:rPr>
        <w:t xml:space="preserve">Myöhemmin: </w:t>
      </w:r>
      <w:r w:rsidR="00E94440">
        <w:rPr>
          <w:lang w:val="fi-FI"/>
        </w:rPr>
        <w:t>Ayez on myös jättänyt kannen matkatakseen hätätilapisteelleen käsiasevarastolle.</w:t>
      </w:r>
      <w:r w:rsidR="0084427B">
        <w:rPr>
          <w:lang w:val="fi-FI"/>
        </w:rPr>
        <w:t xml:space="preserve"> Kansi on tyhjä lukuunottamatta hytteihin </w:t>
      </w:r>
      <w:r w:rsidR="002E6C55">
        <w:rPr>
          <w:lang w:val="fi-FI"/>
        </w:rPr>
        <w:t>kenties jääneitä (Falk, Valchak, Coleman)</w:t>
      </w:r>
      <w:r w:rsidR="0084427B">
        <w:rPr>
          <w:lang w:val="fi-FI"/>
        </w:rPr>
        <w:t>.</w:t>
      </w:r>
    </w:p>
    <w:p w14:paraId="46C5B0DF" w14:textId="77777777" w:rsidR="0084427B" w:rsidRDefault="0084427B" w:rsidP="002526D5">
      <w:pPr>
        <w:rPr>
          <w:lang w:val="fi-FI"/>
        </w:rPr>
      </w:pPr>
    </w:p>
    <w:p w14:paraId="2BDCB0A5" w14:textId="21AA4DDB" w:rsidR="0084427B" w:rsidRDefault="0084427B" w:rsidP="002E6C55">
      <w:pPr>
        <w:pStyle w:val="Heading4"/>
      </w:pPr>
      <w:r>
        <w:t xml:space="preserve">Kansi 6 - </w:t>
      </w:r>
      <w:r w:rsidR="002E6C55">
        <w:t>Messi</w:t>
      </w:r>
    </w:p>
    <w:p w14:paraId="16DF2E0C" w14:textId="17507521" w:rsidR="002E6C55" w:rsidRDefault="002E6C55" w:rsidP="002526D5">
      <w:pPr>
        <w:rPr>
          <w:lang w:val="fi-FI"/>
        </w:rPr>
      </w:pPr>
      <w:r>
        <w:rPr>
          <w:i/>
          <w:lang w:val="fi-FI"/>
        </w:rPr>
        <w:t xml:space="preserve">Heti: </w:t>
      </w:r>
      <w:r>
        <w:rPr>
          <w:lang w:val="fi-FI"/>
        </w:rPr>
        <w:t xml:space="preserve">de Arcio </w:t>
      </w:r>
      <w:r w:rsidR="00B519C5">
        <w:rPr>
          <w:lang w:val="fi-FI"/>
        </w:rPr>
        <w:t xml:space="preserve">käy raivopäisenä kaikkien kimppuun, Abelló tajuaa käskeä kaikki pois tämän luota. </w:t>
      </w:r>
      <w:r w:rsidR="00F32CB1">
        <w:rPr>
          <w:lang w:val="fi-FI"/>
        </w:rPr>
        <w:t>de Arcio pakenee kuiluun mennäkseen kohti käsiasevarastoa, mutta Abelló komentaa sotilaat taltuttamaan tämän. Messissä seuraa painia. Kun de Arcio on taltutettu, Abelló käskee viedä hänet medikille, ja muuten erota pareittain kohti asemapaikkaa.</w:t>
      </w:r>
    </w:p>
    <w:p w14:paraId="280D0A4A" w14:textId="77777777" w:rsidR="00F32CB1" w:rsidRDefault="00F32CB1" w:rsidP="002526D5">
      <w:pPr>
        <w:rPr>
          <w:lang w:val="fi-FI"/>
        </w:rPr>
      </w:pPr>
    </w:p>
    <w:p w14:paraId="04AA27F7" w14:textId="659837FA" w:rsidR="00F32CB1" w:rsidRDefault="00F32CB1" w:rsidP="002526D5">
      <w:pPr>
        <w:rPr>
          <w:lang w:val="fi-FI"/>
        </w:rPr>
      </w:pPr>
      <w:r>
        <w:rPr>
          <w:i/>
          <w:lang w:val="fi-FI"/>
        </w:rPr>
        <w:t xml:space="preserve">Myöhemmin: </w:t>
      </w:r>
      <w:r>
        <w:rPr>
          <w:lang w:val="fi-FI"/>
        </w:rPr>
        <w:t>Kukaan ei ole jäänyt messikannelle.</w:t>
      </w:r>
    </w:p>
    <w:p w14:paraId="62888029" w14:textId="77777777" w:rsidR="00926B87" w:rsidRDefault="00926B87" w:rsidP="002526D5">
      <w:pPr>
        <w:rPr>
          <w:lang w:val="fi-FI"/>
        </w:rPr>
      </w:pPr>
    </w:p>
    <w:p w14:paraId="29A998CF" w14:textId="52309BD5" w:rsidR="00926B87" w:rsidRDefault="00926B87" w:rsidP="00926B87">
      <w:pPr>
        <w:pStyle w:val="Heading4"/>
      </w:pPr>
      <w:r>
        <w:t>Kansi 7 - Aliupseerit</w:t>
      </w:r>
    </w:p>
    <w:p w14:paraId="42FECBEA" w14:textId="736620BC" w:rsidR="00926B87" w:rsidRDefault="00926B87" w:rsidP="002526D5">
      <w:pPr>
        <w:rPr>
          <w:lang w:val="fi-FI"/>
        </w:rPr>
      </w:pPr>
      <w:r>
        <w:rPr>
          <w:i/>
          <w:lang w:val="fi-FI"/>
        </w:rPr>
        <w:t xml:space="preserve">Heti: </w:t>
      </w:r>
      <w:r>
        <w:rPr>
          <w:lang w:val="fi-FI"/>
        </w:rPr>
        <w:t>Ainoastaan neljä kuorsaavaa aliupseeria on täällä.</w:t>
      </w:r>
      <w:r w:rsidR="009068A9">
        <w:rPr>
          <w:lang w:val="fi-FI"/>
        </w:rPr>
        <w:t xml:space="preserve"> Kukaan heistä ei herää.</w:t>
      </w:r>
    </w:p>
    <w:p w14:paraId="12C59B5E" w14:textId="77777777" w:rsidR="00926B87" w:rsidRDefault="00926B87" w:rsidP="002526D5">
      <w:pPr>
        <w:rPr>
          <w:lang w:val="fi-FI"/>
        </w:rPr>
      </w:pPr>
    </w:p>
    <w:p w14:paraId="34653720" w14:textId="261D32F8" w:rsidR="00926B87" w:rsidRPr="00926B87" w:rsidRDefault="00926B87" w:rsidP="002526D5">
      <w:pPr>
        <w:rPr>
          <w:i/>
          <w:lang w:val="fi-FI"/>
        </w:rPr>
      </w:pPr>
      <w:r>
        <w:rPr>
          <w:i/>
          <w:lang w:val="fi-FI"/>
        </w:rPr>
        <w:t xml:space="preserve">Myöhemmin: </w:t>
      </w:r>
      <w:r w:rsidR="0043295D">
        <w:rPr>
          <w:lang w:val="fi-FI"/>
        </w:rPr>
        <w:t>Toivottavasti joku on herännyt.</w:t>
      </w:r>
    </w:p>
    <w:p w14:paraId="719C3AE2" w14:textId="77777777" w:rsidR="000479D9" w:rsidRDefault="000479D9" w:rsidP="000479D9">
      <w:pPr>
        <w:rPr>
          <w:lang w:val="fi-FI"/>
        </w:rPr>
      </w:pPr>
    </w:p>
    <w:p w14:paraId="44725F64" w14:textId="42DB2ADA" w:rsidR="002D62B0" w:rsidRDefault="002D62B0" w:rsidP="002D62B0">
      <w:pPr>
        <w:pStyle w:val="Heading4"/>
      </w:pPr>
      <w:r>
        <w:t xml:space="preserve">Kansi 8 - </w:t>
      </w:r>
      <w:r w:rsidR="00CC407E">
        <w:t>Hyttikansi</w:t>
      </w:r>
    </w:p>
    <w:p w14:paraId="72C25A4A" w14:textId="055FD1AB" w:rsidR="002D62B0" w:rsidRDefault="00E3135A" w:rsidP="000479D9">
      <w:pPr>
        <w:rPr>
          <w:lang w:val="fi-FI"/>
        </w:rPr>
      </w:pPr>
      <w:r>
        <w:rPr>
          <w:i/>
          <w:lang w:val="fi-FI"/>
        </w:rPr>
        <w:t xml:space="preserve">Heti: </w:t>
      </w:r>
      <w:r>
        <w:rPr>
          <w:lang w:val="fi-FI"/>
        </w:rPr>
        <w:t xml:space="preserve">Nukkuvista matruuseista herää Maria Pilar Rey, joka tajuaa asioiden olevan pielessä. </w:t>
      </w:r>
      <w:r w:rsidR="0029522B">
        <w:rPr>
          <w:lang w:val="fi-FI"/>
        </w:rPr>
        <w:t>Hän ei luota da Costaan, joka myös nukku</w:t>
      </w:r>
      <w:r w:rsidR="00E5497F">
        <w:rPr>
          <w:lang w:val="fi-FI"/>
        </w:rPr>
        <w:t xml:space="preserve">u täällä, joten hän hiipii ulos pimeyteen. Hän kuulee mekastuksen </w:t>
      </w:r>
      <w:r w:rsidR="004272D8">
        <w:rPr>
          <w:lang w:val="fi-FI"/>
        </w:rPr>
        <w:t>sekä ylä- että alapuolelta</w:t>
      </w:r>
      <w:r w:rsidR="00E5497F">
        <w:rPr>
          <w:lang w:val="fi-FI"/>
        </w:rPr>
        <w:t xml:space="preserve">, säikähtää ja piiloutuu </w:t>
      </w:r>
      <w:r w:rsidR="004272D8">
        <w:rPr>
          <w:lang w:val="fi-FI"/>
        </w:rPr>
        <w:t>rahtikuiluun.</w:t>
      </w:r>
    </w:p>
    <w:p w14:paraId="5E3A807B" w14:textId="77777777" w:rsidR="004272D8" w:rsidRDefault="004272D8" w:rsidP="000479D9">
      <w:pPr>
        <w:rPr>
          <w:lang w:val="fi-FI"/>
        </w:rPr>
      </w:pPr>
    </w:p>
    <w:p w14:paraId="47FB3E93" w14:textId="663227BE" w:rsidR="004272D8" w:rsidRDefault="004272D8" w:rsidP="000479D9">
      <w:pPr>
        <w:rPr>
          <w:lang w:val="fi-FI"/>
        </w:rPr>
      </w:pPr>
      <w:r>
        <w:rPr>
          <w:i/>
          <w:lang w:val="fi-FI"/>
        </w:rPr>
        <w:t xml:space="preserve">Myöhemmin: </w:t>
      </w:r>
      <w:r w:rsidR="009B5824">
        <w:rPr>
          <w:lang w:val="fi-FI"/>
        </w:rPr>
        <w:t>Lewis on herännyt ja kiskonut hytin 5 ihmiset hereille. He ovat Alghanin johdolla aikeissa tutkia muita hyttejä.</w:t>
      </w:r>
    </w:p>
    <w:p w14:paraId="0D06AB9F" w14:textId="77777777" w:rsidR="00275B08" w:rsidRDefault="00275B08" w:rsidP="000479D9">
      <w:pPr>
        <w:rPr>
          <w:lang w:val="fi-FI"/>
        </w:rPr>
      </w:pPr>
    </w:p>
    <w:p w14:paraId="53F2B55F" w14:textId="235A820A" w:rsidR="00275B08" w:rsidRDefault="00275B08" w:rsidP="00275B08">
      <w:pPr>
        <w:pStyle w:val="Heading4"/>
      </w:pPr>
      <w:r>
        <w:t>Kansi 9 - Lääkintä</w:t>
      </w:r>
    </w:p>
    <w:p w14:paraId="2026A9AF" w14:textId="58F355D4" w:rsidR="00275B08" w:rsidRDefault="00275B08" w:rsidP="000479D9">
      <w:pPr>
        <w:rPr>
          <w:lang w:val="fi-FI"/>
        </w:rPr>
      </w:pPr>
      <w:r>
        <w:rPr>
          <w:i/>
          <w:lang w:val="fi-FI"/>
        </w:rPr>
        <w:t xml:space="preserve">Heti: </w:t>
      </w:r>
      <w:r>
        <w:rPr>
          <w:lang w:val="fi-FI"/>
        </w:rPr>
        <w:t>Miguez toipuu puolitajuttomuudestaan, ja tarjoutuu auttamaan Pombalia. Levanko rientää jeesaamaan Jansenia. Elsins ja Resende lähtevät kohti tulenjohtoa, Ramkissoon perään kohti reaktoria. Täysi pimeys hidastaa.</w:t>
      </w:r>
    </w:p>
    <w:p w14:paraId="0A3084E1" w14:textId="77777777" w:rsidR="00275B08" w:rsidRDefault="00275B08" w:rsidP="000479D9">
      <w:pPr>
        <w:rPr>
          <w:lang w:val="fi-FI"/>
        </w:rPr>
      </w:pPr>
    </w:p>
    <w:p w14:paraId="02665D92" w14:textId="2988AEFB" w:rsidR="00275B08" w:rsidRPr="00275B08" w:rsidRDefault="00275B08" w:rsidP="000479D9">
      <w:pPr>
        <w:rPr>
          <w:lang w:val="fi-FI"/>
        </w:rPr>
      </w:pPr>
      <w:r>
        <w:rPr>
          <w:i/>
          <w:lang w:val="fi-FI"/>
        </w:rPr>
        <w:t xml:space="preserve">Myöhemmin: </w:t>
      </w:r>
      <w:r>
        <w:rPr>
          <w:lang w:val="fi-FI"/>
        </w:rPr>
        <w:t xml:space="preserve">Miguez on huumannut Pombalin ja leikkaa </w:t>
      </w:r>
      <w:r w:rsidR="00AF6FC5">
        <w:rPr>
          <w:lang w:val="fi-FI"/>
        </w:rPr>
        <w:t xml:space="preserve">tästä lääkinnän </w:t>
      </w:r>
      <w:r w:rsidR="00CC407E">
        <w:rPr>
          <w:lang w:val="fi-FI"/>
        </w:rPr>
        <w:t xml:space="preserve">vuodelepotilassa </w:t>
      </w:r>
      <w:r w:rsidR="00AF6FC5">
        <w:rPr>
          <w:lang w:val="fi-FI"/>
        </w:rPr>
        <w:t>palasia syödäkseen niitä.</w:t>
      </w:r>
      <w:r w:rsidR="00355AB4">
        <w:rPr>
          <w:lang w:val="fi-FI"/>
        </w:rPr>
        <w:t xml:space="preserve"> Dimangas ja </w:t>
      </w:r>
      <w:r w:rsidR="00A956D9">
        <w:rPr>
          <w:lang w:val="fi-FI"/>
        </w:rPr>
        <w:t xml:space="preserve">Levanko hoitavat tajuttomia, ml. </w:t>
      </w:r>
      <w:r w:rsidR="00E46B44">
        <w:rPr>
          <w:lang w:val="fi-FI"/>
        </w:rPr>
        <w:t>katatoniset Jansen ja</w:t>
      </w:r>
      <w:r w:rsidR="00E51FCB">
        <w:rPr>
          <w:lang w:val="fi-FI"/>
        </w:rPr>
        <w:t xml:space="preserve"> al-Hamar ja </w:t>
      </w:r>
      <w:r w:rsidR="00A956D9">
        <w:rPr>
          <w:lang w:val="fi-FI"/>
        </w:rPr>
        <w:t>hallusinaatioita n</w:t>
      </w:r>
      <w:r w:rsidR="004D59E4">
        <w:rPr>
          <w:lang w:val="fi-FI"/>
        </w:rPr>
        <w:t>ähnyt</w:t>
      </w:r>
      <w:r w:rsidR="00A956D9">
        <w:rPr>
          <w:lang w:val="fi-FI"/>
        </w:rPr>
        <w:t xml:space="preserve"> Chiklis</w:t>
      </w:r>
      <w:r w:rsidR="004A416C">
        <w:rPr>
          <w:lang w:val="fi-FI"/>
        </w:rPr>
        <w:t xml:space="preserve">. </w:t>
      </w:r>
      <w:r w:rsidR="00355AB4">
        <w:rPr>
          <w:lang w:val="fi-FI"/>
        </w:rPr>
        <w:t xml:space="preserve">Nytorp on puoliksi tajuissaan ja selittää sekavia. </w:t>
      </w:r>
      <w:r w:rsidR="004A416C">
        <w:rPr>
          <w:lang w:val="fi-FI"/>
        </w:rPr>
        <w:t>de Arcio on rauhoitettu.</w:t>
      </w:r>
      <w:r w:rsidR="002F5A79">
        <w:rPr>
          <w:lang w:val="fi-FI"/>
        </w:rPr>
        <w:t xml:space="preserve"> Zaga on käynyt täällä.</w:t>
      </w:r>
    </w:p>
    <w:p w14:paraId="118BE106" w14:textId="77777777" w:rsidR="000479D9" w:rsidRDefault="000479D9" w:rsidP="000479D9">
      <w:pPr>
        <w:rPr>
          <w:lang w:val="fi-FI"/>
        </w:rPr>
      </w:pPr>
    </w:p>
    <w:p w14:paraId="6775E2C6" w14:textId="574E3B89" w:rsidR="00CC407E" w:rsidRDefault="00CC407E" w:rsidP="00CC407E">
      <w:pPr>
        <w:pStyle w:val="Heading4"/>
      </w:pPr>
      <w:r>
        <w:lastRenderedPageBreak/>
        <w:t>Kansi 10 - Miehistö</w:t>
      </w:r>
    </w:p>
    <w:p w14:paraId="6D07D51E" w14:textId="2093451C" w:rsidR="00CC407E" w:rsidRDefault="00CC407E" w:rsidP="000479D9">
      <w:pPr>
        <w:rPr>
          <w:lang w:val="fi-FI"/>
        </w:rPr>
      </w:pPr>
      <w:r>
        <w:rPr>
          <w:i/>
          <w:lang w:val="fi-FI"/>
        </w:rPr>
        <w:t>Heti</w:t>
      </w:r>
      <w:r>
        <w:rPr>
          <w:lang w:val="fi-FI"/>
        </w:rPr>
        <w:t xml:space="preserve">: </w:t>
      </w:r>
      <w:r w:rsidR="00B82F56">
        <w:rPr>
          <w:lang w:val="fi-FI"/>
        </w:rPr>
        <w:t>Valojen sammuminen tipauttaa al-Hamarin ja Nytorpin, ja aikaansaa metakkaa. Tyyppejä roudataan lääkintäkannelle. Posse yhdistyy medikkipossen kanssa melkein heti.</w:t>
      </w:r>
    </w:p>
    <w:p w14:paraId="37A3C397" w14:textId="77777777" w:rsidR="00B82F56" w:rsidRDefault="00B82F56" w:rsidP="000479D9">
      <w:pPr>
        <w:rPr>
          <w:lang w:val="fi-FI"/>
        </w:rPr>
      </w:pPr>
    </w:p>
    <w:p w14:paraId="4CCF0110" w14:textId="0928FCE3" w:rsidR="00B82F56" w:rsidRDefault="00B82F56" w:rsidP="000479D9">
      <w:pPr>
        <w:rPr>
          <w:lang w:val="fi-FI"/>
        </w:rPr>
      </w:pPr>
      <w:r>
        <w:rPr>
          <w:i/>
          <w:lang w:val="fi-FI"/>
        </w:rPr>
        <w:t xml:space="preserve">Myöhemmin: </w:t>
      </w:r>
      <w:r>
        <w:rPr>
          <w:lang w:val="fi-FI"/>
        </w:rPr>
        <w:t>Miehistökannella on vain Sokolov, ja käskyjen vastaisesti London, joka on jäänyt pitämään tälle seuraa.</w:t>
      </w:r>
      <w:r w:rsidR="007214F2">
        <w:rPr>
          <w:lang w:val="fi-FI"/>
        </w:rPr>
        <w:t xml:space="preserve"> Valo</w:t>
      </w:r>
      <w:r w:rsidR="00355AB4">
        <w:rPr>
          <w:lang w:val="fi-FI"/>
        </w:rPr>
        <w:t>na toimivat tyhmät taskulamput.</w:t>
      </w:r>
    </w:p>
    <w:p w14:paraId="7F69D557" w14:textId="77777777" w:rsidR="00CC407E" w:rsidRDefault="00CC407E" w:rsidP="000479D9">
      <w:pPr>
        <w:rPr>
          <w:lang w:val="fi-FI"/>
        </w:rPr>
      </w:pPr>
    </w:p>
    <w:p w14:paraId="61A5A894" w14:textId="5A898046" w:rsidR="00355AB4" w:rsidRDefault="00355AB4" w:rsidP="00355AB4">
      <w:pPr>
        <w:pStyle w:val="Heading4"/>
      </w:pPr>
      <w:r>
        <w:t>Kansi 11 - Tulenjohto</w:t>
      </w:r>
    </w:p>
    <w:p w14:paraId="26FD1676" w14:textId="32E0B7DA" w:rsidR="00355AB4" w:rsidRDefault="00530748" w:rsidP="000479D9">
      <w:pPr>
        <w:rPr>
          <w:lang w:val="fi-FI"/>
        </w:rPr>
      </w:pPr>
      <w:r>
        <w:rPr>
          <w:i/>
          <w:lang w:val="fi-FI"/>
        </w:rPr>
        <w:t xml:space="preserve">Heti: </w:t>
      </w:r>
      <w:r>
        <w:rPr>
          <w:lang w:val="fi-FI"/>
        </w:rPr>
        <w:t>Hallusinoiva Chiklis käy Choshin päälle, ja saa Zagalta turpaansa. Ruma matsi antaa kaikille kolmelle kolhuja, ja johtaa vääntämiseen.</w:t>
      </w:r>
    </w:p>
    <w:p w14:paraId="5C57E45D" w14:textId="77777777" w:rsidR="00530748" w:rsidRDefault="00530748" w:rsidP="000479D9">
      <w:pPr>
        <w:rPr>
          <w:lang w:val="fi-FI"/>
        </w:rPr>
      </w:pPr>
    </w:p>
    <w:p w14:paraId="71F9FE88" w14:textId="2010ECDE" w:rsidR="00530748" w:rsidRDefault="00530748" w:rsidP="000479D9">
      <w:pPr>
        <w:rPr>
          <w:lang w:val="fi-FI"/>
        </w:rPr>
      </w:pPr>
      <w:r>
        <w:rPr>
          <w:i/>
          <w:lang w:val="fi-FI"/>
        </w:rPr>
        <w:t xml:space="preserve">Myöhemmin: </w:t>
      </w:r>
      <w:r>
        <w:rPr>
          <w:lang w:val="fi-FI"/>
        </w:rPr>
        <w:t>Resende ja Elsins ovat saapuneet paikalle</w:t>
      </w:r>
      <w:r w:rsidR="00A956D9">
        <w:rPr>
          <w:lang w:val="fi-FI"/>
        </w:rPr>
        <w:t>; Chiklis on kolkattu, ja lähetetty pois</w:t>
      </w:r>
      <w:r>
        <w:rPr>
          <w:lang w:val="fi-FI"/>
        </w:rPr>
        <w:t>. Choshi on ottanut komennon ja pistänyt varakomentokeskukseen vartioinnin.</w:t>
      </w:r>
      <w:r w:rsidR="002F5A79">
        <w:rPr>
          <w:lang w:val="fi-FI"/>
        </w:rPr>
        <w:t xml:space="preserve"> Medikkikerrokseen on ainakin yhteys.</w:t>
      </w:r>
    </w:p>
    <w:p w14:paraId="092658A5" w14:textId="77777777" w:rsidR="00530748" w:rsidRDefault="00530748" w:rsidP="000479D9">
      <w:pPr>
        <w:rPr>
          <w:lang w:val="fi-FI"/>
        </w:rPr>
      </w:pPr>
    </w:p>
    <w:p w14:paraId="2DB137A1" w14:textId="7E09AA5B" w:rsidR="00530748" w:rsidRDefault="009D5045" w:rsidP="009D5045">
      <w:pPr>
        <w:pStyle w:val="Heading4"/>
      </w:pPr>
      <w:r>
        <w:t>Kansi 12 - Lämpökilpi</w:t>
      </w:r>
    </w:p>
    <w:p w14:paraId="50C4069E" w14:textId="009C3222" w:rsidR="009D5045" w:rsidRDefault="009D5045" w:rsidP="000479D9">
      <w:pPr>
        <w:rPr>
          <w:lang w:val="fi-FI"/>
        </w:rPr>
      </w:pPr>
      <w:r>
        <w:rPr>
          <w:lang w:val="fi-FI"/>
        </w:rPr>
        <w:t>ei täällä mitään</w:t>
      </w:r>
    </w:p>
    <w:p w14:paraId="4A858DC2" w14:textId="77777777" w:rsidR="009D5045" w:rsidRDefault="009D5045" w:rsidP="000479D9">
      <w:pPr>
        <w:rPr>
          <w:lang w:val="fi-FI"/>
        </w:rPr>
      </w:pPr>
    </w:p>
    <w:p w14:paraId="033BEFFD" w14:textId="7F74B3E9" w:rsidR="009D5045" w:rsidRDefault="009D5045" w:rsidP="009D5045">
      <w:pPr>
        <w:pStyle w:val="Heading4"/>
      </w:pPr>
      <w:r>
        <w:t>Kansi 13 - Käsiasevarasto</w:t>
      </w:r>
    </w:p>
    <w:p w14:paraId="181DDC5B" w14:textId="28D8A033" w:rsidR="009D5045" w:rsidRDefault="009D5045" w:rsidP="000479D9">
      <w:pPr>
        <w:rPr>
          <w:lang w:val="fi-FI"/>
        </w:rPr>
      </w:pPr>
      <w:r>
        <w:rPr>
          <w:i/>
          <w:lang w:val="fi-FI"/>
        </w:rPr>
        <w:t xml:space="preserve">Heti: </w:t>
      </w:r>
      <w:r>
        <w:rPr>
          <w:lang w:val="fi-FI"/>
        </w:rPr>
        <w:t xml:space="preserve">Kawatake on kuilussa kun valot sammuvat. Hän alkaa kuulla joka suunnasta karjuntaa, ja </w:t>
      </w:r>
      <w:r w:rsidR="00941CF1">
        <w:rPr>
          <w:lang w:val="fi-FI"/>
        </w:rPr>
        <w:t>päättää käskyjen vastaisesti jäädä tänne kannelle jossa aseet ovat.</w:t>
      </w:r>
      <w:r w:rsidR="001D67F3">
        <w:rPr>
          <w:lang w:val="fi-FI"/>
        </w:rPr>
        <w:t xml:space="preserve"> Myrland liittyy hänen seuraansa.</w:t>
      </w:r>
    </w:p>
    <w:p w14:paraId="7B8FED8E" w14:textId="77777777" w:rsidR="00941CF1" w:rsidRDefault="00941CF1" w:rsidP="000479D9">
      <w:pPr>
        <w:rPr>
          <w:lang w:val="fi-FI"/>
        </w:rPr>
      </w:pPr>
    </w:p>
    <w:p w14:paraId="248DA971" w14:textId="6C65DC52" w:rsidR="00941CF1" w:rsidRPr="00941CF1" w:rsidRDefault="00941CF1" w:rsidP="000479D9">
      <w:pPr>
        <w:rPr>
          <w:lang w:val="fi-FI"/>
        </w:rPr>
      </w:pPr>
      <w:r>
        <w:rPr>
          <w:i/>
          <w:lang w:val="fi-FI"/>
        </w:rPr>
        <w:t xml:space="preserve">Myöhemmin: </w:t>
      </w:r>
      <w:r w:rsidR="00C10FED">
        <w:rPr>
          <w:lang w:val="fi-FI"/>
        </w:rPr>
        <w:t>Ayez on saapunut käsiasevarastolle, ja aseistanut Kawataken</w:t>
      </w:r>
      <w:r w:rsidR="001D67F3">
        <w:rPr>
          <w:lang w:val="fi-FI"/>
        </w:rPr>
        <w:t>, Myrlandin</w:t>
      </w:r>
      <w:r w:rsidR="00C10FED">
        <w:rPr>
          <w:lang w:val="fi-FI"/>
        </w:rPr>
        <w:t xml:space="preserve"> sekä itsensä pistoolilla ja kevyellä panssariliivillä.</w:t>
      </w:r>
      <w:r w:rsidR="00EC5945">
        <w:rPr>
          <w:lang w:val="fi-FI"/>
        </w:rPr>
        <w:t xml:space="preserve"> Ayez huolehtii siitä, että aseita jaetaan vain täysipäisille.</w:t>
      </w:r>
      <w:r w:rsidR="009400FE">
        <w:rPr>
          <w:lang w:val="fi-FI"/>
        </w:rPr>
        <w:t xml:space="preserve"> Pisto</w:t>
      </w:r>
      <w:r w:rsidR="002B4C80">
        <w:rPr>
          <w:lang w:val="fi-FI"/>
        </w:rPr>
        <w:t>olia järeämpiä aseita Ayez antaa vain hyvin luotetuille; hänellä itsellään on raidehaulikko.</w:t>
      </w:r>
      <w:r w:rsidR="00FA29C7">
        <w:rPr>
          <w:lang w:val="fi-FI"/>
        </w:rPr>
        <w:t xml:space="preserve"> Kaikkien aseiden tietotekniikka on poissa päältä.</w:t>
      </w:r>
    </w:p>
    <w:p w14:paraId="1A2A651E" w14:textId="77777777" w:rsidR="00CC407E" w:rsidRDefault="00CC407E" w:rsidP="000479D9">
      <w:pPr>
        <w:rPr>
          <w:lang w:val="fi-FI"/>
        </w:rPr>
      </w:pPr>
    </w:p>
    <w:p w14:paraId="639F397C" w14:textId="098D3326" w:rsidR="00EF0B71" w:rsidRDefault="00EF0B71" w:rsidP="006C7471">
      <w:pPr>
        <w:pStyle w:val="Heading4"/>
      </w:pPr>
      <w:r>
        <w:t xml:space="preserve">Kansi 14 - </w:t>
      </w:r>
      <w:r w:rsidR="006C7471">
        <w:t>Työpaja</w:t>
      </w:r>
      <w:r w:rsidR="001D67F3">
        <w:t xml:space="preserve"> ja EVA</w:t>
      </w:r>
    </w:p>
    <w:p w14:paraId="6180AA40" w14:textId="77777777" w:rsidR="001D67F3" w:rsidRDefault="001D67F3" w:rsidP="000479D9">
      <w:pPr>
        <w:rPr>
          <w:lang w:val="fi-FI"/>
        </w:rPr>
      </w:pPr>
      <w:r>
        <w:rPr>
          <w:i/>
          <w:lang w:val="fi-FI"/>
        </w:rPr>
        <w:t xml:space="preserve">Heti: </w:t>
      </w:r>
      <w:r>
        <w:rPr>
          <w:lang w:val="fi-FI"/>
        </w:rPr>
        <w:t xml:space="preserve">Kuilussa on Myrland matkalla alaspäin. Kun valot sammuvat, hän häkeltyy ja seuraa Kawatakea edellään. </w:t>
      </w:r>
    </w:p>
    <w:p w14:paraId="2C505F51" w14:textId="77777777" w:rsidR="001D67F3" w:rsidRDefault="001D67F3" w:rsidP="000479D9">
      <w:pPr>
        <w:rPr>
          <w:lang w:val="fi-FI"/>
        </w:rPr>
      </w:pPr>
    </w:p>
    <w:p w14:paraId="62B55E2C" w14:textId="291F1796" w:rsidR="006C7471" w:rsidRDefault="006C7471" w:rsidP="000479D9">
      <w:pPr>
        <w:rPr>
          <w:lang w:val="fi-FI"/>
        </w:rPr>
      </w:pPr>
      <w:r>
        <w:rPr>
          <w:lang w:val="fi-FI"/>
        </w:rPr>
        <w:t xml:space="preserve">Valcuijan on </w:t>
      </w:r>
      <w:r w:rsidR="001D67F3">
        <w:rPr>
          <w:lang w:val="fi-FI"/>
        </w:rPr>
        <w:t>kannella</w:t>
      </w:r>
      <w:r>
        <w:rPr>
          <w:lang w:val="fi-FI"/>
        </w:rPr>
        <w:t xml:space="preserve"> ainoa, joka jää mitenkään toimintakykyiseksi. Kansi on hänen asemapaikkansa, joten heti todetessaan, että hänen toverinsa täällä elävät, hän heittää ympäriinsä valoja</w:t>
      </w:r>
      <w:r w:rsidR="006C599D">
        <w:rPr>
          <w:lang w:val="fi-FI"/>
        </w:rPr>
        <w:t>. Sitten Lopez kannelta 17 saapuu ja vetää häntä turpaan.</w:t>
      </w:r>
    </w:p>
    <w:p w14:paraId="446085C5" w14:textId="77777777" w:rsidR="00A37672" w:rsidRDefault="00A37672" w:rsidP="000479D9">
      <w:pPr>
        <w:rPr>
          <w:lang w:val="fi-FI"/>
        </w:rPr>
      </w:pPr>
    </w:p>
    <w:p w14:paraId="45F8BFFE" w14:textId="48A4BB48" w:rsidR="00A37672" w:rsidRPr="00A37672" w:rsidRDefault="00A37672" w:rsidP="000479D9">
      <w:pPr>
        <w:rPr>
          <w:lang w:val="fi-FI"/>
        </w:rPr>
      </w:pPr>
      <w:r>
        <w:rPr>
          <w:i/>
          <w:lang w:val="fi-FI"/>
        </w:rPr>
        <w:t xml:space="preserve">Myöhemmin: </w:t>
      </w:r>
      <w:r w:rsidR="006C599D">
        <w:rPr>
          <w:lang w:val="fi-FI"/>
        </w:rPr>
        <w:t>Lopez on kivunnut panssariin, jättänyt kypärän pois, j</w:t>
      </w:r>
      <w:r w:rsidR="006C599D" w:rsidRPr="00340A7C">
        <w:rPr>
          <w:szCs w:val="24"/>
          <w:lang w:val="fi-FI"/>
        </w:rPr>
        <w:t xml:space="preserve">a </w:t>
      </w:r>
      <w:r w:rsidR="006C599D" w:rsidRPr="00340A7C">
        <w:rPr>
          <w:szCs w:val="24"/>
          <w:vertAlign w:val="subscript"/>
          <w:lang w:val="fi-FI"/>
        </w:rPr>
        <w:t>aseistautunut</w:t>
      </w:r>
      <w:r w:rsidR="006C599D">
        <w:rPr>
          <w:lang w:val="fi-FI"/>
        </w:rPr>
        <w:t xml:space="preserve"> helvetin isolla huoltoavaimella. [dmg 3d+1, skilli</w:t>
      </w:r>
      <w:r w:rsidR="00A643E8">
        <w:rPr>
          <w:lang w:val="fi-FI"/>
        </w:rPr>
        <w:t xml:space="preserve"> 7</w:t>
      </w:r>
      <w:r w:rsidR="006C599D">
        <w:rPr>
          <w:lang w:val="fi-FI"/>
        </w:rPr>
        <w:t>]</w:t>
      </w:r>
      <w:r w:rsidR="006857B3">
        <w:rPr>
          <w:lang w:val="fi-FI"/>
        </w:rPr>
        <w:t xml:space="preserve"> Hän on valmis lyömään ketä tahansa, jonka näkee.</w:t>
      </w:r>
      <w:r w:rsidR="00370ADA">
        <w:rPr>
          <w:lang w:val="fi-FI"/>
        </w:rPr>
        <w:t xml:space="preserve"> Koroi on vilkaissut tänne, ja todennut että tätä kautta ei ulos päästä.</w:t>
      </w:r>
    </w:p>
    <w:p w14:paraId="6E6D22E9" w14:textId="77777777" w:rsidR="00EF0B71" w:rsidRDefault="00EF0B71" w:rsidP="000479D9">
      <w:pPr>
        <w:rPr>
          <w:lang w:val="fi-FI"/>
        </w:rPr>
      </w:pPr>
    </w:p>
    <w:p w14:paraId="2DABD103" w14:textId="293319F5" w:rsidR="001D67F3" w:rsidRDefault="001D67F3" w:rsidP="001D67F3">
      <w:pPr>
        <w:pStyle w:val="Heading4"/>
      </w:pPr>
      <w:r>
        <w:lastRenderedPageBreak/>
        <w:t>Kansi 15 - Varasto</w:t>
      </w:r>
    </w:p>
    <w:p w14:paraId="08EFF580" w14:textId="1F42B24F" w:rsidR="001D67F3" w:rsidRDefault="001D67F3" w:rsidP="000479D9">
      <w:pPr>
        <w:rPr>
          <w:lang w:val="fi-FI"/>
        </w:rPr>
      </w:pPr>
      <w:r>
        <w:rPr>
          <w:lang w:val="fi-FI"/>
        </w:rPr>
        <w:t>ei mitään</w:t>
      </w:r>
    </w:p>
    <w:p w14:paraId="15A37B7C" w14:textId="77777777" w:rsidR="000A6E78" w:rsidRDefault="000A6E78" w:rsidP="000479D9">
      <w:pPr>
        <w:rPr>
          <w:lang w:val="fi-FI"/>
        </w:rPr>
      </w:pPr>
    </w:p>
    <w:p w14:paraId="3BC4F2F4" w14:textId="6CD15042" w:rsidR="000A6E78" w:rsidRPr="000A6E78" w:rsidRDefault="000A6E78" w:rsidP="000479D9">
      <w:pPr>
        <w:rPr>
          <w:lang w:val="fi-FI"/>
        </w:rPr>
      </w:pPr>
      <w:r>
        <w:rPr>
          <w:i/>
          <w:lang w:val="fi-FI"/>
        </w:rPr>
        <w:t>Myöhemmin:</w:t>
      </w:r>
      <w:r>
        <w:rPr>
          <w:lang w:val="fi-FI"/>
        </w:rPr>
        <w:t xml:space="preserve"> Koslov on piiloutunut tänne Shamounin kanssa.</w:t>
      </w:r>
      <w:r w:rsidR="008255ED">
        <w:rPr>
          <w:lang w:val="fi-FI"/>
        </w:rPr>
        <w:t xml:space="preserve"> Koroi on saapunut suojaputkesta</w:t>
      </w:r>
      <w:r w:rsidR="00707B4B">
        <w:rPr>
          <w:lang w:val="fi-FI"/>
        </w:rPr>
        <w:t xml:space="preserve"> </w:t>
      </w:r>
      <w:r w:rsidR="008B760F">
        <w:rPr>
          <w:lang w:val="fi-FI"/>
        </w:rPr>
        <w:t xml:space="preserve">ja </w:t>
      </w:r>
      <w:r w:rsidR="00967D06">
        <w:rPr>
          <w:lang w:val="fi-FI"/>
        </w:rPr>
        <w:t xml:space="preserve">ehkä </w:t>
      </w:r>
      <w:r w:rsidR="002A1BFA">
        <w:rPr>
          <w:lang w:val="fi-FI"/>
        </w:rPr>
        <w:t>hakannut Koslovin</w:t>
      </w:r>
      <w:r w:rsidR="00967D06">
        <w:rPr>
          <w:lang w:val="fi-FI"/>
        </w:rPr>
        <w:t>? Ainakin Koroi on vienyt Amaspec Skintight -puvun</w:t>
      </w:r>
      <w:r w:rsidR="00664A64">
        <w:rPr>
          <w:lang w:val="fi-FI"/>
        </w:rPr>
        <w:t>.</w:t>
      </w:r>
    </w:p>
    <w:p w14:paraId="0DF586D8" w14:textId="77777777" w:rsidR="001D67F3" w:rsidRDefault="001D67F3" w:rsidP="000479D9">
      <w:pPr>
        <w:rPr>
          <w:lang w:val="fi-FI"/>
        </w:rPr>
      </w:pPr>
    </w:p>
    <w:p w14:paraId="53424110" w14:textId="7F96DD48" w:rsidR="007A79F7" w:rsidRDefault="007A79F7" w:rsidP="007A79F7">
      <w:pPr>
        <w:pStyle w:val="Heading4"/>
      </w:pPr>
      <w:r>
        <w:t>Kansi 16 - Tekniikka</w:t>
      </w:r>
    </w:p>
    <w:p w14:paraId="4D7809DE" w14:textId="039ED9C4" w:rsidR="007A79F7" w:rsidRDefault="007A79F7" w:rsidP="000479D9">
      <w:pPr>
        <w:rPr>
          <w:lang w:val="fi-FI"/>
        </w:rPr>
      </w:pPr>
      <w:r>
        <w:rPr>
          <w:i/>
          <w:lang w:val="fi-FI"/>
        </w:rPr>
        <w:t xml:space="preserve">Heti: </w:t>
      </w:r>
      <w:r>
        <w:rPr>
          <w:lang w:val="fi-FI"/>
        </w:rPr>
        <w:t xml:space="preserve">Shamoun putoaa, Apanacatl pitelee päätään käsissään. Vessassa ollut </w:t>
      </w:r>
      <w:r w:rsidR="00AC3F6F">
        <w:rPr>
          <w:lang w:val="fi-FI"/>
        </w:rPr>
        <w:t xml:space="preserve">Koslov tulee takaisin pimeyteen, jeesaa Apanacatlia. Ylhtäältä kuuluu melua, Apanacatl </w:t>
      </w:r>
      <w:r w:rsidR="00E2643B">
        <w:rPr>
          <w:lang w:val="fi-FI"/>
        </w:rPr>
        <w:t xml:space="preserve">lähtee katsomaan, </w:t>
      </w:r>
      <w:r w:rsidR="00944059">
        <w:rPr>
          <w:lang w:val="fi-FI"/>
        </w:rPr>
        <w:t>Koslov jää piileksimään.</w:t>
      </w:r>
    </w:p>
    <w:p w14:paraId="54126A72" w14:textId="77777777" w:rsidR="00AC3F6F" w:rsidRDefault="00AC3F6F" w:rsidP="000479D9">
      <w:pPr>
        <w:rPr>
          <w:lang w:val="fi-FI"/>
        </w:rPr>
      </w:pPr>
    </w:p>
    <w:p w14:paraId="618A6FE7" w14:textId="27D8CA65" w:rsidR="00AC3F6F" w:rsidRPr="000A6E78" w:rsidRDefault="003A194B" w:rsidP="000479D9">
      <w:pPr>
        <w:rPr>
          <w:lang w:val="fi-FI"/>
        </w:rPr>
      </w:pPr>
      <w:r>
        <w:rPr>
          <w:i/>
          <w:lang w:val="fi-FI"/>
        </w:rPr>
        <w:t xml:space="preserve">Myöhemmin: </w:t>
      </w:r>
      <w:r w:rsidR="000A6E78">
        <w:rPr>
          <w:lang w:val="fi-FI"/>
        </w:rPr>
        <w:t>Koslov on poistunut kannelta</w:t>
      </w:r>
      <w:r w:rsidR="000C1DE3">
        <w:rPr>
          <w:lang w:val="fi-FI"/>
        </w:rPr>
        <w:t xml:space="preserve"> rahtiluukun kautta</w:t>
      </w:r>
      <w:r w:rsidR="000A6E78">
        <w:rPr>
          <w:lang w:val="fi-FI"/>
        </w:rPr>
        <w:t>, jäljellä on vain hiljaisuus.</w:t>
      </w:r>
    </w:p>
    <w:p w14:paraId="61179AE7" w14:textId="77777777" w:rsidR="00E37345" w:rsidRDefault="00E37345" w:rsidP="000479D9">
      <w:pPr>
        <w:rPr>
          <w:lang w:val="fi-FI"/>
        </w:rPr>
      </w:pPr>
    </w:p>
    <w:p w14:paraId="619E7572" w14:textId="3E75D8A2" w:rsidR="00E37345" w:rsidRDefault="00E37345" w:rsidP="0009217C">
      <w:pPr>
        <w:pStyle w:val="Heading4"/>
      </w:pPr>
      <w:r>
        <w:t xml:space="preserve">Kausi 17 - </w:t>
      </w:r>
      <w:r w:rsidR="0009217C">
        <w:t>Logistiikka</w:t>
      </w:r>
    </w:p>
    <w:p w14:paraId="4A9CE2F0" w14:textId="2ED5D8C9" w:rsidR="0009217C" w:rsidRDefault="0009217C" w:rsidP="000479D9">
      <w:pPr>
        <w:rPr>
          <w:lang w:val="fi-FI"/>
        </w:rPr>
      </w:pPr>
      <w:r>
        <w:rPr>
          <w:i/>
          <w:lang w:val="fi-FI"/>
        </w:rPr>
        <w:t xml:space="preserve">Heti: </w:t>
      </w:r>
      <w:r w:rsidR="00E2643B">
        <w:rPr>
          <w:lang w:val="fi-FI"/>
        </w:rPr>
        <w:t xml:space="preserve">Lopez hakkaa Bocan aivan henkihieveriin rahtilaatikon avaimella. Sitten hänet kohtaa </w:t>
      </w:r>
      <w:r w:rsidR="00FA20C0">
        <w:rPr>
          <w:lang w:val="fi-FI"/>
        </w:rPr>
        <w:t xml:space="preserve">tekniikkakannelta tullut </w:t>
      </w:r>
      <w:r w:rsidR="00E2643B">
        <w:rPr>
          <w:lang w:val="fi-FI"/>
        </w:rPr>
        <w:t xml:space="preserve">Apanacatl, jolta hän murtaa käden. Apanacatl </w:t>
      </w:r>
      <w:r w:rsidR="00944059">
        <w:rPr>
          <w:lang w:val="fi-FI"/>
        </w:rPr>
        <w:t>pelastautuu ampumalla Lopezia jauhesammuttimella ja piiloutumalla. Lopez poistuu</w:t>
      </w:r>
      <w:r w:rsidR="00DF3262">
        <w:rPr>
          <w:lang w:val="fi-FI"/>
        </w:rPr>
        <w:t xml:space="preserve"> kolme kantta alaspäin</w:t>
      </w:r>
      <w:r w:rsidR="00E51A71">
        <w:rPr>
          <w:lang w:val="fi-FI"/>
        </w:rPr>
        <w:t>.</w:t>
      </w:r>
    </w:p>
    <w:p w14:paraId="075FD692" w14:textId="77777777" w:rsidR="00944059" w:rsidRDefault="00944059" w:rsidP="000479D9">
      <w:pPr>
        <w:rPr>
          <w:lang w:val="fi-FI"/>
        </w:rPr>
      </w:pPr>
    </w:p>
    <w:p w14:paraId="50410877" w14:textId="6180AF3E" w:rsidR="00944059" w:rsidRPr="00944059" w:rsidRDefault="00944059" w:rsidP="000479D9">
      <w:pPr>
        <w:rPr>
          <w:lang w:val="fi-FI"/>
        </w:rPr>
      </w:pPr>
      <w:r>
        <w:rPr>
          <w:i/>
          <w:lang w:val="fi-FI"/>
        </w:rPr>
        <w:t xml:space="preserve">Myöhemmin: </w:t>
      </w:r>
      <w:r>
        <w:rPr>
          <w:lang w:val="fi-FI"/>
        </w:rPr>
        <w:t xml:space="preserve">Apanacatl </w:t>
      </w:r>
      <w:r w:rsidR="000A6E78">
        <w:rPr>
          <w:lang w:val="fi-FI"/>
        </w:rPr>
        <w:t>on koettanut</w:t>
      </w:r>
      <w:r>
        <w:rPr>
          <w:lang w:val="fi-FI"/>
        </w:rPr>
        <w:t xml:space="preserve"> antaa Bocalle ensiapua niin hyvin kuin taitaa</w:t>
      </w:r>
      <w:r w:rsidR="000A6E78">
        <w:rPr>
          <w:lang w:val="fi-FI"/>
        </w:rPr>
        <w:t>, ja on saanut tätä pidettyä elossa. Molemmat ovat pimeässä kierrätystilassa</w:t>
      </w:r>
      <w:r w:rsidR="005E1E81">
        <w:rPr>
          <w:lang w:val="fi-FI"/>
        </w:rPr>
        <w:t xml:space="preserve">. </w:t>
      </w:r>
      <w:r w:rsidR="00BF6CEC">
        <w:rPr>
          <w:lang w:val="fi-FI"/>
        </w:rPr>
        <w:t>Elsins</w:t>
      </w:r>
      <w:r w:rsidR="005E1E81">
        <w:rPr>
          <w:lang w:val="fi-FI"/>
        </w:rPr>
        <w:t xml:space="preserve"> ja Ebtehaj ovat saapuneet rahtikannelta ja riisuneet panssarinsa; Apanacatl on huutanut heitä auttamaan.</w:t>
      </w:r>
    </w:p>
    <w:p w14:paraId="0D1DF02C" w14:textId="77777777" w:rsidR="0009217C" w:rsidRPr="003A194B" w:rsidRDefault="0009217C" w:rsidP="000479D9">
      <w:pPr>
        <w:rPr>
          <w:lang w:val="fi-FI"/>
        </w:rPr>
      </w:pPr>
    </w:p>
    <w:p w14:paraId="6BE12ED1" w14:textId="1B415D71" w:rsidR="00EF0B71" w:rsidRDefault="009A63BB" w:rsidP="009A63BB">
      <w:pPr>
        <w:pStyle w:val="Heading4"/>
      </w:pPr>
      <w:r>
        <w:t>Kansi 18 - Ruuma</w:t>
      </w:r>
    </w:p>
    <w:p w14:paraId="1060DED5" w14:textId="6B43FADE" w:rsidR="009A63BB" w:rsidRDefault="009A63BB" w:rsidP="000479D9">
      <w:pPr>
        <w:rPr>
          <w:lang w:val="fi-FI"/>
        </w:rPr>
      </w:pPr>
      <w:r>
        <w:rPr>
          <w:i/>
          <w:lang w:val="fi-FI"/>
        </w:rPr>
        <w:t xml:space="preserve">Heti: </w:t>
      </w:r>
      <w:r w:rsidR="00665B1B">
        <w:rPr>
          <w:lang w:val="fi-FI"/>
        </w:rPr>
        <w:t xml:space="preserve">Ebtehaj'n ja </w:t>
      </w:r>
      <w:r w:rsidR="00BF6CEC">
        <w:rPr>
          <w:lang w:val="fi-FI"/>
        </w:rPr>
        <w:t>Elsins</w:t>
      </w:r>
      <w:r w:rsidR="00665B1B">
        <w:rPr>
          <w:lang w:val="fi-FI"/>
        </w:rPr>
        <w:t>in</w:t>
      </w:r>
      <w:r w:rsidR="005E1E81">
        <w:rPr>
          <w:lang w:val="fi-FI"/>
        </w:rPr>
        <w:t xml:space="preserve"> San Quintus</w:t>
      </w:r>
      <w:r w:rsidR="00665B1B">
        <w:rPr>
          <w:lang w:val="fi-FI"/>
        </w:rPr>
        <w:t xml:space="preserve"> </w:t>
      </w:r>
      <w:r w:rsidR="005E1E81">
        <w:rPr>
          <w:lang w:val="fi-FI"/>
        </w:rPr>
        <w:t>-</w:t>
      </w:r>
      <w:r w:rsidR="00665B1B">
        <w:rPr>
          <w:lang w:val="fi-FI"/>
        </w:rPr>
        <w:t xml:space="preserve">panssarien tietokoneet pysähtyvät. </w:t>
      </w:r>
      <w:r w:rsidR="008D58D8">
        <w:rPr>
          <w:lang w:val="fi-FI"/>
        </w:rPr>
        <w:t xml:space="preserve">Molemmat ymmärsivät sulkea silmänsä ja jäivät siksi jotenkin tajuihinsa, mutta Ebtehaj näkee hallusinaatioita eikä </w:t>
      </w:r>
      <w:r w:rsidR="00BF6CEC">
        <w:rPr>
          <w:lang w:val="fi-FI"/>
        </w:rPr>
        <w:t>Elsins</w:t>
      </w:r>
      <w:r w:rsidR="008D58D8">
        <w:rPr>
          <w:lang w:val="fi-FI"/>
        </w:rPr>
        <w:t xml:space="preserve"> voi pimeässä viestiä. Kummankin magneetit ovat irronneet ja he leijuvat pitkin rahtitilaa.</w:t>
      </w:r>
    </w:p>
    <w:p w14:paraId="0E624E84" w14:textId="77777777" w:rsidR="008D58D8" w:rsidRDefault="008D58D8" w:rsidP="000479D9">
      <w:pPr>
        <w:rPr>
          <w:lang w:val="fi-FI"/>
        </w:rPr>
      </w:pPr>
    </w:p>
    <w:p w14:paraId="5A0AEDF5" w14:textId="42E0CABD" w:rsidR="008D58D8" w:rsidRPr="008D58D8" w:rsidRDefault="008D58D8" w:rsidP="000479D9">
      <w:pPr>
        <w:rPr>
          <w:lang w:val="fi-FI"/>
        </w:rPr>
      </w:pPr>
      <w:r>
        <w:rPr>
          <w:i/>
          <w:lang w:val="fi-FI"/>
        </w:rPr>
        <w:t>Myöhemmin:</w:t>
      </w:r>
      <w:r>
        <w:rPr>
          <w:lang w:val="fi-FI"/>
        </w:rPr>
        <w:t xml:space="preserve"> </w:t>
      </w:r>
      <w:r w:rsidR="00BF6CEC">
        <w:rPr>
          <w:lang w:val="fi-FI"/>
        </w:rPr>
        <w:t>Elsins</w:t>
      </w:r>
      <w:r w:rsidR="005E1E81">
        <w:rPr>
          <w:lang w:val="fi-FI"/>
        </w:rPr>
        <w:t xml:space="preserve"> ja Ebtehaj ovat jotenkin päässeet tilanteen herroiksi ja onnistuneet poistumaan.</w:t>
      </w:r>
      <w:r w:rsidR="00093028">
        <w:rPr>
          <w:lang w:val="fi-FI"/>
        </w:rPr>
        <w:t xml:space="preserve"> </w:t>
      </w:r>
      <w:r w:rsidR="00664A64">
        <w:rPr>
          <w:lang w:val="fi-FI"/>
        </w:rPr>
        <w:t>Koroi on saapunut tänne lastikuilun kautta; kannen 19 luukku on muutettu ilmalukoksi ja avattu. Koroi on poistunut Saint Sunnivaa kohti.</w:t>
      </w:r>
    </w:p>
    <w:p w14:paraId="0E3681F4" w14:textId="77777777" w:rsidR="009A63BB" w:rsidRDefault="009A63BB" w:rsidP="000479D9">
      <w:pPr>
        <w:rPr>
          <w:lang w:val="fi-FI"/>
        </w:rPr>
      </w:pPr>
    </w:p>
    <w:p w14:paraId="6421603B" w14:textId="3191E910" w:rsidR="00093028" w:rsidRDefault="00093028" w:rsidP="00093028">
      <w:pPr>
        <w:pStyle w:val="Heading4"/>
      </w:pPr>
      <w:r>
        <w:t>Kansi 24: Valtauksen luokkatila</w:t>
      </w:r>
    </w:p>
    <w:p w14:paraId="67C2A71D" w14:textId="43B15286" w:rsidR="00093028" w:rsidRDefault="00093028" w:rsidP="00093028">
      <w:pPr>
        <w:rPr>
          <w:lang w:val="fi-FI"/>
        </w:rPr>
      </w:pPr>
      <w:r w:rsidRPr="00093028">
        <w:rPr>
          <w:i/>
          <w:lang w:val="fi-FI"/>
        </w:rPr>
        <w:t>Heti:</w:t>
      </w:r>
      <w:r w:rsidRPr="00093028">
        <w:rPr>
          <w:lang w:val="fi-FI"/>
        </w:rPr>
        <w:t xml:space="preserve"> Dubois hallusinoi ja käy Lavezzin kimppuun. Lave</w:t>
      </w:r>
      <w:r>
        <w:rPr>
          <w:lang w:val="fi-FI"/>
        </w:rPr>
        <w:t xml:space="preserve">zzi painii tämän kanssa. Ylemmältä kannelta Vega ja Scholl saapuvat apuun. Vega puukottaa Duboisia. Tästä syntyy </w:t>
      </w:r>
      <w:r w:rsidR="00A83C22">
        <w:rPr>
          <w:lang w:val="fi-FI"/>
        </w:rPr>
        <w:t>hienoista erimielisyyttä</w:t>
      </w:r>
      <w:r>
        <w:rPr>
          <w:lang w:val="fi-FI"/>
        </w:rPr>
        <w:t>.</w:t>
      </w:r>
    </w:p>
    <w:p w14:paraId="6AFC83F1" w14:textId="77777777" w:rsidR="00093028" w:rsidRDefault="00093028" w:rsidP="00093028">
      <w:pPr>
        <w:rPr>
          <w:lang w:val="fi-FI"/>
        </w:rPr>
      </w:pPr>
    </w:p>
    <w:p w14:paraId="6F04508C" w14:textId="29CB8289" w:rsidR="00093028" w:rsidRDefault="00093028" w:rsidP="00093028">
      <w:pPr>
        <w:rPr>
          <w:lang w:val="fi-FI"/>
        </w:rPr>
      </w:pPr>
      <w:r>
        <w:rPr>
          <w:i/>
          <w:lang w:val="fi-FI"/>
        </w:rPr>
        <w:t xml:space="preserve">Myöhemmin: </w:t>
      </w:r>
      <w:r>
        <w:rPr>
          <w:lang w:val="fi-FI"/>
        </w:rPr>
        <w:t xml:space="preserve">Valtausryhmä on käynyt pukemassa taistelupanssarit ylleen ja </w:t>
      </w:r>
      <w:r w:rsidR="008E46EC">
        <w:rPr>
          <w:lang w:val="fi-FI"/>
        </w:rPr>
        <w:t xml:space="preserve">lähtenyt alaspäin. Taistelupanssarien käytöstä on ollut hieman neuvottelua, ja niiden tietokoneet on kytketty irti. Eksoskeletonien voimaa ohjataan siis manuaalisesti. </w:t>
      </w:r>
    </w:p>
    <w:p w14:paraId="4F2DC42B" w14:textId="77777777" w:rsidR="008E46EC" w:rsidRDefault="008E46EC" w:rsidP="00093028">
      <w:pPr>
        <w:rPr>
          <w:lang w:val="fi-FI"/>
        </w:rPr>
      </w:pPr>
    </w:p>
    <w:p w14:paraId="7F5B7E3C" w14:textId="03C22B67" w:rsidR="008E46EC" w:rsidRDefault="008E46EC" w:rsidP="008E46EC">
      <w:pPr>
        <w:pStyle w:val="Heading4"/>
      </w:pPr>
      <w:r>
        <w:t>Kansi 25 - Valtauksen sali</w:t>
      </w:r>
    </w:p>
    <w:p w14:paraId="694815FA" w14:textId="2EC21F92" w:rsidR="008E46EC" w:rsidRDefault="008E46EC" w:rsidP="00093028">
      <w:pPr>
        <w:rPr>
          <w:lang w:val="fi-FI"/>
        </w:rPr>
      </w:pPr>
      <w:r>
        <w:rPr>
          <w:i/>
          <w:lang w:val="fi-FI"/>
        </w:rPr>
        <w:t>Heti:</w:t>
      </w:r>
      <w:r>
        <w:rPr>
          <w:lang w:val="fi-FI"/>
        </w:rPr>
        <w:t xml:space="preserve"> Sholl ja Vega pumppaavat rautaa</w:t>
      </w:r>
      <w:r w:rsidR="00AD2FF6">
        <w:rPr>
          <w:lang w:val="fi-FI"/>
        </w:rPr>
        <w:t>,</w:t>
      </w:r>
      <w:r w:rsidR="00B47DFE">
        <w:rPr>
          <w:lang w:val="fi-FI"/>
        </w:rPr>
        <w:t xml:space="preserve"> kun luokkatilasta kuuluu melskettä. </w:t>
      </w:r>
      <w:r w:rsidR="00AD2FF6">
        <w:rPr>
          <w:lang w:val="fi-FI"/>
        </w:rPr>
        <w:t>He rientävät oitis auttamaan Lavezzia.</w:t>
      </w:r>
    </w:p>
    <w:p w14:paraId="70DECF43" w14:textId="77777777" w:rsidR="00AD2FF6" w:rsidRDefault="00AD2FF6" w:rsidP="00093028">
      <w:pPr>
        <w:rPr>
          <w:lang w:val="fi-FI"/>
        </w:rPr>
      </w:pPr>
    </w:p>
    <w:p w14:paraId="684202F9" w14:textId="341B4CB4" w:rsidR="00AD2FF6" w:rsidRDefault="00AD2FF6" w:rsidP="00093028">
      <w:pPr>
        <w:rPr>
          <w:lang w:val="fi-FI"/>
        </w:rPr>
      </w:pPr>
      <w:r>
        <w:rPr>
          <w:i/>
          <w:lang w:val="fi-FI"/>
        </w:rPr>
        <w:t xml:space="preserve">Myöhemmin: </w:t>
      </w:r>
      <w:r>
        <w:rPr>
          <w:lang w:val="fi-FI"/>
        </w:rPr>
        <w:t>Tälle kannelle on palattu pukemaan taistelupanssareita. Puukotet</w:t>
      </w:r>
      <w:r w:rsidR="005C28A6">
        <w:rPr>
          <w:lang w:val="fi-FI"/>
        </w:rPr>
        <w:t>tu Dubois on sidottu ja jätetty salin penkkiin</w:t>
      </w:r>
      <w:r w:rsidR="008E0401">
        <w:rPr>
          <w:lang w:val="fi-FI"/>
        </w:rPr>
        <w:t>; Twohy on saapunut tänne ja antaa ensiapua</w:t>
      </w:r>
      <w:r w:rsidR="005C28A6">
        <w:rPr>
          <w:lang w:val="fi-FI"/>
        </w:rPr>
        <w:t>.</w:t>
      </w:r>
      <w:r w:rsidR="008E0401">
        <w:rPr>
          <w:lang w:val="fi-FI"/>
        </w:rPr>
        <w:t xml:space="preserve"> Hän aikoo edetä valtausporukan kanssa kuilua pitkin alaspäin.</w:t>
      </w:r>
      <w:r w:rsidR="005C28A6">
        <w:rPr>
          <w:lang w:val="fi-FI"/>
        </w:rPr>
        <w:t xml:space="preserve"> </w:t>
      </w:r>
      <w:r w:rsidR="005C22E6">
        <w:rPr>
          <w:lang w:val="fi-FI"/>
        </w:rPr>
        <w:t xml:space="preserve">Taistelupanssaroitu </w:t>
      </w:r>
      <w:r w:rsidR="00387B78">
        <w:rPr>
          <w:lang w:val="fi-FI"/>
        </w:rPr>
        <w:t>valtausviisikko (mukana Bogedal ja Hwang)</w:t>
      </w:r>
      <w:r w:rsidR="005C22E6">
        <w:rPr>
          <w:lang w:val="fi-FI"/>
        </w:rPr>
        <w:t xml:space="preserve"> etenee alaspäin.</w:t>
      </w:r>
    </w:p>
    <w:p w14:paraId="607674BE" w14:textId="77777777" w:rsidR="00D1525C" w:rsidRDefault="00D1525C" w:rsidP="00093028">
      <w:pPr>
        <w:rPr>
          <w:lang w:val="fi-FI"/>
        </w:rPr>
      </w:pPr>
    </w:p>
    <w:p w14:paraId="3B698387" w14:textId="61181B22" w:rsidR="00D1525C" w:rsidRDefault="00D1525C" w:rsidP="008E0401">
      <w:pPr>
        <w:pStyle w:val="Heading4"/>
      </w:pPr>
      <w:r>
        <w:t xml:space="preserve">Kansi 26 - </w:t>
      </w:r>
      <w:r w:rsidR="008E0401">
        <w:t>Hissikontrolli</w:t>
      </w:r>
    </w:p>
    <w:p w14:paraId="47370E01" w14:textId="00DE64F1" w:rsidR="008E0401" w:rsidRDefault="008E0401" w:rsidP="00093028">
      <w:pPr>
        <w:rPr>
          <w:lang w:val="fi-FI"/>
        </w:rPr>
      </w:pPr>
      <w:r>
        <w:rPr>
          <w:i/>
          <w:lang w:val="fi-FI"/>
        </w:rPr>
        <w:t xml:space="preserve">Heti: </w:t>
      </w:r>
      <w:r>
        <w:rPr>
          <w:lang w:val="fi-FI"/>
        </w:rPr>
        <w:t>Kleckowski tipahtaa, ja Twohy koettaa saada muita kiinni. Pimeydessä hän kuulee metakkaa. Twohy on haluton jättämään Kleckowskia yksin, joten hän avaa hissin oven ja työntää tämän alas. Hän yhyttää valtausporukan.</w:t>
      </w:r>
    </w:p>
    <w:p w14:paraId="6395B219" w14:textId="77777777" w:rsidR="008E0401" w:rsidRDefault="008E0401" w:rsidP="00093028">
      <w:pPr>
        <w:rPr>
          <w:lang w:val="fi-FI"/>
        </w:rPr>
      </w:pPr>
    </w:p>
    <w:p w14:paraId="6ED32EB1" w14:textId="1133DEF8" w:rsidR="008E0401" w:rsidRDefault="00035348" w:rsidP="00093028">
      <w:pPr>
        <w:rPr>
          <w:lang w:val="fi-FI"/>
        </w:rPr>
      </w:pPr>
      <w:r>
        <w:rPr>
          <w:i/>
          <w:lang w:val="fi-FI"/>
        </w:rPr>
        <w:t xml:space="preserve">Myöhemmin: </w:t>
      </w:r>
      <w:r>
        <w:rPr>
          <w:lang w:val="fi-FI"/>
        </w:rPr>
        <w:t>Tyhjää</w:t>
      </w:r>
    </w:p>
    <w:p w14:paraId="073EF507" w14:textId="77777777" w:rsidR="00387B78" w:rsidRDefault="00387B78" w:rsidP="00093028">
      <w:pPr>
        <w:rPr>
          <w:lang w:val="fi-FI"/>
        </w:rPr>
      </w:pPr>
    </w:p>
    <w:p w14:paraId="154AB256" w14:textId="74208107" w:rsidR="00387B78" w:rsidRDefault="00387B78" w:rsidP="00387B78">
      <w:pPr>
        <w:pStyle w:val="Heading4"/>
      </w:pPr>
      <w:r>
        <w:t>Kansi 27 - Sukkula</w:t>
      </w:r>
    </w:p>
    <w:p w14:paraId="6DA847D5" w14:textId="27896F2D" w:rsidR="00387B78" w:rsidRPr="00387B78" w:rsidRDefault="00387B78" w:rsidP="00093028">
      <w:pPr>
        <w:rPr>
          <w:lang w:val="fi-FI"/>
        </w:rPr>
      </w:pPr>
      <w:r>
        <w:rPr>
          <w:i/>
          <w:lang w:val="fi-FI"/>
        </w:rPr>
        <w:t xml:space="preserve">Heti: </w:t>
      </w:r>
      <w:r>
        <w:rPr>
          <w:lang w:val="fi-FI"/>
        </w:rPr>
        <w:t>Sekä Hwang että Bogedal saavat näytöistä annoksen basiliskia, mutta kumpikaan ei tainnu. He koettavat saada sukkulaa huollettua, ja toteavat, että varatietokoneeet pitäisi pistää paikalleen. He lähtevät ilmalukoista valtauskannelle ja kohtaavat valtausryhmän.</w:t>
      </w:r>
    </w:p>
    <w:p w14:paraId="06E6D339" w14:textId="77777777" w:rsidR="00093028" w:rsidRDefault="00093028" w:rsidP="000479D9">
      <w:pPr>
        <w:rPr>
          <w:lang w:val="fi-FI"/>
        </w:rPr>
      </w:pPr>
    </w:p>
    <w:p w14:paraId="0F7F150A" w14:textId="7A4E0E8E" w:rsidR="00093028" w:rsidRPr="009D55CF" w:rsidRDefault="009D55CF" w:rsidP="000479D9">
      <w:pPr>
        <w:rPr>
          <w:lang w:val="fi-FI"/>
        </w:rPr>
      </w:pPr>
      <w:r>
        <w:rPr>
          <w:i/>
          <w:lang w:val="fi-FI"/>
        </w:rPr>
        <w:t xml:space="preserve">Myöhemmin: </w:t>
      </w:r>
      <w:r>
        <w:rPr>
          <w:lang w:val="fi-FI"/>
        </w:rPr>
        <w:t>Tyhjää</w:t>
      </w:r>
    </w:p>
    <w:p w14:paraId="3319C796" w14:textId="77777777" w:rsidR="00093028" w:rsidRDefault="00093028" w:rsidP="000479D9">
      <w:pPr>
        <w:rPr>
          <w:i/>
          <w:lang w:val="fi-FI"/>
        </w:rPr>
      </w:pPr>
    </w:p>
    <w:p w14:paraId="43A9B000" w14:textId="53927509" w:rsidR="00C14C13" w:rsidRDefault="00C14C13" w:rsidP="00C14C13">
      <w:pPr>
        <w:pStyle w:val="Heading4"/>
      </w:pPr>
      <w:r>
        <w:t>Wandering damage: Koroin harharetket</w:t>
      </w:r>
    </w:p>
    <w:p w14:paraId="34D49C76" w14:textId="5613CC81" w:rsidR="00C14C13" w:rsidRDefault="00C14C13" w:rsidP="000479D9">
      <w:pPr>
        <w:rPr>
          <w:lang w:val="fi-FI"/>
        </w:rPr>
      </w:pPr>
      <w:r>
        <w:rPr>
          <w:lang w:val="fi-FI"/>
        </w:rPr>
        <w:t>Koroi</w:t>
      </w:r>
      <w:r w:rsidR="008D1D82">
        <w:rPr>
          <w:lang w:val="fi-FI"/>
        </w:rPr>
        <w:t xml:space="preserve">n persoonallisuus on enimmäkseen ylikirjoitettu, mutta osa muistoista on vielä jäljellä. </w:t>
      </w:r>
      <w:r w:rsidR="00F17006">
        <w:rPr>
          <w:lang w:val="fi-FI"/>
        </w:rPr>
        <w:t xml:space="preserve">Koroi tahtoo exhumaniksi, mutta täällä ei ole nanofabrikaattoria. </w:t>
      </w:r>
      <w:r w:rsidR="00BA5072">
        <w:rPr>
          <w:lang w:val="fi-FI"/>
        </w:rPr>
        <w:t>Niinpä hänen on päästävä Saint Sunnivalle.</w:t>
      </w:r>
      <w:r w:rsidR="00C6491F">
        <w:rPr>
          <w:lang w:val="fi-FI"/>
        </w:rPr>
        <w:t xml:space="preserve"> Koroin aie Saint Eskilillä ei ole varsinaisesti tappaa ketään: hän tietää, että elävät mutta haavoittuneet asetoverit sitovat aluksen resursseja enemmän kuin vainajat. </w:t>
      </w:r>
    </w:p>
    <w:p w14:paraId="713811F7" w14:textId="77777777" w:rsidR="00BA5072" w:rsidRDefault="00BA5072" w:rsidP="000479D9">
      <w:pPr>
        <w:rPr>
          <w:lang w:val="fi-FI"/>
        </w:rPr>
      </w:pPr>
    </w:p>
    <w:p w14:paraId="0EB78917" w14:textId="3E7D955D" w:rsidR="00C14C13" w:rsidRDefault="008B760F" w:rsidP="000479D9">
      <w:pPr>
        <w:rPr>
          <w:lang w:val="fi-FI"/>
        </w:rPr>
      </w:pPr>
      <w:r>
        <w:rPr>
          <w:lang w:val="fi-FI"/>
        </w:rPr>
        <w:t xml:space="preserve">Hän kipuaa varastokannelle, </w:t>
      </w:r>
      <w:r w:rsidR="00774CD9">
        <w:rPr>
          <w:lang w:val="fi-FI"/>
        </w:rPr>
        <w:t>ottaa Amaspec Skintight -puvun</w:t>
      </w:r>
      <w:r w:rsidR="007D5892">
        <w:rPr>
          <w:lang w:val="fi-FI"/>
        </w:rPr>
        <w:t xml:space="preserve"> sekä akun</w:t>
      </w:r>
      <w:r w:rsidR="00774CD9">
        <w:rPr>
          <w:lang w:val="fi-FI"/>
        </w:rPr>
        <w:t xml:space="preserve"> (ja ehkä murhaa Koslovin ja/tai Shamounin?), sitten nousee rahtikulun kautta ruumaan. Tason 19 </w:t>
      </w:r>
      <w:r w:rsidR="00411AA2">
        <w:rPr>
          <w:lang w:val="fi-FI"/>
        </w:rPr>
        <w:t>telttalukko laukaistaan</w:t>
      </w:r>
      <w:r w:rsidR="00774CD9">
        <w:rPr>
          <w:lang w:val="fi-FI"/>
        </w:rPr>
        <w:t xml:space="preserve">, ja reitti ruumaan avataan. </w:t>
      </w:r>
    </w:p>
    <w:p w14:paraId="10219AA9" w14:textId="77777777" w:rsidR="007D5892" w:rsidRDefault="007D5892" w:rsidP="000479D9">
      <w:pPr>
        <w:rPr>
          <w:lang w:val="fi-FI"/>
        </w:rPr>
      </w:pPr>
    </w:p>
    <w:p w14:paraId="7436F5DF" w14:textId="35E683BF" w:rsidR="007D5892" w:rsidRPr="007D5892" w:rsidRDefault="007D5892" w:rsidP="000479D9">
      <w:pPr>
        <w:rPr>
          <w:lang w:val="fi-FI"/>
        </w:rPr>
      </w:pPr>
      <w:r>
        <w:rPr>
          <w:lang w:val="fi-FI"/>
        </w:rPr>
        <w:t xml:space="preserve">Jos kukaan ei estä, Koroi </w:t>
      </w:r>
      <w:r w:rsidR="00B76E51">
        <w:rPr>
          <w:lang w:val="fi-FI"/>
        </w:rPr>
        <w:t>hyppää</w:t>
      </w:r>
      <w:r>
        <w:rPr>
          <w:lang w:val="fi-FI"/>
        </w:rPr>
        <w:t xml:space="preserve"> Saint Sunnivalle ja tuo sieltä helkkarinmoisen annoksen aerosolisoitua exsurgent-virusta, jonka hän aikoo päästää irralleen Saint Eskilillä. </w:t>
      </w:r>
      <w:r w:rsidR="00B76E51">
        <w:rPr>
          <w:lang w:val="fi-FI"/>
        </w:rPr>
        <w:t>(Koroi hyppää ilman kaapelia ja kuo</w:t>
      </w:r>
      <w:r w:rsidR="00091BF5">
        <w:rPr>
          <w:lang w:val="fi-FI"/>
        </w:rPr>
        <w:t>lemanpelkoa; hän on valmis korjaamaan</w:t>
      </w:r>
      <w:r w:rsidR="00943721">
        <w:rPr>
          <w:lang w:val="fi-FI"/>
        </w:rPr>
        <w:t xml:space="preserve"> liikettään </w:t>
      </w:r>
      <w:r w:rsidR="00F77185">
        <w:rPr>
          <w:lang w:val="fi-FI"/>
        </w:rPr>
        <w:t>pikkuisella moottorilla.)</w:t>
      </w:r>
    </w:p>
    <w:p w14:paraId="539D72CB" w14:textId="77777777" w:rsidR="000479D9" w:rsidRDefault="000479D9" w:rsidP="000479D9">
      <w:pPr>
        <w:rPr>
          <w:rFonts w:ascii="HELIOTYPE LET PLAIN:1.0" w:eastAsia="Lucida Sans Unicode" w:hAnsi="HELIOTYPE LET PLAIN:1.0" w:cs="Tahoma"/>
          <w:caps/>
          <w:sz w:val="32"/>
          <w:szCs w:val="28"/>
          <w:lang w:val="fi-FI"/>
        </w:rPr>
      </w:pPr>
    </w:p>
    <w:p w14:paraId="25666D13" w14:textId="7B770A76" w:rsidR="00FD6352" w:rsidRDefault="00FD6352" w:rsidP="00FD6352">
      <w:pPr>
        <w:pStyle w:val="Heading2"/>
      </w:pPr>
      <w:r>
        <w:lastRenderedPageBreak/>
        <w:t>Saint Sunnivalle</w:t>
      </w:r>
    </w:p>
    <w:p w14:paraId="266A4519" w14:textId="75B4457A" w:rsidR="00FD6352" w:rsidRDefault="00924520" w:rsidP="00924520">
      <w:pPr>
        <w:pStyle w:val="Heading3"/>
      </w:pPr>
      <w:r>
        <w:t>Mitä on tapahtunut</w:t>
      </w:r>
    </w:p>
    <w:p w14:paraId="3741E328" w14:textId="4CE3C49A" w:rsidR="00924520" w:rsidRDefault="00924520" w:rsidP="000479D9">
      <w:pPr>
        <w:rPr>
          <w:lang w:val="fi-FI"/>
        </w:rPr>
      </w:pPr>
      <w:r>
        <w:rPr>
          <w:lang w:val="fi-FI"/>
        </w:rPr>
        <w:t xml:space="preserve">Basiliski on pesiytynyt kaikkiin tietokoneisiin, jotka olivat päällä tai virransäästötilassa. Metodi oli aivan normaali murtautuminen viestintäkanaviin, ja siitä kautta wake-on-LAN -ominaisuuden puskuriylivuotoheikkoutta hyödyntänyt payloadin pudottaminen. Tässä ei ole sinänsä mitään maagista, ainoastaan fraktaalipakattu </w:t>
      </w:r>
      <w:r w:rsidR="00950205">
        <w:rPr>
          <w:lang w:val="fi-FI"/>
        </w:rPr>
        <w:t>64 GB:n basiliski on lähes mahdoton ymmärtää.</w:t>
      </w:r>
    </w:p>
    <w:p w14:paraId="4C1335B2" w14:textId="77777777" w:rsidR="001174AC" w:rsidRDefault="001174AC" w:rsidP="000479D9">
      <w:pPr>
        <w:rPr>
          <w:lang w:val="fi-FI"/>
        </w:rPr>
      </w:pPr>
    </w:p>
    <w:p w14:paraId="17FFDA63" w14:textId="55F8353C" w:rsidR="001174AC" w:rsidRDefault="001174AC" w:rsidP="000479D9">
      <w:pPr>
        <w:rPr>
          <w:lang w:val="fi-FI"/>
        </w:rPr>
      </w:pPr>
      <w:r>
        <w:rPr>
          <w:lang w:val="fi-FI"/>
        </w:rPr>
        <w:t xml:space="preserve">Astridsdottir on tajunnut basiliskin majailevan myös ei-aktiivisissa koneissa, ja on testannutkin tätä. </w:t>
      </w:r>
      <w:r w:rsidR="00313F34">
        <w:rPr>
          <w:lang w:val="fi-FI"/>
        </w:rPr>
        <w:t>Valitettavasti hän ei ole aivan riittävä tietotekniikkaspesialisti osatakseen kehittää koejärjestelyjä, joilla hän voisi eristää basiliskin.</w:t>
      </w:r>
    </w:p>
    <w:p w14:paraId="2E1F236D" w14:textId="77777777" w:rsidR="00AD645B" w:rsidRDefault="00AD645B" w:rsidP="000479D9">
      <w:pPr>
        <w:rPr>
          <w:lang w:val="fi-FI"/>
        </w:rPr>
      </w:pPr>
    </w:p>
    <w:p w14:paraId="7B9EE443" w14:textId="3E46F12B" w:rsidR="00AD645B" w:rsidRDefault="00AD645B" w:rsidP="000479D9">
      <w:pPr>
        <w:rPr>
          <w:lang w:val="fi-FI"/>
        </w:rPr>
      </w:pPr>
      <w:r>
        <w:rPr>
          <w:lang w:val="fi-FI"/>
        </w:rPr>
        <w:t xml:space="preserve">Basiliski </w:t>
      </w:r>
      <w:r>
        <w:rPr>
          <w:i/>
          <w:lang w:val="fi-FI"/>
        </w:rPr>
        <w:t xml:space="preserve">ei </w:t>
      </w:r>
      <w:r>
        <w:rPr>
          <w:lang w:val="fi-FI"/>
        </w:rPr>
        <w:t>ole koneissa, jotka olivat sammutettuina. Kuitenkin basiliskin payloadissa on levittävä systeemi, joka koettaa pomppia koneesta toiseen, joten jos yksi kone on päällä, fyysisesti sen lähellä olevat koneet (1m - 20m, riippuu antennista) ovat vaarassa saada tartunnan.</w:t>
      </w:r>
    </w:p>
    <w:p w14:paraId="5FB50328" w14:textId="77777777" w:rsidR="00AD645B" w:rsidRDefault="00AD645B" w:rsidP="000479D9">
      <w:pPr>
        <w:rPr>
          <w:lang w:val="fi-FI"/>
        </w:rPr>
      </w:pPr>
    </w:p>
    <w:p w14:paraId="429EDE14" w14:textId="1AD2FBD5" w:rsidR="00AD645B" w:rsidRDefault="00AD645B" w:rsidP="000479D9">
      <w:pPr>
        <w:rPr>
          <w:lang w:val="fi-FI"/>
        </w:rPr>
      </w:pPr>
      <w:r>
        <w:rPr>
          <w:lang w:val="fi-FI"/>
        </w:rPr>
        <w:t>Saint Eskilin tietotekniikasta on tarkka lista tietokonekeskuksen arkistossa sekä varalista huoltokannella.</w:t>
      </w:r>
      <w:r w:rsidR="0062147B">
        <w:rPr>
          <w:lang w:val="fi-FI"/>
        </w:rPr>
        <w:t xml:space="preserve"> TTLG on vailla johtajaa, joten kukaan ei ole kulkenut sammuttamassa </w:t>
      </w:r>
      <w:r w:rsidR="00CB7A46">
        <w:rPr>
          <w:lang w:val="fi-FI"/>
        </w:rPr>
        <w:t>kaikkia unitilassa olevia järjestelmiä.</w:t>
      </w:r>
      <w:r w:rsidR="002523F3">
        <w:rPr>
          <w:lang w:val="fi-FI"/>
        </w:rPr>
        <w:t xml:space="preserve"> Lavezzi on kytkenyt kaikki</w:t>
      </w:r>
      <w:r w:rsidR="00664BB3">
        <w:rPr>
          <w:lang w:val="fi-FI"/>
        </w:rPr>
        <w:t>en aseiden järjestelmät pois päältä, mikä ei sinänsä ole optimaalisen viisasta: basiliskin laukeaminen käräyttäisi järjestelmän.</w:t>
      </w:r>
    </w:p>
    <w:p w14:paraId="4386FC3D" w14:textId="77777777" w:rsidR="00624B7D" w:rsidRDefault="00624B7D" w:rsidP="000479D9">
      <w:pPr>
        <w:rPr>
          <w:lang w:val="fi-FI"/>
        </w:rPr>
      </w:pPr>
    </w:p>
    <w:p w14:paraId="2C8799BC" w14:textId="555E72C2" w:rsidR="00624B7D" w:rsidRDefault="00207946" w:rsidP="00624B7D">
      <w:pPr>
        <w:pStyle w:val="Heading4"/>
      </w:pPr>
      <w:r>
        <w:t>Suojametodit</w:t>
      </w:r>
    </w:p>
    <w:p w14:paraId="48C428C9" w14:textId="27E2D58D" w:rsidR="00896057" w:rsidRDefault="00896057" w:rsidP="00896057">
      <w:pPr>
        <w:rPr>
          <w:lang w:val="fi-FI"/>
        </w:rPr>
      </w:pPr>
      <w:r>
        <w:rPr>
          <w:lang w:val="fi-FI"/>
        </w:rPr>
        <w:t>Saint Sunniva se projektoi kuplan epätodellista aika-avaruutta, joka ilmenee parisataa kilometriä säteeltään olevana aistiblokkerina. Kupla sulkee sisäänsä valon ja aaltopituudet: fyysiset esineet voivat läpäistä sen, samoin gravitaatio. [Mittaamalla painovoimaa olisi mahdollista todeta, että samassa paikassa ollaan, mutta valtaosa laitteistosta ei toimi.]</w:t>
      </w:r>
    </w:p>
    <w:p w14:paraId="442742A9" w14:textId="77777777" w:rsidR="00896057" w:rsidRDefault="00896057" w:rsidP="00896057">
      <w:pPr>
        <w:rPr>
          <w:lang w:val="fi-FI"/>
        </w:rPr>
      </w:pPr>
    </w:p>
    <w:p w14:paraId="31352F54" w14:textId="0C37EE00" w:rsidR="00896057" w:rsidRDefault="00896057" w:rsidP="00896057">
      <w:pPr>
        <w:rPr>
          <w:lang w:val="fi-FI"/>
        </w:rPr>
      </w:pPr>
      <w:r>
        <w:rPr>
          <w:lang w:val="fi-FI"/>
        </w:rPr>
        <w:t>Aistiblokkerin tarkka säde on 213 kilometriä. Saint Sunnivan spinal column toimii sen antennina, reaktori energialähteenä, ja kummallinen nanotekniikkakalvosto lähettimenä. Kupla on toruksen muotoinen, ja sen aukot ovat Saint Sunnivan keula sekä perä; täällä kupla on vain 2m halkaisijaltaan.</w:t>
      </w:r>
    </w:p>
    <w:p w14:paraId="69219883" w14:textId="77777777" w:rsidR="00624B7D" w:rsidRDefault="00624B7D" w:rsidP="000479D9">
      <w:pPr>
        <w:rPr>
          <w:lang w:val="fi-FI"/>
        </w:rPr>
      </w:pPr>
    </w:p>
    <w:p w14:paraId="6710C4F4" w14:textId="04DABA9B" w:rsidR="00924520" w:rsidRDefault="0053798F" w:rsidP="000479D9">
      <w:pPr>
        <w:rPr>
          <w:lang w:val="fi-FI"/>
        </w:rPr>
      </w:pPr>
      <w:r>
        <w:rPr>
          <w:lang w:val="fi-FI"/>
        </w:rPr>
        <w:t xml:space="preserve">Kupla toimii blokkerina molempiin suuntiin; ulkoapäin säteily vain kiertää sen, sisäpuolelta ulos ei näe lainkaan. Kuplan reunan yli kulkeminen altistaa basilisk hackille sekä </w:t>
      </w:r>
      <w:r w:rsidR="00ED6D76">
        <w:rPr>
          <w:lang w:val="fi-FI"/>
        </w:rPr>
        <w:t xml:space="preserve">aiheuttaa huomattavia sähkömagneettisia häiriöitä. Sen läpäiseminen ei ole superturvallista: yksinkertainen teknologia kyllä kulkee siitä läpi, mutta elektroniikka luultavasti hajoaa, </w:t>
      </w:r>
      <w:r w:rsidR="009447A1">
        <w:rPr>
          <w:lang w:val="fi-FI"/>
        </w:rPr>
        <w:t>ja orgaaniset olennot kärsivät 6</w:t>
      </w:r>
      <w:r w:rsidR="00ED6D76">
        <w:rPr>
          <w:lang w:val="fi-FI"/>
        </w:rPr>
        <w:t>d säteilyvaurioita.</w:t>
      </w:r>
      <w:r w:rsidR="009447A1">
        <w:rPr>
          <w:lang w:val="fi-FI"/>
        </w:rPr>
        <w:t xml:space="preserve"> Suojaukset kuitenkin vähentävät tätä: </w:t>
      </w:r>
      <w:r w:rsidR="00EB3A45">
        <w:rPr>
          <w:lang w:val="fi-FI"/>
        </w:rPr>
        <w:t xml:space="preserve">taistelupanssarissa kärsii vain 3d, </w:t>
      </w:r>
      <w:r w:rsidR="009447A1">
        <w:rPr>
          <w:lang w:val="fi-FI"/>
        </w:rPr>
        <w:t xml:space="preserve">avaruusaluksen ehjän rungon sisällä vaurio on vain 2d, </w:t>
      </w:r>
      <w:r w:rsidR="00EB3A45">
        <w:rPr>
          <w:lang w:val="fi-FI"/>
        </w:rPr>
        <w:t>molemmissa vain 1d.</w:t>
      </w:r>
    </w:p>
    <w:p w14:paraId="73D49622" w14:textId="77777777" w:rsidR="0085670C" w:rsidRDefault="0085670C" w:rsidP="000479D9">
      <w:pPr>
        <w:rPr>
          <w:lang w:val="fi-FI"/>
        </w:rPr>
      </w:pPr>
    </w:p>
    <w:p w14:paraId="3D9095F4" w14:textId="128D04CC" w:rsidR="0085670C" w:rsidRDefault="0085670C" w:rsidP="0085670C">
      <w:pPr>
        <w:pStyle w:val="Heading4"/>
      </w:pPr>
      <w:r>
        <w:t>Aseistus</w:t>
      </w:r>
    </w:p>
    <w:p w14:paraId="6ED5985D" w14:textId="23D239B8" w:rsidR="0085670C" w:rsidRDefault="0085670C" w:rsidP="000479D9">
      <w:pPr>
        <w:rPr>
          <w:lang w:val="fi-FI"/>
        </w:rPr>
      </w:pPr>
      <w:r>
        <w:rPr>
          <w:lang w:val="fi-FI"/>
        </w:rPr>
        <w:t xml:space="preserve">Saint Sunnivan </w:t>
      </w:r>
      <w:r w:rsidR="00B63559">
        <w:rPr>
          <w:lang w:val="fi-FI"/>
        </w:rPr>
        <w:t>asejärjestelmät ovat puolustusvalmiudessa. Aseistus:</w:t>
      </w:r>
    </w:p>
    <w:p w14:paraId="54F05AA4" w14:textId="77777777" w:rsidR="00B63559" w:rsidRDefault="00B63559" w:rsidP="000479D9">
      <w:pPr>
        <w:rPr>
          <w:lang w:val="fi-FI"/>
        </w:rPr>
      </w:pPr>
    </w:p>
    <w:p w14:paraId="52FD1026" w14:textId="2AEB4C93" w:rsidR="00B63559" w:rsidRDefault="00B63559" w:rsidP="000479D9">
      <w:pPr>
        <w:rPr>
          <w:lang w:val="fi-FI"/>
        </w:rPr>
      </w:pPr>
      <w:r>
        <w:rPr>
          <w:lang w:val="fi-FI"/>
        </w:rPr>
        <w:t>SS:</w:t>
      </w:r>
    </w:p>
    <w:p w14:paraId="20A667DD" w14:textId="77777777" w:rsidR="00B63559" w:rsidRDefault="00B63559" w:rsidP="000479D9">
      <w:pPr>
        <w:rPr>
          <w:lang w:val="fi-FI"/>
        </w:rPr>
      </w:pPr>
    </w:p>
    <w:p w14:paraId="1FE55B3A" w14:textId="64DCDE31" w:rsidR="00B63559" w:rsidRDefault="00B63559" w:rsidP="000479D9">
      <w:pPr>
        <w:rPr>
          <w:lang w:val="fi-FI"/>
        </w:rPr>
      </w:pPr>
      <w:r>
        <w:rPr>
          <w:lang w:val="fi-FI"/>
        </w:rPr>
        <w:t>Laser - 5 GW</w:t>
      </w:r>
    </w:p>
    <w:p w14:paraId="3CE97FE9" w14:textId="1F8BBB77" w:rsidR="00B63559" w:rsidRDefault="00B63559" w:rsidP="000479D9">
      <w:pPr>
        <w:rPr>
          <w:lang w:val="fi-FI"/>
        </w:rPr>
      </w:pPr>
      <w:r>
        <w:rPr>
          <w:lang w:val="fi-FI"/>
        </w:rPr>
        <w:t>Ohjuksia: 6 kpl ulkona, valmiina kiihdyttämään</w:t>
      </w:r>
    </w:p>
    <w:p w14:paraId="4DF27E69" w14:textId="77777777" w:rsidR="00B63559" w:rsidRDefault="00B63559" w:rsidP="000479D9">
      <w:pPr>
        <w:rPr>
          <w:lang w:val="fi-FI"/>
        </w:rPr>
      </w:pPr>
    </w:p>
    <w:p w14:paraId="0844E1C2" w14:textId="6593C7E1" w:rsidR="00B63559" w:rsidRDefault="00B63559" w:rsidP="000479D9">
      <w:pPr>
        <w:rPr>
          <w:lang w:val="fi-FI"/>
        </w:rPr>
      </w:pPr>
      <w:r>
        <w:rPr>
          <w:lang w:val="fi-FI"/>
        </w:rPr>
        <w:t>SE:</w:t>
      </w:r>
    </w:p>
    <w:p w14:paraId="55958ECA" w14:textId="77777777" w:rsidR="00B63559" w:rsidRDefault="00B63559" w:rsidP="000479D9">
      <w:pPr>
        <w:rPr>
          <w:lang w:val="fi-FI"/>
        </w:rPr>
      </w:pPr>
    </w:p>
    <w:p w14:paraId="7167DD2D" w14:textId="09EC6BDC" w:rsidR="00B63559" w:rsidRDefault="00B63559" w:rsidP="000479D9">
      <w:pPr>
        <w:rPr>
          <w:lang w:val="fi-FI"/>
        </w:rPr>
      </w:pPr>
      <w:r>
        <w:rPr>
          <w:lang w:val="fi-FI"/>
        </w:rPr>
        <w:t>Laser - 20 GW</w:t>
      </w:r>
    </w:p>
    <w:p w14:paraId="76D95059" w14:textId="77777777" w:rsidR="00B63559" w:rsidRDefault="00B63559" w:rsidP="000479D9">
      <w:pPr>
        <w:rPr>
          <w:lang w:val="fi-FI"/>
        </w:rPr>
      </w:pPr>
    </w:p>
    <w:p w14:paraId="51616682" w14:textId="5BF6B424" w:rsidR="00B63559" w:rsidRDefault="00B63559" w:rsidP="000479D9">
      <w:pPr>
        <w:rPr>
          <w:lang w:val="fi-FI"/>
        </w:rPr>
      </w:pPr>
      <w:r>
        <w:rPr>
          <w:lang w:val="fi-FI"/>
        </w:rPr>
        <w:t>Saint Sunniva on heittänyt ulos kuuden ohjuksen patterin. Ne liikkuvat ine</w:t>
      </w:r>
      <w:r w:rsidR="004500B0">
        <w:rPr>
          <w:lang w:val="fi-FI"/>
        </w:rPr>
        <w:t>rtialla n. 3 km/h ja ovat nyt 18</w:t>
      </w:r>
      <w:r>
        <w:rPr>
          <w:lang w:val="fi-FI"/>
        </w:rPr>
        <w:t xml:space="preserve"> kilometrin päässä. 3 vuorokauden kuluttua ne saavuttavat kilven rajan.</w:t>
      </w:r>
    </w:p>
    <w:p w14:paraId="73CE642E" w14:textId="77777777" w:rsidR="00B63559" w:rsidRDefault="00B63559" w:rsidP="000479D9">
      <w:pPr>
        <w:rPr>
          <w:lang w:val="fi-FI"/>
        </w:rPr>
      </w:pPr>
    </w:p>
    <w:p w14:paraId="4DA3C072" w14:textId="41768FD4" w:rsidR="00B63559" w:rsidRDefault="00B63559" w:rsidP="000479D9">
      <w:pPr>
        <w:rPr>
          <w:lang w:val="fi-FI"/>
        </w:rPr>
      </w:pPr>
      <w:r>
        <w:rPr>
          <w:lang w:val="fi-FI"/>
        </w:rPr>
        <w:t>Niiden tarkoitus on olla itsenäinen kostojärjestelmä: ne on suunnattu Saint Eskiliä kohti</w:t>
      </w:r>
      <w:r w:rsidR="006331F3">
        <w:rPr>
          <w:lang w:val="fi-FI"/>
        </w:rPr>
        <w:t>. Kolmessa on ydinkärki, kolmessa sirpalekärki.</w:t>
      </w:r>
    </w:p>
    <w:p w14:paraId="4EA3766F" w14:textId="77777777" w:rsidR="00B63559" w:rsidRDefault="00B63559" w:rsidP="000479D9">
      <w:pPr>
        <w:rPr>
          <w:lang w:val="fi-FI"/>
        </w:rPr>
      </w:pPr>
    </w:p>
    <w:p w14:paraId="70034E9F" w14:textId="7DE52AF1" w:rsidR="00B63559" w:rsidRDefault="00DB4A3E" w:rsidP="000479D9">
      <w:pPr>
        <w:rPr>
          <w:lang w:val="fi-FI"/>
        </w:rPr>
      </w:pPr>
      <w:r>
        <w:rPr>
          <w:lang w:val="fi-FI"/>
        </w:rPr>
        <w:t>500 metrin kantamalla kummankin aluksen laser</w:t>
      </w:r>
      <w:r w:rsidR="00DE7DD6">
        <w:rPr>
          <w:lang w:val="fi-FI"/>
        </w:rPr>
        <w:t xml:space="preserve"> aiheuttaa käytännössä impulssishokin toiselle alukselle ja repii rungon rikki. Mihin tahansa laser osuukin </w:t>
      </w:r>
      <w:r w:rsidR="0072393C">
        <w:rPr>
          <w:lang w:val="fi-FI"/>
        </w:rPr>
        <w:t>tuhoutuu välittömästi. Osuma antimateriareaktoriin haihduttaisi Saint Eskilin, mutta luultvasti myös Saint Sunnivan. Toisaalta osuma Saint Sunnivan fuusioreaktoriin olisi niinikään tuhoisa.</w:t>
      </w:r>
    </w:p>
    <w:p w14:paraId="7CA15096" w14:textId="77777777" w:rsidR="000479D9" w:rsidRPr="000479D9" w:rsidRDefault="000479D9" w:rsidP="000479D9">
      <w:pPr>
        <w:rPr>
          <w:lang w:val="fi-FI"/>
        </w:rPr>
      </w:pPr>
    </w:p>
    <w:p w14:paraId="172AE53D" w14:textId="1A04BAE0" w:rsidR="00DB5CB8" w:rsidRDefault="008134A2" w:rsidP="008134A2">
      <w:pPr>
        <w:pStyle w:val="Heading3"/>
      </w:pPr>
      <w:r>
        <w:t>Naapuriin</w:t>
      </w:r>
    </w:p>
    <w:p w14:paraId="57714210" w14:textId="5474FF96" w:rsidR="00DB5CB8" w:rsidRDefault="00DB5CB8" w:rsidP="00DB5CB8">
      <w:pPr>
        <w:rPr>
          <w:lang w:val="fi-FI"/>
        </w:rPr>
      </w:pPr>
      <w:r>
        <w:rPr>
          <w:lang w:val="fi-FI"/>
        </w:rPr>
        <w:t xml:space="preserve">Alusten etäisyys on 500 m, ja radat ovat vastaavia. Hyppäävä </w:t>
      </w:r>
      <w:r w:rsidR="001A6B83">
        <w:rPr>
          <w:lang w:val="fi-FI"/>
        </w:rPr>
        <w:t>San Quintus -panssari</w:t>
      </w:r>
      <w:r>
        <w:rPr>
          <w:lang w:val="fi-FI"/>
        </w:rPr>
        <w:t xml:space="preserve"> saavuttaa</w:t>
      </w:r>
      <w:r w:rsidR="003F2834">
        <w:rPr>
          <w:lang w:val="fi-FI"/>
        </w:rPr>
        <w:t xml:space="preserve"> 5m/s nopeuden yhdellä loikalla, joten matka alukselta toiselle kestää 100 sekuntia.</w:t>
      </w:r>
      <w:r w:rsidR="001A6B83">
        <w:rPr>
          <w:lang w:val="fi-FI"/>
        </w:rPr>
        <w:t xml:space="preserve"> (Amaspec Skintightilla hyppynopeus on vain 3 m/s; loikka on 167 s mittainen.)</w:t>
      </w:r>
    </w:p>
    <w:p w14:paraId="46A51166" w14:textId="77777777" w:rsidR="00AC2DD8" w:rsidRDefault="00AC2DD8" w:rsidP="00DB5CB8">
      <w:pPr>
        <w:rPr>
          <w:lang w:val="fi-FI"/>
        </w:rPr>
      </w:pPr>
    </w:p>
    <w:p w14:paraId="45993FB6" w14:textId="5C50D52D" w:rsidR="00AC2DD8" w:rsidRDefault="00AC2DD8" w:rsidP="00DB5CB8">
      <w:pPr>
        <w:rPr>
          <w:lang w:val="fi-FI"/>
        </w:rPr>
      </w:pPr>
      <w:r>
        <w:rPr>
          <w:lang w:val="fi-FI"/>
        </w:rPr>
        <w:t xml:space="preserve">Hyppy tyhjyyteen </w:t>
      </w:r>
      <w:r w:rsidR="000D3F54">
        <w:rPr>
          <w:lang w:val="fi-FI"/>
        </w:rPr>
        <w:t>on aika pirun pelottava. 500m</w:t>
      </w:r>
      <w:r w:rsidR="00127DB3">
        <w:rPr>
          <w:lang w:val="fi-FI"/>
        </w:rPr>
        <w:t xml:space="preserve"> standardi</w:t>
      </w:r>
      <w:r w:rsidR="000D3F54">
        <w:rPr>
          <w:lang w:val="fi-FI"/>
        </w:rPr>
        <w:t xml:space="preserve">kaapelia </w:t>
      </w:r>
      <w:r w:rsidR="00127DB3">
        <w:rPr>
          <w:lang w:val="fi-FI"/>
        </w:rPr>
        <w:t>(4mm paksuus, massa 62.5 kg) löytyy kyllä. Ilman sitä on tarpeen heittää DX, Jumping tms jotta osuisi.</w:t>
      </w:r>
      <w:r w:rsidR="004022FD">
        <w:rPr>
          <w:lang w:val="fi-FI"/>
        </w:rPr>
        <w:t xml:space="preserve"> Toisaalta puvuissa on kaikissa mukavasti ∆v:tä korjaamaan huteja.</w:t>
      </w:r>
    </w:p>
    <w:p w14:paraId="0A111AF7" w14:textId="77777777" w:rsidR="00DB5CB8" w:rsidRDefault="00DB5CB8" w:rsidP="00DB5CB8">
      <w:pPr>
        <w:rPr>
          <w:lang w:val="fi-FI"/>
        </w:rPr>
      </w:pPr>
    </w:p>
    <w:p w14:paraId="55510942" w14:textId="0EF988FA" w:rsidR="009E4193" w:rsidRDefault="009E4193" w:rsidP="00DB5CB8">
      <w:pPr>
        <w:rPr>
          <w:lang w:val="fi-FI"/>
        </w:rPr>
      </w:pPr>
      <w:r>
        <w:rPr>
          <w:lang w:val="fi-FI"/>
        </w:rPr>
        <w:t>Sisäänkäyntejä on seuraavasti:</w:t>
      </w:r>
    </w:p>
    <w:p w14:paraId="5A79D552" w14:textId="77777777" w:rsidR="009E4193" w:rsidRDefault="009E4193" w:rsidP="00DB5CB8">
      <w:pPr>
        <w:rPr>
          <w:lang w:val="fi-FI"/>
        </w:rPr>
      </w:pPr>
    </w:p>
    <w:p w14:paraId="16089EA9" w14:textId="12132B50" w:rsidR="009E4193" w:rsidRDefault="009E4193" w:rsidP="009E4193">
      <w:pPr>
        <w:pStyle w:val="ListParagraph"/>
        <w:numPr>
          <w:ilvl w:val="0"/>
          <w:numId w:val="32"/>
        </w:numPr>
        <w:rPr>
          <w:lang w:val="fi-FI"/>
        </w:rPr>
      </w:pPr>
      <w:r>
        <w:rPr>
          <w:lang w:val="fi-FI"/>
        </w:rPr>
        <w:t>Pääilmalukko: messikannelle</w:t>
      </w:r>
      <w:r w:rsidR="00FF40B6">
        <w:rPr>
          <w:lang w:val="fi-FI"/>
        </w:rPr>
        <w:t xml:space="preserve">. Ahtamalla sisään saa neljä </w:t>
      </w:r>
      <w:r w:rsidR="00B45ACB">
        <w:rPr>
          <w:lang w:val="fi-FI"/>
        </w:rPr>
        <w:t>panssaroitua henkeä kerralla, 6 kevyessä puvussa olevaa.</w:t>
      </w:r>
    </w:p>
    <w:p w14:paraId="15F63E20" w14:textId="77777777" w:rsidR="00B45ACB" w:rsidRDefault="00B45ACB" w:rsidP="009E4193">
      <w:pPr>
        <w:pStyle w:val="ListParagraph"/>
        <w:numPr>
          <w:ilvl w:val="0"/>
          <w:numId w:val="32"/>
        </w:numPr>
        <w:rPr>
          <w:lang w:val="fi-FI"/>
        </w:rPr>
      </w:pPr>
      <w:r>
        <w:rPr>
          <w:lang w:val="fi-FI"/>
        </w:rPr>
        <w:t>EVA-ilmalukko: logistiikkakannelle. 2 panssaria, 3 kevyessä puvussa olevaa.</w:t>
      </w:r>
    </w:p>
    <w:p w14:paraId="55234AF6" w14:textId="6D2989F8" w:rsidR="00B45ACB" w:rsidRDefault="00B45ACB" w:rsidP="009E4193">
      <w:pPr>
        <w:pStyle w:val="ListParagraph"/>
        <w:numPr>
          <w:ilvl w:val="0"/>
          <w:numId w:val="32"/>
        </w:numPr>
        <w:rPr>
          <w:lang w:val="fi-FI"/>
        </w:rPr>
      </w:pPr>
      <w:r>
        <w:rPr>
          <w:lang w:val="fi-FI"/>
        </w:rPr>
        <w:t>Rahtiovet. Ei suunniteltu ulkoa avattaviksi; rahtikansi on paineistettu, joten avaaminen on huono idea. Avattavissa 3 tunnissa.</w:t>
      </w:r>
    </w:p>
    <w:p w14:paraId="54593D85" w14:textId="6098A50B" w:rsidR="009E4193" w:rsidRDefault="00B45ACB" w:rsidP="009E4193">
      <w:pPr>
        <w:pStyle w:val="ListParagraph"/>
        <w:numPr>
          <w:ilvl w:val="0"/>
          <w:numId w:val="32"/>
        </w:numPr>
        <w:rPr>
          <w:lang w:val="fi-FI"/>
        </w:rPr>
      </w:pPr>
      <w:r>
        <w:rPr>
          <w:lang w:val="fi-FI"/>
        </w:rPr>
        <w:t>Sukkulaovet. Ei suunniteltu ulkoa avattaviksi. Avaaminen 2 tunnin operaatio.</w:t>
      </w:r>
    </w:p>
    <w:p w14:paraId="5B0086DD" w14:textId="1559AE30" w:rsidR="00B45ACB" w:rsidRPr="009E4193" w:rsidRDefault="00B45ACB" w:rsidP="009E4193">
      <w:pPr>
        <w:pStyle w:val="ListParagraph"/>
        <w:numPr>
          <w:ilvl w:val="0"/>
          <w:numId w:val="32"/>
        </w:numPr>
        <w:rPr>
          <w:lang w:val="fi-FI"/>
        </w:rPr>
      </w:pPr>
      <w:r>
        <w:rPr>
          <w:lang w:val="fi-FI"/>
        </w:rPr>
        <w:t>Ohjusputki. Ei todellakaan suunniteltu ulkoa avattavaksi.</w:t>
      </w:r>
      <w:r w:rsidR="008F46A5">
        <w:rPr>
          <w:lang w:val="fi-FI"/>
        </w:rPr>
        <w:t xml:space="preserve"> </w:t>
      </w:r>
      <w:r>
        <w:rPr>
          <w:lang w:val="fi-FI"/>
        </w:rPr>
        <w:t>Vaatii läpipolttoa; tunnin operaatio.</w:t>
      </w:r>
    </w:p>
    <w:p w14:paraId="20DD079D" w14:textId="77777777" w:rsidR="009E4193" w:rsidRDefault="009E4193" w:rsidP="00DB5CB8">
      <w:pPr>
        <w:rPr>
          <w:lang w:val="fi-FI"/>
        </w:rPr>
      </w:pPr>
    </w:p>
    <w:p w14:paraId="706103C5" w14:textId="5E148954" w:rsidR="00FD1BCF" w:rsidRDefault="00AC2DD8" w:rsidP="00DB5CB8">
      <w:pPr>
        <w:rPr>
          <w:lang w:val="fi-FI"/>
        </w:rPr>
      </w:pPr>
      <w:r>
        <w:rPr>
          <w:lang w:val="fi-FI"/>
        </w:rPr>
        <w:t>Koroi on livahtanut sisään EVA-ilmalukosta. Se on vastakkaisella puolella kuin Saint Eskil, joten sisäänmenoa ei voi nähdä</w:t>
      </w:r>
      <w:r w:rsidR="000D3F54">
        <w:rPr>
          <w:lang w:val="fi-FI"/>
        </w:rPr>
        <w:t>,</w:t>
      </w:r>
      <w:r>
        <w:rPr>
          <w:lang w:val="fi-FI"/>
        </w:rPr>
        <w:t xml:space="preserve"> jos Koroi on jo saavuttanut kohteensa.</w:t>
      </w:r>
    </w:p>
    <w:p w14:paraId="489FEECE" w14:textId="77777777" w:rsidR="00AC2DD8" w:rsidRDefault="00AC2DD8" w:rsidP="00DB5CB8">
      <w:pPr>
        <w:rPr>
          <w:lang w:val="fi-FI"/>
        </w:rPr>
      </w:pPr>
    </w:p>
    <w:p w14:paraId="7E828624" w14:textId="13AD23D5" w:rsidR="00FD1BCF" w:rsidRDefault="00AC2DD8" w:rsidP="00AC2DD8">
      <w:pPr>
        <w:pStyle w:val="Heading3"/>
      </w:pPr>
      <w:r>
        <w:lastRenderedPageBreak/>
        <w:t>Dunkku</w:t>
      </w:r>
    </w:p>
    <w:p w14:paraId="28AE6D5C" w14:textId="4182258B" w:rsidR="0069003C" w:rsidRDefault="00A759FB" w:rsidP="0069003C">
      <w:pPr>
        <w:rPr>
          <w:lang w:val="fi-FI"/>
        </w:rPr>
      </w:pPr>
      <w:r>
        <w:rPr>
          <w:lang w:val="fi-FI"/>
        </w:rPr>
        <w:t xml:space="preserve">Koko Saint Sunnivaan </w:t>
      </w:r>
      <w:r w:rsidR="00ED5009">
        <w:rPr>
          <w:lang w:val="fi-FI"/>
        </w:rPr>
        <w:t xml:space="preserve">on pesiytynyt makea, hedelmäinen tuoksu. </w:t>
      </w:r>
      <w:r w:rsidR="00EB32B9">
        <w:rPr>
          <w:lang w:val="fi-FI"/>
        </w:rPr>
        <w:t>Lisäksi monessa paikassa on läpikuultavaa limaa, jonka sisällä on hopeisia haituvia. Tämä lima</w:t>
      </w:r>
      <w:r w:rsidR="00404D2F">
        <w:rPr>
          <w:lang w:val="fi-FI"/>
        </w:rPr>
        <w:t xml:space="preserve"> suojaa koneälykonstruktiota. Se tarttuu erityisesti metalleihin, ei </w:t>
      </w:r>
      <w:r w:rsidR="007221C4">
        <w:rPr>
          <w:lang w:val="fi-FI"/>
        </w:rPr>
        <w:t>niinkään ihoon tai vaatteisiin.</w:t>
      </w:r>
    </w:p>
    <w:p w14:paraId="38E72BED" w14:textId="77777777" w:rsidR="007221C4" w:rsidRDefault="007221C4" w:rsidP="0069003C">
      <w:pPr>
        <w:rPr>
          <w:lang w:val="fi-FI"/>
        </w:rPr>
      </w:pPr>
    </w:p>
    <w:p w14:paraId="178CF931" w14:textId="2B1D74EB" w:rsidR="007221C4" w:rsidRDefault="007221C4" w:rsidP="0069003C">
      <w:pPr>
        <w:rPr>
          <w:lang w:val="fi-FI"/>
        </w:rPr>
      </w:pPr>
      <w:r>
        <w:rPr>
          <w:lang w:val="fi-FI"/>
        </w:rPr>
        <w:t xml:space="preserve">Hopeiset haituvat ovat tietotekniikkajärjestelmää, joka on valtaamassa Saint Sunnivaa. </w:t>
      </w:r>
      <w:r w:rsidR="00356629">
        <w:rPr>
          <w:lang w:val="fi-FI"/>
        </w:rPr>
        <w:t xml:space="preserve">Jos se koskettaa </w:t>
      </w:r>
      <w:r w:rsidR="007A0F77">
        <w:rPr>
          <w:lang w:val="fi-FI"/>
        </w:rPr>
        <w:t>metalliosaa jossa kulkee sähkömagneettista säteilyä (käytännössä mikä tahansa laite), se tarttuu siihen kiinni ja koettaa vallata sen järjestelmät. Adheesio on ST 8 - 30, riippuen kosketuksen pinta-alasta. Etenkin mutkikkaissa seiteissä kiinnijäämisen riski on ilmeinen.</w:t>
      </w:r>
      <w:r w:rsidR="0000559E">
        <w:rPr>
          <w:lang w:val="fi-FI"/>
        </w:rPr>
        <w:t xml:space="preserve"> Lima</w:t>
      </w:r>
      <w:r w:rsidR="00A94CA7">
        <w:rPr>
          <w:lang w:val="fi-FI"/>
        </w:rPr>
        <w:t>lla on Computer Hacking-14, ja se tarvitsee 10 sekuntia ensimmäiseen valtausyritykseensä.</w:t>
      </w:r>
    </w:p>
    <w:p w14:paraId="5700F9F0" w14:textId="77777777" w:rsidR="00C146BC" w:rsidRDefault="00C146BC" w:rsidP="0069003C">
      <w:pPr>
        <w:rPr>
          <w:lang w:val="fi-FI"/>
        </w:rPr>
      </w:pPr>
    </w:p>
    <w:p w14:paraId="5B815A68" w14:textId="3B5AB40F" w:rsidR="00C146BC" w:rsidRDefault="00C146BC" w:rsidP="0069003C">
      <w:pPr>
        <w:rPr>
          <w:lang w:val="fi-FI"/>
        </w:rPr>
      </w:pPr>
      <w:r>
        <w:rPr>
          <w:lang w:val="fi-FI"/>
        </w:rPr>
        <w:t>Lima on hyvin resistanttia, eikä esim. pala. Se ei kuitenkaan säilytä viskositeettiaan äärimmäisessä kylmässä. Jos Saint Sunnivan päästää täyteen tyhjiöön, lima murtuu, mutta automaattiset paineentunnistusjärjestelmät toimivat edelleen ja eristävät kannen, jossa paine putoaa.</w:t>
      </w:r>
      <w:r w:rsidR="0000559E">
        <w:rPr>
          <w:lang w:val="fi-FI"/>
        </w:rPr>
        <w:t xml:space="preserve"> Koko alusta on lähes mahdotonta saada tyhjiöön.</w:t>
      </w:r>
    </w:p>
    <w:p w14:paraId="3464CECA" w14:textId="77777777" w:rsidR="00A759FB" w:rsidRDefault="00A759FB" w:rsidP="0069003C">
      <w:pPr>
        <w:rPr>
          <w:lang w:val="fi-FI"/>
        </w:rPr>
      </w:pPr>
    </w:p>
    <w:p w14:paraId="21EB9980" w14:textId="77777777" w:rsidR="00A759FB" w:rsidRDefault="00A759FB" w:rsidP="0069003C">
      <w:pPr>
        <w:rPr>
          <w:lang w:val="fi-FI"/>
        </w:rPr>
      </w:pPr>
    </w:p>
    <w:p w14:paraId="71B37C82" w14:textId="418C0155" w:rsidR="00AC2DD8" w:rsidRDefault="00AC2DD8" w:rsidP="00AC2DD8">
      <w:pPr>
        <w:pStyle w:val="Heading4"/>
      </w:pPr>
      <w:r>
        <w:t>Kansi 1 - Konekansi</w:t>
      </w:r>
    </w:p>
    <w:p w14:paraId="696C0A53" w14:textId="6EFC89B9" w:rsidR="00A75FFA" w:rsidRPr="00034393" w:rsidRDefault="00CB5604" w:rsidP="00A75FFA">
      <w:pPr>
        <w:rPr>
          <w:lang w:val="fi-FI"/>
        </w:rPr>
      </w:pPr>
      <w:r w:rsidRPr="00034393">
        <w:rPr>
          <w:lang w:val="fi-FI"/>
        </w:rPr>
        <w:t xml:space="preserve">Saint Sunnivan fuusioreaktori </w:t>
      </w:r>
      <w:r w:rsidR="00034393" w:rsidRPr="00034393">
        <w:rPr>
          <w:lang w:val="fi-FI"/>
        </w:rPr>
        <w:t xml:space="preserve">on päällä, mutta säästöliekillä. </w:t>
      </w:r>
      <w:r w:rsidR="00DA6F39">
        <w:rPr>
          <w:lang w:val="fi-FI"/>
        </w:rPr>
        <w:t xml:space="preserve">Täällä majailee kummallinen biomassa, joka syö energiaa reaktorista ja tuottaa nanofabrikaatiotuloksia. Se ilmenee lähinnä groteskina, viidensadan kilon painoisena </w:t>
      </w:r>
      <w:r w:rsidR="00417AA1">
        <w:rPr>
          <w:lang w:val="fi-FI"/>
        </w:rPr>
        <w:t xml:space="preserve">möhkäleenä; pääasiassa se on </w:t>
      </w:r>
      <w:r w:rsidR="00FE2985">
        <w:rPr>
          <w:lang w:val="fi-FI"/>
        </w:rPr>
        <w:t>omituinen eläinmassan ja koneiden yhdistelmä</w:t>
      </w:r>
      <w:r w:rsidR="00417AA1">
        <w:rPr>
          <w:lang w:val="fi-FI"/>
        </w:rPr>
        <w:t>.</w:t>
      </w:r>
    </w:p>
    <w:p w14:paraId="1F2CCC61" w14:textId="76D3E692" w:rsidR="00AC2DD8" w:rsidRDefault="00AC2DD8" w:rsidP="00AC2DD8">
      <w:pPr>
        <w:pStyle w:val="Heading4"/>
        <w:rPr>
          <w:lang w:val="fi-FI"/>
        </w:rPr>
      </w:pPr>
      <w:r w:rsidRPr="00034393">
        <w:rPr>
          <w:lang w:val="fi-FI"/>
        </w:rPr>
        <w:t>Kansi 2 - Putka</w:t>
      </w:r>
    </w:p>
    <w:p w14:paraId="693C7B43" w14:textId="5EA7F421" w:rsidR="00FE2985" w:rsidRDefault="00FE2985" w:rsidP="00FE2985">
      <w:pPr>
        <w:rPr>
          <w:lang w:val="fi-FI"/>
        </w:rPr>
      </w:pPr>
      <w:r>
        <w:rPr>
          <w:lang w:val="fi-FI"/>
        </w:rPr>
        <w:t xml:space="preserve">Tällä kannella käytiin tulitaistelu whippereitä vastaan. </w:t>
      </w:r>
      <w:r w:rsidR="00115046">
        <w:rPr>
          <w:lang w:val="fi-FI"/>
        </w:rPr>
        <w:t>Kansi on ammuttu täyteen reikiä aseilla, mutta vainajat on kauan sitten raahattu pois alakerran biomassan ravinnoksi.</w:t>
      </w:r>
    </w:p>
    <w:p w14:paraId="060DE8C8" w14:textId="77777777" w:rsidR="00115046" w:rsidRDefault="00115046" w:rsidP="00FE2985">
      <w:pPr>
        <w:rPr>
          <w:lang w:val="fi-FI"/>
        </w:rPr>
      </w:pPr>
    </w:p>
    <w:p w14:paraId="6C4D8E05" w14:textId="77777777" w:rsidR="00115046" w:rsidRPr="00FE2985" w:rsidRDefault="00115046" w:rsidP="00FE2985">
      <w:pPr>
        <w:rPr>
          <w:lang w:val="fi-FI"/>
        </w:rPr>
      </w:pPr>
    </w:p>
    <w:p w14:paraId="2D90AE0A" w14:textId="458B4AA9" w:rsidR="00AC2DD8" w:rsidRPr="00034393" w:rsidRDefault="00AC2DD8" w:rsidP="00AC2DD8">
      <w:pPr>
        <w:pStyle w:val="Heading4"/>
        <w:rPr>
          <w:lang w:val="fi-FI"/>
        </w:rPr>
      </w:pPr>
      <w:r w:rsidRPr="00034393">
        <w:rPr>
          <w:lang w:val="fi-FI"/>
        </w:rPr>
        <w:t>Kansi 3 - Majoituskansi 1</w:t>
      </w:r>
    </w:p>
    <w:p w14:paraId="53B5F3D8" w14:textId="48427233" w:rsidR="00AC2DD8" w:rsidRPr="00034393" w:rsidRDefault="00AC2DD8" w:rsidP="00AC2DD8">
      <w:pPr>
        <w:pStyle w:val="Heading4"/>
        <w:rPr>
          <w:lang w:val="fi-FI"/>
        </w:rPr>
      </w:pPr>
      <w:r w:rsidRPr="00034393">
        <w:rPr>
          <w:lang w:val="fi-FI"/>
        </w:rPr>
        <w:t>Kansi 4 - Majoituskansi 2</w:t>
      </w:r>
    </w:p>
    <w:p w14:paraId="0BBC0CC4" w14:textId="744A0338" w:rsidR="00AC2DD8" w:rsidRDefault="00AC2DD8" w:rsidP="00AC2DD8">
      <w:pPr>
        <w:pStyle w:val="Heading4"/>
        <w:rPr>
          <w:lang w:val="fi-FI"/>
        </w:rPr>
      </w:pPr>
      <w:r w:rsidRPr="00034393">
        <w:rPr>
          <w:lang w:val="fi-FI"/>
        </w:rPr>
        <w:t xml:space="preserve">Kansi 5 - </w:t>
      </w:r>
      <w:r w:rsidR="00A4077E">
        <w:rPr>
          <w:lang w:val="fi-FI"/>
        </w:rPr>
        <w:t>Majoituskansi 3</w:t>
      </w:r>
    </w:p>
    <w:p w14:paraId="4CB3CB62" w14:textId="66A8D958" w:rsidR="00A4077E" w:rsidRPr="00A4077E" w:rsidRDefault="00A4077E" w:rsidP="00A4077E">
      <w:pPr>
        <w:rPr>
          <w:lang w:val="fi-FI"/>
        </w:rPr>
      </w:pPr>
      <w:r>
        <w:rPr>
          <w:lang w:val="fi-FI"/>
        </w:rPr>
        <w:t xml:space="preserve">Tämän kannen tilat toimivat whippereiden hautomona. Viimeiset saintsunnivalaiset ovat täällä käymässä läpi muodonmuutostaan täysiksi whippereiksi. </w:t>
      </w:r>
      <w:r w:rsidR="00F53C4E">
        <w:rPr>
          <w:lang w:val="fi-FI"/>
        </w:rPr>
        <w:t>Ruumasta on vedetty tänne putki, jota myöten ravinteita kulkee.</w:t>
      </w:r>
    </w:p>
    <w:p w14:paraId="75727E7F" w14:textId="09BB761B" w:rsidR="00AC2DD8" w:rsidRDefault="00AC2DD8" w:rsidP="00AC2DD8">
      <w:pPr>
        <w:pStyle w:val="Heading4"/>
      </w:pPr>
      <w:r>
        <w:t>Kansi 6 - Logistiikkakansi</w:t>
      </w:r>
    </w:p>
    <w:p w14:paraId="05DC14A3" w14:textId="77777777" w:rsidR="00226A23" w:rsidRDefault="00226A23" w:rsidP="00226A23">
      <w:pPr>
        <w:rPr>
          <w:lang w:val="en-GB"/>
        </w:rPr>
      </w:pPr>
    </w:p>
    <w:p w14:paraId="59088478" w14:textId="126F441B" w:rsidR="00894821" w:rsidRDefault="00226A23" w:rsidP="00894821">
      <w:pPr>
        <w:rPr>
          <w:lang w:val="fi-FI"/>
        </w:rPr>
      </w:pPr>
      <w:r w:rsidRPr="00226A23">
        <w:rPr>
          <w:lang w:val="fi-FI"/>
        </w:rPr>
        <w:t xml:space="preserve">Kannelta </w:t>
      </w:r>
      <w:r w:rsidR="000B4DC0" w:rsidRPr="0060189F">
        <w:rPr>
          <w:u w:val="single"/>
          <w:lang w:val="fi-FI"/>
        </w:rPr>
        <w:t>alaspäin</w:t>
      </w:r>
      <w:r w:rsidRPr="0060189F">
        <w:rPr>
          <w:u w:val="single"/>
          <w:lang w:val="fi-FI"/>
        </w:rPr>
        <w:t xml:space="preserve"> johtava </w:t>
      </w:r>
      <w:r w:rsidR="008D5E1F" w:rsidRPr="0060189F">
        <w:rPr>
          <w:u w:val="single"/>
          <w:lang w:val="fi-FI"/>
        </w:rPr>
        <w:t>tyyrpuurin [oikea]</w:t>
      </w:r>
      <w:r w:rsidRPr="0060189F">
        <w:rPr>
          <w:u w:val="single"/>
          <w:lang w:val="fi-FI"/>
        </w:rPr>
        <w:t xml:space="preserve"> puolinen portaikko on täysin tukittu</w:t>
      </w:r>
      <w:r w:rsidRPr="00226A23">
        <w:rPr>
          <w:lang w:val="fi-FI"/>
        </w:rPr>
        <w:t xml:space="preserve"> romulla, jota pitää paikallaan tahmea lima. </w:t>
      </w:r>
      <w:r w:rsidR="00894821">
        <w:rPr>
          <w:lang w:val="fi-FI"/>
        </w:rPr>
        <w:t xml:space="preserve">Logistiikkakansi on muutenkin kauttaaltaan limassa, joka tarttuu etenkin metalliin. Tämän tarkoitus on ohjata </w:t>
      </w:r>
      <w:r w:rsidR="00894821">
        <w:rPr>
          <w:lang w:val="fi-FI"/>
        </w:rPr>
        <w:lastRenderedPageBreak/>
        <w:t xml:space="preserve">liikenne joko logistiikkakannen varastotilaan, joka on ansa, tai ylöspäin </w:t>
      </w:r>
      <w:r w:rsidR="007F3D5E">
        <w:rPr>
          <w:lang w:val="fi-FI"/>
        </w:rPr>
        <w:t>alusjärjestelmäkannelle</w:t>
      </w:r>
      <w:r w:rsidR="00894821">
        <w:rPr>
          <w:lang w:val="fi-FI"/>
        </w:rPr>
        <w:t>, joka on oikea kulkureitti.</w:t>
      </w:r>
    </w:p>
    <w:p w14:paraId="36CEE455" w14:textId="77777777" w:rsidR="00894821" w:rsidRDefault="00894821" w:rsidP="00894821">
      <w:pPr>
        <w:rPr>
          <w:lang w:val="fi-FI"/>
        </w:rPr>
      </w:pPr>
    </w:p>
    <w:p w14:paraId="671065F6" w14:textId="105A81DE" w:rsidR="00226A23" w:rsidRDefault="00894821" w:rsidP="00226A23">
      <w:pPr>
        <w:rPr>
          <w:lang w:val="fi-FI"/>
        </w:rPr>
      </w:pPr>
      <w:r>
        <w:rPr>
          <w:lang w:val="fi-FI"/>
        </w:rPr>
        <w:t>Logistiikkakannen varastotilan läpi näyttäisi olevan mahdollista kulkea, mutta tämä ei onnistu kuin kevyessä puvussa</w:t>
      </w:r>
      <w:r w:rsidR="00943B49">
        <w:rPr>
          <w:lang w:val="fi-FI"/>
        </w:rPr>
        <w:t xml:space="preserve"> tai ilman pukua</w:t>
      </w:r>
      <w:r>
        <w:rPr>
          <w:lang w:val="fi-FI"/>
        </w:rPr>
        <w:t xml:space="preserve">. San Quintus -panssari tarttuu kiinni limaan, ja liman sisällä kulkee datakaapeleita, jotka tekevät panssarille järjestelmävaltauksen. </w:t>
      </w:r>
    </w:p>
    <w:p w14:paraId="3A1A6A92" w14:textId="77777777" w:rsidR="00894821" w:rsidRPr="00226A23" w:rsidRDefault="00894821" w:rsidP="00226A23">
      <w:pPr>
        <w:rPr>
          <w:lang w:val="fi-FI"/>
        </w:rPr>
      </w:pPr>
    </w:p>
    <w:p w14:paraId="6E6CD9E8" w14:textId="610BABB3" w:rsidR="00AC2DD8" w:rsidRDefault="00AC2DD8" w:rsidP="00193919">
      <w:pPr>
        <w:pStyle w:val="Heading4"/>
      </w:pPr>
      <w:r>
        <w:t xml:space="preserve">Kansi 7 - </w:t>
      </w:r>
      <w:r w:rsidR="00193919">
        <w:t>Alusjärjestelmäkansi</w:t>
      </w:r>
    </w:p>
    <w:p w14:paraId="5459B44C" w14:textId="77777777" w:rsidR="00855E10" w:rsidRDefault="00855E10" w:rsidP="00855E10">
      <w:pPr>
        <w:rPr>
          <w:lang w:val="en-GB"/>
        </w:rPr>
      </w:pPr>
    </w:p>
    <w:p w14:paraId="0065C8C9" w14:textId="79E9B13B" w:rsidR="00894821" w:rsidRDefault="00855E10" w:rsidP="00855E10">
      <w:pPr>
        <w:rPr>
          <w:lang w:val="fi-FI"/>
        </w:rPr>
      </w:pPr>
      <w:r w:rsidRPr="00855E10">
        <w:rPr>
          <w:lang w:val="fi-FI"/>
        </w:rPr>
        <w:t xml:space="preserve">Kannen </w:t>
      </w:r>
      <w:r w:rsidRPr="002A7E46">
        <w:rPr>
          <w:u w:val="single"/>
          <w:lang w:val="fi-FI"/>
        </w:rPr>
        <w:t xml:space="preserve">käytävä sekä paapuurin [vasen] </w:t>
      </w:r>
      <w:r w:rsidR="002A7E46">
        <w:rPr>
          <w:u w:val="single"/>
          <w:lang w:val="fi-FI"/>
        </w:rPr>
        <w:t xml:space="preserve">ylöspäin johtava </w:t>
      </w:r>
      <w:r w:rsidRPr="002A7E46">
        <w:rPr>
          <w:u w:val="single"/>
          <w:lang w:val="fi-FI"/>
        </w:rPr>
        <w:t>portaikko on tukittu romulla</w:t>
      </w:r>
      <w:r w:rsidR="002A7E46">
        <w:rPr>
          <w:u w:val="single"/>
          <w:lang w:val="fi-FI"/>
        </w:rPr>
        <w:t xml:space="preserve"> ja limalla</w:t>
      </w:r>
      <w:r w:rsidR="00AB416D">
        <w:rPr>
          <w:lang w:val="fi-FI"/>
        </w:rPr>
        <w:t>.</w:t>
      </w:r>
    </w:p>
    <w:p w14:paraId="2830F9BE" w14:textId="77777777" w:rsidR="00AB416D" w:rsidRDefault="00AB416D" w:rsidP="00855E10">
      <w:pPr>
        <w:rPr>
          <w:lang w:val="fi-FI"/>
        </w:rPr>
      </w:pPr>
    </w:p>
    <w:p w14:paraId="15412204" w14:textId="69366613" w:rsidR="00AB416D" w:rsidRDefault="00AB416D" w:rsidP="00855E10">
      <w:pPr>
        <w:rPr>
          <w:lang w:val="fi-FI"/>
        </w:rPr>
      </w:pPr>
      <w:r>
        <w:rPr>
          <w:lang w:val="fi-FI"/>
        </w:rPr>
        <w:t xml:space="preserve">Kaksi whipperiä on täällä </w:t>
      </w:r>
      <w:r w:rsidR="002821ED">
        <w:rPr>
          <w:lang w:val="fi-FI"/>
        </w:rPr>
        <w:t>vartiossa</w:t>
      </w:r>
      <w:r>
        <w:rPr>
          <w:lang w:val="fi-FI"/>
        </w:rPr>
        <w:t>.</w:t>
      </w:r>
    </w:p>
    <w:p w14:paraId="7EDCC94B" w14:textId="77777777" w:rsidR="00894821" w:rsidRPr="00855E10" w:rsidRDefault="00894821" w:rsidP="00855E10">
      <w:pPr>
        <w:rPr>
          <w:lang w:val="fi-FI"/>
        </w:rPr>
      </w:pPr>
    </w:p>
    <w:p w14:paraId="240EFA76" w14:textId="4AC59A2F" w:rsidR="00193919" w:rsidRDefault="00193919" w:rsidP="00601B7C">
      <w:pPr>
        <w:pStyle w:val="Heading4"/>
      </w:pPr>
      <w:r>
        <w:t xml:space="preserve">Kansi 8 - </w:t>
      </w:r>
      <w:r w:rsidR="00601B7C">
        <w:t>Valtauskansi</w:t>
      </w:r>
    </w:p>
    <w:p w14:paraId="3FD239A9" w14:textId="77777777" w:rsidR="00EE5586" w:rsidRDefault="00EE5586" w:rsidP="00EE5586">
      <w:pPr>
        <w:rPr>
          <w:lang w:val="en-GB"/>
        </w:rPr>
      </w:pPr>
    </w:p>
    <w:p w14:paraId="7EFAD9C3" w14:textId="1746691A" w:rsidR="00EE5586" w:rsidRPr="000A58A7" w:rsidRDefault="009942F6" w:rsidP="00EE5586">
      <w:pPr>
        <w:rPr>
          <w:lang w:val="fi-FI"/>
        </w:rPr>
      </w:pPr>
      <w:r w:rsidRPr="000A58A7">
        <w:rPr>
          <w:lang w:val="fi-FI"/>
        </w:rPr>
        <w:t xml:space="preserve">Kannen </w:t>
      </w:r>
      <w:r w:rsidR="008D5E1F">
        <w:rPr>
          <w:lang w:val="fi-FI"/>
        </w:rPr>
        <w:t>paa</w:t>
      </w:r>
      <w:r w:rsidRPr="000A58A7">
        <w:rPr>
          <w:lang w:val="fi-FI"/>
        </w:rPr>
        <w:t>puurin [</w:t>
      </w:r>
      <w:r w:rsidR="008D5E1F">
        <w:rPr>
          <w:lang w:val="fi-FI"/>
        </w:rPr>
        <w:t>vasen</w:t>
      </w:r>
      <w:r w:rsidRPr="000A58A7">
        <w:rPr>
          <w:lang w:val="fi-FI"/>
        </w:rPr>
        <w:t>]</w:t>
      </w:r>
      <w:r w:rsidR="000A58A7" w:rsidRPr="000A58A7">
        <w:rPr>
          <w:lang w:val="fi-FI"/>
        </w:rPr>
        <w:t xml:space="preserve"> portaikko on tukittu </w:t>
      </w:r>
    </w:p>
    <w:p w14:paraId="0B8F019F" w14:textId="79187ECA" w:rsidR="00601B7C" w:rsidRDefault="00601B7C" w:rsidP="00601B7C">
      <w:pPr>
        <w:pStyle w:val="Heading4"/>
      </w:pPr>
      <w:r>
        <w:t>Kansi 9 - Rahtikansi</w:t>
      </w:r>
    </w:p>
    <w:p w14:paraId="57FF4A26" w14:textId="7E701749" w:rsidR="00601B7C" w:rsidRDefault="00C55164" w:rsidP="00DB5CB8">
      <w:pPr>
        <w:rPr>
          <w:lang w:val="fi-FI"/>
        </w:rPr>
      </w:pPr>
      <w:r>
        <w:rPr>
          <w:lang w:val="fi-FI"/>
        </w:rPr>
        <w:t xml:space="preserve">Rahtikannella </w:t>
      </w:r>
      <w:r w:rsidR="00EE6E86">
        <w:rPr>
          <w:lang w:val="fi-FI"/>
        </w:rPr>
        <w:t>kaikki biomassaa sisältävät kontit on purettu ja niistä syötetään ravintoa whippereille sekä pohjan nanomörmölle. Muutama whipperi vipeltää täällä ympäriinsä ravitsemassa muodonmuutoksia nyt kun laitteet ovat pysähtyneet.</w:t>
      </w:r>
    </w:p>
    <w:p w14:paraId="17B7BA3B" w14:textId="77777777" w:rsidR="00EE6E86" w:rsidRDefault="00EE6E86" w:rsidP="00DB5CB8">
      <w:pPr>
        <w:rPr>
          <w:lang w:val="fi-FI"/>
        </w:rPr>
      </w:pPr>
    </w:p>
    <w:p w14:paraId="2D3A5204" w14:textId="44DCB6C9" w:rsidR="00EE6E86" w:rsidRDefault="00EE6E86" w:rsidP="00EE6E86">
      <w:pPr>
        <w:pStyle w:val="Heading4"/>
      </w:pPr>
      <w:r>
        <w:t>Kansi 10 - Lääkintä</w:t>
      </w:r>
    </w:p>
    <w:p w14:paraId="7148BCE7" w14:textId="37670F35" w:rsidR="002233E5" w:rsidRDefault="00EE6E86" w:rsidP="00DB5CB8">
      <w:pPr>
        <w:rPr>
          <w:lang w:val="fi-FI"/>
        </w:rPr>
      </w:pPr>
      <w:r>
        <w:rPr>
          <w:lang w:val="fi-FI"/>
        </w:rPr>
        <w:t xml:space="preserve">Lääkintämatruusi Gerr tappoi täällä itsensä ja yritti murhata muitakin. Räjäytetty happisäiliö on </w:t>
      </w:r>
      <w:r w:rsidR="002233E5">
        <w:rPr>
          <w:lang w:val="fi-FI"/>
        </w:rPr>
        <w:t>rikkonut tilan miltei täysin.</w:t>
      </w:r>
    </w:p>
    <w:p w14:paraId="55BC6477" w14:textId="77777777" w:rsidR="002233E5" w:rsidRDefault="002233E5" w:rsidP="00DB5CB8">
      <w:pPr>
        <w:rPr>
          <w:lang w:val="fi-FI"/>
        </w:rPr>
      </w:pPr>
    </w:p>
    <w:p w14:paraId="07BF4644" w14:textId="21FAB129" w:rsidR="002233E5" w:rsidRDefault="002233E5" w:rsidP="00DB5CB8">
      <w:pPr>
        <w:rPr>
          <w:lang w:val="fi-FI"/>
        </w:rPr>
      </w:pPr>
      <w:r>
        <w:rPr>
          <w:lang w:val="fi-FI"/>
        </w:rPr>
        <w:t xml:space="preserve">Aluksen ainoa eloonjäänyt on lääkinnän lattian alla: matruusi </w:t>
      </w:r>
      <w:r>
        <w:rPr>
          <w:b/>
          <w:i/>
          <w:lang w:val="fi-FI"/>
        </w:rPr>
        <w:t>Ricardo Savini</w:t>
      </w:r>
      <w:r>
        <w:rPr>
          <w:lang w:val="fi-FI"/>
        </w:rPr>
        <w:t xml:space="preserve"> (LSO) Nixielandista. Savini oli vahingoittunut yhteenotossa ja lääkinnällisessä koomassa: Gerr kytki hänen hoitokammionsa irti järjestelmistä ja piilotti varastoon. Savini on tajuton, mutta vapaa infektiosta. </w:t>
      </w:r>
      <w:r w:rsidR="007D6A66">
        <w:rPr>
          <w:lang w:val="fi-FI"/>
        </w:rPr>
        <w:t xml:space="preserve">Hänen kammiossaan riittää virtaa </w:t>
      </w:r>
      <w:r w:rsidR="00B82B6C">
        <w:rPr>
          <w:lang w:val="fi-FI"/>
        </w:rPr>
        <w:t>t+12</w:t>
      </w:r>
      <w:r w:rsidR="007D6A66">
        <w:rPr>
          <w:lang w:val="fi-FI"/>
        </w:rPr>
        <w:t xml:space="preserve"> tunniksi; sen jälkeen järjestelmä toteaa ulkopuolella olevan ilmaa, avaa kammion ja herättää Savinin.</w:t>
      </w:r>
    </w:p>
    <w:p w14:paraId="1B2E4BB7" w14:textId="77777777" w:rsidR="007D6A66" w:rsidRDefault="007D6A66" w:rsidP="00DB5CB8">
      <w:pPr>
        <w:rPr>
          <w:lang w:val="fi-FI"/>
        </w:rPr>
      </w:pPr>
    </w:p>
    <w:p w14:paraId="5A1B63AD" w14:textId="29D62950" w:rsidR="007D6A66" w:rsidRDefault="007D6A66" w:rsidP="007D6A66">
      <w:pPr>
        <w:pStyle w:val="Heading4"/>
      </w:pPr>
      <w:r>
        <w:t>Kansi 11 - Miehistökansi</w:t>
      </w:r>
    </w:p>
    <w:p w14:paraId="4B642755" w14:textId="67BA5C5E" w:rsidR="00F94A76" w:rsidRDefault="007D6A66" w:rsidP="00DB5CB8">
      <w:pPr>
        <w:rPr>
          <w:lang w:val="fi-FI"/>
        </w:rPr>
      </w:pPr>
      <w:r>
        <w:rPr>
          <w:lang w:val="fi-FI"/>
        </w:rPr>
        <w:t xml:space="preserve">Miehistö- ja messikansilla käytiin taistelu whippereitä vastaan. Täältä löytyy avatun taistelupanssarin rippeet, sekä pari raidehaulikkoa. </w:t>
      </w:r>
      <w:r w:rsidR="00F94A76">
        <w:rPr>
          <w:lang w:val="fi-FI"/>
        </w:rPr>
        <w:t>Ainakin viisi ihmistä on saanut täällä surmansa.</w:t>
      </w:r>
    </w:p>
    <w:p w14:paraId="5C45BEB8" w14:textId="699D3C28" w:rsidR="00F94A76" w:rsidRDefault="00F94A76" w:rsidP="00F94A76">
      <w:pPr>
        <w:pStyle w:val="Heading4"/>
      </w:pPr>
      <w:r>
        <w:t>Kansi 12 - Messikansi</w:t>
      </w:r>
    </w:p>
    <w:p w14:paraId="7AB286AF" w14:textId="246B2C0F" w:rsidR="00F94A76" w:rsidRDefault="00F94A76" w:rsidP="00DB5CB8">
      <w:pPr>
        <w:rPr>
          <w:lang w:val="fi-FI"/>
        </w:rPr>
      </w:pPr>
      <w:r>
        <w:rPr>
          <w:lang w:val="fi-FI"/>
        </w:rPr>
        <w:t>Limaa ja taistelun jäänteitä.</w:t>
      </w:r>
    </w:p>
    <w:p w14:paraId="1CD7F8A9" w14:textId="77777777" w:rsidR="00F94A76" w:rsidRDefault="00F94A76" w:rsidP="00DB5CB8">
      <w:pPr>
        <w:rPr>
          <w:lang w:val="fi-FI"/>
        </w:rPr>
      </w:pPr>
    </w:p>
    <w:p w14:paraId="3E860BEC" w14:textId="52CA46EC" w:rsidR="00F94A76" w:rsidRDefault="00272013" w:rsidP="00B12B95">
      <w:pPr>
        <w:pStyle w:val="Heading4"/>
      </w:pPr>
      <w:r>
        <w:lastRenderedPageBreak/>
        <w:t xml:space="preserve">Kansi 13 - </w:t>
      </w:r>
      <w:r w:rsidR="00B12B95">
        <w:t>Aliupseerikansi</w:t>
      </w:r>
    </w:p>
    <w:p w14:paraId="2DB4CE6C" w14:textId="1B81BFCF" w:rsidR="00B12B95" w:rsidRDefault="00B12B95" w:rsidP="00DB5CB8">
      <w:pPr>
        <w:rPr>
          <w:lang w:val="fi-FI"/>
        </w:rPr>
      </w:pPr>
      <w:r>
        <w:rPr>
          <w:lang w:val="fi-FI"/>
        </w:rPr>
        <w:t xml:space="preserve">Kansi on haudanhiljainen. </w:t>
      </w:r>
      <w:r w:rsidR="00EE0D52">
        <w:rPr>
          <w:lang w:val="fi-FI"/>
        </w:rPr>
        <w:t>Kersantti Montagne oli vähin äänin infektoinut molemmat hyttitoverinsa.</w:t>
      </w:r>
    </w:p>
    <w:p w14:paraId="1C950230" w14:textId="77777777" w:rsidR="00EE0D52" w:rsidRDefault="00EE0D52" w:rsidP="00DB5CB8">
      <w:pPr>
        <w:rPr>
          <w:lang w:val="fi-FI"/>
        </w:rPr>
      </w:pPr>
    </w:p>
    <w:p w14:paraId="5BA82FE7" w14:textId="08A33897" w:rsidR="00EE0D52" w:rsidRDefault="00EE0D52" w:rsidP="00C0427D">
      <w:pPr>
        <w:pStyle w:val="Heading4"/>
      </w:pPr>
      <w:r>
        <w:t xml:space="preserve">Kansi 14 - </w:t>
      </w:r>
      <w:r w:rsidR="00C0427D">
        <w:t>Upseerikansi</w:t>
      </w:r>
    </w:p>
    <w:p w14:paraId="754D36D5" w14:textId="4EB5B69A" w:rsidR="00C0427D" w:rsidRDefault="00C0427D" w:rsidP="00DB5CB8">
      <w:pPr>
        <w:rPr>
          <w:lang w:val="fi-FI"/>
        </w:rPr>
      </w:pPr>
      <w:r>
        <w:rPr>
          <w:lang w:val="fi-FI"/>
        </w:rPr>
        <w:t xml:space="preserve">Whippereitä majailee </w:t>
      </w:r>
      <w:r w:rsidR="009E6D1A">
        <w:rPr>
          <w:lang w:val="fi-FI"/>
        </w:rPr>
        <w:t>upseerikerhon tiloissa.</w:t>
      </w:r>
    </w:p>
    <w:p w14:paraId="2B8CAC2B" w14:textId="77777777" w:rsidR="009E6D1A" w:rsidRDefault="009E6D1A" w:rsidP="00DB5CB8">
      <w:pPr>
        <w:rPr>
          <w:lang w:val="fi-FI"/>
        </w:rPr>
      </w:pPr>
    </w:p>
    <w:p w14:paraId="2C2B08A4" w14:textId="6C2FAC09" w:rsidR="009E6D1A" w:rsidRDefault="009E6D1A" w:rsidP="009E6D1A">
      <w:pPr>
        <w:pStyle w:val="Heading4"/>
      </w:pPr>
      <w:r>
        <w:t>Kansi 15 - Kapteenin kansi</w:t>
      </w:r>
    </w:p>
    <w:p w14:paraId="20737773" w14:textId="45E8CF81" w:rsidR="009E6D1A" w:rsidRDefault="009E6D1A" w:rsidP="00DB5CB8">
      <w:pPr>
        <w:rPr>
          <w:lang w:val="fi-FI"/>
        </w:rPr>
      </w:pPr>
      <w:r>
        <w:rPr>
          <w:lang w:val="fi-FI"/>
        </w:rPr>
        <w:t>Tämä kansi on täynnä romua, kun tietotekniikkaa on raahattu tänne uuteen käyttötarkoitukseen.</w:t>
      </w:r>
    </w:p>
    <w:p w14:paraId="094F652B" w14:textId="77777777" w:rsidR="009E6D1A" w:rsidRDefault="009E6D1A" w:rsidP="00DB5CB8">
      <w:pPr>
        <w:rPr>
          <w:lang w:val="fi-FI"/>
        </w:rPr>
      </w:pPr>
    </w:p>
    <w:p w14:paraId="0F6D5A23" w14:textId="0DFB8663" w:rsidR="009E6D1A" w:rsidRDefault="009E6D1A" w:rsidP="009E6D1A">
      <w:pPr>
        <w:pStyle w:val="Heading4"/>
      </w:pPr>
      <w:r>
        <w:t>Kansi 16 - Silta</w:t>
      </w:r>
    </w:p>
    <w:p w14:paraId="1B5C603F" w14:textId="6722B117" w:rsidR="009E6D1A" w:rsidRDefault="009E6D1A" w:rsidP="00DB5CB8">
      <w:pPr>
        <w:rPr>
          <w:lang w:val="fi-FI"/>
        </w:rPr>
      </w:pPr>
      <w:r>
        <w:rPr>
          <w:lang w:val="fi-FI"/>
        </w:rPr>
        <w:t xml:space="preserve">Silta toimii tällä hetkellä Saint Sunnivan tietotekniikkakeskuksena. Se on lähes tunnistamaton </w:t>
      </w:r>
    </w:p>
    <w:p w14:paraId="15A916F8" w14:textId="77777777" w:rsidR="00241E33" w:rsidRDefault="00241E33" w:rsidP="00DB5CB8">
      <w:pPr>
        <w:rPr>
          <w:lang w:val="fi-FI"/>
        </w:rPr>
      </w:pPr>
    </w:p>
    <w:p w14:paraId="613ED2BF" w14:textId="3A697D09" w:rsidR="002C6AE3" w:rsidRPr="002C6AE3" w:rsidRDefault="002C6AE3" w:rsidP="00DB5CB8">
      <w:pPr>
        <w:pStyle w:val="Heading3"/>
      </w:pPr>
      <w:r>
        <w:t>Taustahuiputusta</w:t>
      </w:r>
    </w:p>
    <w:p w14:paraId="64AED3C6" w14:textId="77777777" w:rsidR="00241E33" w:rsidRPr="00241E33" w:rsidRDefault="00241E33" w:rsidP="00241E33">
      <w:pPr>
        <w:pStyle w:val="p1"/>
        <w:rPr>
          <w:lang w:val="fi-FI"/>
        </w:rPr>
      </w:pPr>
      <w:r w:rsidRPr="00241E33">
        <w:rPr>
          <w:rStyle w:val="s1"/>
          <w:lang w:val="fi-FI"/>
        </w:rPr>
        <w:t xml:space="preserve">05:59 </w:t>
      </w:r>
      <w:r w:rsidRPr="00241E33">
        <w:rPr>
          <w:rStyle w:val="s2"/>
          <w:lang w:val="fi-FI"/>
        </w:rPr>
        <w:t>&lt;</w:t>
      </w:r>
      <w:r w:rsidRPr="00241E33">
        <w:rPr>
          <w:rStyle w:val="s1"/>
          <w:lang w:val="fi-FI"/>
        </w:rPr>
        <w:t>dare</w:t>
      </w:r>
      <w:r w:rsidRPr="00241E33">
        <w:rPr>
          <w:rStyle w:val="s2"/>
          <w:lang w:val="fi-FI"/>
        </w:rPr>
        <w:t>&gt;</w:t>
      </w:r>
      <w:r w:rsidRPr="00241E33">
        <w:rPr>
          <w:rStyle w:val="s1"/>
          <w:lang w:val="fi-FI"/>
        </w:rPr>
        <w:t xml:space="preserve"> Siis: mun scifiropessa törmättiin eilen tajuttomaan tyyppiin,</w:t>
      </w:r>
      <w:r w:rsidRPr="00241E33">
        <w:rPr>
          <w:rStyle w:val="apple-converted-space"/>
          <w:lang w:val="fi-FI"/>
        </w:rPr>
        <w:t> </w:t>
      </w:r>
    </w:p>
    <w:p w14:paraId="21FF3FBA"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jolta oli leikattu jalasta irti kimpale lihaa.</w:t>
      </w:r>
    </w:p>
    <w:p w14:paraId="583C9285" w14:textId="77777777" w:rsidR="00241E33" w:rsidRPr="00241E33" w:rsidRDefault="00241E33" w:rsidP="00241E33">
      <w:pPr>
        <w:pStyle w:val="p1"/>
        <w:rPr>
          <w:lang w:val="fi-FI"/>
        </w:rPr>
      </w:pPr>
      <w:r w:rsidRPr="00241E33">
        <w:rPr>
          <w:rStyle w:val="s1"/>
          <w:lang w:val="fi-FI"/>
        </w:rPr>
        <w:t xml:space="preserve">06:00 </w:t>
      </w:r>
      <w:r w:rsidRPr="00241E33">
        <w:rPr>
          <w:rStyle w:val="s2"/>
          <w:lang w:val="fi-FI"/>
        </w:rPr>
        <w:t>&lt;</w:t>
      </w:r>
      <w:r w:rsidRPr="00241E33">
        <w:rPr>
          <w:rStyle w:val="s1"/>
          <w:lang w:val="fi-FI"/>
        </w:rPr>
        <w:t>dare</w:t>
      </w:r>
      <w:r w:rsidRPr="00241E33">
        <w:rPr>
          <w:rStyle w:val="s2"/>
          <w:lang w:val="fi-FI"/>
        </w:rPr>
        <w:t>&gt;</w:t>
      </w:r>
      <w:r w:rsidRPr="00241E33">
        <w:rPr>
          <w:rStyle w:val="s1"/>
          <w:lang w:val="fi-FI"/>
        </w:rPr>
        <w:t xml:space="preserve"> Annen hahmo sai oivalluksen, että on olemassa jokin biblikaalinen</w:t>
      </w:r>
      <w:r w:rsidRPr="00241E33">
        <w:rPr>
          <w:rStyle w:val="apple-converted-space"/>
          <w:lang w:val="fi-FI"/>
        </w:rPr>
        <w:t> </w:t>
      </w:r>
    </w:p>
    <w:p w14:paraId="26CDCAE4"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referenssi tämmöiseen. En ollut edes ajatellut asiaa.</w:t>
      </w:r>
    </w:p>
    <w:p w14:paraId="3FED46BF" w14:textId="77777777" w:rsidR="00241E33" w:rsidRPr="00241E33" w:rsidRDefault="00241E33" w:rsidP="00241E33">
      <w:pPr>
        <w:pStyle w:val="p1"/>
        <w:rPr>
          <w:lang w:val="fi-FI"/>
        </w:rPr>
      </w:pPr>
      <w:r w:rsidRPr="00241E33">
        <w:rPr>
          <w:rStyle w:val="s1"/>
          <w:lang w:val="fi-FI"/>
        </w:rPr>
        <w:t xml:space="preserve">06:01 </w:t>
      </w:r>
      <w:r w:rsidRPr="00241E33">
        <w:rPr>
          <w:rStyle w:val="s2"/>
          <w:lang w:val="fi-FI"/>
        </w:rPr>
        <w:t>&lt;</w:t>
      </w:r>
      <w:r w:rsidRPr="00241E33">
        <w:rPr>
          <w:rStyle w:val="s1"/>
          <w:lang w:val="fi-FI"/>
        </w:rPr>
        <w:t>dare</w:t>
      </w:r>
      <w:r w:rsidRPr="00241E33">
        <w:rPr>
          <w:rStyle w:val="s2"/>
          <w:lang w:val="fi-FI"/>
        </w:rPr>
        <w:t>&gt;</w:t>
      </w:r>
      <w:r w:rsidRPr="00241E33">
        <w:rPr>
          <w:rStyle w:val="s1"/>
          <w:lang w:val="fi-FI"/>
        </w:rPr>
        <w:t xml:space="preserve"> Mut nyt se penkoo raamattuaan; satutko tietämään, onko jossain</w:t>
      </w:r>
      <w:r w:rsidRPr="00241E33">
        <w:rPr>
          <w:rStyle w:val="apple-converted-space"/>
          <w:lang w:val="fi-FI"/>
        </w:rPr>
        <w:t> </w:t>
      </w:r>
    </w:p>
    <w:p w14:paraId="0CBFF6E4"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jotain ilmeistä viittausta elävän ihmisen lihan ottamiseen tms?</w:t>
      </w:r>
      <w:r w:rsidRPr="00241E33">
        <w:rPr>
          <w:rStyle w:val="apple-converted-space"/>
          <w:lang w:val="fi-FI"/>
        </w:rPr>
        <w:t> </w:t>
      </w:r>
    </w:p>
    <w:p w14:paraId="3B6F32B7"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Joku pound of flesh jotain jotain jotain</w:t>
      </w:r>
    </w:p>
    <w:p w14:paraId="33F95E90" w14:textId="77777777" w:rsidR="00241E33" w:rsidRPr="00241E33" w:rsidRDefault="00241E33" w:rsidP="00241E33">
      <w:pPr>
        <w:pStyle w:val="p1"/>
        <w:rPr>
          <w:lang w:val="fi-FI"/>
        </w:rPr>
      </w:pPr>
      <w:r w:rsidRPr="00241E33">
        <w:rPr>
          <w:rStyle w:val="s1"/>
          <w:lang w:val="fi-FI"/>
        </w:rPr>
        <w:t xml:space="preserve">06:59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3 Moos 29.</w:t>
      </w:r>
    </w:p>
    <w:p w14:paraId="00AD8A1E" w14:textId="77777777" w:rsidR="00241E33" w:rsidRPr="00241E33" w:rsidRDefault="00241E33" w:rsidP="00241E33">
      <w:pPr>
        <w:pStyle w:val="p1"/>
        <w:rPr>
          <w:lang w:val="fi-FI"/>
        </w:rPr>
      </w:pPr>
      <w:r w:rsidRPr="00241E33">
        <w:rPr>
          <w:rStyle w:val="s1"/>
          <w:lang w:val="fi-FI"/>
        </w:rPr>
        <w:t xml:space="preserve">07:00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Korjaan.</w:t>
      </w:r>
    </w:p>
    <w:p w14:paraId="1C983F2C" w14:textId="77777777" w:rsidR="00241E33" w:rsidRPr="00241E33" w:rsidRDefault="00241E33" w:rsidP="00241E33">
      <w:pPr>
        <w:pStyle w:val="p1"/>
        <w:rPr>
          <w:lang w:val="fi-FI"/>
        </w:rPr>
      </w:pPr>
      <w:r w:rsidRPr="00241E33">
        <w:rPr>
          <w:rStyle w:val="s1"/>
          <w:lang w:val="fi-FI"/>
        </w:rPr>
        <w:t xml:space="preserve">07:00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3 Moos 26:29.</w:t>
      </w:r>
    </w:p>
    <w:p w14:paraId="17BC3D26" w14:textId="77777777" w:rsidR="00241E33" w:rsidRPr="00241E33" w:rsidRDefault="00241E33" w:rsidP="00241E33">
      <w:pPr>
        <w:pStyle w:val="p1"/>
        <w:rPr>
          <w:lang w:val="fi-FI"/>
        </w:rPr>
      </w:pPr>
      <w:r w:rsidRPr="00241E33">
        <w:rPr>
          <w:rStyle w:val="s1"/>
          <w:lang w:val="fi-FI"/>
        </w:rPr>
        <w:t xml:space="preserve">07:01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"Että teidän pitää syömän poikainne ja tytärtenne lihaa"</w:t>
      </w:r>
      <w:r w:rsidRPr="00241E33">
        <w:rPr>
          <w:rStyle w:val="apple-converted-space"/>
          <w:lang w:val="fi-FI"/>
        </w:rPr>
        <w:t> </w:t>
      </w:r>
    </w:p>
    <w:p w14:paraId="2B82A8B2" w14:textId="77777777" w:rsidR="00241E33" w:rsidRPr="00241E33" w:rsidRDefault="00241E33" w:rsidP="00241E33">
      <w:pPr>
        <w:pStyle w:val="p1"/>
        <w:rPr>
          <w:lang w:val="fi-FI"/>
        </w:rPr>
      </w:pPr>
      <w:r w:rsidRPr="00241E33">
        <w:rPr>
          <w:rStyle w:val="s1"/>
          <w:lang w:val="fi-FI"/>
        </w:rPr>
        <w:t xml:space="preserve">07:02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Tohon löytyy sit paljon viittauksia muualtakin liittyen</w:t>
      </w:r>
      <w:r w:rsidRPr="00241E33">
        <w:rPr>
          <w:rStyle w:val="apple-converted-space"/>
          <w:lang w:val="fi-FI"/>
        </w:rPr>
        <w:t> </w:t>
      </w:r>
    </w:p>
    <w:p w14:paraId="4E8E743D"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kannibalismiin piirityksen aikana.</w:t>
      </w:r>
    </w:p>
    <w:p w14:paraId="4A0E39DD" w14:textId="77777777" w:rsidR="00241E33" w:rsidRPr="00241E33" w:rsidRDefault="00241E33" w:rsidP="00241E33">
      <w:pPr>
        <w:pStyle w:val="p1"/>
        <w:rPr>
          <w:lang w:val="fi-FI"/>
        </w:rPr>
      </w:pPr>
      <w:r w:rsidRPr="00241E33">
        <w:rPr>
          <w:rStyle w:val="s1"/>
          <w:lang w:val="fi-FI"/>
        </w:rPr>
        <w:t xml:space="preserve">07:03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Mut sit on silpomiskohtaus 2. Makkabilaiskirjassa.</w:t>
      </w:r>
    </w:p>
    <w:p w14:paraId="1ECEB272" w14:textId="77777777" w:rsidR="00241E33" w:rsidRPr="00241E33" w:rsidRDefault="00241E33" w:rsidP="00241E33">
      <w:pPr>
        <w:pStyle w:val="p1"/>
        <w:rPr>
          <w:lang w:val="fi-FI"/>
        </w:rPr>
      </w:pPr>
      <w:r w:rsidRPr="00241E33">
        <w:rPr>
          <w:rStyle w:val="s1"/>
          <w:lang w:val="fi-FI"/>
        </w:rPr>
        <w:t xml:space="preserve">07:04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2. Makk 7, siin on kyse marttyyrikuolemasta.</w:t>
      </w:r>
    </w:p>
    <w:p w14:paraId="7AA08D1D" w14:textId="77777777" w:rsidR="00241E33" w:rsidRPr="00241E33" w:rsidRDefault="00241E33" w:rsidP="00241E33">
      <w:pPr>
        <w:pStyle w:val="p1"/>
        <w:rPr>
          <w:lang w:val="fi-FI"/>
        </w:rPr>
      </w:pPr>
      <w:r w:rsidRPr="00241E33">
        <w:rPr>
          <w:rStyle w:val="s1"/>
          <w:lang w:val="fi-FI"/>
        </w:rPr>
        <w:t xml:space="preserve">07:08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"Minä annan minun kiivauteni tulla sinun päälles, että he</w:t>
      </w:r>
      <w:r w:rsidRPr="00241E33">
        <w:rPr>
          <w:rStyle w:val="apple-converted-space"/>
          <w:lang w:val="fi-FI"/>
        </w:rPr>
        <w:t> </w:t>
      </w:r>
    </w:p>
    <w:p w14:paraId="7C52793C"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armottomasti sinun kanssas toimittavat; heidän pitää sinun nenäs</w:t>
      </w:r>
      <w:r w:rsidRPr="00241E33">
        <w:rPr>
          <w:rStyle w:val="apple-converted-space"/>
          <w:lang w:val="fi-FI"/>
        </w:rPr>
        <w:t> </w:t>
      </w:r>
    </w:p>
    <w:p w14:paraId="0301DBA0"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ja korvas leikkaaman, ja mitä jää, pitää miekalla lankeeman.</w:t>
      </w:r>
      <w:r w:rsidRPr="00241E33">
        <w:rPr>
          <w:rStyle w:val="apple-converted-space"/>
          <w:lang w:val="fi-FI"/>
        </w:rPr>
        <w:t> </w:t>
      </w:r>
    </w:p>
    <w:p w14:paraId="79534118"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Heidän pitää sinun poikas ja tyttäres ottaman pois, ja tähteet</w:t>
      </w:r>
      <w:r w:rsidRPr="00241E33">
        <w:rPr>
          <w:rStyle w:val="apple-converted-space"/>
          <w:lang w:val="fi-FI"/>
        </w:rPr>
        <w:t> </w:t>
      </w:r>
    </w:p>
    <w:p w14:paraId="09F529DD"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pitää poltettaman tulella."(Hes 23:25)</w:t>
      </w:r>
      <w:r w:rsidRPr="00241E33">
        <w:rPr>
          <w:rStyle w:val="apple-converted-space"/>
          <w:lang w:val="fi-FI"/>
        </w:rPr>
        <w:t> </w:t>
      </w:r>
    </w:p>
    <w:p w14:paraId="1D53BC4F" w14:textId="77777777" w:rsidR="00241E33" w:rsidRPr="00241E33" w:rsidRDefault="00241E33" w:rsidP="00241E33">
      <w:pPr>
        <w:pStyle w:val="p1"/>
        <w:rPr>
          <w:lang w:val="fi-FI"/>
        </w:rPr>
      </w:pPr>
      <w:r w:rsidRPr="00241E33">
        <w:rPr>
          <w:rStyle w:val="s1"/>
          <w:lang w:val="fi-FI"/>
        </w:rPr>
        <w:t xml:space="preserve">07:14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aika paljon löytyy. sit on puhetta itsensä leikkelemisestä</w:t>
      </w:r>
      <w:r w:rsidRPr="00241E33">
        <w:rPr>
          <w:rStyle w:val="apple-converted-space"/>
          <w:lang w:val="fi-FI"/>
        </w:rPr>
        <w:t> </w:t>
      </w:r>
    </w:p>
    <w:p w14:paraId="306BDEF1"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pakanallisena rituaalina.</w:t>
      </w:r>
    </w:p>
    <w:p w14:paraId="35549EE4" w14:textId="77777777" w:rsidR="00241E33" w:rsidRPr="00241E33" w:rsidRDefault="00241E33" w:rsidP="00241E33">
      <w:pPr>
        <w:pStyle w:val="p1"/>
        <w:rPr>
          <w:lang w:val="fi-FI"/>
        </w:rPr>
      </w:pPr>
      <w:r w:rsidRPr="00241E33">
        <w:rPr>
          <w:rStyle w:val="s1"/>
          <w:lang w:val="fi-FI"/>
        </w:rPr>
        <w:t xml:space="preserve">07:14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esim " Ja he huusivat suurella äänellä, ja viileskelivät</w:t>
      </w:r>
      <w:r w:rsidRPr="00241E33">
        <w:rPr>
          <w:rStyle w:val="apple-converted-space"/>
          <w:lang w:val="fi-FI"/>
        </w:rPr>
        <w:t> </w:t>
      </w:r>
    </w:p>
    <w:p w14:paraId="0A60546B"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itsiänsä veitsillä ja naskaleilla tavallansa, niin että he verta</w:t>
      </w:r>
      <w:r w:rsidRPr="00241E33">
        <w:rPr>
          <w:rStyle w:val="apple-converted-space"/>
          <w:lang w:val="fi-FI"/>
        </w:rPr>
        <w:t> </w:t>
      </w:r>
    </w:p>
    <w:p w14:paraId="2C933A34"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tiukkuivat." (1 Kun 18:28</w:t>
      </w:r>
    </w:p>
    <w:p w14:paraId="272CB29C" w14:textId="77777777" w:rsidR="00241E33" w:rsidRPr="00241E33" w:rsidRDefault="00241E33" w:rsidP="00241E33">
      <w:pPr>
        <w:pStyle w:val="p1"/>
        <w:rPr>
          <w:lang w:val="fi-FI"/>
        </w:rPr>
      </w:pPr>
      <w:r w:rsidRPr="00241E33">
        <w:rPr>
          <w:rStyle w:val="s1"/>
          <w:lang w:val="fi-FI"/>
        </w:rPr>
        <w:t xml:space="preserve">07:16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tää viiltely kielletään mooseksen laissa (3. Moos 19:28)</w:t>
      </w:r>
    </w:p>
    <w:p w14:paraId="78CCDCB7" w14:textId="77777777" w:rsidR="00241E33" w:rsidRPr="00241E33" w:rsidRDefault="00241E33" w:rsidP="00241E33">
      <w:pPr>
        <w:pStyle w:val="p1"/>
        <w:rPr>
          <w:lang w:val="fi-FI"/>
        </w:rPr>
      </w:pPr>
      <w:r w:rsidRPr="00241E33">
        <w:rPr>
          <w:rStyle w:val="s1"/>
          <w:lang w:val="fi-FI"/>
        </w:rPr>
        <w:t xml:space="preserve">07:23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Oisko noista? Liha on suosittu aihe Raamatussa.</w:t>
      </w:r>
    </w:p>
    <w:p w14:paraId="663C54B6" w14:textId="77777777" w:rsidR="00241E33" w:rsidRPr="00241E33" w:rsidRDefault="00241E33" w:rsidP="00241E33">
      <w:pPr>
        <w:pStyle w:val="p1"/>
        <w:rPr>
          <w:lang w:val="fi-FI"/>
        </w:rPr>
      </w:pPr>
      <w:r w:rsidRPr="00241E33">
        <w:rPr>
          <w:rStyle w:val="s1"/>
          <w:lang w:val="fi-FI"/>
        </w:rPr>
        <w:t xml:space="preserve">07:25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Täs on täö martryyritarina</w:t>
      </w:r>
      <w:r w:rsidRPr="00241E33">
        <w:rPr>
          <w:rStyle w:val="apple-converted-space"/>
          <w:lang w:val="fi-FI"/>
        </w:rPr>
        <w:t> </w:t>
      </w:r>
    </w:p>
    <w:p w14:paraId="338AAA40"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https://www.digimarkus.fi/raamattu/KR92/2-Makk-7</w:t>
      </w:r>
    </w:p>
    <w:p w14:paraId="69B234CF" w14:textId="77777777" w:rsidR="00241E33" w:rsidRPr="00241E33" w:rsidRDefault="00241E33" w:rsidP="00241E33">
      <w:pPr>
        <w:pStyle w:val="p1"/>
        <w:rPr>
          <w:lang w:val="fi-FI"/>
        </w:rPr>
      </w:pPr>
      <w:r w:rsidRPr="00241E33">
        <w:rPr>
          <w:rStyle w:val="s1"/>
          <w:lang w:val="fi-FI"/>
        </w:rPr>
        <w:t xml:space="preserve">07:35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4 Makk sisältää vielä oidemmön version tosta:</w:t>
      </w:r>
      <w:r w:rsidRPr="00241E33">
        <w:rPr>
          <w:rStyle w:val="apple-converted-space"/>
          <w:lang w:val="fi-FI"/>
        </w:rPr>
        <w:t> </w:t>
      </w:r>
    </w:p>
    <w:p w14:paraId="74A0E80D" w14:textId="77777777" w:rsidR="00241E33" w:rsidRPr="00241E33" w:rsidRDefault="00241E33" w:rsidP="00241E33">
      <w:pPr>
        <w:pStyle w:val="p1"/>
        <w:rPr>
          <w:lang w:val="fi-FI"/>
        </w:rPr>
      </w:pPr>
      <w:r w:rsidRPr="00241E33">
        <w:rPr>
          <w:rStyle w:val="s1"/>
          <w:lang w:val="fi-FI"/>
        </w:rPr>
        <w:t>https://web.archive.org/web/20030104122535/http://www.anova.org/sev/htm/ap/16_4maccabees.htm</w:t>
      </w:r>
    </w:p>
    <w:p w14:paraId="5BF3286B" w14:textId="77777777" w:rsidR="00241E33" w:rsidRPr="00241E33" w:rsidRDefault="00241E33" w:rsidP="00241E33">
      <w:pPr>
        <w:pStyle w:val="p1"/>
        <w:rPr>
          <w:lang w:val="fi-FI"/>
        </w:rPr>
      </w:pPr>
      <w:r w:rsidRPr="00241E33">
        <w:rPr>
          <w:rStyle w:val="s1"/>
          <w:lang w:val="fi-FI"/>
        </w:rPr>
        <w:t xml:space="preserve">07:36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Sitä ei suomeksi löydy ihan helposti. Luvusta 8 eteenpäin.</w:t>
      </w:r>
      <w:r w:rsidRPr="00241E33">
        <w:rPr>
          <w:rStyle w:val="apple-converted-space"/>
          <w:lang w:val="fi-FI"/>
        </w:rPr>
        <w:t> </w:t>
      </w:r>
    </w:p>
    <w:p w14:paraId="1A6267B7"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Lisäksi tossa on ylimääräinen marttyyritarina luvussa 6.</w:t>
      </w:r>
    </w:p>
    <w:p w14:paraId="4C319EF6" w14:textId="77777777" w:rsidR="00241E33" w:rsidRPr="00241E33" w:rsidRDefault="00241E33" w:rsidP="00241E33">
      <w:pPr>
        <w:pStyle w:val="p1"/>
        <w:rPr>
          <w:lang w:val="fi-FI"/>
        </w:rPr>
      </w:pPr>
      <w:r w:rsidRPr="00241E33">
        <w:rPr>
          <w:rStyle w:val="s1"/>
          <w:lang w:val="fi-FI"/>
        </w:rPr>
        <w:t xml:space="preserve">07:37 </w:t>
      </w:r>
      <w:r w:rsidRPr="00241E33">
        <w:rPr>
          <w:rStyle w:val="s2"/>
          <w:lang w:val="fi-FI"/>
        </w:rPr>
        <w:t>&lt;</w:t>
      </w:r>
      <w:r w:rsidRPr="00241E33">
        <w:rPr>
          <w:rStyle w:val="s1"/>
          <w:lang w:val="fi-FI"/>
        </w:rPr>
        <w:t>dare</w:t>
      </w:r>
      <w:r w:rsidRPr="00241E33">
        <w:rPr>
          <w:rStyle w:val="s2"/>
          <w:lang w:val="fi-FI"/>
        </w:rPr>
        <w:t>&gt;</w:t>
      </w:r>
      <w:r w:rsidRPr="00241E33">
        <w:rPr>
          <w:rStyle w:val="s1"/>
          <w:lang w:val="fi-FI"/>
        </w:rPr>
        <w:t xml:space="preserve"> Ooh, ihan parasta! Tässä on takana nimenomaan kannibalismimeno</w:t>
      </w:r>
      <w:r w:rsidRPr="00241E33">
        <w:rPr>
          <w:rStyle w:val="apple-converted-space"/>
          <w:lang w:val="fi-FI"/>
        </w:rPr>
        <w:t> </w:t>
      </w:r>
    </w:p>
    <w:p w14:paraId="26AC2826"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(tyyppi vähän näki asioita joita ihmisen ei kuulu nähdä ja sen</w:t>
      </w:r>
      <w:r w:rsidRPr="00241E33">
        <w:rPr>
          <w:rStyle w:val="apple-converted-space"/>
          <w:lang w:val="fi-FI"/>
        </w:rPr>
        <w:t> </w:t>
      </w:r>
    </w:p>
    <w:p w14:paraId="358CF90C"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aivot uudelleenkirjoitettiin ja nyt se on kiinnostunut syömään</w:t>
      </w:r>
      <w:r w:rsidRPr="00241E33">
        <w:rPr>
          <w:rStyle w:val="apple-converted-space"/>
          <w:lang w:val="fi-FI"/>
        </w:rPr>
        <w:t> </w:t>
      </w:r>
    </w:p>
    <w:p w14:paraId="7C3B0085"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palvelustoverinsa)</w:t>
      </w:r>
    </w:p>
    <w:p w14:paraId="7E8FF33C" w14:textId="77777777" w:rsidR="00241E33" w:rsidRPr="00241E33" w:rsidRDefault="00241E33" w:rsidP="00241E33">
      <w:pPr>
        <w:pStyle w:val="p1"/>
        <w:rPr>
          <w:lang w:val="fi-FI"/>
        </w:rPr>
      </w:pPr>
      <w:r w:rsidRPr="00241E33">
        <w:rPr>
          <w:rStyle w:val="s1"/>
          <w:lang w:val="fi-FI"/>
        </w:rPr>
        <w:t xml:space="preserve">07:39 </w:t>
      </w:r>
      <w:r w:rsidRPr="00241E33">
        <w:rPr>
          <w:rStyle w:val="s2"/>
          <w:lang w:val="fi-FI"/>
        </w:rPr>
        <w:t>&lt;</w:t>
      </w:r>
      <w:r w:rsidRPr="00241E33">
        <w:rPr>
          <w:rStyle w:val="s1"/>
          <w:lang w:val="fi-FI"/>
        </w:rPr>
        <w:t>dare</w:t>
      </w:r>
      <w:r w:rsidRPr="00241E33">
        <w:rPr>
          <w:rStyle w:val="s2"/>
          <w:lang w:val="fi-FI"/>
        </w:rPr>
        <w:t>&gt;</w:t>
      </w:r>
      <w:r w:rsidRPr="00241E33">
        <w:rPr>
          <w:rStyle w:val="s1"/>
          <w:lang w:val="fi-FI"/>
        </w:rPr>
        <w:t xml:space="preserve"> Makkabealaiset ei taida olla katolista kaanonia? Kun nää tyypit on</w:t>
      </w:r>
      <w:r w:rsidRPr="00241E33">
        <w:rPr>
          <w:rStyle w:val="apple-converted-space"/>
          <w:lang w:val="fi-FI"/>
        </w:rPr>
        <w:t> </w:t>
      </w:r>
    </w:p>
    <w:p w14:paraId="73734DFD" w14:textId="77777777" w:rsidR="00241E33" w:rsidRPr="00241E33" w:rsidRDefault="00241E33" w:rsidP="00241E33">
      <w:pPr>
        <w:pStyle w:val="p1"/>
        <w:rPr>
          <w:lang w:val="fi-FI"/>
        </w:rPr>
      </w:pPr>
      <w:r w:rsidRPr="00241E33">
        <w:rPr>
          <w:rStyle w:val="apple-converted-space"/>
          <w:lang w:val="fi-FI"/>
        </w:rPr>
        <w:lastRenderedPageBreak/>
        <w:t xml:space="preserve">             </w:t>
      </w:r>
      <w:r w:rsidRPr="00241E33">
        <w:rPr>
          <w:rStyle w:val="s1"/>
          <w:lang w:val="fi-FI"/>
        </w:rPr>
        <w:t>enemmän ihan perususkiksia eikä mitään teologeja.</w:t>
      </w:r>
    </w:p>
    <w:p w14:paraId="2983D33B" w14:textId="77777777" w:rsidR="00241E33" w:rsidRPr="00241E33" w:rsidRDefault="00241E33" w:rsidP="00241E33">
      <w:pPr>
        <w:pStyle w:val="p1"/>
        <w:rPr>
          <w:lang w:val="fi-FI"/>
        </w:rPr>
      </w:pPr>
      <w:r w:rsidRPr="00241E33">
        <w:rPr>
          <w:rStyle w:val="s1"/>
          <w:lang w:val="fi-FI"/>
        </w:rPr>
        <w:t xml:space="preserve">07:40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Makkabealaiskirjat on deuterokaanonia, intertestamentaaliselta</w:t>
      </w:r>
      <w:r w:rsidRPr="00241E33">
        <w:rPr>
          <w:rStyle w:val="apple-converted-space"/>
          <w:lang w:val="fi-FI"/>
        </w:rPr>
        <w:t> </w:t>
      </w:r>
    </w:p>
    <w:p w14:paraId="414B3CB3"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ajalta.</w:t>
      </w:r>
    </w:p>
    <w:p w14:paraId="7E6476B1" w14:textId="77777777" w:rsidR="00241E33" w:rsidRPr="00241E33" w:rsidRDefault="00241E33" w:rsidP="00241E33">
      <w:pPr>
        <w:pStyle w:val="p1"/>
        <w:rPr>
          <w:lang w:val="fi-FI"/>
        </w:rPr>
      </w:pPr>
      <w:r w:rsidRPr="00241E33">
        <w:rPr>
          <w:rStyle w:val="s1"/>
          <w:lang w:val="fi-FI"/>
        </w:rPr>
        <w:t xml:space="preserve">07:41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Mut kannibalismiin löytyy kaanonista noita piiritystarinoita.</w:t>
      </w:r>
    </w:p>
    <w:p w14:paraId="6F2A5211" w14:textId="77777777" w:rsidR="00241E33" w:rsidRPr="00241E33" w:rsidRDefault="00241E33" w:rsidP="00241E33">
      <w:pPr>
        <w:pStyle w:val="p1"/>
        <w:rPr>
          <w:lang w:val="fi-FI"/>
        </w:rPr>
      </w:pPr>
      <w:r w:rsidRPr="00241E33">
        <w:rPr>
          <w:rStyle w:val="s1"/>
          <w:lang w:val="fi-FI"/>
        </w:rPr>
        <w:t xml:space="preserve">07:47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Siis 2 Makk on, 4 Makk on kyl obskuuri.</w:t>
      </w:r>
    </w:p>
    <w:p w14:paraId="459B5A6D" w14:textId="77777777" w:rsidR="00241E33" w:rsidRPr="00241E33" w:rsidRDefault="00241E33" w:rsidP="00241E33">
      <w:pPr>
        <w:pStyle w:val="p1"/>
        <w:rPr>
          <w:lang w:val="fi-FI"/>
        </w:rPr>
      </w:pPr>
      <w:r w:rsidRPr="00241E33">
        <w:rPr>
          <w:rStyle w:val="s1"/>
          <w:lang w:val="fi-FI"/>
        </w:rPr>
        <w:t xml:space="preserve">07:51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Jer 19:9, Hes 5:10, Valit 2:20, Valit 4:10-11 liittyy</w:t>
      </w:r>
      <w:r w:rsidRPr="00241E33">
        <w:rPr>
          <w:rStyle w:val="apple-converted-space"/>
          <w:lang w:val="fi-FI"/>
        </w:rPr>
        <w:t> </w:t>
      </w:r>
    </w:p>
    <w:p w14:paraId="73E8D200"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Jerusalemin piiritykseen.</w:t>
      </w:r>
    </w:p>
    <w:p w14:paraId="45CD3200" w14:textId="77777777" w:rsidR="00241E33" w:rsidRPr="00241E33" w:rsidRDefault="00241E33" w:rsidP="00241E33">
      <w:pPr>
        <w:pStyle w:val="p1"/>
        <w:rPr>
          <w:lang w:val="fi-FI"/>
        </w:rPr>
      </w:pPr>
      <w:r w:rsidRPr="00241E33">
        <w:rPr>
          <w:rStyle w:val="s1"/>
          <w:lang w:val="fi-FI"/>
        </w:rPr>
        <w:t xml:space="preserve">07:53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Sit on 2 Kun 6:28-29 Samarian piurityksestä.</w:t>
      </w:r>
    </w:p>
    <w:p w14:paraId="6C040855" w14:textId="77777777" w:rsidR="00241E33" w:rsidRPr="00241E33" w:rsidRDefault="00241E33" w:rsidP="00241E33">
      <w:pPr>
        <w:pStyle w:val="p1"/>
        <w:rPr>
          <w:lang w:val="fi-FI"/>
        </w:rPr>
      </w:pPr>
      <w:r w:rsidRPr="00241E33">
        <w:rPr>
          <w:rStyle w:val="s1"/>
          <w:lang w:val="fi-FI"/>
        </w:rPr>
        <w:t xml:space="preserve">07:53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i</w:t>
      </w:r>
    </w:p>
    <w:p w14:paraId="71C09904" w14:textId="77777777" w:rsidR="00241E33" w:rsidRPr="00241E33" w:rsidRDefault="00241E33" w:rsidP="00241E33">
      <w:pPr>
        <w:pStyle w:val="p1"/>
        <w:rPr>
          <w:lang w:val="fi-FI"/>
        </w:rPr>
      </w:pPr>
      <w:r w:rsidRPr="00241E33">
        <w:rPr>
          <w:rStyle w:val="s1"/>
          <w:lang w:val="fi-FI"/>
        </w:rPr>
        <w:t xml:space="preserve">07:53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Nää on tietty nälkään syötyjä.</w:t>
      </w:r>
    </w:p>
    <w:p w14:paraId="04BB1D47" w14:textId="77777777" w:rsidR="00241E33" w:rsidRPr="00241E33" w:rsidRDefault="00241E33" w:rsidP="00241E33">
      <w:pPr>
        <w:pStyle w:val="p1"/>
        <w:rPr>
          <w:lang w:val="fi-FI"/>
        </w:rPr>
      </w:pPr>
      <w:r w:rsidRPr="00241E33">
        <w:rPr>
          <w:rStyle w:val="s1"/>
          <w:lang w:val="fi-FI"/>
        </w:rPr>
        <w:t xml:space="preserve">07:54 </w:t>
      </w:r>
      <w:r w:rsidRPr="00241E33">
        <w:rPr>
          <w:rStyle w:val="s2"/>
          <w:lang w:val="fi-FI"/>
        </w:rPr>
        <w:t>&lt;</w:t>
      </w:r>
      <w:r w:rsidRPr="00241E33">
        <w:rPr>
          <w:rStyle w:val="s1"/>
          <w:lang w:val="fi-FI"/>
        </w:rPr>
        <w:t>dare</w:t>
      </w:r>
      <w:r w:rsidRPr="00241E33">
        <w:rPr>
          <w:rStyle w:val="s2"/>
          <w:lang w:val="fi-FI"/>
        </w:rPr>
        <w:t>&gt;</w:t>
      </w:r>
      <w:r w:rsidRPr="00241E33">
        <w:rPr>
          <w:rStyle w:val="s1"/>
          <w:lang w:val="fi-FI"/>
        </w:rPr>
        <w:t xml:space="preserve"> Noilla ei oo vielä evidenssiä kannibalismista, ainoastaan</w:t>
      </w:r>
      <w:r w:rsidRPr="00241E33">
        <w:rPr>
          <w:rStyle w:val="apple-converted-space"/>
          <w:lang w:val="fi-FI"/>
        </w:rPr>
        <w:t> </w:t>
      </w:r>
    </w:p>
    <w:p w14:paraId="195ED2C9"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siististi irti leikattu pala reittä.</w:t>
      </w:r>
    </w:p>
    <w:p w14:paraId="65C92004" w14:textId="77777777" w:rsidR="00241E33" w:rsidRPr="00241E33" w:rsidRDefault="00241E33" w:rsidP="00241E33">
      <w:pPr>
        <w:pStyle w:val="p1"/>
        <w:rPr>
          <w:lang w:val="fi-FI"/>
        </w:rPr>
      </w:pPr>
      <w:r w:rsidRPr="00241E33">
        <w:rPr>
          <w:rStyle w:val="s1"/>
          <w:lang w:val="fi-FI"/>
        </w:rPr>
        <w:t xml:space="preserve">08:00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Ps 106:36-38 viittaa Molekille tehtyyn ihmisuhriin. Niistä on</w:t>
      </w:r>
      <w:r w:rsidRPr="00241E33">
        <w:rPr>
          <w:rStyle w:val="apple-converted-space"/>
          <w:lang w:val="fi-FI"/>
        </w:rPr>
        <w:t> </w:t>
      </w:r>
    </w:p>
    <w:p w14:paraId="6FDE1FBA"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puhetta muuallakin, mut niistä ei sanota missään päin Raamattua,</w:t>
      </w:r>
      <w:r w:rsidRPr="00241E33">
        <w:rPr>
          <w:rStyle w:val="apple-converted-space"/>
          <w:lang w:val="fi-FI"/>
        </w:rPr>
        <w:t> </w:t>
      </w:r>
    </w:p>
    <w:p w14:paraId="37742073"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että niitä olis syöty, mut psalmit on hyviä, jos haluaa hämärtää</w:t>
      </w:r>
      <w:r w:rsidRPr="00241E33">
        <w:rPr>
          <w:rStyle w:val="apple-converted-space"/>
          <w:lang w:val="fi-FI"/>
        </w:rPr>
        <w:t> </w:t>
      </w:r>
    </w:p>
    <w:p w14:paraId="7D0DBB9B"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asioita.</w:t>
      </w:r>
      <w:r w:rsidRPr="00241E33">
        <w:rPr>
          <w:rStyle w:val="apple-converted-space"/>
          <w:lang w:val="fi-FI"/>
        </w:rPr>
        <w:t> </w:t>
      </w:r>
    </w:p>
    <w:p w14:paraId="12E335BA" w14:textId="77777777" w:rsidR="00241E33" w:rsidRPr="00241E33" w:rsidRDefault="00241E33" w:rsidP="00241E33">
      <w:pPr>
        <w:pStyle w:val="p1"/>
        <w:rPr>
          <w:lang w:val="fi-FI"/>
        </w:rPr>
      </w:pPr>
      <w:r w:rsidRPr="00241E33">
        <w:rPr>
          <w:rStyle w:val="s1"/>
          <w:lang w:val="fi-FI"/>
        </w:rPr>
        <w:t xml:space="preserve">08:01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Siinä ei puhuta kyl lihan leikkaamisesta. Ne oli polttouhreja ja</w:t>
      </w:r>
      <w:r w:rsidRPr="00241E33">
        <w:rPr>
          <w:rStyle w:val="apple-converted-space"/>
          <w:lang w:val="fi-FI"/>
        </w:rPr>
        <w:t> </w:t>
      </w:r>
    </w:p>
    <w:p w14:paraId="3190E355"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jos hahmot tuntee Raamatun, ne tietää sen.</w:t>
      </w:r>
    </w:p>
    <w:p w14:paraId="1E6E07A7" w14:textId="77777777" w:rsidR="00241E33" w:rsidRPr="00241E33" w:rsidRDefault="00241E33" w:rsidP="00241E33">
      <w:pPr>
        <w:pStyle w:val="p1"/>
        <w:rPr>
          <w:lang w:val="fi-FI"/>
        </w:rPr>
      </w:pPr>
      <w:r w:rsidRPr="00241E33">
        <w:rPr>
          <w:rStyle w:val="s1"/>
          <w:lang w:val="fi-FI"/>
        </w:rPr>
        <w:t xml:space="preserve">08:02 </w:t>
      </w:r>
      <w:r w:rsidRPr="00241E33">
        <w:rPr>
          <w:rStyle w:val="s2"/>
          <w:lang w:val="fi-FI"/>
        </w:rPr>
        <w:t>&lt;</w:t>
      </w:r>
      <w:r w:rsidRPr="00241E33">
        <w:rPr>
          <w:rStyle w:val="s1"/>
          <w:lang w:val="fi-FI"/>
        </w:rPr>
        <w:t>dare</w:t>
      </w:r>
      <w:r w:rsidRPr="00241E33">
        <w:rPr>
          <w:rStyle w:val="s2"/>
          <w:lang w:val="fi-FI"/>
        </w:rPr>
        <w:t>&gt;</w:t>
      </w:r>
      <w:r w:rsidRPr="00241E33">
        <w:rPr>
          <w:rStyle w:val="s1"/>
          <w:lang w:val="fi-FI"/>
        </w:rPr>
        <w:t xml:space="preserve"> on noilla pari nakkulaa Theologyssa joten kyl ne on vähän ainakin</w:t>
      </w:r>
      <w:r w:rsidRPr="00241E33">
        <w:rPr>
          <w:rStyle w:val="apple-converted-space"/>
          <w:lang w:val="fi-FI"/>
        </w:rPr>
        <w:t> </w:t>
      </w:r>
    </w:p>
    <w:p w14:paraId="7E2847FD"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sitä lukeneet</w:t>
      </w:r>
    </w:p>
    <w:p w14:paraId="6A5EA932" w14:textId="77777777" w:rsidR="00241E33" w:rsidRPr="00241E33" w:rsidRDefault="00241E33" w:rsidP="00241E33">
      <w:pPr>
        <w:pStyle w:val="p1"/>
        <w:rPr>
          <w:lang w:val="fi-FI"/>
        </w:rPr>
      </w:pPr>
      <w:r w:rsidRPr="00241E33">
        <w:rPr>
          <w:rStyle w:val="s1"/>
          <w:lang w:val="fi-FI"/>
        </w:rPr>
        <w:t xml:space="preserve">08:12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Jos ne ei epäile kannibalismia, niin sit luulen, et Raamatun</w:t>
      </w:r>
      <w:r w:rsidRPr="00241E33">
        <w:rPr>
          <w:rStyle w:val="apple-converted-space"/>
          <w:lang w:val="fi-FI"/>
        </w:rPr>
        <w:t> </w:t>
      </w:r>
    </w:p>
    <w:p w14:paraId="4C8DDFC5"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puitteissa lähin olis egyptiläisten ja Baalin profeettojen</w:t>
      </w:r>
      <w:r w:rsidRPr="00241E33">
        <w:rPr>
          <w:rStyle w:val="apple-converted-space"/>
          <w:lang w:val="fi-FI"/>
        </w:rPr>
        <w:t> </w:t>
      </w:r>
    </w:p>
    <w:p w14:paraId="79CE6506"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itsensä leikkely. En oo varma löytyykö rituaalista</w:t>
      </w:r>
      <w:r w:rsidRPr="00241E33">
        <w:rPr>
          <w:rStyle w:val="apple-converted-space"/>
          <w:lang w:val="fi-FI"/>
        </w:rPr>
        <w:t> </w:t>
      </w:r>
    </w:p>
    <w:p w14:paraId="7E069CEC"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kannibalismia, mut ihmisuhrausta tosiaan kyllä. Nää on</w:t>
      </w:r>
      <w:r w:rsidRPr="00241E33">
        <w:rPr>
          <w:rStyle w:val="apple-converted-space"/>
          <w:lang w:val="fi-FI"/>
        </w:rPr>
        <w:t> </w:t>
      </w:r>
    </w:p>
    <w:p w14:paraId="5EBF12C7" w14:textId="77777777" w:rsidR="00241E33" w:rsidRPr="00241E33" w:rsidRDefault="00241E33" w:rsidP="00241E33">
      <w:pPr>
        <w:pStyle w:val="p1"/>
        <w:rPr>
          <w:lang w:val="fi-FI"/>
        </w:rPr>
      </w:pPr>
      <w:r w:rsidRPr="00241E33">
        <w:rPr>
          <w:rStyle w:val="apple-converted-space"/>
          <w:lang w:val="fi-FI"/>
        </w:rPr>
        <w:t xml:space="preserve">               </w:t>
      </w:r>
      <w:r w:rsidRPr="00241E33">
        <w:rPr>
          <w:rStyle w:val="s1"/>
          <w:lang w:val="fi-FI"/>
        </w:rPr>
        <w:t>pakanallista puuhaa molemmat.</w:t>
      </w:r>
    </w:p>
    <w:p w14:paraId="63403EAC" w14:textId="77777777" w:rsidR="00241E33" w:rsidRPr="00241E33" w:rsidRDefault="00241E33" w:rsidP="00241E33">
      <w:pPr>
        <w:pStyle w:val="p1"/>
        <w:rPr>
          <w:lang w:val="fi-FI"/>
        </w:rPr>
      </w:pPr>
      <w:r w:rsidRPr="00241E33">
        <w:rPr>
          <w:rStyle w:val="s1"/>
          <w:lang w:val="fi-FI"/>
        </w:rPr>
        <w:t xml:space="preserve">08:12 </w:t>
      </w:r>
      <w:r w:rsidRPr="00241E33">
        <w:rPr>
          <w:rStyle w:val="s2"/>
          <w:lang w:val="fi-FI"/>
        </w:rPr>
        <w:t>&lt;</w:t>
      </w:r>
      <w:r w:rsidRPr="00241E33">
        <w:rPr>
          <w:rStyle w:val="s3"/>
          <w:lang w:val="fi-FI"/>
        </w:rPr>
        <w:t>pstosi</w:t>
      </w:r>
      <w:r w:rsidRPr="00241E33">
        <w:rPr>
          <w:rStyle w:val="s2"/>
          <w:lang w:val="fi-FI"/>
        </w:rPr>
        <w:t>&gt;</w:t>
      </w:r>
      <w:r w:rsidRPr="00241E33">
        <w:rPr>
          <w:rStyle w:val="s1"/>
          <w:lang w:val="fi-FI"/>
        </w:rPr>
        <w:t xml:space="preserve"> Mut siis riippuu kuin paljon haluaa soveltaa.</w:t>
      </w:r>
      <w:r w:rsidRPr="00241E33">
        <w:rPr>
          <w:rStyle w:val="apple-converted-space"/>
          <w:lang w:val="fi-FI"/>
        </w:rPr>
        <w:t> </w:t>
      </w:r>
    </w:p>
    <w:p w14:paraId="1C884532" w14:textId="77777777" w:rsidR="00241E33" w:rsidRDefault="00241E33" w:rsidP="00DB5CB8">
      <w:pPr>
        <w:rPr>
          <w:lang w:val="fi-FI"/>
        </w:rPr>
      </w:pPr>
    </w:p>
    <w:p w14:paraId="48B695C6" w14:textId="60156136" w:rsidR="00241E33" w:rsidRDefault="00BD4DA7" w:rsidP="00F65D28">
      <w:pPr>
        <w:pStyle w:val="Heading2"/>
      </w:pPr>
      <w:r>
        <w:t>Kansalaiset</w:t>
      </w:r>
    </w:p>
    <w:p w14:paraId="39E84CE9" w14:textId="77777777" w:rsidR="00F65D28" w:rsidRDefault="00F65D28" w:rsidP="00DB5CB8">
      <w:pPr>
        <w:rPr>
          <w:lang w:val="fi-FI"/>
        </w:rPr>
      </w:pPr>
    </w:p>
    <w:p w14:paraId="7BEEA3BF" w14:textId="3EB6C70D" w:rsidR="002C6AE3" w:rsidRDefault="002C6AE3" w:rsidP="002C6AE3">
      <w:pPr>
        <w:pStyle w:val="Heading3"/>
      </w:pPr>
      <w:r>
        <w:t>30 päivää jäljellä</w:t>
      </w:r>
    </w:p>
    <w:p w14:paraId="6F47C9F2" w14:textId="7C1DA09F" w:rsidR="002C6AE3" w:rsidRDefault="002C6AE3" w:rsidP="00DB5CB8">
      <w:pPr>
        <w:rPr>
          <w:lang w:val="fi-FI"/>
        </w:rPr>
      </w:pPr>
      <w:r>
        <w:rPr>
          <w:lang w:val="fi-FI"/>
        </w:rPr>
        <w:t>Byrokratiaa ja hallinnointia: Saint Sunnivan tuhoamisen seuraukset. Vuori kuulemisia ja raporttien kirjoittamista.</w:t>
      </w:r>
      <w:r w:rsidR="00CC007D">
        <w:rPr>
          <w:lang w:val="fi-FI"/>
        </w:rPr>
        <w:t xml:space="preserve"> Korjaustyöt aluksella </w:t>
      </w:r>
      <w:r w:rsidR="00595C13">
        <w:rPr>
          <w:lang w:val="fi-FI"/>
        </w:rPr>
        <w:t>on saatu päätökseen. SE toimii maaliosastona taisteluharjoituksessa.</w:t>
      </w:r>
    </w:p>
    <w:p w14:paraId="46DE6CE8" w14:textId="77777777" w:rsidR="00B97E91" w:rsidRDefault="00B97E91" w:rsidP="00DB5CB8">
      <w:pPr>
        <w:rPr>
          <w:lang w:val="fi-FI"/>
        </w:rPr>
      </w:pPr>
    </w:p>
    <w:p w14:paraId="5E04DC84" w14:textId="7B8CA4CB" w:rsidR="00B97E91" w:rsidRDefault="00B97E91" w:rsidP="00DB5CB8">
      <w:pPr>
        <w:rPr>
          <w:lang w:val="fi-FI"/>
        </w:rPr>
      </w:pPr>
      <w:r>
        <w:rPr>
          <w:lang w:val="fi-FI"/>
        </w:rPr>
        <w:t>Poistuneet:</w:t>
      </w:r>
    </w:p>
    <w:p w14:paraId="5D9AEEB7" w14:textId="7B2BC390" w:rsidR="00B97E91" w:rsidRDefault="00B97E91" w:rsidP="00B97E91">
      <w:pPr>
        <w:pStyle w:val="ListParagraph"/>
        <w:numPr>
          <w:ilvl w:val="0"/>
          <w:numId w:val="3"/>
        </w:numPr>
        <w:rPr>
          <w:lang w:val="fi-FI"/>
        </w:rPr>
      </w:pPr>
      <w:r>
        <w:rPr>
          <w:b/>
          <w:lang w:val="fi-FI"/>
        </w:rPr>
        <w:t xml:space="preserve">Koroi </w:t>
      </w:r>
      <w:r>
        <w:rPr>
          <w:lang w:val="fi-FI"/>
        </w:rPr>
        <w:t>(kadonnut, oletettavasti menehtynyt Saint Sunnivalla)</w:t>
      </w:r>
    </w:p>
    <w:p w14:paraId="5C59C6C8" w14:textId="7EE87766" w:rsidR="00B97E91" w:rsidRDefault="00B97E91" w:rsidP="00B97E91">
      <w:pPr>
        <w:pStyle w:val="ListParagraph"/>
        <w:numPr>
          <w:ilvl w:val="0"/>
          <w:numId w:val="3"/>
        </w:numPr>
        <w:rPr>
          <w:lang w:val="fi-FI"/>
        </w:rPr>
      </w:pPr>
      <w:r>
        <w:rPr>
          <w:b/>
          <w:lang w:val="fi-FI"/>
        </w:rPr>
        <w:t>Miguez</w:t>
      </w:r>
      <w:r>
        <w:rPr>
          <w:lang w:val="fi-FI"/>
        </w:rPr>
        <w:t xml:space="preserve"> (lääkintäeristyksessä)</w:t>
      </w:r>
    </w:p>
    <w:p w14:paraId="1053EE45" w14:textId="59571D94" w:rsidR="00B97E91" w:rsidRDefault="00B97E91" w:rsidP="00B97E91">
      <w:pPr>
        <w:pStyle w:val="ListParagraph"/>
        <w:numPr>
          <w:ilvl w:val="0"/>
          <w:numId w:val="3"/>
        </w:numPr>
        <w:rPr>
          <w:lang w:val="fi-FI"/>
        </w:rPr>
      </w:pPr>
      <w:r>
        <w:rPr>
          <w:b/>
          <w:lang w:val="fi-FI"/>
        </w:rPr>
        <w:t>Chiklis</w:t>
      </w:r>
      <w:r>
        <w:rPr>
          <w:lang w:val="fi-FI"/>
        </w:rPr>
        <w:t xml:space="preserve"> (lääkintävapaalla)</w:t>
      </w:r>
    </w:p>
    <w:p w14:paraId="326EA25A" w14:textId="5D4BF2F9" w:rsidR="00B97E91" w:rsidRDefault="00B97E91" w:rsidP="00B97E91">
      <w:pPr>
        <w:pStyle w:val="ListParagraph"/>
        <w:numPr>
          <w:ilvl w:val="0"/>
          <w:numId w:val="3"/>
        </w:numPr>
        <w:rPr>
          <w:lang w:val="fi-FI"/>
        </w:rPr>
      </w:pPr>
      <w:r>
        <w:rPr>
          <w:b/>
          <w:lang w:val="fi-FI"/>
        </w:rPr>
        <w:t>Asten</w:t>
      </w:r>
      <w:r>
        <w:rPr>
          <w:lang w:val="fi-FI"/>
        </w:rPr>
        <w:t xml:space="preserve"> (lääkintävapaalla)</w:t>
      </w:r>
    </w:p>
    <w:p w14:paraId="41BF271A" w14:textId="53C66082" w:rsidR="00B97E91" w:rsidRPr="00B97E91" w:rsidRDefault="00B97E91" w:rsidP="00B97E91">
      <w:pPr>
        <w:pStyle w:val="ListParagraph"/>
        <w:numPr>
          <w:ilvl w:val="0"/>
          <w:numId w:val="3"/>
        </w:numPr>
        <w:rPr>
          <w:lang w:val="fi-FI"/>
        </w:rPr>
      </w:pPr>
      <w:r>
        <w:rPr>
          <w:b/>
          <w:lang w:val="fi-FI"/>
        </w:rPr>
        <w:t>Lopez</w:t>
      </w:r>
      <w:r>
        <w:rPr>
          <w:lang w:val="fi-FI"/>
        </w:rPr>
        <w:t xml:space="preserve"> (lääkintävapaalla)</w:t>
      </w:r>
    </w:p>
    <w:p w14:paraId="301B35F0" w14:textId="77777777" w:rsidR="002C6AE3" w:rsidRDefault="002C6AE3" w:rsidP="00DB5CB8">
      <w:pPr>
        <w:rPr>
          <w:lang w:val="fi-FI"/>
        </w:rPr>
      </w:pPr>
    </w:p>
    <w:p w14:paraId="0B1FB6E8" w14:textId="0FDF6C87" w:rsidR="002C6AE3" w:rsidRDefault="002C6AE3" w:rsidP="002C6AE3">
      <w:pPr>
        <w:pStyle w:val="Heading3"/>
      </w:pPr>
      <w:r>
        <w:t>15 päivää jäljellä</w:t>
      </w:r>
    </w:p>
    <w:p w14:paraId="238103AC" w14:textId="6265BCD2" w:rsidR="002C6AE3" w:rsidRDefault="00CC007D" w:rsidP="002C6AE3">
      <w:pPr>
        <w:rPr>
          <w:lang w:val="fi-FI"/>
        </w:rPr>
      </w:pPr>
      <w:r>
        <w:rPr>
          <w:lang w:val="fi-FI"/>
        </w:rPr>
        <w:t>Saint Eskilin viimein</w:t>
      </w:r>
      <w:r w:rsidR="00595C13">
        <w:rPr>
          <w:lang w:val="fi-FI"/>
        </w:rPr>
        <w:t>en partiotehtävä päättyy ja alus lähtee kohti Galileon kuita.</w:t>
      </w:r>
      <w:r w:rsidR="00112B72">
        <w:rPr>
          <w:lang w:val="fi-FI"/>
        </w:rPr>
        <w:t xml:space="preserve"> Joulukuu alkaa.</w:t>
      </w:r>
    </w:p>
    <w:p w14:paraId="653D69CF" w14:textId="77777777" w:rsidR="00D7119D" w:rsidRDefault="00D7119D" w:rsidP="002C6AE3">
      <w:pPr>
        <w:rPr>
          <w:lang w:val="fi-FI"/>
        </w:rPr>
      </w:pPr>
    </w:p>
    <w:p w14:paraId="001107B7" w14:textId="1F45012D" w:rsidR="00D7119D" w:rsidRDefault="00D7119D" w:rsidP="002C6AE3">
      <w:pPr>
        <w:rPr>
          <w:lang w:val="fi-FI"/>
        </w:rPr>
      </w:pPr>
      <w:r>
        <w:rPr>
          <w:lang w:val="fi-FI"/>
        </w:rPr>
        <w:t>Valcuijan ylennetään aliluutnantiksi.</w:t>
      </w:r>
      <w:r w:rsidR="00B50FE9">
        <w:rPr>
          <w:lang w:val="fi-FI"/>
        </w:rPr>
        <w:t xml:space="preserve"> Samalla hän alkaa katsella itselleen uutta säätöä palveluksen loppuajaksi. </w:t>
      </w:r>
      <w:r w:rsidR="001D1E64" w:rsidRPr="00B4555D">
        <w:rPr>
          <w:b/>
          <w:i/>
          <w:lang w:val="fi-FI"/>
        </w:rPr>
        <w:t>Webica</w:t>
      </w:r>
      <w:r w:rsidR="001D1E64">
        <w:rPr>
          <w:lang w:val="fi-FI"/>
        </w:rPr>
        <w:t xml:space="preserve"> on selvästi kiinnostunut, ja kun ainoa tarjolla oleva kundi ei oikeasti perusta naisista, hän alkaa valua tähän suuntaan.</w:t>
      </w:r>
    </w:p>
    <w:p w14:paraId="1FC62753" w14:textId="22134C2D" w:rsidR="002C6AE3" w:rsidRDefault="002C6AE3" w:rsidP="002C6AE3">
      <w:pPr>
        <w:pStyle w:val="Heading3"/>
      </w:pPr>
      <w:r>
        <w:t>7 päivää jäljellä</w:t>
      </w:r>
    </w:p>
    <w:p w14:paraId="46FB3B76" w14:textId="2F24F981" w:rsidR="008A550F" w:rsidRDefault="003453AD" w:rsidP="002C6AE3">
      <w:pPr>
        <w:rPr>
          <w:lang w:val="fi-FI"/>
        </w:rPr>
      </w:pPr>
      <w:r>
        <w:rPr>
          <w:lang w:val="fi-FI"/>
        </w:rPr>
        <w:t xml:space="preserve">Mitään tekemistä ei enää ole. Vuosikurssi 2144:n matruusit ovat täysin gonahtaneet, </w:t>
      </w:r>
      <w:r>
        <w:rPr>
          <w:lang w:val="fi-FI"/>
        </w:rPr>
        <w:lastRenderedPageBreak/>
        <w:t>ja aliupseeritkin ovat lähinnä poistumisfiiliksissä.</w:t>
      </w:r>
    </w:p>
    <w:p w14:paraId="354C2008" w14:textId="77777777" w:rsidR="004556D8" w:rsidRDefault="004556D8" w:rsidP="002C6AE3">
      <w:pPr>
        <w:rPr>
          <w:lang w:val="fi-FI"/>
        </w:rPr>
      </w:pPr>
    </w:p>
    <w:p w14:paraId="4475B5F6" w14:textId="7D1764DC" w:rsidR="004556D8" w:rsidRDefault="00866B8D" w:rsidP="002C6AE3">
      <w:pPr>
        <w:rPr>
          <w:lang w:val="fi-FI"/>
        </w:rPr>
      </w:pPr>
      <w:r>
        <w:rPr>
          <w:lang w:val="fi-FI"/>
        </w:rPr>
        <w:t xml:space="preserve">Johtoryhmälle tulee Saint Eskilin seuraavat käskyt: heti uudenvuoden jälkeen aluksen on määrä lähteä Kreikkalaisille, jossa Kalliston taistelulaivasto edelleen vahvistaa Ulompien kuiden laivastoa. JSFI on ilmoittanut, että Havana de Cielon parlamentti on aikeissa hakea Tasavallan protektoraattistatusta, ja on luultavaa, että senaatti hyväksyy </w:t>
      </w:r>
      <w:r w:rsidR="00311032">
        <w:rPr>
          <w:lang w:val="fi-FI"/>
        </w:rPr>
        <w:t xml:space="preserve">asian. Tämä saattaa herättää alueellista vastustusta, joten on tärkeää olla paikalla sekä </w:t>
      </w:r>
      <w:r w:rsidR="008468F6">
        <w:rPr>
          <w:lang w:val="fi-FI"/>
        </w:rPr>
        <w:t>laivastona että habitaatissa.</w:t>
      </w:r>
    </w:p>
    <w:p w14:paraId="4D07758D" w14:textId="77777777" w:rsidR="00BD4DA7" w:rsidRDefault="00BD4DA7" w:rsidP="002C6AE3">
      <w:pPr>
        <w:rPr>
          <w:lang w:val="fi-FI"/>
        </w:rPr>
      </w:pPr>
    </w:p>
    <w:p w14:paraId="32357A0A" w14:textId="58F42E14" w:rsidR="00BD4DA7" w:rsidRPr="007E3D24" w:rsidRDefault="00BD4DA7" w:rsidP="002C6AE3">
      <w:pPr>
        <w:rPr>
          <w:i/>
          <w:lang w:val="fi-FI"/>
        </w:rPr>
      </w:pPr>
      <w:r>
        <w:rPr>
          <w:lang w:val="fi-FI"/>
        </w:rPr>
        <w:t xml:space="preserve">Vilén: </w:t>
      </w:r>
      <w:r w:rsidRPr="007E3D24">
        <w:rPr>
          <w:i/>
          <w:lang w:val="fi-FI"/>
        </w:rPr>
        <w:t>Sääli että 2144 kurssin palvelus päättyy, koska heidän osaamisensa ja kokemuksensa olisi arvokasta.</w:t>
      </w:r>
    </w:p>
    <w:p w14:paraId="00766458" w14:textId="4BF1F687" w:rsidR="00BD4DA7" w:rsidRDefault="00BD4DA7" w:rsidP="002C6AE3">
      <w:pPr>
        <w:rPr>
          <w:lang w:val="fi-FI"/>
        </w:rPr>
      </w:pPr>
      <w:r>
        <w:rPr>
          <w:lang w:val="fi-FI"/>
        </w:rPr>
        <w:t xml:space="preserve">Halkenhvad: </w:t>
      </w:r>
      <w:r w:rsidRPr="007E3D24">
        <w:rPr>
          <w:i/>
          <w:lang w:val="fi-FI"/>
        </w:rPr>
        <w:t>Näinhän se on aina.</w:t>
      </w:r>
    </w:p>
    <w:p w14:paraId="3884A953" w14:textId="77777777" w:rsidR="008A550F" w:rsidRDefault="008A550F" w:rsidP="002C6AE3">
      <w:pPr>
        <w:rPr>
          <w:lang w:val="fi-FI"/>
        </w:rPr>
      </w:pPr>
    </w:p>
    <w:p w14:paraId="4154F402" w14:textId="0BAE5DAE" w:rsidR="007E3D24" w:rsidRDefault="007E3D24" w:rsidP="002C6AE3">
      <w:pPr>
        <w:rPr>
          <w:lang w:val="fi-FI"/>
        </w:rPr>
      </w:pPr>
      <w:r>
        <w:rPr>
          <w:lang w:val="fi-FI"/>
        </w:rPr>
        <w:t xml:space="preserve">Todetaan, että </w:t>
      </w:r>
      <w:r w:rsidR="00836059">
        <w:rPr>
          <w:lang w:val="fi-FI"/>
        </w:rPr>
        <w:t>alikersantti Paraison</w:t>
      </w:r>
      <w:r w:rsidR="000B1F67">
        <w:rPr>
          <w:lang w:val="fi-FI"/>
        </w:rPr>
        <w:t>in ylentämistä joulun jälkeen harkitaan, ja pikainen kommenttikierros käydään.</w:t>
      </w:r>
    </w:p>
    <w:p w14:paraId="7321CD43" w14:textId="77777777" w:rsidR="007E3D24" w:rsidRDefault="007E3D24" w:rsidP="002C6AE3">
      <w:pPr>
        <w:rPr>
          <w:lang w:val="fi-FI"/>
        </w:rPr>
      </w:pPr>
    </w:p>
    <w:p w14:paraId="3ECB8DFF" w14:textId="58F7C561" w:rsidR="002C6AE3" w:rsidRDefault="002C6AE3" w:rsidP="002C6AE3">
      <w:pPr>
        <w:pStyle w:val="Heading3"/>
      </w:pPr>
      <w:r>
        <w:t>3 päivää jäljellä</w:t>
      </w:r>
    </w:p>
    <w:p w14:paraId="268D8F69" w14:textId="161AEE42" w:rsidR="00F05868" w:rsidRDefault="00F05868" w:rsidP="00F05868">
      <w:pPr>
        <w:pStyle w:val="ListParagraph"/>
        <w:numPr>
          <w:ilvl w:val="0"/>
          <w:numId w:val="3"/>
        </w:numPr>
        <w:rPr>
          <w:lang w:val="fi-FI"/>
        </w:rPr>
      </w:pPr>
      <w:r w:rsidRPr="00B84696">
        <w:rPr>
          <w:b/>
          <w:i/>
          <w:lang w:val="fi-FI"/>
        </w:rPr>
        <w:t>Valchak</w:t>
      </w:r>
      <w:r w:rsidRPr="00F05868">
        <w:rPr>
          <w:lang w:val="fi-FI"/>
        </w:rPr>
        <w:t xml:space="preserve">, </w:t>
      </w:r>
      <w:r w:rsidRPr="00B84696">
        <w:rPr>
          <w:b/>
          <w:i/>
          <w:lang w:val="fi-FI"/>
        </w:rPr>
        <w:t>Mackay</w:t>
      </w:r>
      <w:r w:rsidRPr="00F05868">
        <w:rPr>
          <w:lang w:val="fi-FI"/>
        </w:rPr>
        <w:t xml:space="preserve">, </w:t>
      </w:r>
      <w:r w:rsidRPr="00B84696">
        <w:rPr>
          <w:b/>
          <w:i/>
          <w:lang w:val="fi-FI"/>
        </w:rPr>
        <w:t>de Vooght</w:t>
      </w:r>
      <w:r w:rsidRPr="00F05868">
        <w:rPr>
          <w:lang w:val="fi-FI"/>
        </w:rPr>
        <w:t xml:space="preserve"> aikovat perustaa firman, joka tuo implantteja Europalta ja myy niitä Ger∂rillä. Mackay </w:t>
      </w:r>
      <w:r>
        <w:rPr>
          <w:lang w:val="fi-FI"/>
        </w:rPr>
        <w:t>hankkii äitinsä kautta tuontiluvan, Valchak</w:t>
      </w:r>
      <w:r w:rsidR="00374BE3">
        <w:rPr>
          <w:lang w:val="fi-FI"/>
        </w:rPr>
        <w:t xml:space="preserve"> on motivaattori ja</w:t>
      </w:r>
      <w:r>
        <w:rPr>
          <w:lang w:val="fi-FI"/>
        </w:rPr>
        <w:t xml:space="preserve"> pyörittää rahoja, de Vooght on asiantuntija. </w:t>
      </w:r>
      <w:r w:rsidR="00143608">
        <w:rPr>
          <w:lang w:val="fi-FI"/>
        </w:rPr>
        <w:t xml:space="preserve">Partneriksi tarvitaan jokin </w:t>
      </w:r>
      <w:r w:rsidR="005D3955">
        <w:rPr>
          <w:lang w:val="fi-FI"/>
        </w:rPr>
        <w:t>lääkealan ihminen</w:t>
      </w:r>
      <w:r w:rsidR="00B531CE">
        <w:rPr>
          <w:lang w:val="fi-FI"/>
        </w:rPr>
        <w:t xml:space="preserve"> (</w:t>
      </w:r>
      <w:r w:rsidR="00B531CE" w:rsidRPr="00B84696">
        <w:rPr>
          <w:b/>
          <w:i/>
          <w:lang w:val="fi-FI"/>
        </w:rPr>
        <w:t>Flores</w:t>
      </w:r>
      <w:r w:rsidR="00B531CE">
        <w:rPr>
          <w:lang w:val="fi-FI"/>
        </w:rPr>
        <w:t>?) sekä t</w:t>
      </w:r>
      <w:r w:rsidR="00C1222C">
        <w:rPr>
          <w:lang w:val="fi-FI"/>
        </w:rPr>
        <w:t>ietotekniikkatyyppi (</w:t>
      </w:r>
      <w:r w:rsidR="00C1222C" w:rsidRPr="00B84696">
        <w:rPr>
          <w:b/>
          <w:i/>
          <w:lang w:val="fi-FI"/>
        </w:rPr>
        <w:t>Coleman</w:t>
      </w:r>
      <w:r w:rsidR="00C1222C">
        <w:rPr>
          <w:lang w:val="fi-FI"/>
        </w:rPr>
        <w:t>?).</w:t>
      </w:r>
    </w:p>
    <w:p w14:paraId="34C20611" w14:textId="45016A71" w:rsidR="00B84696" w:rsidRDefault="00DC6BD9" w:rsidP="00F05868">
      <w:pPr>
        <w:pStyle w:val="ListParagraph"/>
        <w:numPr>
          <w:ilvl w:val="0"/>
          <w:numId w:val="3"/>
        </w:numPr>
        <w:rPr>
          <w:lang w:val="fi-FI"/>
        </w:rPr>
      </w:pPr>
      <w:r w:rsidRPr="00755202">
        <w:rPr>
          <w:b/>
          <w:i/>
          <w:lang w:val="fi-FI"/>
        </w:rPr>
        <w:t>Flores</w:t>
      </w:r>
      <w:r>
        <w:rPr>
          <w:lang w:val="fi-FI"/>
        </w:rPr>
        <w:t>in aie on olla palaamatta Friedmanille; hän voi yhtä hyvin jäädä Ger∂rille aluksi, mutta hän kaavailee muuttoa Libertylle</w:t>
      </w:r>
    </w:p>
    <w:p w14:paraId="5E89500F" w14:textId="1F6A5181" w:rsidR="004F2804" w:rsidRDefault="004F2804" w:rsidP="00F05868">
      <w:pPr>
        <w:pStyle w:val="ListParagraph"/>
        <w:numPr>
          <w:ilvl w:val="0"/>
          <w:numId w:val="3"/>
        </w:numPr>
        <w:rPr>
          <w:lang w:val="fi-FI"/>
        </w:rPr>
      </w:pPr>
      <w:r>
        <w:rPr>
          <w:b/>
          <w:i/>
          <w:lang w:val="fi-FI"/>
        </w:rPr>
        <w:t>M. Astridsdottir</w:t>
      </w:r>
      <w:r>
        <w:rPr>
          <w:lang w:val="fi-FI"/>
        </w:rPr>
        <w:t xml:space="preserve"> aikoo palata turva-alalle</w:t>
      </w:r>
      <w:r w:rsidR="003A77D8">
        <w:rPr>
          <w:lang w:val="fi-FI"/>
        </w:rPr>
        <w:t xml:space="preserve">; hänellä on </w:t>
      </w:r>
      <w:r w:rsidR="006D6BF8">
        <w:rPr>
          <w:lang w:val="fi-FI"/>
        </w:rPr>
        <w:t xml:space="preserve">Erin Farathilla </w:t>
      </w:r>
      <w:r w:rsidR="00C91504">
        <w:rPr>
          <w:lang w:val="fi-FI"/>
        </w:rPr>
        <w:t>pesti</w:t>
      </w:r>
      <w:r w:rsidR="00D67B4C">
        <w:rPr>
          <w:lang w:val="fi-FI"/>
        </w:rPr>
        <w:t xml:space="preserve"> </w:t>
      </w:r>
      <w:r w:rsidR="00C91504">
        <w:rPr>
          <w:lang w:val="fi-FI"/>
        </w:rPr>
        <w:t>.</w:t>
      </w:r>
    </w:p>
    <w:p w14:paraId="30F2663B" w14:textId="4F46B258" w:rsidR="004F2804" w:rsidRDefault="004F2804" w:rsidP="00F05868">
      <w:pPr>
        <w:pStyle w:val="ListParagraph"/>
        <w:numPr>
          <w:ilvl w:val="0"/>
          <w:numId w:val="3"/>
        </w:numPr>
        <w:rPr>
          <w:lang w:val="fi-FI"/>
        </w:rPr>
      </w:pPr>
      <w:r>
        <w:rPr>
          <w:b/>
          <w:i/>
          <w:lang w:val="fi-FI"/>
        </w:rPr>
        <w:t>Bogedal</w:t>
      </w:r>
      <w:r>
        <w:rPr>
          <w:lang w:val="fi-FI"/>
        </w:rPr>
        <w:t>illa on alustava työtarjous nuevotaglelaiselta rahtiyritykseltä</w:t>
      </w:r>
      <w:r w:rsidR="0083204E">
        <w:rPr>
          <w:lang w:val="fi-FI"/>
        </w:rPr>
        <w:t xml:space="preserve"> </w:t>
      </w:r>
      <w:r w:rsidR="00E34A58">
        <w:rPr>
          <w:lang w:val="fi-FI"/>
        </w:rPr>
        <w:t>pinta-kiertoratasukkulan pilottina.</w:t>
      </w:r>
    </w:p>
    <w:p w14:paraId="78357CA5" w14:textId="2916E946" w:rsidR="004D00EB" w:rsidRDefault="004D00EB" w:rsidP="00F05868">
      <w:pPr>
        <w:pStyle w:val="ListParagraph"/>
        <w:numPr>
          <w:ilvl w:val="0"/>
          <w:numId w:val="3"/>
        </w:numPr>
        <w:rPr>
          <w:lang w:val="fi-FI"/>
        </w:rPr>
      </w:pPr>
      <w:r>
        <w:rPr>
          <w:b/>
          <w:i/>
          <w:lang w:val="fi-FI"/>
        </w:rPr>
        <w:t>K. Astridsdottir</w:t>
      </w:r>
      <w:r>
        <w:rPr>
          <w:lang w:val="fi-FI"/>
        </w:rPr>
        <w:t xml:space="preserve"> palaa </w:t>
      </w:r>
      <w:r w:rsidR="00112842">
        <w:rPr>
          <w:lang w:val="fi-FI"/>
        </w:rPr>
        <w:t xml:space="preserve">Ger∂rin </w:t>
      </w:r>
      <w:r>
        <w:rPr>
          <w:lang w:val="fi-FI"/>
        </w:rPr>
        <w:t>yliopistoon lukemaan tietoliikennetekniikkaa</w:t>
      </w:r>
    </w:p>
    <w:p w14:paraId="423F973C" w14:textId="0D9A19CE" w:rsidR="004D00EB" w:rsidRDefault="004D00EB" w:rsidP="00F05868">
      <w:pPr>
        <w:pStyle w:val="ListParagraph"/>
        <w:numPr>
          <w:ilvl w:val="0"/>
          <w:numId w:val="3"/>
        </w:numPr>
        <w:rPr>
          <w:lang w:val="fi-FI"/>
        </w:rPr>
      </w:pPr>
      <w:r>
        <w:rPr>
          <w:b/>
          <w:i/>
          <w:lang w:val="fi-FI"/>
        </w:rPr>
        <w:t xml:space="preserve">Boca </w:t>
      </w:r>
      <w:r>
        <w:rPr>
          <w:lang w:val="fi-FI"/>
        </w:rPr>
        <w:t>aikoo palata Miorylle tyttöystävänsä luo, ja sitten saa nähdä</w:t>
      </w:r>
      <w:r w:rsidR="00EA706E">
        <w:rPr>
          <w:lang w:val="fi-FI"/>
        </w:rPr>
        <w:t>. Miory on vähän kysymysmerkki, mutta Bocalla on paljon säästöjä.</w:t>
      </w:r>
      <w:r w:rsidR="00B720E8">
        <w:rPr>
          <w:lang w:val="fi-FI"/>
        </w:rPr>
        <w:t xml:space="preserve"> Ennen Mioryn kapinaa hän oli aikonut </w:t>
      </w:r>
      <w:r w:rsidR="008529AF">
        <w:rPr>
          <w:lang w:val="fi-FI"/>
        </w:rPr>
        <w:t xml:space="preserve">lukea matematiikkaa </w:t>
      </w:r>
      <w:r w:rsidR="0067479A">
        <w:rPr>
          <w:lang w:val="fi-FI"/>
        </w:rPr>
        <w:t>jossain yliopistossa, ja ehkä jäädä akateemiselle uralle.</w:t>
      </w:r>
    </w:p>
    <w:p w14:paraId="67A62930" w14:textId="3A324A1A" w:rsidR="004D00EB" w:rsidRDefault="004D00EB" w:rsidP="00F05868">
      <w:pPr>
        <w:pStyle w:val="ListParagraph"/>
        <w:numPr>
          <w:ilvl w:val="0"/>
          <w:numId w:val="3"/>
        </w:numPr>
        <w:rPr>
          <w:lang w:val="fi-FI"/>
        </w:rPr>
      </w:pPr>
      <w:r>
        <w:rPr>
          <w:b/>
          <w:i/>
          <w:lang w:val="fi-FI"/>
        </w:rPr>
        <w:t>Levanko</w:t>
      </w:r>
      <w:r>
        <w:rPr>
          <w:lang w:val="fi-FI"/>
        </w:rPr>
        <w:t xml:space="preserve"> palaa Pinochetille ja harkitsee eläinlääkäriksi ryhtymistä</w:t>
      </w:r>
    </w:p>
    <w:p w14:paraId="3D211BBF" w14:textId="135D9EA7" w:rsidR="004D00EB" w:rsidRDefault="004D00EB" w:rsidP="00F05868">
      <w:pPr>
        <w:pStyle w:val="ListParagraph"/>
        <w:numPr>
          <w:ilvl w:val="0"/>
          <w:numId w:val="3"/>
        </w:numPr>
        <w:rPr>
          <w:lang w:val="fi-FI"/>
        </w:rPr>
      </w:pPr>
      <w:r>
        <w:rPr>
          <w:b/>
          <w:i/>
          <w:lang w:val="fi-FI"/>
        </w:rPr>
        <w:t xml:space="preserve">Apanacatl </w:t>
      </w:r>
      <w:r w:rsidR="000F768A">
        <w:rPr>
          <w:lang w:val="fi-FI"/>
        </w:rPr>
        <w:t>aikoo hakea sotilasopistoon</w:t>
      </w:r>
    </w:p>
    <w:p w14:paraId="02D27522" w14:textId="1B4A43AF" w:rsidR="00290A12" w:rsidRDefault="00290A12" w:rsidP="00F05868">
      <w:pPr>
        <w:pStyle w:val="ListParagraph"/>
        <w:numPr>
          <w:ilvl w:val="0"/>
          <w:numId w:val="3"/>
        </w:numPr>
        <w:rPr>
          <w:lang w:val="fi-FI"/>
        </w:rPr>
      </w:pPr>
      <w:r>
        <w:rPr>
          <w:b/>
          <w:i/>
          <w:lang w:val="fi-FI"/>
        </w:rPr>
        <w:t>Skonblom</w:t>
      </w:r>
      <w:r>
        <w:rPr>
          <w:lang w:val="fi-FI"/>
        </w:rPr>
        <w:t>illa ei ole aavistustakaan. Ainakin hän aikoo kevään vaan laiskotella.</w:t>
      </w:r>
    </w:p>
    <w:p w14:paraId="75676994" w14:textId="540FE32A" w:rsidR="00290A12" w:rsidRDefault="00290A12" w:rsidP="00F05868">
      <w:pPr>
        <w:pStyle w:val="ListParagraph"/>
        <w:numPr>
          <w:ilvl w:val="0"/>
          <w:numId w:val="3"/>
        </w:numPr>
        <w:rPr>
          <w:lang w:val="fi-FI"/>
        </w:rPr>
      </w:pPr>
      <w:r>
        <w:rPr>
          <w:b/>
          <w:i/>
          <w:lang w:val="fi-FI"/>
        </w:rPr>
        <w:t>Resende</w:t>
      </w:r>
      <w:r>
        <w:rPr>
          <w:lang w:val="fi-FI"/>
        </w:rPr>
        <w:t xml:space="preserve"> palaa Nuevo Taglelle ja koettaa hakea jotain töitä</w:t>
      </w:r>
      <w:r w:rsidR="002E06AC">
        <w:rPr>
          <w:lang w:val="fi-FI"/>
        </w:rPr>
        <w:t>, ei ole oikein suunnitellut</w:t>
      </w:r>
      <w:r w:rsidR="00381AC1">
        <w:rPr>
          <w:lang w:val="fi-FI"/>
        </w:rPr>
        <w:t>.</w:t>
      </w:r>
    </w:p>
    <w:p w14:paraId="1FC3792D" w14:textId="1BE276ED" w:rsidR="00F05868" w:rsidRDefault="00216C66" w:rsidP="00F05868">
      <w:pPr>
        <w:pStyle w:val="ListParagraph"/>
        <w:numPr>
          <w:ilvl w:val="0"/>
          <w:numId w:val="3"/>
        </w:numPr>
        <w:rPr>
          <w:lang w:val="fi-FI"/>
        </w:rPr>
      </w:pPr>
      <w:r>
        <w:rPr>
          <w:b/>
          <w:i/>
          <w:lang w:val="fi-FI"/>
        </w:rPr>
        <w:t xml:space="preserve">Pedersen </w:t>
      </w:r>
      <w:r w:rsidR="001D33DD">
        <w:rPr>
          <w:lang w:val="fi-FI"/>
        </w:rPr>
        <w:t>aikoo hakea opiskelemaan. Reaktoreista hän on saanut tarpeekseen, mutta jotain insinööritieteitä kuitenkin.</w:t>
      </w:r>
      <w:r w:rsidR="00E67D62">
        <w:rPr>
          <w:lang w:val="fi-FI"/>
        </w:rPr>
        <w:t xml:space="preserve"> </w:t>
      </w:r>
      <w:r w:rsidR="00321C8C">
        <w:rPr>
          <w:lang w:val="fi-FI"/>
        </w:rPr>
        <w:t>Ger∂riltä hän ei ajatellut lähteä, hän on nähnyt muuta Tasavaltaa riittävästi hetkeen</w:t>
      </w:r>
    </w:p>
    <w:p w14:paraId="33C82D6E" w14:textId="1DBC4351" w:rsidR="00E67661" w:rsidRDefault="00E67661" w:rsidP="00F05868">
      <w:pPr>
        <w:pStyle w:val="ListParagraph"/>
        <w:numPr>
          <w:ilvl w:val="0"/>
          <w:numId w:val="3"/>
        </w:numPr>
        <w:rPr>
          <w:lang w:val="fi-FI"/>
        </w:rPr>
      </w:pPr>
      <w:r>
        <w:rPr>
          <w:b/>
          <w:i/>
          <w:lang w:val="fi-FI"/>
        </w:rPr>
        <w:t>Engel</w:t>
      </w:r>
      <w:r>
        <w:rPr>
          <w:lang w:val="fi-FI"/>
        </w:rPr>
        <w:t xml:space="preserve"> aikoo panna ka</w:t>
      </w:r>
      <w:r w:rsidR="005839F0">
        <w:rPr>
          <w:lang w:val="fi-FI"/>
        </w:rPr>
        <w:t>nsalaisuuden kunnolla käyttöön ja pyrkiä opiskelemaan vaikkapa Libertylle</w:t>
      </w:r>
      <w:r w:rsidR="004C613F">
        <w:rPr>
          <w:lang w:val="fi-FI"/>
        </w:rPr>
        <w:t xml:space="preserve"> (</w:t>
      </w:r>
      <w:r w:rsidR="004C613F">
        <w:rPr>
          <w:i/>
          <w:lang w:val="fi-FI"/>
        </w:rPr>
        <w:t>Liberty Universidad</w:t>
      </w:r>
      <w:r w:rsidR="004C613F">
        <w:rPr>
          <w:lang w:val="fi-FI"/>
        </w:rPr>
        <w:t>, johon hän tuskin kuitenkaan pääsee)</w:t>
      </w:r>
      <w:r w:rsidR="002F7852">
        <w:rPr>
          <w:lang w:val="fi-FI"/>
        </w:rPr>
        <w:t>, mieluiten juridiikkaa</w:t>
      </w:r>
      <w:r w:rsidR="004540F3">
        <w:rPr>
          <w:lang w:val="fi-FI"/>
        </w:rPr>
        <w:t xml:space="preserve"> tai kauppatieteitä</w:t>
      </w:r>
    </w:p>
    <w:p w14:paraId="649B201F" w14:textId="7E9ACC56" w:rsidR="004540F3" w:rsidRDefault="0014454E" w:rsidP="00F05868">
      <w:pPr>
        <w:pStyle w:val="ListParagraph"/>
        <w:numPr>
          <w:ilvl w:val="0"/>
          <w:numId w:val="3"/>
        </w:numPr>
        <w:rPr>
          <w:lang w:val="fi-FI"/>
        </w:rPr>
      </w:pPr>
      <w:r>
        <w:rPr>
          <w:b/>
          <w:i/>
          <w:lang w:val="fi-FI"/>
        </w:rPr>
        <w:t>Janowitz</w:t>
      </w:r>
      <w:r>
        <w:rPr>
          <w:lang w:val="fi-FI"/>
        </w:rPr>
        <w:t xml:space="preserve"> on saanut työtarjouksen tyhjiöhitsaajana Nuevo Taglella</w:t>
      </w:r>
    </w:p>
    <w:p w14:paraId="008AB37B" w14:textId="233CB686" w:rsidR="00381AC1" w:rsidRDefault="00381AC1" w:rsidP="00F05868">
      <w:pPr>
        <w:pStyle w:val="ListParagraph"/>
        <w:numPr>
          <w:ilvl w:val="0"/>
          <w:numId w:val="3"/>
        </w:numPr>
        <w:rPr>
          <w:lang w:val="fi-FI"/>
        </w:rPr>
      </w:pPr>
      <w:r>
        <w:rPr>
          <w:b/>
          <w:i/>
          <w:lang w:val="fi-FI"/>
        </w:rPr>
        <w:t>Perrigos</w:t>
      </w:r>
      <w:r>
        <w:rPr>
          <w:lang w:val="fi-FI"/>
        </w:rPr>
        <w:t xml:space="preserve"> ei ole palaamassa Tumangalle. Hän on kirjoittanut kokemuksistaan Avaruusjoukoissa, ja </w:t>
      </w:r>
      <w:r w:rsidR="00D51FB3">
        <w:rPr>
          <w:lang w:val="fi-FI"/>
        </w:rPr>
        <w:t xml:space="preserve">alustavasti Casa Arturolla oli löytänyt hänen näkemyksistään pitäneen henkilön. Perrigos aikoo matkustaa </w:t>
      </w:r>
      <w:r w:rsidR="00AB4D52">
        <w:rPr>
          <w:lang w:val="fi-FI"/>
        </w:rPr>
        <w:t>New Manilaan</w:t>
      </w:r>
      <w:r w:rsidR="00D51FB3">
        <w:rPr>
          <w:lang w:val="fi-FI"/>
        </w:rPr>
        <w:t xml:space="preserve">, haaveenaan luoda parempia yhteyksiä Tasavallan ja </w:t>
      </w:r>
      <w:r w:rsidR="001E613E">
        <w:rPr>
          <w:lang w:val="fi-FI"/>
        </w:rPr>
        <w:t>autonomistien välille.</w:t>
      </w:r>
    </w:p>
    <w:p w14:paraId="306E156B" w14:textId="3346878F" w:rsidR="008F50BD" w:rsidRDefault="004808DC" w:rsidP="00F05868">
      <w:pPr>
        <w:pStyle w:val="ListParagraph"/>
        <w:numPr>
          <w:ilvl w:val="0"/>
          <w:numId w:val="3"/>
        </w:numPr>
        <w:rPr>
          <w:lang w:val="fi-FI"/>
        </w:rPr>
      </w:pPr>
      <w:r>
        <w:rPr>
          <w:b/>
          <w:i/>
          <w:lang w:val="fi-FI"/>
        </w:rPr>
        <w:lastRenderedPageBreak/>
        <w:t>Myrland</w:t>
      </w:r>
      <w:r>
        <w:rPr>
          <w:lang w:val="fi-FI"/>
        </w:rPr>
        <w:t xml:space="preserve"> palaa duuniin enonsa </w:t>
      </w:r>
      <w:r w:rsidR="00CF6E5B">
        <w:rPr>
          <w:lang w:val="fi-FI"/>
        </w:rPr>
        <w:t>rakennusfirmaan</w:t>
      </w:r>
    </w:p>
    <w:p w14:paraId="24BCA544" w14:textId="3B218556" w:rsidR="005734DC" w:rsidRDefault="005734DC" w:rsidP="00F05868">
      <w:pPr>
        <w:pStyle w:val="ListParagraph"/>
        <w:numPr>
          <w:ilvl w:val="0"/>
          <w:numId w:val="3"/>
        </w:numPr>
        <w:rPr>
          <w:lang w:val="fi-FI"/>
        </w:rPr>
      </w:pPr>
      <w:r>
        <w:rPr>
          <w:b/>
          <w:i/>
          <w:lang w:val="fi-FI"/>
        </w:rPr>
        <w:t>White</w:t>
      </w:r>
      <w:r>
        <w:rPr>
          <w:lang w:val="fi-FI"/>
        </w:rPr>
        <w:t xml:space="preserve"> </w:t>
      </w:r>
      <w:r w:rsidR="00DB7C52">
        <w:rPr>
          <w:lang w:val="fi-FI"/>
        </w:rPr>
        <w:t>palaa Ganymedelle ja aikoo viedä loppuun kasvatustieteen opintonsa</w:t>
      </w:r>
    </w:p>
    <w:p w14:paraId="5B26B465" w14:textId="7142CF23" w:rsidR="00DB7C52" w:rsidRDefault="004B1567" w:rsidP="00F05868">
      <w:pPr>
        <w:pStyle w:val="ListParagraph"/>
        <w:numPr>
          <w:ilvl w:val="0"/>
          <w:numId w:val="3"/>
        </w:numPr>
        <w:rPr>
          <w:lang w:val="fi-FI"/>
        </w:rPr>
      </w:pPr>
      <w:r>
        <w:rPr>
          <w:b/>
          <w:i/>
          <w:lang w:val="fi-FI"/>
        </w:rPr>
        <w:t>A. Alghani</w:t>
      </w:r>
      <w:r>
        <w:rPr>
          <w:lang w:val="fi-FI"/>
        </w:rPr>
        <w:t xml:space="preserve"> aikoo hakea Ger∂risk Drakeriin ja ryhtyä ammattiurheilijaksi</w:t>
      </w:r>
      <w:r w:rsidR="00095709">
        <w:rPr>
          <w:lang w:val="fi-FI"/>
        </w:rPr>
        <w:t xml:space="preserve">. Jos tämä failaa, hänen b-suunnitelmansa on kauppalaivaston </w:t>
      </w:r>
      <w:r w:rsidR="0063397F">
        <w:rPr>
          <w:lang w:val="fi-FI"/>
        </w:rPr>
        <w:t>turvahenkilö.</w:t>
      </w:r>
    </w:p>
    <w:p w14:paraId="6FD016D0" w14:textId="5CE4D910" w:rsidR="004B1567" w:rsidRDefault="004B1567" w:rsidP="00F05868">
      <w:pPr>
        <w:pStyle w:val="ListParagraph"/>
        <w:numPr>
          <w:ilvl w:val="0"/>
          <w:numId w:val="3"/>
        </w:numPr>
        <w:rPr>
          <w:lang w:val="fi-FI"/>
        </w:rPr>
      </w:pPr>
      <w:r>
        <w:rPr>
          <w:b/>
          <w:i/>
          <w:lang w:val="fi-FI"/>
        </w:rPr>
        <w:t xml:space="preserve">Scholl </w:t>
      </w:r>
      <w:r w:rsidR="004D76DF">
        <w:rPr>
          <w:lang w:val="fi-FI"/>
        </w:rPr>
        <w:t xml:space="preserve">on vihdoin selvinnyt veloistaan, mutta on laskeutumassa vähän tyhjän päälle. Hän aikoo </w:t>
      </w:r>
      <w:r w:rsidR="000E71FC">
        <w:rPr>
          <w:lang w:val="fi-FI"/>
        </w:rPr>
        <w:t>dokata kaikki rahansa, sitten painua siskonsa luo</w:t>
      </w:r>
      <w:r w:rsidR="00141286">
        <w:rPr>
          <w:lang w:val="fi-FI"/>
        </w:rPr>
        <w:t xml:space="preserve"> ja olla tämän nurkissa.</w:t>
      </w:r>
    </w:p>
    <w:p w14:paraId="601F9AA8" w14:textId="5D19227A" w:rsidR="008A699C" w:rsidRPr="002E06AC" w:rsidRDefault="008A699C" w:rsidP="00F05868">
      <w:pPr>
        <w:pStyle w:val="ListParagraph"/>
        <w:numPr>
          <w:ilvl w:val="0"/>
          <w:numId w:val="3"/>
        </w:numPr>
        <w:rPr>
          <w:lang w:val="fi-FI"/>
        </w:rPr>
      </w:pPr>
      <w:r>
        <w:rPr>
          <w:b/>
          <w:i/>
          <w:lang w:val="fi-FI"/>
        </w:rPr>
        <w:t>I. Alghani</w:t>
      </w:r>
      <w:r w:rsidR="00324523">
        <w:rPr>
          <w:lang w:val="fi-FI"/>
        </w:rPr>
        <w:t xml:space="preserve"> </w:t>
      </w:r>
      <w:r w:rsidR="006B7C54">
        <w:rPr>
          <w:lang w:val="fi-FI"/>
        </w:rPr>
        <w:t xml:space="preserve">on kasvanut melkoisesti Syvän avaruuden laivastossa, sekä </w:t>
      </w:r>
      <w:r w:rsidR="007B3AE5">
        <w:rPr>
          <w:lang w:val="fi-FI"/>
        </w:rPr>
        <w:t>tullut siihen tuklokseen, että hänen parhaat taitonsa ovat ihmisten parissa. Hän aikoo ryhtyä opettajaksi tai lastentarhanopettajaksi tai joksikin sen suuntaiseksi kuitenkin.</w:t>
      </w:r>
      <w:r w:rsidR="00D5007C">
        <w:rPr>
          <w:lang w:val="fi-FI"/>
        </w:rPr>
        <w:t xml:space="preserve"> (Edelleen hän on kuitenkin hirmuinen seksipeto.)</w:t>
      </w:r>
    </w:p>
    <w:p w14:paraId="0EC0FAD4" w14:textId="77777777" w:rsidR="002C6AE3" w:rsidRDefault="002C6AE3" w:rsidP="002C6AE3">
      <w:pPr>
        <w:rPr>
          <w:lang w:val="fi-FI"/>
        </w:rPr>
      </w:pPr>
    </w:p>
    <w:p w14:paraId="0788CF83" w14:textId="77777777" w:rsidR="00F05868" w:rsidRDefault="00F05868" w:rsidP="002C6AE3">
      <w:pPr>
        <w:rPr>
          <w:lang w:val="fi-FI"/>
        </w:rPr>
      </w:pPr>
    </w:p>
    <w:p w14:paraId="1B925C9D" w14:textId="125A27E8" w:rsidR="002C6AE3" w:rsidRDefault="002C6AE3" w:rsidP="002C6AE3">
      <w:pPr>
        <w:pStyle w:val="Heading3"/>
      </w:pPr>
      <w:r>
        <w:t>Viimeinen päivä</w:t>
      </w:r>
    </w:p>
    <w:p w14:paraId="69369D92" w14:textId="77777777" w:rsidR="002C6AE3" w:rsidRDefault="002C6AE3" w:rsidP="002C6AE3">
      <w:pPr>
        <w:rPr>
          <w:lang w:val="fi-FI"/>
        </w:rPr>
      </w:pPr>
    </w:p>
    <w:p w14:paraId="738EE454" w14:textId="6301DC42" w:rsidR="002C6AE3" w:rsidRDefault="00112B72" w:rsidP="00DB5CB8">
      <w:pPr>
        <w:rPr>
          <w:lang w:val="fi-FI"/>
        </w:rPr>
      </w:pPr>
      <w:r>
        <w:rPr>
          <w:lang w:val="fi-FI"/>
        </w:rPr>
        <w:t>15.12. 2146</w:t>
      </w:r>
      <w:r w:rsidR="003453AD">
        <w:rPr>
          <w:lang w:val="fi-FI"/>
        </w:rPr>
        <w:t>, palvelus päättyy</w:t>
      </w:r>
      <w:r w:rsidR="00FC2777">
        <w:rPr>
          <w:lang w:val="fi-FI"/>
        </w:rPr>
        <w:t xml:space="preserve">. </w:t>
      </w:r>
      <w:r w:rsidR="004D14FF">
        <w:rPr>
          <w:lang w:val="fi-FI"/>
        </w:rPr>
        <w:t>Kalliston taistelu</w:t>
      </w:r>
      <w:r w:rsidR="00FC2777">
        <w:rPr>
          <w:lang w:val="fi-FI"/>
        </w:rPr>
        <w:t xml:space="preserve">laivaston päällikön tervehdys </w:t>
      </w:r>
      <w:r w:rsidR="00A56839">
        <w:rPr>
          <w:lang w:val="fi-FI"/>
        </w:rPr>
        <w:t>lähetetään kuvayhteydellä.</w:t>
      </w:r>
    </w:p>
    <w:p w14:paraId="50A30EFC" w14:textId="77777777" w:rsidR="00A56839" w:rsidRDefault="00A56839" w:rsidP="00DB5CB8">
      <w:pPr>
        <w:rPr>
          <w:i/>
          <w:lang w:val="fi-FI"/>
        </w:rPr>
      </w:pPr>
    </w:p>
    <w:p w14:paraId="709958E5" w14:textId="1A4FAF6B" w:rsidR="000D78DB" w:rsidRDefault="000D78DB" w:rsidP="00DB5CB8">
      <w:pPr>
        <w:rPr>
          <w:i/>
          <w:lang w:val="fi-FI"/>
        </w:rPr>
      </w:pPr>
      <w:r>
        <w:rPr>
          <w:i/>
          <w:lang w:val="fi-FI"/>
        </w:rPr>
        <w:t>"Atencion! Vuosikurssi 2144! Esitän Kalliston taistelulaivaston komentaja amiraali</w:t>
      </w:r>
      <w:r w:rsidR="00DA3146">
        <w:rPr>
          <w:i/>
          <w:lang w:val="fi-FI"/>
        </w:rPr>
        <w:t xml:space="preserve"> Cune</w:t>
      </w:r>
      <w:r>
        <w:rPr>
          <w:i/>
          <w:lang w:val="fi-FI"/>
        </w:rPr>
        <w:t xml:space="preserve">ovidalin tervehdyksen." </w:t>
      </w:r>
    </w:p>
    <w:p w14:paraId="1B603893" w14:textId="77777777" w:rsidR="000D78DB" w:rsidRPr="00542C17" w:rsidRDefault="000D78DB" w:rsidP="00DB5CB8">
      <w:pPr>
        <w:rPr>
          <w:i/>
          <w:lang w:val="fi-FI"/>
        </w:rPr>
      </w:pPr>
    </w:p>
    <w:p w14:paraId="240324CF" w14:textId="38D58791" w:rsidR="00A56839" w:rsidRPr="00542C17" w:rsidRDefault="00A56839" w:rsidP="00DB5CB8">
      <w:pPr>
        <w:rPr>
          <w:i/>
          <w:lang w:val="fi-FI"/>
        </w:rPr>
      </w:pPr>
      <w:r w:rsidRPr="00542C17">
        <w:rPr>
          <w:i/>
          <w:lang w:val="fi-FI"/>
        </w:rPr>
        <w:t>"Hyvää iltaa, sotilaat."</w:t>
      </w:r>
    </w:p>
    <w:p w14:paraId="7020E3F1" w14:textId="77777777" w:rsidR="00A56839" w:rsidRPr="00542C17" w:rsidRDefault="00A56839" w:rsidP="00DB5CB8">
      <w:pPr>
        <w:rPr>
          <w:i/>
          <w:lang w:val="fi-FI"/>
        </w:rPr>
      </w:pPr>
    </w:p>
    <w:p w14:paraId="72BE989E" w14:textId="5248E10D" w:rsidR="00A56839" w:rsidRDefault="00A56839" w:rsidP="00DB5CB8">
      <w:pPr>
        <w:rPr>
          <w:i/>
          <w:lang w:val="fi-FI"/>
        </w:rPr>
      </w:pPr>
      <w:r w:rsidRPr="00542C17">
        <w:rPr>
          <w:i/>
          <w:lang w:val="fi-FI"/>
        </w:rPr>
        <w:t xml:space="preserve">"Saint Eskilin tämän vuoden viimeinen partiokierros lähestyy loppuaan, </w:t>
      </w:r>
      <w:r w:rsidR="008C79D6">
        <w:rPr>
          <w:i/>
          <w:lang w:val="fi-FI"/>
        </w:rPr>
        <w:t>ja samoin</w:t>
      </w:r>
      <w:r w:rsidRPr="00542C17">
        <w:rPr>
          <w:i/>
          <w:lang w:val="fi-FI"/>
        </w:rPr>
        <w:t xml:space="preserve"> vuosikurssin 2144 palvelus.</w:t>
      </w:r>
      <w:r w:rsidR="00403FE4">
        <w:rPr>
          <w:i/>
          <w:lang w:val="fi-FI"/>
        </w:rPr>
        <w:t xml:space="preserve"> </w:t>
      </w:r>
      <w:r w:rsidR="0046548C">
        <w:rPr>
          <w:i/>
          <w:lang w:val="fi-FI"/>
        </w:rPr>
        <w:t xml:space="preserve">Ennen sen päättymistä </w:t>
      </w:r>
      <w:r w:rsidR="00824B40">
        <w:rPr>
          <w:i/>
          <w:lang w:val="fi-FI"/>
        </w:rPr>
        <w:t>minun kunniani</w:t>
      </w:r>
      <w:r w:rsidR="0046548C">
        <w:rPr>
          <w:i/>
          <w:lang w:val="fi-FI"/>
        </w:rPr>
        <w:t xml:space="preserve"> on jakaa vielä </w:t>
      </w:r>
      <w:r w:rsidR="005B78A4">
        <w:rPr>
          <w:i/>
          <w:lang w:val="fi-FI"/>
        </w:rPr>
        <w:t>yksi</w:t>
      </w:r>
      <w:r w:rsidR="0046548C">
        <w:rPr>
          <w:i/>
          <w:lang w:val="fi-FI"/>
        </w:rPr>
        <w:t xml:space="preserve"> </w:t>
      </w:r>
      <w:r w:rsidR="005B78A4">
        <w:rPr>
          <w:i/>
          <w:lang w:val="fi-FI"/>
        </w:rPr>
        <w:t>erityistunnustus.</w:t>
      </w:r>
      <w:r w:rsidR="0046548C">
        <w:rPr>
          <w:i/>
          <w:lang w:val="fi-FI"/>
        </w:rPr>
        <w:t xml:space="preserve"> </w:t>
      </w:r>
      <w:r w:rsidR="005B78A4">
        <w:rPr>
          <w:i/>
          <w:lang w:val="fi-FI"/>
        </w:rPr>
        <w:t>U</w:t>
      </w:r>
      <w:r w:rsidR="0046548C">
        <w:rPr>
          <w:i/>
          <w:lang w:val="fi-FI"/>
        </w:rPr>
        <w:t>rheudesta</w:t>
      </w:r>
      <w:r w:rsidR="007C4D7C">
        <w:rPr>
          <w:i/>
          <w:lang w:val="fi-FI"/>
        </w:rPr>
        <w:t xml:space="preserve"> ja nopeasta ajattelusta </w:t>
      </w:r>
      <w:r w:rsidR="0046548C">
        <w:rPr>
          <w:i/>
          <w:lang w:val="fi-FI"/>
        </w:rPr>
        <w:t xml:space="preserve">vihollisen käsiin joutuneella Saint Sunnivalla </w:t>
      </w:r>
      <w:r w:rsidR="000124C3">
        <w:rPr>
          <w:i/>
          <w:lang w:val="fi-FI"/>
        </w:rPr>
        <w:t>on myönnetty</w:t>
      </w:r>
      <w:r w:rsidR="0046548C">
        <w:rPr>
          <w:i/>
          <w:lang w:val="fi-FI"/>
        </w:rPr>
        <w:t xml:space="preserve"> San Sebastianin tähti</w:t>
      </w:r>
      <w:r w:rsidR="00D13823">
        <w:rPr>
          <w:i/>
          <w:lang w:val="fi-FI"/>
        </w:rPr>
        <w:t xml:space="preserve"> matruusi Wilhem Engelille</w:t>
      </w:r>
      <w:r w:rsidR="0046548C">
        <w:rPr>
          <w:i/>
          <w:lang w:val="fi-FI"/>
        </w:rPr>
        <w:t>.</w:t>
      </w:r>
      <w:r w:rsidRPr="00542C17">
        <w:rPr>
          <w:i/>
          <w:lang w:val="fi-FI"/>
        </w:rPr>
        <w:t>"</w:t>
      </w:r>
    </w:p>
    <w:p w14:paraId="3016C37A" w14:textId="77777777" w:rsidR="000D78DB" w:rsidRDefault="000D78DB" w:rsidP="00DB5CB8">
      <w:pPr>
        <w:rPr>
          <w:i/>
          <w:lang w:val="fi-FI"/>
        </w:rPr>
      </w:pPr>
    </w:p>
    <w:p w14:paraId="7455F7A8" w14:textId="318E8CE1" w:rsidR="000D78DB" w:rsidRPr="00542C17" w:rsidRDefault="000D78DB" w:rsidP="00DB5CB8">
      <w:pPr>
        <w:rPr>
          <w:i/>
          <w:lang w:val="fi-FI"/>
        </w:rPr>
      </w:pPr>
      <w:r>
        <w:rPr>
          <w:i/>
          <w:lang w:val="fi-FI"/>
        </w:rPr>
        <w:t>"Sotilaat!"</w:t>
      </w:r>
    </w:p>
    <w:p w14:paraId="0BDD6D36" w14:textId="77777777" w:rsidR="00A56839" w:rsidRPr="00542C17" w:rsidRDefault="00A56839" w:rsidP="00DB5CB8">
      <w:pPr>
        <w:rPr>
          <w:i/>
          <w:lang w:val="fi-FI"/>
        </w:rPr>
      </w:pPr>
    </w:p>
    <w:p w14:paraId="7F573B6B" w14:textId="368BE0D5" w:rsidR="00A56839" w:rsidRPr="00542C17" w:rsidRDefault="00A56839" w:rsidP="00DB5CB8">
      <w:pPr>
        <w:rPr>
          <w:i/>
          <w:lang w:val="fi-FI"/>
        </w:rPr>
      </w:pPr>
      <w:r w:rsidRPr="00542C17">
        <w:rPr>
          <w:i/>
          <w:lang w:val="fi-FI"/>
        </w:rPr>
        <w:t xml:space="preserve">"On vaikea uskoa, että vain </w:t>
      </w:r>
      <w:r w:rsidR="004D14FF">
        <w:rPr>
          <w:i/>
          <w:lang w:val="fi-FI"/>
        </w:rPr>
        <w:t>vajaat</w:t>
      </w:r>
      <w:r w:rsidRPr="00542C17">
        <w:rPr>
          <w:i/>
          <w:lang w:val="fi-FI"/>
        </w:rPr>
        <w:t xml:space="preserve"> </w:t>
      </w:r>
      <w:r w:rsidR="004D14FF">
        <w:rPr>
          <w:i/>
          <w:lang w:val="fi-FI"/>
        </w:rPr>
        <w:t>neljä</w:t>
      </w:r>
      <w:r w:rsidRPr="00542C17">
        <w:rPr>
          <w:i/>
          <w:lang w:val="fi-FI"/>
        </w:rPr>
        <w:t xml:space="preserve"> vuotta sitten te astuitte sisään Tasavallan värväystoimistoihin</w:t>
      </w:r>
      <w:r w:rsidR="0057003C">
        <w:rPr>
          <w:i/>
          <w:lang w:val="fi-FI"/>
        </w:rPr>
        <w:t xml:space="preserve"> kotihabitaateillanne</w:t>
      </w:r>
      <w:r w:rsidRPr="00542C17">
        <w:rPr>
          <w:i/>
          <w:lang w:val="fi-FI"/>
        </w:rPr>
        <w:t xml:space="preserve">. Varmasti kukaan teistä ei voinut tuolloin tietää, miten vaativa ja vaikea teidän palveluksenne tulisi olemaan. En liioittele sanoessani, että te olette käyneet helvetin porteilla, useammin kuin kerran. Mutta te ette luopuneet. Te ette kääntyneet pois, ette sanoneet 'tämä on minulle liikaa, </w:t>
      </w:r>
      <w:r w:rsidR="00D17857" w:rsidRPr="00542C17">
        <w:rPr>
          <w:i/>
          <w:lang w:val="fi-FI"/>
        </w:rPr>
        <w:t>en pysty tähän'. Te</w:t>
      </w:r>
      <w:r w:rsidR="00CD5626" w:rsidRPr="00542C17">
        <w:rPr>
          <w:i/>
          <w:lang w:val="fi-FI"/>
        </w:rPr>
        <w:t xml:space="preserve"> kasvoitte vastaamaan haasteita, jotka teille asetettiin, ja te voititte ne.</w:t>
      </w:r>
      <w:r w:rsidR="00D17857" w:rsidRPr="00542C17">
        <w:rPr>
          <w:i/>
          <w:lang w:val="fi-FI"/>
        </w:rPr>
        <w:t>"</w:t>
      </w:r>
    </w:p>
    <w:p w14:paraId="794153C6" w14:textId="77777777" w:rsidR="00D17857" w:rsidRPr="00542C17" w:rsidRDefault="00D17857" w:rsidP="00DB5CB8">
      <w:pPr>
        <w:rPr>
          <w:i/>
          <w:lang w:val="fi-FI"/>
        </w:rPr>
      </w:pPr>
    </w:p>
    <w:p w14:paraId="2ACE0F8C" w14:textId="3C2424CC" w:rsidR="00D17857" w:rsidRPr="00542C17" w:rsidRDefault="00D17857" w:rsidP="00DB5CB8">
      <w:pPr>
        <w:rPr>
          <w:i/>
          <w:lang w:val="fi-FI"/>
        </w:rPr>
      </w:pPr>
      <w:r w:rsidRPr="00542C17">
        <w:rPr>
          <w:i/>
          <w:lang w:val="fi-FI"/>
        </w:rPr>
        <w:t>"</w:t>
      </w:r>
      <w:r w:rsidR="00C304FB" w:rsidRPr="00542C17">
        <w:rPr>
          <w:i/>
          <w:lang w:val="fi-FI"/>
        </w:rPr>
        <w:t>Lujaksi</w:t>
      </w:r>
      <w:r w:rsidR="0083172F" w:rsidRPr="00542C17">
        <w:rPr>
          <w:i/>
          <w:lang w:val="fi-FI"/>
        </w:rPr>
        <w:t xml:space="preserve"> rakennetussa </w:t>
      </w:r>
      <w:r w:rsidRPr="00542C17">
        <w:rPr>
          <w:i/>
          <w:lang w:val="fi-FI"/>
        </w:rPr>
        <w:t>yhteiskunnassa</w:t>
      </w:r>
      <w:r w:rsidR="0083172F" w:rsidRPr="00542C17">
        <w:rPr>
          <w:i/>
          <w:lang w:val="fi-FI"/>
        </w:rPr>
        <w:t xml:space="preserve"> täysivaltaisuus</w:t>
      </w:r>
      <w:r w:rsidRPr="00542C17">
        <w:rPr>
          <w:i/>
          <w:lang w:val="fi-FI"/>
        </w:rPr>
        <w:t xml:space="preserve"> ei tule selviönä, vaan se on ansaittava. </w:t>
      </w:r>
      <w:r w:rsidR="00DA450C" w:rsidRPr="00542C17">
        <w:rPr>
          <w:i/>
          <w:lang w:val="fi-FI"/>
        </w:rPr>
        <w:t>Ainoastaan</w:t>
      </w:r>
      <w:r w:rsidRPr="00542C17">
        <w:rPr>
          <w:i/>
          <w:lang w:val="fi-FI"/>
        </w:rPr>
        <w:t xml:space="preserve"> </w:t>
      </w:r>
      <w:r w:rsidR="00DA450C" w:rsidRPr="00542C17">
        <w:rPr>
          <w:i/>
          <w:lang w:val="fi-FI"/>
        </w:rPr>
        <w:t>hän</w:t>
      </w:r>
      <w:r w:rsidR="00A84B30" w:rsidRPr="00542C17">
        <w:rPr>
          <w:i/>
          <w:lang w:val="fi-FI"/>
        </w:rPr>
        <w:t>elle</w:t>
      </w:r>
      <w:r w:rsidRPr="00542C17">
        <w:rPr>
          <w:i/>
          <w:lang w:val="fi-FI"/>
        </w:rPr>
        <w:t>, joka osoittaa olevansa valmis asettamaan i</w:t>
      </w:r>
      <w:r w:rsidR="009350E0" w:rsidRPr="00542C17">
        <w:rPr>
          <w:i/>
          <w:lang w:val="fi-FI"/>
        </w:rPr>
        <w:t xml:space="preserve">hmiskunnan oman mukavuutensa ja </w:t>
      </w:r>
      <w:r w:rsidR="00400D7A">
        <w:rPr>
          <w:i/>
          <w:lang w:val="fi-FI"/>
        </w:rPr>
        <w:t xml:space="preserve">lopulta </w:t>
      </w:r>
      <w:r w:rsidRPr="00542C17">
        <w:rPr>
          <w:i/>
          <w:lang w:val="fi-FI"/>
        </w:rPr>
        <w:t xml:space="preserve">jopa henkensä edelle, </w:t>
      </w:r>
      <w:r w:rsidR="00D91E95" w:rsidRPr="00542C17">
        <w:rPr>
          <w:i/>
          <w:lang w:val="fi-FI"/>
        </w:rPr>
        <w:t>voidaan luottaa</w:t>
      </w:r>
      <w:r w:rsidR="00F63140" w:rsidRPr="00542C17">
        <w:rPr>
          <w:i/>
          <w:lang w:val="fi-FI"/>
        </w:rPr>
        <w:t xml:space="preserve"> </w:t>
      </w:r>
      <w:r w:rsidR="00A84B30" w:rsidRPr="00542C17">
        <w:rPr>
          <w:i/>
          <w:lang w:val="fi-FI"/>
        </w:rPr>
        <w:t>kannettavaksi</w:t>
      </w:r>
      <w:r w:rsidRPr="00542C17">
        <w:rPr>
          <w:i/>
          <w:lang w:val="fi-FI"/>
        </w:rPr>
        <w:t xml:space="preserve"> täysivalt</w:t>
      </w:r>
      <w:r w:rsidR="002E627A" w:rsidRPr="00542C17">
        <w:rPr>
          <w:i/>
          <w:lang w:val="fi-FI"/>
        </w:rPr>
        <w:t>aisuuden mukanaan tuoma vastuu</w:t>
      </w:r>
      <w:r w:rsidRPr="00542C17">
        <w:rPr>
          <w:i/>
          <w:lang w:val="fi-FI"/>
        </w:rPr>
        <w:t>. Jokainen teistä -- vailla liioittelua, joka ainoa -- on osoittanut olevansa tämän vastuun arvoinen.</w:t>
      </w:r>
      <w:r w:rsidR="00CD5626" w:rsidRPr="00542C17">
        <w:rPr>
          <w:i/>
          <w:lang w:val="fi-FI"/>
        </w:rPr>
        <w:t xml:space="preserve"> </w:t>
      </w:r>
      <w:r w:rsidRPr="00542C17">
        <w:rPr>
          <w:i/>
          <w:lang w:val="fi-FI"/>
        </w:rPr>
        <w:t>Tasavalta kiittää teitä."</w:t>
      </w:r>
    </w:p>
    <w:p w14:paraId="59653929" w14:textId="77777777" w:rsidR="00D17857" w:rsidRPr="00542C17" w:rsidRDefault="00D17857" w:rsidP="00DB5CB8">
      <w:pPr>
        <w:rPr>
          <w:i/>
          <w:lang w:val="fi-FI"/>
        </w:rPr>
      </w:pPr>
    </w:p>
    <w:p w14:paraId="1B4EB54F" w14:textId="38427B9E" w:rsidR="00D17857" w:rsidRPr="00542C17" w:rsidRDefault="00D17857" w:rsidP="00DB5CB8">
      <w:pPr>
        <w:rPr>
          <w:i/>
          <w:lang w:val="fi-FI"/>
        </w:rPr>
      </w:pPr>
      <w:r w:rsidRPr="00542C17">
        <w:rPr>
          <w:i/>
          <w:lang w:val="fi-FI"/>
        </w:rPr>
        <w:t>"</w:t>
      </w:r>
      <w:r w:rsidR="00974761" w:rsidRPr="00542C17">
        <w:rPr>
          <w:i/>
          <w:lang w:val="fi-FI"/>
        </w:rPr>
        <w:t>Upseerit, aliupseerit, matruusit</w:t>
      </w:r>
      <w:r w:rsidR="0093584E" w:rsidRPr="00542C17">
        <w:rPr>
          <w:i/>
          <w:lang w:val="fi-FI"/>
        </w:rPr>
        <w:t xml:space="preserve">. </w:t>
      </w:r>
      <w:r w:rsidR="003C1E5A" w:rsidRPr="00542C17">
        <w:rPr>
          <w:i/>
          <w:lang w:val="fi-FI"/>
        </w:rPr>
        <w:t xml:space="preserve">Kohtalokkaalla Saint Sunnivalla alun perin </w:t>
      </w:r>
      <w:r w:rsidR="00834CA3">
        <w:rPr>
          <w:i/>
          <w:lang w:val="fi-FI"/>
        </w:rPr>
        <w:t xml:space="preserve">palvelleet, ger∂riläiset, </w:t>
      </w:r>
      <w:r w:rsidR="005F697A" w:rsidRPr="00542C17">
        <w:rPr>
          <w:i/>
          <w:lang w:val="fi-FI"/>
        </w:rPr>
        <w:t xml:space="preserve">muualta kootut. </w:t>
      </w:r>
      <w:r w:rsidR="003C1E5A" w:rsidRPr="00542C17">
        <w:rPr>
          <w:i/>
          <w:lang w:val="fi-FI"/>
        </w:rPr>
        <w:t>Te, joiden teot on huomiotu mitaleilla, sekä te, jotk</w:t>
      </w:r>
      <w:r w:rsidR="004D67EF" w:rsidRPr="00542C17">
        <w:rPr>
          <w:i/>
          <w:lang w:val="fi-FI"/>
        </w:rPr>
        <w:t>a olette olleet huomaamattomia. Kaikki jollain komentoketjun portaalla olleet: te saatte nyt seuraavan ylennyksenne."</w:t>
      </w:r>
    </w:p>
    <w:p w14:paraId="599205E3" w14:textId="77777777" w:rsidR="004D67EF" w:rsidRPr="00542C17" w:rsidRDefault="004D67EF" w:rsidP="00DB5CB8">
      <w:pPr>
        <w:rPr>
          <w:i/>
          <w:lang w:val="fi-FI"/>
        </w:rPr>
      </w:pPr>
    </w:p>
    <w:p w14:paraId="4CDA2FF7" w14:textId="0B5FD6AD" w:rsidR="004D67EF" w:rsidRPr="00542C17" w:rsidRDefault="004D67EF" w:rsidP="00DB5CB8">
      <w:pPr>
        <w:rPr>
          <w:i/>
          <w:lang w:val="fi-FI"/>
        </w:rPr>
      </w:pPr>
      <w:r w:rsidRPr="00542C17">
        <w:rPr>
          <w:i/>
          <w:lang w:val="fi-FI"/>
        </w:rPr>
        <w:t xml:space="preserve">"Kalliston taistelulaivaston amiraalin valtuuksin </w:t>
      </w:r>
      <w:r w:rsidR="00A35EA1" w:rsidRPr="00542C17">
        <w:rPr>
          <w:i/>
          <w:lang w:val="fi-FI"/>
        </w:rPr>
        <w:t xml:space="preserve">totean teidän nyt olevan Jupiterin tasavallan kansalaisia. </w:t>
      </w:r>
      <w:r w:rsidR="00005985" w:rsidRPr="00542C17">
        <w:rPr>
          <w:i/>
          <w:lang w:val="fi-FI"/>
        </w:rPr>
        <w:t>Tämän arvon rinnalla kaikki</w:t>
      </w:r>
      <w:r w:rsidR="0002129A" w:rsidRPr="00542C17">
        <w:rPr>
          <w:i/>
          <w:lang w:val="fi-FI"/>
        </w:rPr>
        <w:t xml:space="preserve"> tähän saakka</w:t>
      </w:r>
      <w:r w:rsidR="00005985" w:rsidRPr="00542C17">
        <w:rPr>
          <w:i/>
          <w:lang w:val="fi-FI"/>
        </w:rPr>
        <w:t xml:space="preserve"> annetut </w:t>
      </w:r>
      <w:r w:rsidR="004B2581" w:rsidRPr="00542C17">
        <w:rPr>
          <w:i/>
          <w:lang w:val="fi-FI"/>
        </w:rPr>
        <w:t>arvomerkit ja mitalit</w:t>
      </w:r>
      <w:r w:rsidR="00005985" w:rsidRPr="00542C17">
        <w:rPr>
          <w:i/>
          <w:lang w:val="fi-FI"/>
        </w:rPr>
        <w:t xml:space="preserve"> ovat vähäpätöisiä. </w:t>
      </w:r>
      <w:r w:rsidR="00FB721E" w:rsidRPr="00542C17">
        <w:rPr>
          <w:i/>
          <w:lang w:val="fi-FI"/>
        </w:rPr>
        <w:t xml:space="preserve">Kansalaisina te voitte kulkea </w:t>
      </w:r>
      <w:r w:rsidR="00DA697E" w:rsidRPr="00542C17">
        <w:rPr>
          <w:i/>
          <w:lang w:val="fi-FI"/>
        </w:rPr>
        <w:t>ylpeinä</w:t>
      </w:r>
      <w:r w:rsidR="00FB721E" w:rsidRPr="00542C17">
        <w:rPr>
          <w:i/>
          <w:lang w:val="fi-FI"/>
        </w:rPr>
        <w:t xml:space="preserve"> tietäen, että kaikki ovet ovat teille avoina -- ja te tiedätte ansainneenne tämän </w:t>
      </w:r>
      <w:r w:rsidR="00AA3128">
        <w:rPr>
          <w:i/>
          <w:lang w:val="fi-FI"/>
        </w:rPr>
        <w:t>omalla työllänne</w:t>
      </w:r>
      <w:r w:rsidR="00FB721E" w:rsidRPr="00542C17">
        <w:rPr>
          <w:i/>
          <w:lang w:val="fi-FI"/>
        </w:rPr>
        <w:t xml:space="preserve">. Teidät on mitattu ja todettu kelvollisiksi. Luottavaisin mielin Avaruusjoukot lähettää teidät </w:t>
      </w:r>
      <w:r w:rsidR="00AD7C76" w:rsidRPr="00542C17">
        <w:rPr>
          <w:i/>
          <w:lang w:val="fi-FI"/>
        </w:rPr>
        <w:t xml:space="preserve">loppuelämäänne </w:t>
      </w:r>
      <w:r w:rsidR="00FB721E" w:rsidRPr="00542C17">
        <w:rPr>
          <w:i/>
          <w:lang w:val="fi-FI"/>
        </w:rPr>
        <w:t>luotsaamaan valtakuntaa</w:t>
      </w:r>
      <w:r w:rsidR="00661503">
        <w:rPr>
          <w:i/>
          <w:lang w:val="fi-FI"/>
        </w:rPr>
        <w:t xml:space="preserve"> järkeä ja omatuntoa kuunnellen</w:t>
      </w:r>
      <w:r w:rsidR="00FB721E" w:rsidRPr="00542C17">
        <w:rPr>
          <w:i/>
          <w:lang w:val="fi-FI"/>
        </w:rPr>
        <w:t>."</w:t>
      </w:r>
    </w:p>
    <w:p w14:paraId="28DECE4A" w14:textId="77777777" w:rsidR="00FB721E" w:rsidRPr="00542C17" w:rsidRDefault="00FB721E" w:rsidP="00DB5CB8">
      <w:pPr>
        <w:rPr>
          <w:i/>
          <w:lang w:val="fi-FI"/>
        </w:rPr>
      </w:pPr>
    </w:p>
    <w:p w14:paraId="43F421BF" w14:textId="775D2221" w:rsidR="00FB721E" w:rsidRPr="00542C17" w:rsidRDefault="00FB721E" w:rsidP="00DB5CB8">
      <w:pPr>
        <w:rPr>
          <w:i/>
          <w:lang w:val="fi-FI"/>
        </w:rPr>
      </w:pPr>
      <w:r w:rsidRPr="00542C17">
        <w:rPr>
          <w:i/>
          <w:lang w:val="fi-FI"/>
        </w:rPr>
        <w:t>"Kansalaiset! Tasavalta kestää!"</w:t>
      </w:r>
    </w:p>
    <w:p w14:paraId="095AE0E5" w14:textId="77777777" w:rsidR="001F6F4F" w:rsidRDefault="001F6F4F" w:rsidP="00DB5CB8">
      <w:pPr>
        <w:rPr>
          <w:lang w:val="fi-FI"/>
        </w:rPr>
      </w:pPr>
    </w:p>
    <w:p w14:paraId="2B5BD21B" w14:textId="3EC7BDFF" w:rsidR="00F7294A" w:rsidRDefault="00D31F6E" w:rsidP="00DB5CB8">
      <w:pPr>
        <w:rPr>
          <w:lang w:val="fi-FI"/>
        </w:rPr>
      </w:pPr>
      <w:r>
        <w:rPr>
          <w:lang w:val="fi-FI"/>
        </w:rPr>
        <w:t>Engelin tuomat kaiuttimet alkavat soittaa Adios Generalia.</w:t>
      </w:r>
    </w:p>
    <w:p w14:paraId="7C98315E" w14:textId="77777777" w:rsidR="00F7294A" w:rsidRDefault="00F7294A" w:rsidP="00DB5CB8">
      <w:pPr>
        <w:rPr>
          <w:lang w:val="fi-FI"/>
        </w:rPr>
      </w:pPr>
    </w:p>
    <w:p w14:paraId="7E726ACF" w14:textId="4F2BC2BB" w:rsidR="001F6F4F" w:rsidRDefault="00AD2EDD" w:rsidP="00AD2EDD">
      <w:pPr>
        <w:pStyle w:val="Heading3"/>
      </w:pPr>
      <w:r>
        <w:t>Loppubileet</w:t>
      </w:r>
    </w:p>
    <w:p w14:paraId="0B7867D3" w14:textId="12F40F69" w:rsidR="00AD2EDD" w:rsidRDefault="00D31F6E" w:rsidP="00DB5CB8">
      <w:pPr>
        <w:rPr>
          <w:lang w:val="fi-FI"/>
        </w:rPr>
      </w:pPr>
      <w:r>
        <w:rPr>
          <w:lang w:val="fi-FI"/>
        </w:rPr>
        <w:t xml:space="preserve">Loppubileet upseerien messissä aluksen jarruttaessa 0.2G:llä. </w:t>
      </w:r>
      <w:r w:rsidR="00E504A2">
        <w:rPr>
          <w:lang w:val="fi-FI"/>
        </w:rPr>
        <w:t>Säännöt:</w:t>
      </w:r>
    </w:p>
    <w:p w14:paraId="2CE81462" w14:textId="77777777" w:rsidR="00E504A2" w:rsidRDefault="00E504A2" w:rsidP="00DB5CB8">
      <w:pPr>
        <w:rPr>
          <w:lang w:val="fi-FI"/>
        </w:rPr>
      </w:pPr>
    </w:p>
    <w:p w14:paraId="0AFDECF0" w14:textId="4B310228" w:rsidR="00E504A2" w:rsidRDefault="00E504A2" w:rsidP="00E504A2">
      <w:pPr>
        <w:pStyle w:val="ListParagraph"/>
        <w:numPr>
          <w:ilvl w:val="0"/>
          <w:numId w:val="3"/>
        </w:numPr>
        <w:rPr>
          <w:lang w:val="fi-FI"/>
        </w:rPr>
      </w:pPr>
      <w:r>
        <w:rPr>
          <w:lang w:val="fi-FI"/>
        </w:rPr>
        <w:t xml:space="preserve">Vuosikurssi 2144 määrätään tarkistamaan upseerikerhon </w:t>
      </w:r>
      <w:r w:rsidR="002738D3">
        <w:rPr>
          <w:lang w:val="fi-FI"/>
        </w:rPr>
        <w:t>suodattimet ja raportoimaan, mikäli ne pitää vaihtaa. Aikaa: 18-06.</w:t>
      </w:r>
    </w:p>
    <w:p w14:paraId="3D504342" w14:textId="3AFB2C96" w:rsidR="002738D3" w:rsidRDefault="002738D3" w:rsidP="00E504A2">
      <w:pPr>
        <w:pStyle w:val="ListParagraph"/>
        <w:numPr>
          <w:ilvl w:val="0"/>
          <w:numId w:val="3"/>
        </w:numPr>
        <w:rPr>
          <w:lang w:val="fi-FI"/>
        </w:rPr>
      </w:pPr>
      <w:r>
        <w:rPr>
          <w:lang w:val="fi-FI"/>
        </w:rPr>
        <w:t>Epävirallisesti: sotilaat ovat edelleen käskyjen alaisina. Kuitenkin upseerikerho ja sellaiset hytit, joissa majailee vain vuosikurssin 2144 henkilöitä katsotaan o</w:t>
      </w:r>
      <w:r w:rsidR="00675190">
        <w:rPr>
          <w:lang w:val="fi-FI"/>
        </w:rPr>
        <w:t>levan sotilasalueen ulkopuolella.</w:t>
      </w:r>
      <w:r w:rsidR="00165BD4">
        <w:rPr>
          <w:lang w:val="fi-FI"/>
        </w:rPr>
        <w:t xml:space="preserve"> Käytävillä saa poikkeuksellisesti kulkea ilman univormua.</w:t>
      </w:r>
    </w:p>
    <w:p w14:paraId="6CA91117" w14:textId="7EF3EAAA" w:rsidR="00F50A6A" w:rsidRPr="00E504A2" w:rsidRDefault="00F50A6A" w:rsidP="00E504A2">
      <w:pPr>
        <w:pStyle w:val="ListParagraph"/>
        <w:numPr>
          <w:ilvl w:val="0"/>
          <w:numId w:val="3"/>
        </w:numPr>
        <w:rPr>
          <w:lang w:val="fi-FI"/>
        </w:rPr>
      </w:pPr>
      <w:r>
        <w:rPr>
          <w:lang w:val="fi-FI"/>
        </w:rPr>
        <w:t>Tilassa saa vierailla</w:t>
      </w:r>
      <w:r w:rsidR="002A734A">
        <w:rPr>
          <w:lang w:val="fi-FI"/>
        </w:rPr>
        <w:t xml:space="preserve"> muitakin asevelvollisia, jotka</w:t>
      </w:r>
      <w:r>
        <w:rPr>
          <w:lang w:val="fi-FI"/>
        </w:rPr>
        <w:t xml:space="preserve"> tunnetaan "</w:t>
      </w:r>
      <w:r w:rsidR="002A734A">
        <w:rPr>
          <w:lang w:val="fi-FI"/>
        </w:rPr>
        <w:t>hyvinä</w:t>
      </w:r>
      <w:r>
        <w:rPr>
          <w:lang w:val="fi-FI"/>
        </w:rPr>
        <w:t xml:space="preserve"> </w:t>
      </w:r>
      <w:r w:rsidR="002A734A">
        <w:rPr>
          <w:lang w:val="fi-FI"/>
        </w:rPr>
        <w:t>tyyppeinä</w:t>
      </w:r>
      <w:r>
        <w:rPr>
          <w:lang w:val="fi-FI"/>
        </w:rPr>
        <w:t xml:space="preserve">". </w:t>
      </w:r>
      <w:r w:rsidR="002754C9">
        <w:rPr>
          <w:lang w:val="fi-FI"/>
        </w:rPr>
        <w:t>Harvat kuitenkin jaksavat liittyä bilettämään.</w:t>
      </w:r>
      <w:r w:rsidR="00AB540C">
        <w:rPr>
          <w:lang w:val="fi-FI"/>
        </w:rPr>
        <w:t xml:space="preserve"> Universaalisti pidetty</w:t>
      </w:r>
      <w:r w:rsidR="008A4C45">
        <w:rPr>
          <w:lang w:val="fi-FI"/>
        </w:rPr>
        <w:t>jä</w:t>
      </w:r>
      <w:r w:rsidR="00AB540C">
        <w:rPr>
          <w:lang w:val="fi-FI"/>
        </w:rPr>
        <w:t xml:space="preserve"> </w:t>
      </w:r>
      <w:r w:rsidR="008A4C45">
        <w:rPr>
          <w:lang w:val="fi-FI"/>
        </w:rPr>
        <w:t>ovat</w:t>
      </w:r>
      <w:r w:rsidR="00AB540C">
        <w:rPr>
          <w:lang w:val="fi-FI"/>
        </w:rPr>
        <w:t xml:space="preserve"> lähinnä alil. </w:t>
      </w:r>
      <w:r w:rsidR="00AB540C" w:rsidRPr="00AB540C">
        <w:rPr>
          <w:b/>
          <w:i/>
          <w:lang w:val="fi-FI"/>
        </w:rPr>
        <w:t>Abelló,</w:t>
      </w:r>
      <w:r w:rsidR="00AB540C">
        <w:rPr>
          <w:lang w:val="fi-FI"/>
        </w:rPr>
        <w:t xml:space="preserve"> </w:t>
      </w:r>
      <w:r w:rsidR="00F87040">
        <w:rPr>
          <w:lang w:val="fi-FI"/>
        </w:rPr>
        <w:t xml:space="preserve">alil. </w:t>
      </w:r>
      <w:r w:rsidR="00F87040">
        <w:rPr>
          <w:b/>
          <w:i/>
          <w:lang w:val="fi-FI"/>
        </w:rPr>
        <w:t>Valcuijan</w:t>
      </w:r>
      <w:r w:rsidR="00F87040">
        <w:rPr>
          <w:lang w:val="fi-FI"/>
        </w:rPr>
        <w:t xml:space="preserve"> (töissä) sekä </w:t>
      </w:r>
      <w:r w:rsidR="00F87040">
        <w:rPr>
          <w:b/>
          <w:i/>
          <w:lang w:val="fi-FI"/>
        </w:rPr>
        <w:t>Sokolov.</w:t>
      </w:r>
    </w:p>
    <w:p w14:paraId="717EEA1B" w14:textId="77777777" w:rsidR="00E504A2" w:rsidRDefault="00E504A2" w:rsidP="00DB5CB8">
      <w:pPr>
        <w:rPr>
          <w:lang w:val="fi-FI"/>
        </w:rPr>
      </w:pPr>
    </w:p>
    <w:p w14:paraId="47048EAB" w14:textId="3DCA310B" w:rsidR="000A504A" w:rsidRDefault="00143616" w:rsidP="00DB5CB8">
      <w:pPr>
        <w:rPr>
          <w:lang w:val="fi-FI"/>
        </w:rPr>
      </w:pPr>
      <w:r>
        <w:rPr>
          <w:lang w:val="fi-FI"/>
        </w:rPr>
        <w:t>Bileissä tapahtuu:</w:t>
      </w:r>
    </w:p>
    <w:p w14:paraId="64055E26" w14:textId="77777777" w:rsidR="00143616" w:rsidRDefault="00143616" w:rsidP="00DB5CB8">
      <w:pPr>
        <w:rPr>
          <w:lang w:val="fi-FI"/>
        </w:rPr>
      </w:pPr>
    </w:p>
    <w:p w14:paraId="479B0789" w14:textId="4A89C4A2" w:rsidR="000A504A" w:rsidRPr="006C4A37" w:rsidRDefault="000A504A" w:rsidP="0053280F">
      <w:pPr>
        <w:pStyle w:val="ListParagraph"/>
        <w:numPr>
          <w:ilvl w:val="0"/>
          <w:numId w:val="3"/>
        </w:numPr>
        <w:rPr>
          <w:b/>
          <w:i/>
          <w:lang w:val="fi-FI"/>
        </w:rPr>
      </w:pPr>
      <w:r w:rsidRPr="000A504A">
        <w:rPr>
          <w:b/>
          <w:i/>
          <w:lang w:val="fi-FI"/>
        </w:rPr>
        <w:t xml:space="preserve">Ishaq Alghani </w:t>
      </w:r>
      <w:r>
        <w:rPr>
          <w:lang w:val="fi-FI"/>
        </w:rPr>
        <w:t xml:space="preserve">saapuu </w:t>
      </w:r>
      <w:r w:rsidR="00205E8E">
        <w:rPr>
          <w:lang w:val="fi-FI"/>
        </w:rPr>
        <w:t>rahtisukkulalla kotiuttamisalukselt</w:t>
      </w:r>
      <w:r w:rsidR="00E754EC">
        <w:rPr>
          <w:lang w:val="fi-FI"/>
        </w:rPr>
        <w:t>a Syvän avaruuden laivastosta, josta hän</w:t>
      </w:r>
      <w:r w:rsidR="006C4A37">
        <w:rPr>
          <w:lang w:val="fi-FI"/>
        </w:rPr>
        <w:t>et</w:t>
      </w:r>
      <w:r w:rsidR="00E754EC">
        <w:rPr>
          <w:lang w:val="fi-FI"/>
        </w:rPr>
        <w:t xml:space="preserve"> on jo kotiutettu aiemmin</w:t>
      </w:r>
      <w:r w:rsidR="006C4A37">
        <w:rPr>
          <w:lang w:val="fi-FI"/>
        </w:rPr>
        <w:t>.</w:t>
      </w:r>
      <w:r w:rsidR="00107C6F">
        <w:rPr>
          <w:lang w:val="fi-FI"/>
        </w:rPr>
        <w:t xml:space="preserve"> (Hän käytti melkoisesti pelimerkkejä tähän havaitessaan, että se olisi potentiaalisesti mahdollista, mutta toisaalta hän on arvostettu sankari sabotööriyrityksen neutraloinnissa. Plus, hän tarjosi sukkulan kapteenille erän mahtavaa seksiä.)</w:t>
      </w:r>
    </w:p>
    <w:p w14:paraId="66F9C8C7" w14:textId="5B69351B" w:rsidR="006C4A37" w:rsidRPr="000A504A" w:rsidRDefault="00E30E5D" w:rsidP="005B57AC">
      <w:pPr>
        <w:pStyle w:val="ListParagraph"/>
        <w:numPr>
          <w:ilvl w:val="1"/>
          <w:numId w:val="3"/>
        </w:numPr>
        <w:rPr>
          <w:b/>
          <w:i/>
          <w:lang w:val="fi-FI"/>
        </w:rPr>
      </w:pPr>
      <w:r>
        <w:rPr>
          <w:lang w:val="fi-FI"/>
        </w:rPr>
        <w:t xml:space="preserve">Ishaq on ehdottomasti aikeissa pokata Acostan. Tai jos ei häntä, sitten Iglesiasin. </w:t>
      </w:r>
      <w:r w:rsidR="00630454">
        <w:rPr>
          <w:lang w:val="fi-FI"/>
        </w:rPr>
        <w:t>Tai vaikka molemmat. Tai sitten de Vooghtin (joka on vähän plan C)</w:t>
      </w:r>
      <w:r w:rsidR="00893A97">
        <w:rPr>
          <w:lang w:val="fi-FI"/>
        </w:rPr>
        <w:t>. Tai Resende</w:t>
      </w:r>
      <w:r w:rsidR="004E768D">
        <w:rPr>
          <w:lang w:val="fi-FI"/>
        </w:rPr>
        <w:t>n</w:t>
      </w:r>
      <w:r w:rsidR="00893A97">
        <w:rPr>
          <w:lang w:val="fi-FI"/>
        </w:rPr>
        <w:t>.</w:t>
      </w:r>
      <w:r w:rsidR="002714B9">
        <w:rPr>
          <w:lang w:val="fi-FI"/>
        </w:rPr>
        <w:t xml:space="preserve"> Tai </w:t>
      </w:r>
      <w:r w:rsidR="008235E9">
        <w:rPr>
          <w:lang w:val="fi-FI"/>
        </w:rPr>
        <w:t xml:space="preserve">Colemanin. Tai </w:t>
      </w:r>
      <w:r w:rsidR="002714B9">
        <w:rPr>
          <w:lang w:val="fi-FI"/>
        </w:rPr>
        <w:t>vaikka Valchakin.</w:t>
      </w:r>
    </w:p>
    <w:p w14:paraId="52B09225" w14:textId="288B1D9D" w:rsidR="00143616" w:rsidRDefault="0053280F" w:rsidP="0053280F">
      <w:pPr>
        <w:pStyle w:val="ListParagraph"/>
        <w:numPr>
          <w:ilvl w:val="0"/>
          <w:numId w:val="3"/>
        </w:numPr>
        <w:rPr>
          <w:lang w:val="fi-FI"/>
        </w:rPr>
      </w:pPr>
      <w:r w:rsidRPr="0053280F">
        <w:rPr>
          <w:b/>
          <w:i/>
          <w:lang w:val="fi-FI"/>
        </w:rPr>
        <w:t>Engel</w:t>
      </w:r>
      <w:r w:rsidRPr="0053280F">
        <w:rPr>
          <w:i/>
          <w:lang w:val="fi-FI"/>
        </w:rPr>
        <w:t xml:space="preserve"> </w:t>
      </w:r>
      <w:r w:rsidR="00ED1989">
        <w:rPr>
          <w:lang w:val="fi-FI"/>
        </w:rPr>
        <w:t>yrittää pokata Acostan. Varasuunnitelmana hänellä on</w:t>
      </w:r>
      <w:r w:rsidR="00ED1989">
        <w:rPr>
          <w:i/>
          <w:lang w:val="fi-FI"/>
        </w:rPr>
        <w:t xml:space="preserve"> </w:t>
      </w:r>
      <w:r w:rsidR="00ED1989">
        <w:rPr>
          <w:lang w:val="fi-FI"/>
        </w:rPr>
        <w:t>iskeä</w:t>
      </w:r>
      <w:r w:rsidRPr="0053280F">
        <w:rPr>
          <w:lang w:val="fi-FI"/>
        </w:rPr>
        <w:t xml:space="preserve"> </w:t>
      </w:r>
      <w:r w:rsidRPr="0053280F">
        <w:rPr>
          <w:b/>
          <w:i/>
          <w:lang w:val="fi-FI"/>
        </w:rPr>
        <w:t>Resende</w:t>
      </w:r>
      <w:r w:rsidR="00ED1989">
        <w:rPr>
          <w:lang w:val="fi-FI"/>
        </w:rPr>
        <w:t xml:space="preserve"> (jossa hän varmasti onnistuukin)</w:t>
      </w:r>
    </w:p>
    <w:p w14:paraId="3508D82D" w14:textId="6DF37AD3" w:rsidR="002D0A03" w:rsidRDefault="002D0A03" w:rsidP="002D0A03">
      <w:pPr>
        <w:pStyle w:val="ListParagraph"/>
        <w:numPr>
          <w:ilvl w:val="1"/>
          <w:numId w:val="3"/>
        </w:numPr>
        <w:rPr>
          <w:lang w:val="fi-FI"/>
        </w:rPr>
      </w:pPr>
      <w:r>
        <w:rPr>
          <w:lang w:val="fi-FI"/>
        </w:rPr>
        <w:t xml:space="preserve">Engelillä on wingmanina Alghani, joka ei itse Acostaa yritä: Alghanin </w:t>
      </w:r>
      <w:r w:rsidR="00092653">
        <w:rPr>
          <w:lang w:val="fi-FI"/>
        </w:rPr>
        <w:t>kunnioitus Acostaa kohtaan on lähinnä palvova</w:t>
      </w:r>
    </w:p>
    <w:p w14:paraId="2B34F98A" w14:textId="235E1DC7" w:rsidR="00583A06" w:rsidRPr="0053280F" w:rsidRDefault="00583A06" w:rsidP="002D0A03">
      <w:pPr>
        <w:pStyle w:val="ListParagraph"/>
        <w:numPr>
          <w:ilvl w:val="1"/>
          <w:numId w:val="3"/>
        </w:numPr>
        <w:rPr>
          <w:lang w:val="fi-FI"/>
        </w:rPr>
      </w:pPr>
      <w:r>
        <w:rPr>
          <w:lang w:val="fi-FI"/>
        </w:rPr>
        <w:t xml:space="preserve">Acostalla on </w:t>
      </w:r>
      <w:r w:rsidR="00F50A6A">
        <w:rPr>
          <w:lang w:val="fi-FI"/>
        </w:rPr>
        <w:t xml:space="preserve">toki myös olemassa Lavezzi, joka järjestää itselleen vapaata </w:t>
      </w:r>
    </w:p>
    <w:p w14:paraId="30BBE611" w14:textId="1D2FF898" w:rsidR="00092653" w:rsidRPr="00092653" w:rsidRDefault="00092653" w:rsidP="0053280F">
      <w:pPr>
        <w:pStyle w:val="ListParagraph"/>
        <w:numPr>
          <w:ilvl w:val="0"/>
          <w:numId w:val="3"/>
        </w:numPr>
        <w:rPr>
          <w:lang w:val="fi-FI"/>
        </w:rPr>
      </w:pPr>
      <w:r>
        <w:rPr>
          <w:b/>
          <w:i/>
          <w:lang w:val="fi-FI"/>
        </w:rPr>
        <w:t>Myrland</w:t>
      </w:r>
      <w:r>
        <w:rPr>
          <w:lang w:val="fi-FI"/>
        </w:rPr>
        <w:t xml:space="preserve"> ei yritä ketään.</w:t>
      </w:r>
    </w:p>
    <w:p w14:paraId="5536C343" w14:textId="20207BB3" w:rsidR="0053280F" w:rsidRDefault="00C40F8A" w:rsidP="0053280F">
      <w:pPr>
        <w:pStyle w:val="ListParagraph"/>
        <w:numPr>
          <w:ilvl w:val="0"/>
          <w:numId w:val="3"/>
        </w:numPr>
        <w:rPr>
          <w:lang w:val="fi-FI"/>
        </w:rPr>
      </w:pPr>
      <w:r>
        <w:rPr>
          <w:b/>
          <w:i/>
          <w:lang w:val="fi-FI"/>
        </w:rPr>
        <w:t>Valchak</w:t>
      </w:r>
      <w:r>
        <w:rPr>
          <w:lang w:val="fi-FI"/>
        </w:rPr>
        <w:t xml:space="preserve"> on yhä ihastunut </w:t>
      </w:r>
      <w:r>
        <w:rPr>
          <w:b/>
          <w:i/>
          <w:lang w:val="fi-FI"/>
        </w:rPr>
        <w:t>Falk</w:t>
      </w:r>
      <w:r>
        <w:rPr>
          <w:lang w:val="fi-FI"/>
        </w:rPr>
        <w:t>iin, mutta hänet on ammuttu alas niin tehokkaasti, ettei hän aio enää yrittää.</w:t>
      </w:r>
    </w:p>
    <w:p w14:paraId="6B8E3700" w14:textId="08C6B3B5" w:rsidR="00E27B38" w:rsidRDefault="00D67B4C" w:rsidP="0053280F">
      <w:pPr>
        <w:pStyle w:val="ListParagraph"/>
        <w:numPr>
          <w:ilvl w:val="0"/>
          <w:numId w:val="3"/>
        </w:numPr>
        <w:rPr>
          <w:lang w:val="fi-FI"/>
        </w:rPr>
      </w:pPr>
      <w:r>
        <w:rPr>
          <w:b/>
          <w:i/>
          <w:lang w:val="fi-FI"/>
        </w:rPr>
        <w:t>Apanacatl</w:t>
      </w:r>
      <w:r w:rsidR="00A034BA">
        <w:rPr>
          <w:lang w:val="fi-FI"/>
        </w:rPr>
        <w:t xml:space="preserve"> on viehättynyt Iglesiasista, </w:t>
      </w:r>
      <w:r w:rsidR="00A034BA">
        <w:rPr>
          <w:b/>
          <w:i/>
          <w:lang w:val="fi-FI"/>
        </w:rPr>
        <w:t>Flores</w:t>
      </w:r>
      <w:r w:rsidR="00A034BA">
        <w:rPr>
          <w:lang w:val="fi-FI"/>
        </w:rPr>
        <w:t xml:space="preserve"> samaten.</w:t>
      </w:r>
      <w:r w:rsidR="00EE560B">
        <w:rPr>
          <w:lang w:val="fi-FI"/>
        </w:rPr>
        <w:t xml:space="preserve"> (White myöskin, </w:t>
      </w:r>
      <w:r w:rsidR="002266EA">
        <w:rPr>
          <w:lang w:val="fi-FI"/>
        </w:rPr>
        <w:t>mutta hänellä tuskin on toivoa.)</w:t>
      </w:r>
      <w:r w:rsidR="001C765B">
        <w:rPr>
          <w:lang w:val="fi-FI"/>
        </w:rPr>
        <w:t xml:space="preserve"> Apanacatlilla on eräänlaisena B-suunnitelmana</w:t>
      </w:r>
      <w:r w:rsidR="00FF7E50">
        <w:rPr>
          <w:lang w:val="fi-FI"/>
        </w:rPr>
        <w:t xml:space="preserve"> Acosta.</w:t>
      </w:r>
    </w:p>
    <w:p w14:paraId="5755BC96" w14:textId="655AB153" w:rsidR="00A0436C" w:rsidRDefault="00A0436C" w:rsidP="00A0436C">
      <w:pPr>
        <w:pStyle w:val="ListParagraph"/>
        <w:numPr>
          <w:ilvl w:val="1"/>
          <w:numId w:val="3"/>
        </w:numPr>
        <w:rPr>
          <w:lang w:val="fi-FI"/>
        </w:rPr>
      </w:pPr>
      <w:r>
        <w:rPr>
          <w:lang w:val="fi-FI"/>
        </w:rPr>
        <w:t>muita prospekteja Iglesiasilla on ainakin Abelló</w:t>
      </w:r>
      <w:r w:rsidR="002B3F12">
        <w:rPr>
          <w:lang w:val="fi-FI"/>
        </w:rPr>
        <w:t>, Jola Ravn</w:t>
      </w:r>
      <w:r w:rsidR="00663E47">
        <w:rPr>
          <w:lang w:val="fi-FI"/>
        </w:rPr>
        <w:t xml:space="preserve"> ja oikeastaan melkeinpä kuka tahansa.</w:t>
      </w:r>
    </w:p>
    <w:p w14:paraId="75B65BF6" w14:textId="53EC200F" w:rsidR="00947833" w:rsidRDefault="00947833" w:rsidP="0053280F">
      <w:pPr>
        <w:pStyle w:val="ListParagraph"/>
        <w:numPr>
          <w:ilvl w:val="0"/>
          <w:numId w:val="3"/>
        </w:numPr>
        <w:rPr>
          <w:lang w:val="fi-FI"/>
        </w:rPr>
      </w:pPr>
      <w:r>
        <w:rPr>
          <w:b/>
          <w:i/>
          <w:lang w:val="fi-FI"/>
        </w:rPr>
        <w:t>Perrigos</w:t>
      </w:r>
      <w:r>
        <w:rPr>
          <w:lang w:val="fi-FI"/>
        </w:rPr>
        <w:t xml:space="preserve"> shippaa Valchakia ja Iglesiasta</w:t>
      </w:r>
    </w:p>
    <w:p w14:paraId="0A190F4D" w14:textId="15608241" w:rsidR="00E15257" w:rsidRDefault="00E15257" w:rsidP="00E15257">
      <w:pPr>
        <w:pStyle w:val="ListParagraph"/>
        <w:numPr>
          <w:ilvl w:val="1"/>
          <w:numId w:val="3"/>
        </w:numPr>
        <w:rPr>
          <w:lang w:val="fi-FI"/>
        </w:rPr>
      </w:pPr>
      <w:r>
        <w:rPr>
          <w:lang w:val="fi-FI"/>
        </w:rPr>
        <w:lastRenderedPageBreak/>
        <w:t>Perrigos itse on helppo saalis kenelle tahansa; hän luultavasti päätyy yhteen Levankon kanssa</w:t>
      </w:r>
    </w:p>
    <w:p w14:paraId="0FCBEB66" w14:textId="59639EA0" w:rsidR="00FF083F" w:rsidRDefault="00FF083F" w:rsidP="00E15257">
      <w:pPr>
        <w:pStyle w:val="ListParagraph"/>
        <w:numPr>
          <w:ilvl w:val="1"/>
          <w:numId w:val="3"/>
        </w:numPr>
        <w:rPr>
          <w:lang w:val="fi-FI"/>
        </w:rPr>
      </w:pPr>
      <w:r>
        <w:rPr>
          <w:lang w:val="fi-FI"/>
        </w:rPr>
        <w:t>… ellei sitten Pedersen nappaa häntä ensin.</w:t>
      </w:r>
      <w:r w:rsidR="002553B5">
        <w:rPr>
          <w:lang w:val="fi-FI"/>
        </w:rPr>
        <w:t xml:space="preserve"> On toki myös mahdollista, että nämä kaikki kolme päätyvät yhteen.</w:t>
      </w:r>
    </w:p>
    <w:p w14:paraId="5F27077D" w14:textId="19EF867F" w:rsidR="00D67B4C" w:rsidRDefault="00D67B4C" w:rsidP="0053280F">
      <w:pPr>
        <w:pStyle w:val="ListParagraph"/>
        <w:numPr>
          <w:ilvl w:val="0"/>
          <w:numId w:val="3"/>
        </w:numPr>
        <w:rPr>
          <w:lang w:val="fi-FI"/>
        </w:rPr>
      </w:pPr>
      <w:r>
        <w:rPr>
          <w:b/>
          <w:i/>
          <w:lang w:val="fi-FI"/>
        </w:rPr>
        <w:t>M. Astridsdottir</w:t>
      </w:r>
      <w:r>
        <w:rPr>
          <w:lang w:val="fi-FI"/>
        </w:rPr>
        <w:t xml:space="preserve"> koettaa ylipuhua Alghanin ja Acostan mukaansa </w:t>
      </w:r>
      <w:r w:rsidR="00A034BA">
        <w:rPr>
          <w:lang w:val="fi-FI"/>
        </w:rPr>
        <w:t xml:space="preserve">turva-alalle </w:t>
      </w:r>
      <w:r w:rsidR="00A034BA" w:rsidRPr="00A034BA">
        <w:rPr>
          <w:i/>
          <w:lang w:val="fi-FI"/>
        </w:rPr>
        <w:t>Janeiro Securidad</w:t>
      </w:r>
      <w:r w:rsidR="00A034BA">
        <w:rPr>
          <w:lang w:val="fi-FI"/>
        </w:rPr>
        <w:t>iin Erin Farathissa</w:t>
      </w:r>
    </w:p>
    <w:p w14:paraId="0BC09239" w14:textId="2DA6CE47" w:rsidR="00947833" w:rsidRDefault="006437A4" w:rsidP="0053280F">
      <w:pPr>
        <w:pStyle w:val="ListParagraph"/>
        <w:numPr>
          <w:ilvl w:val="0"/>
          <w:numId w:val="3"/>
        </w:numPr>
        <w:rPr>
          <w:lang w:val="fi-FI"/>
        </w:rPr>
      </w:pPr>
      <w:r>
        <w:rPr>
          <w:b/>
          <w:i/>
          <w:lang w:val="fi-FI"/>
        </w:rPr>
        <w:t>Boca</w:t>
      </w:r>
      <w:r>
        <w:rPr>
          <w:lang w:val="fi-FI"/>
        </w:rPr>
        <w:t xml:space="preserve"> on periaatteessa uskollinen tyttöystävälleen Ok-rimille, mutta </w:t>
      </w:r>
      <w:r w:rsidR="003C2163">
        <w:rPr>
          <w:lang w:val="fi-FI"/>
        </w:rPr>
        <w:t>on vieteltävissä jos jotakuta kiinnostaa. Etenkin Colemanille ja</w:t>
      </w:r>
      <w:r w:rsidR="00CD53C6">
        <w:rPr>
          <w:lang w:val="fi-FI"/>
        </w:rPr>
        <w:t xml:space="preserve"> Iglesiasille Boca olisi helppo.</w:t>
      </w:r>
    </w:p>
    <w:p w14:paraId="2095CB59" w14:textId="12192370" w:rsidR="00CD53C6" w:rsidRDefault="00CD53C6" w:rsidP="00CD53C6">
      <w:pPr>
        <w:pStyle w:val="ListParagraph"/>
        <w:numPr>
          <w:ilvl w:val="1"/>
          <w:numId w:val="3"/>
        </w:numPr>
        <w:rPr>
          <w:lang w:val="fi-FI"/>
        </w:rPr>
      </w:pPr>
      <w:r>
        <w:rPr>
          <w:lang w:val="fi-FI"/>
        </w:rPr>
        <w:t>Valcuij</w:t>
      </w:r>
      <w:r w:rsidR="008C29A3">
        <w:rPr>
          <w:lang w:val="fi-FI"/>
        </w:rPr>
        <w:t xml:space="preserve">anilla on </w:t>
      </w:r>
      <w:r w:rsidR="007608F9">
        <w:rPr>
          <w:lang w:val="fi-FI"/>
        </w:rPr>
        <w:t>puolitoistakertainen (9h) siltavahti bileiden aikana. Hän on muutenkin aikeissa hyvästellä Colemanin ennen näiden läksiäisiä.</w:t>
      </w:r>
    </w:p>
    <w:p w14:paraId="25E59A51" w14:textId="5D352BCE" w:rsidR="003C2163" w:rsidRDefault="002531BF" w:rsidP="0053280F">
      <w:pPr>
        <w:pStyle w:val="ListParagraph"/>
        <w:numPr>
          <w:ilvl w:val="0"/>
          <w:numId w:val="3"/>
        </w:numPr>
        <w:rPr>
          <w:lang w:val="fi-FI"/>
        </w:rPr>
      </w:pPr>
      <w:r>
        <w:rPr>
          <w:b/>
          <w:i/>
          <w:lang w:val="fi-FI"/>
        </w:rPr>
        <w:t>Bogedal</w:t>
      </w:r>
      <w:r>
        <w:rPr>
          <w:lang w:val="fi-FI"/>
        </w:rPr>
        <w:t xml:space="preserve"> aikoo ainakin yrittää Falkia.</w:t>
      </w:r>
      <w:r w:rsidR="00430655">
        <w:rPr>
          <w:lang w:val="fi-FI"/>
        </w:rPr>
        <w:t xml:space="preserve"> (Jos tämä ei onnistu, Bogedal on melko helppo melkein kenelle tahansa; saattaa kuitenkin päätyä K. Astridsdottirin mukaan.)</w:t>
      </w:r>
    </w:p>
    <w:p w14:paraId="146DE521" w14:textId="68CFD0D3" w:rsidR="00430655" w:rsidRPr="00430655" w:rsidRDefault="00F4534F" w:rsidP="00430655">
      <w:pPr>
        <w:pStyle w:val="ListParagraph"/>
        <w:numPr>
          <w:ilvl w:val="1"/>
          <w:numId w:val="3"/>
        </w:numPr>
        <w:rPr>
          <w:lang w:val="fi-FI"/>
        </w:rPr>
      </w:pPr>
      <w:r>
        <w:rPr>
          <w:lang w:val="fi-FI"/>
        </w:rPr>
        <w:t>Falkilla on faneina myös Resende</w:t>
      </w:r>
      <w:r w:rsidR="00430655">
        <w:rPr>
          <w:lang w:val="fi-FI"/>
        </w:rPr>
        <w:t>.</w:t>
      </w:r>
    </w:p>
    <w:p w14:paraId="166E3B03" w14:textId="5421C04D" w:rsidR="008E552E" w:rsidRDefault="00DD3C0A" w:rsidP="0053280F">
      <w:pPr>
        <w:pStyle w:val="ListParagraph"/>
        <w:numPr>
          <w:ilvl w:val="0"/>
          <w:numId w:val="3"/>
        </w:numPr>
        <w:rPr>
          <w:lang w:val="fi-FI"/>
        </w:rPr>
      </w:pPr>
      <w:r>
        <w:rPr>
          <w:b/>
          <w:i/>
          <w:lang w:val="fi-FI"/>
        </w:rPr>
        <w:t>de Vooght</w:t>
      </w:r>
      <w:r>
        <w:rPr>
          <w:lang w:val="fi-FI"/>
        </w:rPr>
        <w:t xml:space="preserve">in suhde Hwangiin on katkennut. Tämän jälkeen ainakin </w:t>
      </w:r>
      <w:r w:rsidR="00F33359">
        <w:rPr>
          <w:b/>
          <w:i/>
          <w:lang w:val="fi-FI"/>
        </w:rPr>
        <w:t>Scholl</w:t>
      </w:r>
      <w:r w:rsidR="00F33359">
        <w:rPr>
          <w:lang w:val="fi-FI"/>
        </w:rPr>
        <w:t xml:space="preserve"> koettaa napata hänet, mutta de Vooghtia ei kiinnosta tippaakaan</w:t>
      </w:r>
    </w:p>
    <w:p w14:paraId="7B05595E" w14:textId="131C165D" w:rsidR="00C44D95" w:rsidRDefault="00C44D95" w:rsidP="00C44D95">
      <w:pPr>
        <w:pStyle w:val="ListParagraph"/>
        <w:numPr>
          <w:ilvl w:val="1"/>
          <w:numId w:val="3"/>
        </w:numPr>
        <w:rPr>
          <w:lang w:val="fi-FI"/>
        </w:rPr>
      </w:pPr>
      <w:r>
        <w:rPr>
          <w:lang w:val="fi-FI"/>
        </w:rPr>
        <w:t>de Vooght on mahdollinen lähinnä Acostalle</w:t>
      </w:r>
    </w:p>
    <w:p w14:paraId="56945209" w14:textId="0091779D" w:rsidR="00C44D95" w:rsidRDefault="00C74D9F" w:rsidP="00C44D95">
      <w:pPr>
        <w:pStyle w:val="ListParagraph"/>
        <w:numPr>
          <w:ilvl w:val="1"/>
          <w:numId w:val="3"/>
        </w:numPr>
        <w:rPr>
          <w:lang w:val="fi-FI"/>
        </w:rPr>
      </w:pPr>
      <w:r>
        <w:rPr>
          <w:lang w:val="fi-FI"/>
        </w:rPr>
        <w:t>Schollin B-suunnitelmana on kuka tahansa paitsi Acosta</w:t>
      </w:r>
    </w:p>
    <w:p w14:paraId="5DCAEA79" w14:textId="48256F72" w:rsidR="00ED1989" w:rsidRDefault="00430655" w:rsidP="0053280F">
      <w:pPr>
        <w:pStyle w:val="ListParagraph"/>
        <w:numPr>
          <w:ilvl w:val="0"/>
          <w:numId w:val="3"/>
        </w:numPr>
        <w:rPr>
          <w:lang w:val="fi-FI"/>
        </w:rPr>
      </w:pPr>
      <w:r>
        <w:rPr>
          <w:b/>
          <w:i/>
          <w:lang w:val="fi-FI"/>
        </w:rPr>
        <w:t>Mackay</w:t>
      </w:r>
      <w:r>
        <w:rPr>
          <w:lang w:val="fi-FI"/>
        </w:rPr>
        <w:t xml:space="preserve"> ei aio iskeä ketään, mutta hänellä on matalan tason kiinnostusta Falkiin sekä Apanacatliin.</w:t>
      </w:r>
      <w:r w:rsidR="00B0195B">
        <w:rPr>
          <w:lang w:val="fi-FI"/>
        </w:rPr>
        <w:t xml:space="preserve"> Hän käyttää Boge</w:t>
      </w:r>
      <w:r w:rsidR="00D02444">
        <w:rPr>
          <w:lang w:val="fi-FI"/>
        </w:rPr>
        <w:t>dalia eräänlaisena wingwomanina, mutta Bogedal on päättänyt ensin yrittää Falkia itse.</w:t>
      </w:r>
      <w:r w:rsidR="0034497D">
        <w:rPr>
          <w:lang w:val="fi-FI"/>
        </w:rPr>
        <w:t xml:space="preserve"> Jos Falk torjuu Bogedalin, Bogedal</w:t>
      </w:r>
      <w:r w:rsidR="005D3D8F">
        <w:rPr>
          <w:lang w:val="fi-FI"/>
        </w:rPr>
        <w:t xml:space="preserve"> pelaa reilusti ja sanoo</w:t>
      </w:r>
      <w:r w:rsidR="0034497D">
        <w:rPr>
          <w:lang w:val="fi-FI"/>
        </w:rPr>
        <w:t>,</w:t>
      </w:r>
      <w:r w:rsidR="005D3D8F">
        <w:rPr>
          <w:lang w:val="fi-FI"/>
        </w:rPr>
        <w:t xml:space="preserve"> että Falk voisi haluta tarjota Mackaylle drinkin</w:t>
      </w:r>
      <w:r w:rsidR="0034497D">
        <w:rPr>
          <w:lang w:val="fi-FI"/>
        </w:rPr>
        <w:t>.</w:t>
      </w:r>
    </w:p>
    <w:p w14:paraId="67919B8C" w14:textId="77777777" w:rsidR="006638C9" w:rsidRDefault="006638C9" w:rsidP="006638C9">
      <w:pPr>
        <w:ind w:left="60"/>
        <w:rPr>
          <w:lang w:val="fi-FI"/>
        </w:rPr>
      </w:pPr>
    </w:p>
    <w:p w14:paraId="67EACCE3" w14:textId="35C30EC3" w:rsidR="006638C9" w:rsidRPr="006638C9" w:rsidRDefault="006638C9" w:rsidP="006638C9">
      <w:pPr>
        <w:ind w:left="60"/>
        <w:rPr>
          <w:lang w:val="fi-FI"/>
        </w:rPr>
      </w:pPr>
      <w:r>
        <w:rPr>
          <w:lang w:val="fi-FI"/>
        </w:rPr>
        <w:t>Muita:</w:t>
      </w:r>
    </w:p>
    <w:p w14:paraId="66871731" w14:textId="77777777" w:rsidR="006638C9" w:rsidRPr="006638C9" w:rsidRDefault="006638C9" w:rsidP="006638C9">
      <w:pPr>
        <w:pStyle w:val="ListParagraph"/>
        <w:ind w:left="420"/>
        <w:rPr>
          <w:lang w:val="fi-FI"/>
        </w:rPr>
      </w:pPr>
    </w:p>
    <w:p w14:paraId="6C8F9BCB" w14:textId="0531B2A2" w:rsidR="00DB7D9E" w:rsidRDefault="00DB7D9E" w:rsidP="0053280F">
      <w:pPr>
        <w:pStyle w:val="ListParagraph"/>
        <w:numPr>
          <w:ilvl w:val="0"/>
          <w:numId w:val="3"/>
        </w:numPr>
        <w:rPr>
          <w:lang w:val="fi-FI"/>
        </w:rPr>
      </w:pPr>
      <w:r>
        <w:rPr>
          <w:b/>
          <w:i/>
          <w:lang w:val="fi-FI"/>
        </w:rPr>
        <w:t>Lindh</w:t>
      </w:r>
      <w:r>
        <w:rPr>
          <w:lang w:val="fi-FI"/>
        </w:rPr>
        <w:t xml:space="preserve">in </w:t>
      </w:r>
      <w:r w:rsidR="008E4615">
        <w:rPr>
          <w:lang w:val="fi-FI"/>
        </w:rPr>
        <w:t xml:space="preserve">suhde Londoniin on </w:t>
      </w:r>
      <w:r w:rsidR="008422B8">
        <w:rPr>
          <w:lang w:val="fi-FI"/>
        </w:rPr>
        <w:t xml:space="preserve">ollut poikki kesästä lähtien. Jacob on </w:t>
      </w:r>
      <w:r w:rsidR="004C35A4">
        <w:rPr>
          <w:lang w:val="fi-FI"/>
        </w:rPr>
        <w:t>tyytyväinen silta-alikersantin asemaan, ja aikoo vain käydä hyvästelemässä Arnen sekä Paloman.</w:t>
      </w:r>
    </w:p>
    <w:p w14:paraId="39E23255" w14:textId="6E58C2AB" w:rsidR="00F83C6C" w:rsidRDefault="00F83C6C" w:rsidP="00F83C6C">
      <w:pPr>
        <w:pStyle w:val="ListParagraph"/>
        <w:numPr>
          <w:ilvl w:val="1"/>
          <w:numId w:val="3"/>
        </w:numPr>
        <w:rPr>
          <w:lang w:val="fi-FI"/>
        </w:rPr>
      </w:pPr>
      <w:r>
        <w:rPr>
          <w:lang w:val="fi-FI"/>
        </w:rPr>
        <w:t xml:space="preserve">Mahdolliselle viettelylle Lindh on </w:t>
      </w:r>
      <w:r w:rsidR="0078493A">
        <w:rPr>
          <w:lang w:val="fi-FI"/>
        </w:rPr>
        <w:t>altis, mutta hän ei halua mutkistaa välejään esim. Iglesiasiin, koska kokee, että heidän pitää pystyä toimimaan yhdessä tulevaisuudessa.</w:t>
      </w:r>
    </w:p>
    <w:p w14:paraId="787D5346" w14:textId="733D234F" w:rsidR="00CC573D" w:rsidRDefault="00CC573D" w:rsidP="00CC573D">
      <w:pPr>
        <w:pStyle w:val="ListParagraph"/>
        <w:numPr>
          <w:ilvl w:val="0"/>
          <w:numId w:val="3"/>
        </w:numPr>
        <w:rPr>
          <w:lang w:val="fi-FI"/>
        </w:rPr>
      </w:pPr>
      <w:r>
        <w:rPr>
          <w:b/>
          <w:i/>
          <w:lang w:val="fi-FI"/>
        </w:rPr>
        <w:t xml:space="preserve">Valcuijan </w:t>
      </w:r>
      <w:r w:rsidR="007F368F">
        <w:rPr>
          <w:lang w:val="fi-FI"/>
        </w:rPr>
        <w:t>panee suhteen Colemanin kanssa lempeästi poikki. Hän on tässä hyvä.</w:t>
      </w:r>
    </w:p>
    <w:p w14:paraId="0B807F98" w14:textId="7650DBF2" w:rsidR="007F368F" w:rsidRDefault="000023BF" w:rsidP="00CC573D">
      <w:pPr>
        <w:pStyle w:val="ListParagraph"/>
        <w:numPr>
          <w:ilvl w:val="0"/>
          <w:numId w:val="3"/>
        </w:numPr>
        <w:rPr>
          <w:lang w:val="fi-FI"/>
        </w:rPr>
      </w:pPr>
      <w:r>
        <w:rPr>
          <w:b/>
          <w:i/>
          <w:lang w:val="fi-FI"/>
        </w:rPr>
        <w:t xml:space="preserve">Abelló </w:t>
      </w:r>
      <w:r>
        <w:rPr>
          <w:lang w:val="fi-FI"/>
        </w:rPr>
        <w:t>iloitsee vilpittömästi kaveriensa puolesta.</w:t>
      </w:r>
    </w:p>
    <w:p w14:paraId="3391AAC3" w14:textId="5CD363F6" w:rsidR="000023BF" w:rsidRDefault="000023BF" w:rsidP="00CC573D">
      <w:pPr>
        <w:pStyle w:val="ListParagraph"/>
        <w:numPr>
          <w:ilvl w:val="0"/>
          <w:numId w:val="3"/>
        </w:numPr>
        <w:rPr>
          <w:lang w:val="fi-FI"/>
        </w:rPr>
      </w:pPr>
      <w:r>
        <w:rPr>
          <w:b/>
          <w:i/>
          <w:lang w:val="fi-FI"/>
        </w:rPr>
        <w:t xml:space="preserve">Sokolov </w:t>
      </w:r>
      <w:r>
        <w:rPr>
          <w:lang w:val="fi-FI"/>
        </w:rPr>
        <w:t xml:space="preserve">ja </w:t>
      </w:r>
      <w:r>
        <w:rPr>
          <w:b/>
          <w:i/>
          <w:lang w:val="fi-FI"/>
        </w:rPr>
        <w:t>London</w:t>
      </w:r>
      <w:r>
        <w:rPr>
          <w:i/>
          <w:lang w:val="fi-FI"/>
        </w:rPr>
        <w:t xml:space="preserve"> </w:t>
      </w:r>
      <w:r w:rsidRPr="000023BF">
        <w:rPr>
          <w:lang w:val="fi-FI"/>
        </w:rPr>
        <w:t>käyvät</w:t>
      </w:r>
      <w:r>
        <w:rPr>
          <w:lang w:val="fi-FI"/>
        </w:rPr>
        <w:t xml:space="preserve"> </w:t>
      </w:r>
    </w:p>
    <w:p w14:paraId="1A5807B9" w14:textId="77777777" w:rsidR="00C44D95" w:rsidRPr="00C44D95" w:rsidRDefault="00C44D95" w:rsidP="00C44D95">
      <w:pPr>
        <w:ind w:left="60"/>
        <w:rPr>
          <w:lang w:val="fi-FI"/>
        </w:rPr>
      </w:pPr>
    </w:p>
    <w:p w14:paraId="68D3B9C4" w14:textId="77777777" w:rsidR="00143616" w:rsidRDefault="00143616" w:rsidP="00DB5CB8">
      <w:pPr>
        <w:rPr>
          <w:lang w:val="fi-FI"/>
        </w:rPr>
      </w:pPr>
    </w:p>
    <w:p w14:paraId="1D8A7709" w14:textId="77777777" w:rsidR="00143616" w:rsidRDefault="00143616" w:rsidP="00DB5CB8">
      <w:pPr>
        <w:rPr>
          <w:lang w:val="fi-FI"/>
        </w:rPr>
      </w:pPr>
    </w:p>
    <w:p w14:paraId="06787B31" w14:textId="591A71C0" w:rsidR="001F6F4F" w:rsidRPr="002233E5" w:rsidRDefault="00AD2EDD" w:rsidP="00DB5CB8">
      <w:pPr>
        <w:rPr>
          <w:lang w:val="fi-FI"/>
        </w:rPr>
      </w:pPr>
      <w:r>
        <w:rPr>
          <w:lang w:val="fi-FI"/>
        </w:rPr>
        <w:t>S</w:t>
      </w:r>
      <w:r w:rsidR="001F6F4F">
        <w:rPr>
          <w:lang w:val="fi-FI"/>
        </w:rPr>
        <w:t xml:space="preserve">euraavana aamuna </w:t>
      </w:r>
      <w:r w:rsidR="00396A50">
        <w:rPr>
          <w:lang w:val="fi-FI"/>
        </w:rPr>
        <w:t xml:space="preserve">klo 09:30 </w:t>
      </w:r>
      <w:r w:rsidR="001F6F4F">
        <w:rPr>
          <w:lang w:val="fi-FI"/>
        </w:rPr>
        <w:t>sukkulat kotiin, mahd. mitä sitten -sektio.</w:t>
      </w:r>
    </w:p>
    <w:sectPr w:rsidR="001F6F4F" w:rsidRPr="002233E5" w:rsidSect="00E55C6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IOTYPE LET PLAIN:1.0">
    <w:panose1 w:val="00000000000000000000"/>
    <w:charset w:val="00"/>
    <w:family w:val="auto"/>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BrushScript BT">
    <w:altName w:val="Times New Roman"/>
    <w:panose1 w:val="020B0604020202020204"/>
    <w:charset w:val="00"/>
    <w:family w:val="script"/>
    <w:pitch w:val="variable"/>
    <w:sig w:usb0="07000007" w:usb1="00000000" w:usb2="00000000" w:usb3="00000000" w:csb0="00000011" w:csb1="00000000"/>
  </w:font>
  <w:font w:name="BernhardFashion BT">
    <w:altName w:val="Times"/>
    <w:panose1 w:val="020B0604020202020204"/>
    <w:charset w:val="00"/>
    <w:family w:val="decorative"/>
    <w:pitch w:val="variable"/>
    <w:sig w:usb0="00000007" w:usb1="00000000" w:usb2="00000000" w:usb3="00000000" w:csb0="00000011" w:csb1="00000000"/>
  </w:font>
  <w:font w:name="Arial">
    <w:panose1 w:val="020B0604020202020204"/>
    <w:charset w:val="00"/>
    <w:family w:val="swiss"/>
    <w:pitch w:val="variable"/>
    <w:sig w:usb0="E0002AFF" w:usb1="C0007843" w:usb2="00000009" w:usb3="00000000" w:csb0="000001FF" w:csb1="00000000"/>
  </w:font>
  <w:font w:name="Monaco">
    <w:panose1 w:val="02000500000000000000"/>
    <w:charset w:val="4D"/>
    <w:family w:val="auto"/>
    <w:pitch w:val="variable"/>
    <w:sig w:usb0="A00002FF" w:usb1="500039FB" w:usb2="00000000" w:usb3="00000000" w:csb0="00000197" w:csb1="00000000"/>
  </w:font>
  <w:font w:name="Courier">
    <w:panose1 w:val="02000500000000000000"/>
    <w:charset w:val="00"/>
    <w:family w:val="auto"/>
    <w:pitch w:val="variable"/>
    <w:sig w:usb0="00000003" w:usb1="00000000" w:usb2="00000000" w:usb3="00000000" w:csb0="0000000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C65A0F0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23F32D5"/>
    <w:multiLevelType w:val="multilevel"/>
    <w:tmpl w:val="8E2EDE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2463367"/>
    <w:multiLevelType w:val="multilevel"/>
    <w:tmpl w:val="7EA87CE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47C7259"/>
    <w:multiLevelType w:val="hybridMultilevel"/>
    <w:tmpl w:val="43E417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315C02"/>
    <w:multiLevelType w:val="hybridMultilevel"/>
    <w:tmpl w:val="403A6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6655A"/>
    <w:multiLevelType w:val="hybridMultilevel"/>
    <w:tmpl w:val="01C892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A00DD9"/>
    <w:multiLevelType w:val="hybridMultilevel"/>
    <w:tmpl w:val="C1067ABA"/>
    <w:lvl w:ilvl="0" w:tplc="E1309176">
      <w:start w:val="2"/>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15:restartNumberingAfterBreak="0">
    <w:nsid w:val="44966EC2"/>
    <w:multiLevelType w:val="hybridMultilevel"/>
    <w:tmpl w:val="7BD870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0463C3"/>
    <w:multiLevelType w:val="multilevel"/>
    <w:tmpl w:val="75CEC6F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AC81053"/>
    <w:multiLevelType w:val="hybridMultilevel"/>
    <w:tmpl w:val="7CA06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B965A4"/>
    <w:multiLevelType w:val="hybridMultilevel"/>
    <w:tmpl w:val="E140E4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C5795E"/>
    <w:multiLevelType w:val="hybridMultilevel"/>
    <w:tmpl w:val="B9EE60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C262B1"/>
    <w:multiLevelType w:val="multilevel"/>
    <w:tmpl w:val="D8E8CC7C"/>
    <w:lvl w:ilvl="0">
      <w:start w:val="1"/>
      <w:numFmt w:val="decimal"/>
      <w:lvlText w:val="%1."/>
      <w:lvlJc w:val="left"/>
      <w:pPr>
        <w:ind w:left="360" w:hanging="360"/>
      </w:pPr>
      <w:rPr>
        <w:rFonts w:hint="default"/>
      </w:rPr>
    </w:lvl>
    <w:lvl w:ilvl="1">
      <w:start w:val="11"/>
      <w:numFmt w:val="decimal"/>
      <w:lvlText w:val="%1.%2."/>
      <w:lvlJc w:val="left"/>
      <w:pPr>
        <w:ind w:left="1224" w:hanging="360"/>
      </w:pPr>
      <w:rPr>
        <w:rFonts w:hint="default"/>
      </w:rPr>
    </w:lvl>
    <w:lvl w:ilvl="2">
      <w:start w:val="1"/>
      <w:numFmt w:val="decimal"/>
      <w:lvlText w:val="%1.%2.%3."/>
      <w:lvlJc w:val="left"/>
      <w:pPr>
        <w:ind w:left="2088" w:hanging="360"/>
      </w:pPr>
      <w:rPr>
        <w:rFonts w:hint="default"/>
      </w:rPr>
    </w:lvl>
    <w:lvl w:ilvl="3">
      <w:start w:val="1"/>
      <w:numFmt w:val="decimal"/>
      <w:lvlText w:val="%1.%2.%3.%4."/>
      <w:lvlJc w:val="left"/>
      <w:pPr>
        <w:ind w:left="3312" w:hanging="720"/>
      </w:pPr>
      <w:rPr>
        <w:rFonts w:hint="default"/>
      </w:rPr>
    </w:lvl>
    <w:lvl w:ilvl="4">
      <w:start w:val="1"/>
      <w:numFmt w:val="decimal"/>
      <w:lvlText w:val="%1.%2.%3.%4.%5."/>
      <w:lvlJc w:val="left"/>
      <w:pPr>
        <w:ind w:left="4176" w:hanging="720"/>
      </w:pPr>
      <w:rPr>
        <w:rFonts w:hint="default"/>
      </w:rPr>
    </w:lvl>
    <w:lvl w:ilvl="5">
      <w:start w:val="1"/>
      <w:numFmt w:val="decimal"/>
      <w:lvlText w:val="%1.%2.%3.%4.%5.%6."/>
      <w:lvlJc w:val="left"/>
      <w:pPr>
        <w:ind w:left="5040" w:hanging="720"/>
      </w:pPr>
      <w:rPr>
        <w:rFonts w:hint="default"/>
      </w:rPr>
    </w:lvl>
    <w:lvl w:ilvl="6">
      <w:start w:val="1"/>
      <w:numFmt w:val="decimal"/>
      <w:lvlText w:val="%1.%2.%3.%4.%5.%6.%7."/>
      <w:lvlJc w:val="left"/>
      <w:pPr>
        <w:ind w:left="5904" w:hanging="720"/>
      </w:pPr>
      <w:rPr>
        <w:rFonts w:hint="default"/>
      </w:rPr>
    </w:lvl>
    <w:lvl w:ilvl="7">
      <w:start w:val="1"/>
      <w:numFmt w:val="decimal"/>
      <w:lvlText w:val="%1.%2.%3.%4.%5.%6.%7.%8."/>
      <w:lvlJc w:val="left"/>
      <w:pPr>
        <w:ind w:left="7128" w:hanging="1080"/>
      </w:pPr>
      <w:rPr>
        <w:rFonts w:hint="default"/>
      </w:rPr>
    </w:lvl>
    <w:lvl w:ilvl="8">
      <w:start w:val="1"/>
      <w:numFmt w:val="decimal"/>
      <w:lvlText w:val="%1.%2.%3.%4.%5.%6.%7.%8.%9."/>
      <w:lvlJc w:val="left"/>
      <w:pPr>
        <w:ind w:left="7992" w:hanging="1080"/>
      </w:pPr>
      <w:rPr>
        <w:rFonts w:hint="default"/>
      </w:rPr>
    </w:lvl>
  </w:abstractNum>
  <w:abstractNum w:abstractNumId="13" w15:restartNumberingAfterBreak="0">
    <w:nsid w:val="5C6E21CC"/>
    <w:multiLevelType w:val="multilevel"/>
    <w:tmpl w:val="CBD2D52A"/>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5F1B56C3"/>
    <w:multiLevelType w:val="multilevel"/>
    <w:tmpl w:val="8E2EDE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4D0593A"/>
    <w:multiLevelType w:val="hybridMultilevel"/>
    <w:tmpl w:val="4B6AB5E8"/>
    <w:lvl w:ilvl="0" w:tplc="3D402922">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6" w15:restartNumberingAfterBreak="0">
    <w:nsid w:val="776C4032"/>
    <w:multiLevelType w:val="hybridMultilevel"/>
    <w:tmpl w:val="10248BBC"/>
    <w:lvl w:ilvl="0" w:tplc="A8B6E38C">
      <w:start w:val="1"/>
      <w:numFmt w:val="bullet"/>
      <w:lvlText w:val=""/>
      <w:lvlJc w:val="left"/>
      <w:pPr>
        <w:ind w:left="420" w:hanging="360"/>
      </w:pPr>
      <w:rPr>
        <w:rFonts w:ascii="Symbol" w:eastAsia="Times New Roman" w:hAnsi="Symbol" w:cs="Times New Roman" w:hint="default"/>
      </w:rPr>
    </w:lvl>
    <w:lvl w:ilvl="1" w:tplc="04090003">
      <w:start w:val="1"/>
      <w:numFmt w:val="bullet"/>
      <w:lvlText w:val="o"/>
      <w:lvlJc w:val="left"/>
      <w:pPr>
        <w:ind w:left="1140" w:hanging="360"/>
      </w:pPr>
      <w:rPr>
        <w:rFonts w:ascii="Courier New" w:hAnsi="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2026663327">
    <w:abstractNumId w:val="0"/>
  </w:num>
  <w:num w:numId="2" w16cid:durableId="1077634180">
    <w:abstractNumId w:val="8"/>
  </w:num>
  <w:num w:numId="3" w16cid:durableId="1140147291">
    <w:abstractNumId w:val="16"/>
  </w:num>
  <w:num w:numId="4" w16cid:durableId="155417915">
    <w:abstractNumId w:val="0"/>
    <w:lvlOverride w:ilvl="0">
      <w:startOverride w:val="2"/>
    </w:lvlOverride>
    <w:lvlOverride w:ilvl="1">
      <w:startOverride w:val="1"/>
    </w:lvlOverride>
  </w:num>
  <w:num w:numId="5" w16cid:durableId="514268895">
    <w:abstractNumId w:val="15"/>
  </w:num>
  <w:num w:numId="6" w16cid:durableId="393625501">
    <w:abstractNumId w:val="8"/>
  </w:num>
  <w:num w:numId="7" w16cid:durableId="2142184594">
    <w:abstractNumId w:val="13"/>
  </w:num>
  <w:num w:numId="8" w16cid:durableId="216624429">
    <w:abstractNumId w:val="8"/>
    <w:lvlOverride w:ilvl="0">
      <w:startOverride w:val="1"/>
    </w:lvlOverride>
    <w:lvlOverride w:ilvl="1"/>
  </w:num>
  <w:num w:numId="9" w16cid:durableId="1634095648">
    <w:abstractNumId w:val="0"/>
    <w:lvlOverride w:ilvl="0">
      <w:startOverride w:val="1"/>
    </w:lvlOverride>
    <w:lvlOverride w:ilvl="1">
      <w:startOverride w:val="1"/>
    </w:lvlOverride>
    <w:lvlOverride w:ilvl="2">
      <w:startOverride w:val="2"/>
    </w:lvlOverride>
  </w:num>
  <w:num w:numId="10" w16cid:durableId="665863339">
    <w:abstractNumId w:val="12"/>
  </w:num>
  <w:num w:numId="11" w16cid:durableId="9585324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68466770">
    <w:abstractNumId w:val="8"/>
  </w:num>
  <w:num w:numId="13" w16cid:durableId="571938584">
    <w:abstractNumId w:val="8"/>
  </w:num>
  <w:num w:numId="14" w16cid:durableId="1618609358">
    <w:abstractNumId w:val="8"/>
    <w:lvlOverride w:ilvl="0">
      <w:startOverride w:val="2"/>
    </w:lvlOverride>
    <w:lvlOverride w:ilvl="1">
      <w:startOverride w:val="3"/>
    </w:lvlOverride>
    <w:lvlOverride w:ilvl="2">
      <w:startOverride w:val="5"/>
    </w:lvlOverride>
    <w:lvlOverride w:ilvl="3">
      <w:startOverride w:val="2"/>
    </w:lvlOverride>
  </w:num>
  <w:num w:numId="15" w16cid:durableId="643585165">
    <w:abstractNumId w:val="14"/>
  </w:num>
  <w:num w:numId="16" w16cid:durableId="1694721938">
    <w:abstractNumId w:val="1"/>
  </w:num>
  <w:num w:numId="17" w16cid:durableId="397286170">
    <w:abstractNumId w:val="8"/>
  </w:num>
  <w:num w:numId="18" w16cid:durableId="984579360">
    <w:abstractNumId w:val="8"/>
    <w:lvlOverride w:ilvl="0">
      <w:startOverride w:val="2"/>
    </w:lvlOverride>
    <w:lvlOverride w:ilvl="1">
      <w:startOverride w:val="3"/>
    </w:lvlOverride>
    <w:lvlOverride w:ilvl="2">
      <w:startOverride w:val="4"/>
    </w:lvlOverride>
    <w:lvlOverride w:ilvl="3">
      <w:startOverride w:val="1"/>
    </w:lvlOverride>
  </w:num>
  <w:num w:numId="19" w16cid:durableId="172617535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14591657">
    <w:abstractNumId w:val="8"/>
  </w:num>
  <w:num w:numId="21" w16cid:durableId="1631278950">
    <w:abstractNumId w:val="9"/>
  </w:num>
  <w:num w:numId="22" w16cid:durableId="341246091">
    <w:abstractNumId w:val="7"/>
  </w:num>
  <w:num w:numId="23" w16cid:durableId="1416171678">
    <w:abstractNumId w:val="3"/>
  </w:num>
  <w:num w:numId="24" w16cid:durableId="929311674">
    <w:abstractNumId w:val="8"/>
  </w:num>
  <w:num w:numId="25" w16cid:durableId="128820290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12583755">
    <w:abstractNumId w:val="11"/>
  </w:num>
  <w:num w:numId="27" w16cid:durableId="405763225">
    <w:abstractNumId w:val="10"/>
  </w:num>
  <w:num w:numId="28" w16cid:durableId="1707212920">
    <w:abstractNumId w:val="4"/>
  </w:num>
  <w:num w:numId="29" w16cid:durableId="1535386259">
    <w:abstractNumId w:val="2"/>
  </w:num>
  <w:num w:numId="30" w16cid:durableId="1240561693">
    <w:abstractNumId w:val="8"/>
  </w:num>
  <w:num w:numId="31" w16cid:durableId="336151144">
    <w:abstractNumId w:val="6"/>
  </w:num>
  <w:num w:numId="32" w16cid:durableId="4848583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lvitie, Dare">
    <w15:presenceInfo w15:providerId="None" w15:userId="Talvitie, Da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00"/>
  <w:hideSpellingErrors/>
  <w:doNotTrackMov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2B06"/>
    <w:rsid w:val="000001B2"/>
    <w:rsid w:val="000002D3"/>
    <w:rsid w:val="000004CB"/>
    <w:rsid w:val="0000090B"/>
    <w:rsid w:val="00001ABB"/>
    <w:rsid w:val="00001CBB"/>
    <w:rsid w:val="00001DB7"/>
    <w:rsid w:val="00002041"/>
    <w:rsid w:val="000023BF"/>
    <w:rsid w:val="00002658"/>
    <w:rsid w:val="00002A46"/>
    <w:rsid w:val="0000390F"/>
    <w:rsid w:val="000041E7"/>
    <w:rsid w:val="0000426B"/>
    <w:rsid w:val="000042E6"/>
    <w:rsid w:val="0000454F"/>
    <w:rsid w:val="00004779"/>
    <w:rsid w:val="00004D58"/>
    <w:rsid w:val="000050EF"/>
    <w:rsid w:val="0000559E"/>
    <w:rsid w:val="00005688"/>
    <w:rsid w:val="00005985"/>
    <w:rsid w:val="00005EEA"/>
    <w:rsid w:val="00006067"/>
    <w:rsid w:val="00006947"/>
    <w:rsid w:val="00006A2B"/>
    <w:rsid w:val="00006A54"/>
    <w:rsid w:val="00006EC0"/>
    <w:rsid w:val="00007418"/>
    <w:rsid w:val="00007944"/>
    <w:rsid w:val="00007B3B"/>
    <w:rsid w:val="00007EC6"/>
    <w:rsid w:val="000102D4"/>
    <w:rsid w:val="00010651"/>
    <w:rsid w:val="00010924"/>
    <w:rsid w:val="00010ABE"/>
    <w:rsid w:val="00011550"/>
    <w:rsid w:val="000124C3"/>
    <w:rsid w:val="00012A63"/>
    <w:rsid w:val="00013262"/>
    <w:rsid w:val="00013564"/>
    <w:rsid w:val="00013944"/>
    <w:rsid w:val="00013D70"/>
    <w:rsid w:val="000147D0"/>
    <w:rsid w:val="00014FE9"/>
    <w:rsid w:val="00015036"/>
    <w:rsid w:val="0001508C"/>
    <w:rsid w:val="00015737"/>
    <w:rsid w:val="0001587C"/>
    <w:rsid w:val="00015C01"/>
    <w:rsid w:val="000166C7"/>
    <w:rsid w:val="000167DB"/>
    <w:rsid w:val="00016E74"/>
    <w:rsid w:val="00017069"/>
    <w:rsid w:val="00017BC9"/>
    <w:rsid w:val="00017E00"/>
    <w:rsid w:val="000201A3"/>
    <w:rsid w:val="00020388"/>
    <w:rsid w:val="00020DE8"/>
    <w:rsid w:val="00021016"/>
    <w:rsid w:val="000210EE"/>
    <w:rsid w:val="00021246"/>
    <w:rsid w:val="0002129A"/>
    <w:rsid w:val="0002150E"/>
    <w:rsid w:val="00021A10"/>
    <w:rsid w:val="00021B7A"/>
    <w:rsid w:val="00021F35"/>
    <w:rsid w:val="000220A5"/>
    <w:rsid w:val="0002231B"/>
    <w:rsid w:val="00022675"/>
    <w:rsid w:val="0002294C"/>
    <w:rsid w:val="000229B7"/>
    <w:rsid w:val="00022A82"/>
    <w:rsid w:val="00022B51"/>
    <w:rsid w:val="00023423"/>
    <w:rsid w:val="0002346C"/>
    <w:rsid w:val="00023495"/>
    <w:rsid w:val="00023A9D"/>
    <w:rsid w:val="000249B5"/>
    <w:rsid w:val="00024AC6"/>
    <w:rsid w:val="000253A8"/>
    <w:rsid w:val="00025869"/>
    <w:rsid w:val="00025950"/>
    <w:rsid w:val="00025BD2"/>
    <w:rsid w:val="00025F82"/>
    <w:rsid w:val="000267C9"/>
    <w:rsid w:val="000268F6"/>
    <w:rsid w:val="00026D10"/>
    <w:rsid w:val="000270E4"/>
    <w:rsid w:val="00027169"/>
    <w:rsid w:val="00027269"/>
    <w:rsid w:val="00027271"/>
    <w:rsid w:val="00027684"/>
    <w:rsid w:val="0002795E"/>
    <w:rsid w:val="00027D60"/>
    <w:rsid w:val="000306AC"/>
    <w:rsid w:val="00030FAF"/>
    <w:rsid w:val="00031589"/>
    <w:rsid w:val="00031659"/>
    <w:rsid w:val="00031ED6"/>
    <w:rsid w:val="000322BE"/>
    <w:rsid w:val="000327D0"/>
    <w:rsid w:val="00032AF9"/>
    <w:rsid w:val="00032FFC"/>
    <w:rsid w:val="000332D3"/>
    <w:rsid w:val="00033327"/>
    <w:rsid w:val="00033ABA"/>
    <w:rsid w:val="00033CF1"/>
    <w:rsid w:val="00033D5D"/>
    <w:rsid w:val="00033D64"/>
    <w:rsid w:val="00034082"/>
    <w:rsid w:val="000341C1"/>
    <w:rsid w:val="00034393"/>
    <w:rsid w:val="000347AF"/>
    <w:rsid w:val="00034A09"/>
    <w:rsid w:val="00034C56"/>
    <w:rsid w:val="00035348"/>
    <w:rsid w:val="000359D1"/>
    <w:rsid w:val="00035B32"/>
    <w:rsid w:val="000370C9"/>
    <w:rsid w:val="00037511"/>
    <w:rsid w:val="00037632"/>
    <w:rsid w:val="00037A8C"/>
    <w:rsid w:val="00037BF5"/>
    <w:rsid w:val="00037CA6"/>
    <w:rsid w:val="00037FD4"/>
    <w:rsid w:val="00040C59"/>
    <w:rsid w:val="00041581"/>
    <w:rsid w:val="00041C59"/>
    <w:rsid w:val="00042586"/>
    <w:rsid w:val="00043316"/>
    <w:rsid w:val="00043619"/>
    <w:rsid w:val="000443F4"/>
    <w:rsid w:val="0004535D"/>
    <w:rsid w:val="0004611A"/>
    <w:rsid w:val="00046388"/>
    <w:rsid w:val="00046B5C"/>
    <w:rsid w:val="00046E35"/>
    <w:rsid w:val="000479D9"/>
    <w:rsid w:val="00047CC9"/>
    <w:rsid w:val="00047E55"/>
    <w:rsid w:val="0005037F"/>
    <w:rsid w:val="000503BE"/>
    <w:rsid w:val="00050961"/>
    <w:rsid w:val="00050A5A"/>
    <w:rsid w:val="000511E1"/>
    <w:rsid w:val="000516D2"/>
    <w:rsid w:val="00052681"/>
    <w:rsid w:val="0005271C"/>
    <w:rsid w:val="00052F32"/>
    <w:rsid w:val="0005328B"/>
    <w:rsid w:val="00053BC1"/>
    <w:rsid w:val="00053C4F"/>
    <w:rsid w:val="0005400D"/>
    <w:rsid w:val="0005464A"/>
    <w:rsid w:val="000548AE"/>
    <w:rsid w:val="00055790"/>
    <w:rsid w:val="00055990"/>
    <w:rsid w:val="00055B1D"/>
    <w:rsid w:val="00055DB7"/>
    <w:rsid w:val="00056535"/>
    <w:rsid w:val="000566B6"/>
    <w:rsid w:val="00056938"/>
    <w:rsid w:val="000569AE"/>
    <w:rsid w:val="00056A10"/>
    <w:rsid w:val="000579A2"/>
    <w:rsid w:val="00060078"/>
    <w:rsid w:val="00060678"/>
    <w:rsid w:val="000609A5"/>
    <w:rsid w:val="00060C5A"/>
    <w:rsid w:val="00060ED2"/>
    <w:rsid w:val="000611F4"/>
    <w:rsid w:val="0006121F"/>
    <w:rsid w:val="0006159E"/>
    <w:rsid w:val="00061C1E"/>
    <w:rsid w:val="00062111"/>
    <w:rsid w:val="000621F0"/>
    <w:rsid w:val="00063631"/>
    <w:rsid w:val="00063B02"/>
    <w:rsid w:val="00063C02"/>
    <w:rsid w:val="00063C11"/>
    <w:rsid w:val="000641CE"/>
    <w:rsid w:val="00064416"/>
    <w:rsid w:val="00064461"/>
    <w:rsid w:val="000649D9"/>
    <w:rsid w:val="00064BA9"/>
    <w:rsid w:val="0006505C"/>
    <w:rsid w:val="000650AC"/>
    <w:rsid w:val="00065424"/>
    <w:rsid w:val="0006568F"/>
    <w:rsid w:val="00065B53"/>
    <w:rsid w:val="00065E18"/>
    <w:rsid w:val="00065EF8"/>
    <w:rsid w:val="000662CD"/>
    <w:rsid w:val="00066A98"/>
    <w:rsid w:val="00066CAD"/>
    <w:rsid w:val="00066D10"/>
    <w:rsid w:val="00067034"/>
    <w:rsid w:val="00067861"/>
    <w:rsid w:val="00067B3C"/>
    <w:rsid w:val="00067E42"/>
    <w:rsid w:val="00070601"/>
    <w:rsid w:val="000706A5"/>
    <w:rsid w:val="000709D0"/>
    <w:rsid w:val="0007199E"/>
    <w:rsid w:val="00071EE2"/>
    <w:rsid w:val="00072606"/>
    <w:rsid w:val="000732C4"/>
    <w:rsid w:val="00073585"/>
    <w:rsid w:val="00073984"/>
    <w:rsid w:val="00073EE7"/>
    <w:rsid w:val="000743DA"/>
    <w:rsid w:val="00074767"/>
    <w:rsid w:val="00074A59"/>
    <w:rsid w:val="000753EF"/>
    <w:rsid w:val="0007562F"/>
    <w:rsid w:val="00075EF3"/>
    <w:rsid w:val="00075F0F"/>
    <w:rsid w:val="00075F44"/>
    <w:rsid w:val="0007625F"/>
    <w:rsid w:val="00076587"/>
    <w:rsid w:val="000774C1"/>
    <w:rsid w:val="00077E79"/>
    <w:rsid w:val="000800E7"/>
    <w:rsid w:val="00080F28"/>
    <w:rsid w:val="00081451"/>
    <w:rsid w:val="00081808"/>
    <w:rsid w:val="000823B6"/>
    <w:rsid w:val="000829FB"/>
    <w:rsid w:val="00082C14"/>
    <w:rsid w:val="00082FA2"/>
    <w:rsid w:val="0008410A"/>
    <w:rsid w:val="000851A9"/>
    <w:rsid w:val="000853B1"/>
    <w:rsid w:val="00085489"/>
    <w:rsid w:val="000858F1"/>
    <w:rsid w:val="00085C8E"/>
    <w:rsid w:val="000863B0"/>
    <w:rsid w:val="000864A4"/>
    <w:rsid w:val="0008678D"/>
    <w:rsid w:val="00086ED6"/>
    <w:rsid w:val="00087B72"/>
    <w:rsid w:val="000900AF"/>
    <w:rsid w:val="000900FF"/>
    <w:rsid w:val="0009061C"/>
    <w:rsid w:val="000906BD"/>
    <w:rsid w:val="00090E5D"/>
    <w:rsid w:val="00090EA7"/>
    <w:rsid w:val="000918AC"/>
    <w:rsid w:val="00091A6D"/>
    <w:rsid w:val="00091BF5"/>
    <w:rsid w:val="00091F03"/>
    <w:rsid w:val="00091F0A"/>
    <w:rsid w:val="0009217C"/>
    <w:rsid w:val="000922DF"/>
    <w:rsid w:val="00092405"/>
    <w:rsid w:val="00092653"/>
    <w:rsid w:val="00092BA8"/>
    <w:rsid w:val="00093028"/>
    <w:rsid w:val="0009312B"/>
    <w:rsid w:val="00093325"/>
    <w:rsid w:val="00093B51"/>
    <w:rsid w:val="00093CBC"/>
    <w:rsid w:val="00093CDB"/>
    <w:rsid w:val="00093D4C"/>
    <w:rsid w:val="00093E97"/>
    <w:rsid w:val="00093EAA"/>
    <w:rsid w:val="0009514E"/>
    <w:rsid w:val="000954D3"/>
    <w:rsid w:val="00095709"/>
    <w:rsid w:val="00095BD3"/>
    <w:rsid w:val="00095CA1"/>
    <w:rsid w:val="00095D85"/>
    <w:rsid w:val="0009682A"/>
    <w:rsid w:val="00096AF4"/>
    <w:rsid w:val="000972DC"/>
    <w:rsid w:val="00097B2C"/>
    <w:rsid w:val="00097D30"/>
    <w:rsid w:val="00097DD3"/>
    <w:rsid w:val="00097F5D"/>
    <w:rsid w:val="000A015A"/>
    <w:rsid w:val="000A0BA1"/>
    <w:rsid w:val="000A10F5"/>
    <w:rsid w:val="000A1B52"/>
    <w:rsid w:val="000A1BC2"/>
    <w:rsid w:val="000A1C89"/>
    <w:rsid w:val="000A1D96"/>
    <w:rsid w:val="000A1EB6"/>
    <w:rsid w:val="000A1EF1"/>
    <w:rsid w:val="000A2816"/>
    <w:rsid w:val="000A29EF"/>
    <w:rsid w:val="000A2B17"/>
    <w:rsid w:val="000A37CF"/>
    <w:rsid w:val="000A39F3"/>
    <w:rsid w:val="000A3AE4"/>
    <w:rsid w:val="000A3D2D"/>
    <w:rsid w:val="000A3D7C"/>
    <w:rsid w:val="000A424F"/>
    <w:rsid w:val="000A434B"/>
    <w:rsid w:val="000A44DC"/>
    <w:rsid w:val="000A47B6"/>
    <w:rsid w:val="000A4CAB"/>
    <w:rsid w:val="000A4CE8"/>
    <w:rsid w:val="000A4D86"/>
    <w:rsid w:val="000A504A"/>
    <w:rsid w:val="000A5386"/>
    <w:rsid w:val="000A58A7"/>
    <w:rsid w:val="000A5EAB"/>
    <w:rsid w:val="000A5F8D"/>
    <w:rsid w:val="000A601B"/>
    <w:rsid w:val="000A6038"/>
    <w:rsid w:val="000A60FA"/>
    <w:rsid w:val="000A641B"/>
    <w:rsid w:val="000A6E22"/>
    <w:rsid w:val="000A6E78"/>
    <w:rsid w:val="000A7A7E"/>
    <w:rsid w:val="000A7AF3"/>
    <w:rsid w:val="000B0495"/>
    <w:rsid w:val="000B059D"/>
    <w:rsid w:val="000B1226"/>
    <w:rsid w:val="000B194B"/>
    <w:rsid w:val="000B1C67"/>
    <w:rsid w:val="000B1F67"/>
    <w:rsid w:val="000B2185"/>
    <w:rsid w:val="000B26D0"/>
    <w:rsid w:val="000B26DD"/>
    <w:rsid w:val="000B2798"/>
    <w:rsid w:val="000B32B7"/>
    <w:rsid w:val="000B3BA8"/>
    <w:rsid w:val="000B3E46"/>
    <w:rsid w:val="000B3EA7"/>
    <w:rsid w:val="000B4023"/>
    <w:rsid w:val="000B47D4"/>
    <w:rsid w:val="000B4A39"/>
    <w:rsid w:val="000B4DC0"/>
    <w:rsid w:val="000B529A"/>
    <w:rsid w:val="000B5535"/>
    <w:rsid w:val="000B586D"/>
    <w:rsid w:val="000B5FEF"/>
    <w:rsid w:val="000B628F"/>
    <w:rsid w:val="000B65F4"/>
    <w:rsid w:val="000B7BA0"/>
    <w:rsid w:val="000C028B"/>
    <w:rsid w:val="000C0926"/>
    <w:rsid w:val="000C0B7C"/>
    <w:rsid w:val="000C0E1A"/>
    <w:rsid w:val="000C0F64"/>
    <w:rsid w:val="000C114A"/>
    <w:rsid w:val="000C144D"/>
    <w:rsid w:val="000C14A8"/>
    <w:rsid w:val="000C152F"/>
    <w:rsid w:val="000C1DE3"/>
    <w:rsid w:val="000C2210"/>
    <w:rsid w:val="000C22FA"/>
    <w:rsid w:val="000C2947"/>
    <w:rsid w:val="000C3070"/>
    <w:rsid w:val="000C36BF"/>
    <w:rsid w:val="000C37A9"/>
    <w:rsid w:val="000C3937"/>
    <w:rsid w:val="000C3A13"/>
    <w:rsid w:val="000C3CC5"/>
    <w:rsid w:val="000C44F3"/>
    <w:rsid w:val="000C4D0B"/>
    <w:rsid w:val="000C4DB3"/>
    <w:rsid w:val="000C52A9"/>
    <w:rsid w:val="000C536C"/>
    <w:rsid w:val="000C5448"/>
    <w:rsid w:val="000C5BEB"/>
    <w:rsid w:val="000C5D90"/>
    <w:rsid w:val="000C5DA2"/>
    <w:rsid w:val="000C6061"/>
    <w:rsid w:val="000C6368"/>
    <w:rsid w:val="000C6AFF"/>
    <w:rsid w:val="000C6B7E"/>
    <w:rsid w:val="000C7CDA"/>
    <w:rsid w:val="000D0398"/>
    <w:rsid w:val="000D09F3"/>
    <w:rsid w:val="000D0D1E"/>
    <w:rsid w:val="000D1159"/>
    <w:rsid w:val="000D1C03"/>
    <w:rsid w:val="000D1F50"/>
    <w:rsid w:val="000D2625"/>
    <w:rsid w:val="000D2867"/>
    <w:rsid w:val="000D390B"/>
    <w:rsid w:val="000D3F54"/>
    <w:rsid w:val="000D4308"/>
    <w:rsid w:val="000D4513"/>
    <w:rsid w:val="000D4A65"/>
    <w:rsid w:val="000D4B0F"/>
    <w:rsid w:val="000D4B3D"/>
    <w:rsid w:val="000D4E6B"/>
    <w:rsid w:val="000D575C"/>
    <w:rsid w:val="000D62F4"/>
    <w:rsid w:val="000D673A"/>
    <w:rsid w:val="000D6AD8"/>
    <w:rsid w:val="000D6D57"/>
    <w:rsid w:val="000D78DB"/>
    <w:rsid w:val="000D7AE2"/>
    <w:rsid w:val="000E0EC8"/>
    <w:rsid w:val="000E166D"/>
    <w:rsid w:val="000E16DC"/>
    <w:rsid w:val="000E17DB"/>
    <w:rsid w:val="000E1A5D"/>
    <w:rsid w:val="000E1BCD"/>
    <w:rsid w:val="000E1F45"/>
    <w:rsid w:val="000E209B"/>
    <w:rsid w:val="000E20F3"/>
    <w:rsid w:val="000E21AE"/>
    <w:rsid w:val="000E23B8"/>
    <w:rsid w:val="000E280A"/>
    <w:rsid w:val="000E2862"/>
    <w:rsid w:val="000E28ED"/>
    <w:rsid w:val="000E29A5"/>
    <w:rsid w:val="000E2A8D"/>
    <w:rsid w:val="000E2BF9"/>
    <w:rsid w:val="000E2F35"/>
    <w:rsid w:val="000E3445"/>
    <w:rsid w:val="000E38A5"/>
    <w:rsid w:val="000E3AF0"/>
    <w:rsid w:val="000E3FA3"/>
    <w:rsid w:val="000E4238"/>
    <w:rsid w:val="000E4316"/>
    <w:rsid w:val="000E5450"/>
    <w:rsid w:val="000E5740"/>
    <w:rsid w:val="000E63DC"/>
    <w:rsid w:val="000E644D"/>
    <w:rsid w:val="000E66A6"/>
    <w:rsid w:val="000E67D7"/>
    <w:rsid w:val="000E6C3B"/>
    <w:rsid w:val="000E71FC"/>
    <w:rsid w:val="000E777F"/>
    <w:rsid w:val="000E7BFF"/>
    <w:rsid w:val="000F0693"/>
    <w:rsid w:val="000F0AD8"/>
    <w:rsid w:val="000F0B73"/>
    <w:rsid w:val="000F1232"/>
    <w:rsid w:val="000F1482"/>
    <w:rsid w:val="000F1CCE"/>
    <w:rsid w:val="000F1D52"/>
    <w:rsid w:val="000F262F"/>
    <w:rsid w:val="000F270C"/>
    <w:rsid w:val="000F2A1B"/>
    <w:rsid w:val="000F2CB0"/>
    <w:rsid w:val="000F3424"/>
    <w:rsid w:val="000F3D63"/>
    <w:rsid w:val="000F4106"/>
    <w:rsid w:val="000F4B92"/>
    <w:rsid w:val="000F4F45"/>
    <w:rsid w:val="000F4FA6"/>
    <w:rsid w:val="000F557C"/>
    <w:rsid w:val="000F5935"/>
    <w:rsid w:val="000F5E7B"/>
    <w:rsid w:val="000F6E26"/>
    <w:rsid w:val="000F72DE"/>
    <w:rsid w:val="000F7325"/>
    <w:rsid w:val="000F7476"/>
    <w:rsid w:val="000F7584"/>
    <w:rsid w:val="000F768A"/>
    <w:rsid w:val="000F7902"/>
    <w:rsid w:val="00100718"/>
    <w:rsid w:val="00100802"/>
    <w:rsid w:val="001008F7"/>
    <w:rsid w:val="00100DB3"/>
    <w:rsid w:val="00101238"/>
    <w:rsid w:val="0010158F"/>
    <w:rsid w:val="0010184C"/>
    <w:rsid w:val="001019CC"/>
    <w:rsid w:val="00101ECD"/>
    <w:rsid w:val="00102172"/>
    <w:rsid w:val="00102304"/>
    <w:rsid w:val="0010282D"/>
    <w:rsid w:val="001029D8"/>
    <w:rsid w:val="00102A48"/>
    <w:rsid w:val="00102FDA"/>
    <w:rsid w:val="0010300F"/>
    <w:rsid w:val="00103064"/>
    <w:rsid w:val="00103101"/>
    <w:rsid w:val="0010312C"/>
    <w:rsid w:val="001032A6"/>
    <w:rsid w:val="00103A99"/>
    <w:rsid w:val="00103CED"/>
    <w:rsid w:val="00103D6A"/>
    <w:rsid w:val="00103DED"/>
    <w:rsid w:val="00104280"/>
    <w:rsid w:val="0010483B"/>
    <w:rsid w:val="00105279"/>
    <w:rsid w:val="00105454"/>
    <w:rsid w:val="0010558D"/>
    <w:rsid w:val="001056AA"/>
    <w:rsid w:val="00105927"/>
    <w:rsid w:val="001062B9"/>
    <w:rsid w:val="001068A1"/>
    <w:rsid w:val="00106C8C"/>
    <w:rsid w:val="00106F85"/>
    <w:rsid w:val="0010706F"/>
    <w:rsid w:val="001071E9"/>
    <w:rsid w:val="00107364"/>
    <w:rsid w:val="00107591"/>
    <w:rsid w:val="00107672"/>
    <w:rsid w:val="001078C6"/>
    <w:rsid w:val="00107B92"/>
    <w:rsid w:val="00107C6F"/>
    <w:rsid w:val="00110009"/>
    <w:rsid w:val="0011001C"/>
    <w:rsid w:val="00110113"/>
    <w:rsid w:val="00110828"/>
    <w:rsid w:val="001108AF"/>
    <w:rsid w:val="00111EB1"/>
    <w:rsid w:val="001121DE"/>
    <w:rsid w:val="00112375"/>
    <w:rsid w:val="00112842"/>
    <w:rsid w:val="001128BA"/>
    <w:rsid w:val="00112B72"/>
    <w:rsid w:val="001132CB"/>
    <w:rsid w:val="00113350"/>
    <w:rsid w:val="001139A5"/>
    <w:rsid w:val="00113A17"/>
    <w:rsid w:val="00113DC2"/>
    <w:rsid w:val="00113EF2"/>
    <w:rsid w:val="001149A4"/>
    <w:rsid w:val="00114AC6"/>
    <w:rsid w:val="00115046"/>
    <w:rsid w:val="001166B6"/>
    <w:rsid w:val="001169B7"/>
    <w:rsid w:val="00116A6A"/>
    <w:rsid w:val="00116B43"/>
    <w:rsid w:val="00116B5F"/>
    <w:rsid w:val="00117488"/>
    <w:rsid w:val="001174AC"/>
    <w:rsid w:val="00120B6C"/>
    <w:rsid w:val="00120ECD"/>
    <w:rsid w:val="00120EE0"/>
    <w:rsid w:val="00121A66"/>
    <w:rsid w:val="001232FC"/>
    <w:rsid w:val="00124321"/>
    <w:rsid w:val="0012467B"/>
    <w:rsid w:val="001246FF"/>
    <w:rsid w:val="00124724"/>
    <w:rsid w:val="00124946"/>
    <w:rsid w:val="00124ECE"/>
    <w:rsid w:val="0012564B"/>
    <w:rsid w:val="00125973"/>
    <w:rsid w:val="00126A71"/>
    <w:rsid w:val="00127171"/>
    <w:rsid w:val="001273EF"/>
    <w:rsid w:val="00127721"/>
    <w:rsid w:val="001277FF"/>
    <w:rsid w:val="00127DB3"/>
    <w:rsid w:val="00127FCB"/>
    <w:rsid w:val="0013034D"/>
    <w:rsid w:val="0013099B"/>
    <w:rsid w:val="001317E7"/>
    <w:rsid w:val="00132073"/>
    <w:rsid w:val="00132564"/>
    <w:rsid w:val="0013292E"/>
    <w:rsid w:val="00132A19"/>
    <w:rsid w:val="00132BC5"/>
    <w:rsid w:val="00132FA6"/>
    <w:rsid w:val="00133306"/>
    <w:rsid w:val="0013332D"/>
    <w:rsid w:val="00134128"/>
    <w:rsid w:val="00134CD4"/>
    <w:rsid w:val="00135929"/>
    <w:rsid w:val="00135E3B"/>
    <w:rsid w:val="0013606B"/>
    <w:rsid w:val="001368DF"/>
    <w:rsid w:val="00136BC6"/>
    <w:rsid w:val="00136EF1"/>
    <w:rsid w:val="00137645"/>
    <w:rsid w:val="001378F9"/>
    <w:rsid w:val="00137901"/>
    <w:rsid w:val="0013799C"/>
    <w:rsid w:val="00137E79"/>
    <w:rsid w:val="0014051F"/>
    <w:rsid w:val="0014053F"/>
    <w:rsid w:val="00141286"/>
    <w:rsid w:val="0014138B"/>
    <w:rsid w:val="00141902"/>
    <w:rsid w:val="00141B62"/>
    <w:rsid w:val="00141D8A"/>
    <w:rsid w:val="00141F41"/>
    <w:rsid w:val="0014230D"/>
    <w:rsid w:val="001425D7"/>
    <w:rsid w:val="00142DAF"/>
    <w:rsid w:val="00143382"/>
    <w:rsid w:val="001434D0"/>
    <w:rsid w:val="00143608"/>
    <w:rsid w:val="00143613"/>
    <w:rsid w:val="00143616"/>
    <w:rsid w:val="0014393C"/>
    <w:rsid w:val="001439A7"/>
    <w:rsid w:val="00143FA6"/>
    <w:rsid w:val="00144079"/>
    <w:rsid w:val="0014417A"/>
    <w:rsid w:val="0014454E"/>
    <w:rsid w:val="00144CA1"/>
    <w:rsid w:val="00144E11"/>
    <w:rsid w:val="0014508E"/>
    <w:rsid w:val="001453AC"/>
    <w:rsid w:val="00145DB6"/>
    <w:rsid w:val="00145E3E"/>
    <w:rsid w:val="001470E4"/>
    <w:rsid w:val="0014764C"/>
    <w:rsid w:val="001476CF"/>
    <w:rsid w:val="0014781D"/>
    <w:rsid w:val="00147874"/>
    <w:rsid w:val="00147E8F"/>
    <w:rsid w:val="00150263"/>
    <w:rsid w:val="00150339"/>
    <w:rsid w:val="00150965"/>
    <w:rsid w:val="00150D74"/>
    <w:rsid w:val="001511FD"/>
    <w:rsid w:val="00151406"/>
    <w:rsid w:val="001515A5"/>
    <w:rsid w:val="00151EB8"/>
    <w:rsid w:val="0015215C"/>
    <w:rsid w:val="001524F8"/>
    <w:rsid w:val="001529AF"/>
    <w:rsid w:val="00153801"/>
    <w:rsid w:val="00154102"/>
    <w:rsid w:val="001553B7"/>
    <w:rsid w:val="001554A7"/>
    <w:rsid w:val="0015564B"/>
    <w:rsid w:val="0015583D"/>
    <w:rsid w:val="00155892"/>
    <w:rsid w:val="00155ABB"/>
    <w:rsid w:val="00155CC3"/>
    <w:rsid w:val="00155CEC"/>
    <w:rsid w:val="00155E06"/>
    <w:rsid w:val="00156670"/>
    <w:rsid w:val="001569FB"/>
    <w:rsid w:val="00156F00"/>
    <w:rsid w:val="00156F79"/>
    <w:rsid w:val="00157261"/>
    <w:rsid w:val="001576EA"/>
    <w:rsid w:val="0015775C"/>
    <w:rsid w:val="00160395"/>
    <w:rsid w:val="001606C4"/>
    <w:rsid w:val="001606EA"/>
    <w:rsid w:val="001608DF"/>
    <w:rsid w:val="001609F4"/>
    <w:rsid w:val="00160CDC"/>
    <w:rsid w:val="001619AF"/>
    <w:rsid w:val="00161A97"/>
    <w:rsid w:val="00161AD1"/>
    <w:rsid w:val="001623A3"/>
    <w:rsid w:val="00162787"/>
    <w:rsid w:val="001627DB"/>
    <w:rsid w:val="00162E89"/>
    <w:rsid w:val="00163428"/>
    <w:rsid w:val="00163700"/>
    <w:rsid w:val="00163B03"/>
    <w:rsid w:val="00163B45"/>
    <w:rsid w:val="0016417C"/>
    <w:rsid w:val="001643F7"/>
    <w:rsid w:val="00164C56"/>
    <w:rsid w:val="001651C7"/>
    <w:rsid w:val="00165BD4"/>
    <w:rsid w:val="00165C65"/>
    <w:rsid w:val="00166474"/>
    <w:rsid w:val="00166595"/>
    <w:rsid w:val="00166D70"/>
    <w:rsid w:val="00167383"/>
    <w:rsid w:val="001673EA"/>
    <w:rsid w:val="0017000A"/>
    <w:rsid w:val="00170225"/>
    <w:rsid w:val="001704D9"/>
    <w:rsid w:val="001706BE"/>
    <w:rsid w:val="00170B78"/>
    <w:rsid w:val="00171446"/>
    <w:rsid w:val="001719CD"/>
    <w:rsid w:val="00171D86"/>
    <w:rsid w:val="001723F3"/>
    <w:rsid w:val="00172792"/>
    <w:rsid w:val="00172CEC"/>
    <w:rsid w:val="0017321D"/>
    <w:rsid w:val="001732ED"/>
    <w:rsid w:val="00173B62"/>
    <w:rsid w:val="00174135"/>
    <w:rsid w:val="001742EF"/>
    <w:rsid w:val="0017432F"/>
    <w:rsid w:val="001743BA"/>
    <w:rsid w:val="001743D4"/>
    <w:rsid w:val="00174575"/>
    <w:rsid w:val="001745BA"/>
    <w:rsid w:val="00174BFB"/>
    <w:rsid w:val="00174C08"/>
    <w:rsid w:val="00174E41"/>
    <w:rsid w:val="00174F76"/>
    <w:rsid w:val="0017523B"/>
    <w:rsid w:val="001752DE"/>
    <w:rsid w:val="00175DF7"/>
    <w:rsid w:val="00176518"/>
    <w:rsid w:val="00176EC6"/>
    <w:rsid w:val="0017706A"/>
    <w:rsid w:val="001772D7"/>
    <w:rsid w:val="0017745B"/>
    <w:rsid w:val="001775C4"/>
    <w:rsid w:val="001775EF"/>
    <w:rsid w:val="00177E9E"/>
    <w:rsid w:val="00177F0F"/>
    <w:rsid w:val="001801D6"/>
    <w:rsid w:val="00180859"/>
    <w:rsid w:val="00180E67"/>
    <w:rsid w:val="00181314"/>
    <w:rsid w:val="00181904"/>
    <w:rsid w:val="00182591"/>
    <w:rsid w:val="00182601"/>
    <w:rsid w:val="001826D3"/>
    <w:rsid w:val="00182A6A"/>
    <w:rsid w:val="00182D69"/>
    <w:rsid w:val="00182DD4"/>
    <w:rsid w:val="0018305E"/>
    <w:rsid w:val="00183BF0"/>
    <w:rsid w:val="0018455C"/>
    <w:rsid w:val="00184AB0"/>
    <w:rsid w:val="00184CA0"/>
    <w:rsid w:val="00184E26"/>
    <w:rsid w:val="00184F2B"/>
    <w:rsid w:val="001853FE"/>
    <w:rsid w:val="0018586A"/>
    <w:rsid w:val="001858D2"/>
    <w:rsid w:val="00185B67"/>
    <w:rsid w:val="0018626F"/>
    <w:rsid w:val="001862EF"/>
    <w:rsid w:val="00186761"/>
    <w:rsid w:val="00186F9B"/>
    <w:rsid w:val="0018771D"/>
    <w:rsid w:val="00187C1A"/>
    <w:rsid w:val="001906CA"/>
    <w:rsid w:val="00190F9C"/>
    <w:rsid w:val="0019246C"/>
    <w:rsid w:val="001925E3"/>
    <w:rsid w:val="00192A57"/>
    <w:rsid w:val="00192C52"/>
    <w:rsid w:val="00192FC3"/>
    <w:rsid w:val="00193050"/>
    <w:rsid w:val="0019324D"/>
    <w:rsid w:val="001935B2"/>
    <w:rsid w:val="001937F3"/>
    <w:rsid w:val="00193919"/>
    <w:rsid w:val="00193AAF"/>
    <w:rsid w:val="001949AE"/>
    <w:rsid w:val="00194F8D"/>
    <w:rsid w:val="001952F7"/>
    <w:rsid w:val="0019534F"/>
    <w:rsid w:val="00195579"/>
    <w:rsid w:val="001958C3"/>
    <w:rsid w:val="001963E8"/>
    <w:rsid w:val="00196812"/>
    <w:rsid w:val="00196FD7"/>
    <w:rsid w:val="00197906"/>
    <w:rsid w:val="001A062D"/>
    <w:rsid w:val="001A0707"/>
    <w:rsid w:val="001A0DF0"/>
    <w:rsid w:val="001A13C9"/>
    <w:rsid w:val="001A1E0E"/>
    <w:rsid w:val="001A1F40"/>
    <w:rsid w:val="001A286C"/>
    <w:rsid w:val="001A3134"/>
    <w:rsid w:val="001A3591"/>
    <w:rsid w:val="001A3710"/>
    <w:rsid w:val="001A3C0C"/>
    <w:rsid w:val="001A3F44"/>
    <w:rsid w:val="001A4EAC"/>
    <w:rsid w:val="001A53A3"/>
    <w:rsid w:val="001A6B83"/>
    <w:rsid w:val="001A769E"/>
    <w:rsid w:val="001A796D"/>
    <w:rsid w:val="001A7D20"/>
    <w:rsid w:val="001A7DA9"/>
    <w:rsid w:val="001A7EE1"/>
    <w:rsid w:val="001A7EEA"/>
    <w:rsid w:val="001B00FE"/>
    <w:rsid w:val="001B020D"/>
    <w:rsid w:val="001B0B71"/>
    <w:rsid w:val="001B2232"/>
    <w:rsid w:val="001B2354"/>
    <w:rsid w:val="001B2F02"/>
    <w:rsid w:val="001B2F1E"/>
    <w:rsid w:val="001B36BE"/>
    <w:rsid w:val="001B3F3C"/>
    <w:rsid w:val="001B4108"/>
    <w:rsid w:val="001B4473"/>
    <w:rsid w:val="001B4920"/>
    <w:rsid w:val="001B4F59"/>
    <w:rsid w:val="001B59D7"/>
    <w:rsid w:val="001B5DB1"/>
    <w:rsid w:val="001B6049"/>
    <w:rsid w:val="001B7070"/>
    <w:rsid w:val="001B788C"/>
    <w:rsid w:val="001B7BE1"/>
    <w:rsid w:val="001C0069"/>
    <w:rsid w:val="001C0189"/>
    <w:rsid w:val="001C0216"/>
    <w:rsid w:val="001C0F04"/>
    <w:rsid w:val="001C1354"/>
    <w:rsid w:val="001C158B"/>
    <w:rsid w:val="001C162D"/>
    <w:rsid w:val="001C1EDB"/>
    <w:rsid w:val="001C208E"/>
    <w:rsid w:val="001C2250"/>
    <w:rsid w:val="001C298D"/>
    <w:rsid w:val="001C2C8F"/>
    <w:rsid w:val="001C2E9A"/>
    <w:rsid w:val="001C2F48"/>
    <w:rsid w:val="001C305C"/>
    <w:rsid w:val="001C337D"/>
    <w:rsid w:val="001C3490"/>
    <w:rsid w:val="001C3558"/>
    <w:rsid w:val="001C35A6"/>
    <w:rsid w:val="001C3771"/>
    <w:rsid w:val="001C37CB"/>
    <w:rsid w:val="001C3ADD"/>
    <w:rsid w:val="001C3F0D"/>
    <w:rsid w:val="001C4270"/>
    <w:rsid w:val="001C4C2F"/>
    <w:rsid w:val="001C4DD6"/>
    <w:rsid w:val="001C5187"/>
    <w:rsid w:val="001C51D7"/>
    <w:rsid w:val="001C626D"/>
    <w:rsid w:val="001C638E"/>
    <w:rsid w:val="001C6899"/>
    <w:rsid w:val="001C6C96"/>
    <w:rsid w:val="001C6F79"/>
    <w:rsid w:val="001C6FB3"/>
    <w:rsid w:val="001C74A2"/>
    <w:rsid w:val="001C765B"/>
    <w:rsid w:val="001C7675"/>
    <w:rsid w:val="001C76EF"/>
    <w:rsid w:val="001D0439"/>
    <w:rsid w:val="001D05FD"/>
    <w:rsid w:val="001D0718"/>
    <w:rsid w:val="001D077F"/>
    <w:rsid w:val="001D0D88"/>
    <w:rsid w:val="001D14EF"/>
    <w:rsid w:val="001D1D3E"/>
    <w:rsid w:val="001D1E64"/>
    <w:rsid w:val="001D2685"/>
    <w:rsid w:val="001D33DD"/>
    <w:rsid w:val="001D3C94"/>
    <w:rsid w:val="001D3E9B"/>
    <w:rsid w:val="001D3F6C"/>
    <w:rsid w:val="001D425A"/>
    <w:rsid w:val="001D4DD8"/>
    <w:rsid w:val="001D53F3"/>
    <w:rsid w:val="001D5714"/>
    <w:rsid w:val="001D5EEE"/>
    <w:rsid w:val="001D64E4"/>
    <w:rsid w:val="001D67F3"/>
    <w:rsid w:val="001D7203"/>
    <w:rsid w:val="001D73E6"/>
    <w:rsid w:val="001D7ACA"/>
    <w:rsid w:val="001E0782"/>
    <w:rsid w:val="001E0D7B"/>
    <w:rsid w:val="001E12AF"/>
    <w:rsid w:val="001E195F"/>
    <w:rsid w:val="001E1C1B"/>
    <w:rsid w:val="001E28DA"/>
    <w:rsid w:val="001E36A4"/>
    <w:rsid w:val="001E564D"/>
    <w:rsid w:val="001E586E"/>
    <w:rsid w:val="001E613E"/>
    <w:rsid w:val="001E61A1"/>
    <w:rsid w:val="001E6292"/>
    <w:rsid w:val="001E63FD"/>
    <w:rsid w:val="001E708F"/>
    <w:rsid w:val="001E745D"/>
    <w:rsid w:val="001E75E5"/>
    <w:rsid w:val="001F02FD"/>
    <w:rsid w:val="001F04A1"/>
    <w:rsid w:val="001F0E36"/>
    <w:rsid w:val="001F132C"/>
    <w:rsid w:val="001F16EE"/>
    <w:rsid w:val="001F17D5"/>
    <w:rsid w:val="001F23FE"/>
    <w:rsid w:val="001F2641"/>
    <w:rsid w:val="001F2CB5"/>
    <w:rsid w:val="001F2FD3"/>
    <w:rsid w:val="001F3823"/>
    <w:rsid w:val="001F391F"/>
    <w:rsid w:val="001F4032"/>
    <w:rsid w:val="001F413F"/>
    <w:rsid w:val="001F4B51"/>
    <w:rsid w:val="001F525F"/>
    <w:rsid w:val="001F5357"/>
    <w:rsid w:val="001F544E"/>
    <w:rsid w:val="001F5538"/>
    <w:rsid w:val="001F55BA"/>
    <w:rsid w:val="001F59AB"/>
    <w:rsid w:val="001F5C0E"/>
    <w:rsid w:val="001F5F74"/>
    <w:rsid w:val="001F60DF"/>
    <w:rsid w:val="001F65C2"/>
    <w:rsid w:val="001F691E"/>
    <w:rsid w:val="001F6F4F"/>
    <w:rsid w:val="001F79AD"/>
    <w:rsid w:val="001F79FB"/>
    <w:rsid w:val="001F7B3F"/>
    <w:rsid w:val="001F7C94"/>
    <w:rsid w:val="001F7CD3"/>
    <w:rsid w:val="00200371"/>
    <w:rsid w:val="002018B8"/>
    <w:rsid w:val="00201C80"/>
    <w:rsid w:val="00202081"/>
    <w:rsid w:val="00202523"/>
    <w:rsid w:val="00202D08"/>
    <w:rsid w:val="00202D5C"/>
    <w:rsid w:val="00202FE4"/>
    <w:rsid w:val="002030A0"/>
    <w:rsid w:val="002030AF"/>
    <w:rsid w:val="002034B8"/>
    <w:rsid w:val="00203A8E"/>
    <w:rsid w:val="00204252"/>
    <w:rsid w:val="00204791"/>
    <w:rsid w:val="00204D96"/>
    <w:rsid w:val="00204FD4"/>
    <w:rsid w:val="0020500D"/>
    <w:rsid w:val="00205E8E"/>
    <w:rsid w:val="0020637E"/>
    <w:rsid w:val="00206648"/>
    <w:rsid w:val="00207843"/>
    <w:rsid w:val="00207946"/>
    <w:rsid w:val="002079B1"/>
    <w:rsid w:val="00207AD3"/>
    <w:rsid w:val="002100F1"/>
    <w:rsid w:val="002101BC"/>
    <w:rsid w:val="00210E77"/>
    <w:rsid w:val="00211345"/>
    <w:rsid w:val="00211416"/>
    <w:rsid w:val="00212121"/>
    <w:rsid w:val="002129FB"/>
    <w:rsid w:val="00213551"/>
    <w:rsid w:val="00213D1A"/>
    <w:rsid w:val="0021425F"/>
    <w:rsid w:val="002142B4"/>
    <w:rsid w:val="00214566"/>
    <w:rsid w:val="00214E20"/>
    <w:rsid w:val="00214FD2"/>
    <w:rsid w:val="002153E3"/>
    <w:rsid w:val="00215B85"/>
    <w:rsid w:val="00215E24"/>
    <w:rsid w:val="0021617F"/>
    <w:rsid w:val="00216436"/>
    <w:rsid w:val="00216862"/>
    <w:rsid w:val="00216C66"/>
    <w:rsid w:val="00216E0B"/>
    <w:rsid w:val="0021707D"/>
    <w:rsid w:val="00217244"/>
    <w:rsid w:val="00217413"/>
    <w:rsid w:val="002176B0"/>
    <w:rsid w:val="00217856"/>
    <w:rsid w:val="00217F5E"/>
    <w:rsid w:val="002204E7"/>
    <w:rsid w:val="00220F57"/>
    <w:rsid w:val="002214AF"/>
    <w:rsid w:val="00222170"/>
    <w:rsid w:val="00222434"/>
    <w:rsid w:val="002228AB"/>
    <w:rsid w:val="002228EC"/>
    <w:rsid w:val="002228F8"/>
    <w:rsid w:val="00222D10"/>
    <w:rsid w:val="00222D52"/>
    <w:rsid w:val="00222EFD"/>
    <w:rsid w:val="00223173"/>
    <w:rsid w:val="002233E5"/>
    <w:rsid w:val="00223AFF"/>
    <w:rsid w:val="00223BFE"/>
    <w:rsid w:val="00223D96"/>
    <w:rsid w:val="00224941"/>
    <w:rsid w:val="002249B6"/>
    <w:rsid w:val="00224D04"/>
    <w:rsid w:val="00225889"/>
    <w:rsid w:val="0022591B"/>
    <w:rsid w:val="00225D72"/>
    <w:rsid w:val="00226502"/>
    <w:rsid w:val="0022657C"/>
    <w:rsid w:val="002266EA"/>
    <w:rsid w:val="00226A23"/>
    <w:rsid w:val="00226D2E"/>
    <w:rsid w:val="00226EFF"/>
    <w:rsid w:val="002278B4"/>
    <w:rsid w:val="00227EEC"/>
    <w:rsid w:val="00230398"/>
    <w:rsid w:val="00230ADA"/>
    <w:rsid w:val="00231042"/>
    <w:rsid w:val="002317A1"/>
    <w:rsid w:val="00231A7F"/>
    <w:rsid w:val="00231F0D"/>
    <w:rsid w:val="00232137"/>
    <w:rsid w:val="0023225D"/>
    <w:rsid w:val="0023228D"/>
    <w:rsid w:val="002323D3"/>
    <w:rsid w:val="002332AC"/>
    <w:rsid w:val="0023376F"/>
    <w:rsid w:val="00233801"/>
    <w:rsid w:val="00233822"/>
    <w:rsid w:val="00233912"/>
    <w:rsid w:val="00234066"/>
    <w:rsid w:val="00234693"/>
    <w:rsid w:val="00234ED0"/>
    <w:rsid w:val="0023569E"/>
    <w:rsid w:val="00236190"/>
    <w:rsid w:val="0023656D"/>
    <w:rsid w:val="00236613"/>
    <w:rsid w:val="00236BD2"/>
    <w:rsid w:val="00237798"/>
    <w:rsid w:val="00237C9B"/>
    <w:rsid w:val="00240381"/>
    <w:rsid w:val="0024082A"/>
    <w:rsid w:val="00240DE5"/>
    <w:rsid w:val="00241288"/>
    <w:rsid w:val="00241310"/>
    <w:rsid w:val="00241693"/>
    <w:rsid w:val="00241A9D"/>
    <w:rsid w:val="00241E33"/>
    <w:rsid w:val="00241E57"/>
    <w:rsid w:val="002425EA"/>
    <w:rsid w:val="00242BA4"/>
    <w:rsid w:val="00242ECB"/>
    <w:rsid w:val="00242F2A"/>
    <w:rsid w:val="00242F70"/>
    <w:rsid w:val="00243158"/>
    <w:rsid w:val="00243CFE"/>
    <w:rsid w:val="002445FB"/>
    <w:rsid w:val="00244C90"/>
    <w:rsid w:val="00245292"/>
    <w:rsid w:val="00245375"/>
    <w:rsid w:val="00245416"/>
    <w:rsid w:val="002455E5"/>
    <w:rsid w:val="0024571E"/>
    <w:rsid w:val="002458EB"/>
    <w:rsid w:val="00245A63"/>
    <w:rsid w:val="00245BC4"/>
    <w:rsid w:val="00246004"/>
    <w:rsid w:val="00246020"/>
    <w:rsid w:val="00246677"/>
    <w:rsid w:val="002466F5"/>
    <w:rsid w:val="0024696A"/>
    <w:rsid w:val="00250789"/>
    <w:rsid w:val="00250E6B"/>
    <w:rsid w:val="00250F90"/>
    <w:rsid w:val="0025138A"/>
    <w:rsid w:val="002514BA"/>
    <w:rsid w:val="00251D37"/>
    <w:rsid w:val="002523F3"/>
    <w:rsid w:val="002526D5"/>
    <w:rsid w:val="00252E14"/>
    <w:rsid w:val="00252EEB"/>
    <w:rsid w:val="002531BF"/>
    <w:rsid w:val="00253712"/>
    <w:rsid w:val="00253731"/>
    <w:rsid w:val="00253F87"/>
    <w:rsid w:val="002544D0"/>
    <w:rsid w:val="002546D0"/>
    <w:rsid w:val="00254962"/>
    <w:rsid w:val="00254BA8"/>
    <w:rsid w:val="00254E39"/>
    <w:rsid w:val="00254F95"/>
    <w:rsid w:val="002553B5"/>
    <w:rsid w:val="002553C0"/>
    <w:rsid w:val="00255548"/>
    <w:rsid w:val="00255935"/>
    <w:rsid w:val="00255B7F"/>
    <w:rsid w:val="00256232"/>
    <w:rsid w:val="00256287"/>
    <w:rsid w:val="00256BDE"/>
    <w:rsid w:val="00257095"/>
    <w:rsid w:val="0025782C"/>
    <w:rsid w:val="00257F84"/>
    <w:rsid w:val="00260392"/>
    <w:rsid w:val="00260CC1"/>
    <w:rsid w:val="00260E53"/>
    <w:rsid w:val="00260F07"/>
    <w:rsid w:val="00261223"/>
    <w:rsid w:val="002613AD"/>
    <w:rsid w:val="00261508"/>
    <w:rsid w:val="0026153F"/>
    <w:rsid w:val="00261E6C"/>
    <w:rsid w:val="00262129"/>
    <w:rsid w:val="00262FC8"/>
    <w:rsid w:val="00263194"/>
    <w:rsid w:val="0026356D"/>
    <w:rsid w:val="002638BA"/>
    <w:rsid w:val="00263B9E"/>
    <w:rsid w:val="00263E5D"/>
    <w:rsid w:val="00263F6D"/>
    <w:rsid w:val="0026434A"/>
    <w:rsid w:val="0026467D"/>
    <w:rsid w:val="00264708"/>
    <w:rsid w:val="00264832"/>
    <w:rsid w:val="00264EB8"/>
    <w:rsid w:val="00264FEE"/>
    <w:rsid w:val="002652AF"/>
    <w:rsid w:val="002653B8"/>
    <w:rsid w:val="00265497"/>
    <w:rsid w:val="0026561A"/>
    <w:rsid w:val="00265A51"/>
    <w:rsid w:val="00265B10"/>
    <w:rsid w:val="0026653E"/>
    <w:rsid w:val="0026705F"/>
    <w:rsid w:val="00267347"/>
    <w:rsid w:val="00267CAB"/>
    <w:rsid w:val="00267ED4"/>
    <w:rsid w:val="00270317"/>
    <w:rsid w:val="00270348"/>
    <w:rsid w:val="0027036C"/>
    <w:rsid w:val="002708FB"/>
    <w:rsid w:val="00270BE5"/>
    <w:rsid w:val="0027130E"/>
    <w:rsid w:val="002714B9"/>
    <w:rsid w:val="00272013"/>
    <w:rsid w:val="002720F9"/>
    <w:rsid w:val="00272220"/>
    <w:rsid w:val="002727B9"/>
    <w:rsid w:val="00272B81"/>
    <w:rsid w:val="00272D89"/>
    <w:rsid w:val="00273501"/>
    <w:rsid w:val="002738D3"/>
    <w:rsid w:val="002754C9"/>
    <w:rsid w:val="002755A6"/>
    <w:rsid w:val="00275B08"/>
    <w:rsid w:val="002764D6"/>
    <w:rsid w:val="0027697C"/>
    <w:rsid w:val="00276ACC"/>
    <w:rsid w:val="00277AC1"/>
    <w:rsid w:val="00277B0C"/>
    <w:rsid w:val="002801E7"/>
    <w:rsid w:val="002806A0"/>
    <w:rsid w:val="002806C0"/>
    <w:rsid w:val="00281BAC"/>
    <w:rsid w:val="002821ED"/>
    <w:rsid w:val="002826A0"/>
    <w:rsid w:val="00283225"/>
    <w:rsid w:val="00283317"/>
    <w:rsid w:val="00283AA7"/>
    <w:rsid w:val="0028532B"/>
    <w:rsid w:val="00285CBF"/>
    <w:rsid w:val="00285D5B"/>
    <w:rsid w:val="002861A6"/>
    <w:rsid w:val="00286339"/>
    <w:rsid w:val="002863BD"/>
    <w:rsid w:val="00286486"/>
    <w:rsid w:val="00286C40"/>
    <w:rsid w:val="00287E81"/>
    <w:rsid w:val="00287F2E"/>
    <w:rsid w:val="002903F9"/>
    <w:rsid w:val="00290663"/>
    <w:rsid w:val="0029087A"/>
    <w:rsid w:val="0029097B"/>
    <w:rsid w:val="00290A12"/>
    <w:rsid w:val="00291654"/>
    <w:rsid w:val="002928E0"/>
    <w:rsid w:val="002932B7"/>
    <w:rsid w:val="00293B62"/>
    <w:rsid w:val="00293E20"/>
    <w:rsid w:val="00294A23"/>
    <w:rsid w:val="00294BA7"/>
    <w:rsid w:val="00294EE2"/>
    <w:rsid w:val="0029522B"/>
    <w:rsid w:val="00295790"/>
    <w:rsid w:val="00295AFC"/>
    <w:rsid w:val="00295D6E"/>
    <w:rsid w:val="00296BAE"/>
    <w:rsid w:val="00296E56"/>
    <w:rsid w:val="00296F0A"/>
    <w:rsid w:val="00297841"/>
    <w:rsid w:val="002A02EC"/>
    <w:rsid w:val="002A03D7"/>
    <w:rsid w:val="002A0598"/>
    <w:rsid w:val="002A0BAB"/>
    <w:rsid w:val="002A16D1"/>
    <w:rsid w:val="002A1BFA"/>
    <w:rsid w:val="002A37E9"/>
    <w:rsid w:val="002A4413"/>
    <w:rsid w:val="002A45E4"/>
    <w:rsid w:val="002A4616"/>
    <w:rsid w:val="002A5104"/>
    <w:rsid w:val="002A5126"/>
    <w:rsid w:val="002A6550"/>
    <w:rsid w:val="002A6F29"/>
    <w:rsid w:val="002A725A"/>
    <w:rsid w:val="002A725D"/>
    <w:rsid w:val="002A7339"/>
    <w:rsid w:val="002A734A"/>
    <w:rsid w:val="002A7875"/>
    <w:rsid w:val="002A7B55"/>
    <w:rsid w:val="002A7E46"/>
    <w:rsid w:val="002B04C9"/>
    <w:rsid w:val="002B0804"/>
    <w:rsid w:val="002B0923"/>
    <w:rsid w:val="002B0982"/>
    <w:rsid w:val="002B0A79"/>
    <w:rsid w:val="002B0A7B"/>
    <w:rsid w:val="002B12D1"/>
    <w:rsid w:val="002B14C8"/>
    <w:rsid w:val="002B196E"/>
    <w:rsid w:val="002B1A76"/>
    <w:rsid w:val="002B1C0D"/>
    <w:rsid w:val="002B1CE9"/>
    <w:rsid w:val="002B1E25"/>
    <w:rsid w:val="002B207A"/>
    <w:rsid w:val="002B2357"/>
    <w:rsid w:val="002B2758"/>
    <w:rsid w:val="002B2EB7"/>
    <w:rsid w:val="002B3B5D"/>
    <w:rsid w:val="002B3B6D"/>
    <w:rsid w:val="002B3F12"/>
    <w:rsid w:val="002B4121"/>
    <w:rsid w:val="002B4235"/>
    <w:rsid w:val="002B4A3D"/>
    <w:rsid w:val="002B4C80"/>
    <w:rsid w:val="002B4F5E"/>
    <w:rsid w:val="002B5663"/>
    <w:rsid w:val="002B579F"/>
    <w:rsid w:val="002B6665"/>
    <w:rsid w:val="002B67F6"/>
    <w:rsid w:val="002B68F5"/>
    <w:rsid w:val="002B6B1E"/>
    <w:rsid w:val="002B6C91"/>
    <w:rsid w:val="002B76D9"/>
    <w:rsid w:val="002B7AFF"/>
    <w:rsid w:val="002B7DE8"/>
    <w:rsid w:val="002C1C7D"/>
    <w:rsid w:val="002C251B"/>
    <w:rsid w:val="002C2634"/>
    <w:rsid w:val="002C32BA"/>
    <w:rsid w:val="002C39A9"/>
    <w:rsid w:val="002C3A3C"/>
    <w:rsid w:val="002C4225"/>
    <w:rsid w:val="002C4244"/>
    <w:rsid w:val="002C4672"/>
    <w:rsid w:val="002C46B4"/>
    <w:rsid w:val="002C51B8"/>
    <w:rsid w:val="002C65B0"/>
    <w:rsid w:val="002C6AE3"/>
    <w:rsid w:val="002C6E33"/>
    <w:rsid w:val="002C70C2"/>
    <w:rsid w:val="002D0A03"/>
    <w:rsid w:val="002D0B87"/>
    <w:rsid w:val="002D0D70"/>
    <w:rsid w:val="002D191C"/>
    <w:rsid w:val="002D20B5"/>
    <w:rsid w:val="002D22FC"/>
    <w:rsid w:val="002D2408"/>
    <w:rsid w:val="002D27E1"/>
    <w:rsid w:val="002D2C58"/>
    <w:rsid w:val="002D2F69"/>
    <w:rsid w:val="002D3043"/>
    <w:rsid w:val="002D325E"/>
    <w:rsid w:val="002D3881"/>
    <w:rsid w:val="002D3A98"/>
    <w:rsid w:val="002D3CD3"/>
    <w:rsid w:val="002D3F20"/>
    <w:rsid w:val="002D409C"/>
    <w:rsid w:val="002D4216"/>
    <w:rsid w:val="002D44EB"/>
    <w:rsid w:val="002D4A47"/>
    <w:rsid w:val="002D4AFE"/>
    <w:rsid w:val="002D4B6B"/>
    <w:rsid w:val="002D4F02"/>
    <w:rsid w:val="002D5244"/>
    <w:rsid w:val="002D556C"/>
    <w:rsid w:val="002D5A4F"/>
    <w:rsid w:val="002D5BBE"/>
    <w:rsid w:val="002D5C0B"/>
    <w:rsid w:val="002D62B0"/>
    <w:rsid w:val="002D6B5D"/>
    <w:rsid w:val="002D6B90"/>
    <w:rsid w:val="002D6FAB"/>
    <w:rsid w:val="002D7413"/>
    <w:rsid w:val="002D7618"/>
    <w:rsid w:val="002D76FB"/>
    <w:rsid w:val="002D78C6"/>
    <w:rsid w:val="002D78CA"/>
    <w:rsid w:val="002D79C7"/>
    <w:rsid w:val="002E0266"/>
    <w:rsid w:val="002E05CC"/>
    <w:rsid w:val="002E06AC"/>
    <w:rsid w:val="002E0A4E"/>
    <w:rsid w:val="002E122A"/>
    <w:rsid w:val="002E1299"/>
    <w:rsid w:val="002E155E"/>
    <w:rsid w:val="002E1950"/>
    <w:rsid w:val="002E1CFA"/>
    <w:rsid w:val="002E242F"/>
    <w:rsid w:val="002E2833"/>
    <w:rsid w:val="002E289A"/>
    <w:rsid w:val="002E2976"/>
    <w:rsid w:val="002E2B81"/>
    <w:rsid w:val="002E31D2"/>
    <w:rsid w:val="002E3394"/>
    <w:rsid w:val="002E34AA"/>
    <w:rsid w:val="002E4008"/>
    <w:rsid w:val="002E402A"/>
    <w:rsid w:val="002E4287"/>
    <w:rsid w:val="002E4DA5"/>
    <w:rsid w:val="002E4FED"/>
    <w:rsid w:val="002E51D5"/>
    <w:rsid w:val="002E5CB0"/>
    <w:rsid w:val="002E61A6"/>
    <w:rsid w:val="002E627A"/>
    <w:rsid w:val="002E6446"/>
    <w:rsid w:val="002E6ACB"/>
    <w:rsid w:val="002E6BDB"/>
    <w:rsid w:val="002E6C55"/>
    <w:rsid w:val="002E70B6"/>
    <w:rsid w:val="002F0161"/>
    <w:rsid w:val="002F0C31"/>
    <w:rsid w:val="002F0D69"/>
    <w:rsid w:val="002F1085"/>
    <w:rsid w:val="002F10A2"/>
    <w:rsid w:val="002F1977"/>
    <w:rsid w:val="002F1E6A"/>
    <w:rsid w:val="002F22EF"/>
    <w:rsid w:val="002F2346"/>
    <w:rsid w:val="002F2706"/>
    <w:rsid w:val="002F27FD"/>
    <w:rsid w:val="002F2818"/>
    <w:rsid w:val="002F3006"/>
    <w:rsid w:val="002F3909"/>
    <w:rsid w:val="002F3DDA"/>
    <w:rsid w:val="002F441E"/>
    <w:rsid w:val="002F45EA"/>
    <w:rsid w:val="002F4BA5"/>
    <w:rsid w:val="002F4D54"/>
    <w:rsid w:val="002F52F2"/>
    <w:rsid w:val="002F540F"/>
    <w:rsid w:val="002F54A6"/>
    <w:rsid w:val="002F5617"/>
    <w:rsid w:val="002F5644"/>
    <w:rsid w:val="002F5A79"/>
    <w:rsid w:val="002F6476"/>
    <w:rsid w:val="002F6B22"/>
    <w:rsid w:val="002F6F93"/>
    <w:rsid w:val="002F71E4"/>
    <w:rsid w:val="002F723F"/>
    <w:rsid w:val="002F7698"/>
    <w:rsid w:val="002F7852"/>
    <w:rsid w:val="002F7910"/>
    <w:rsid w:val="002F7A28"/>
    <w:rsid w:val="002F7A30"/>
    <w:rsid w:val="002F7EEA"/>
    <w:rsid w:val="0030036E"/>
    <w:rsid w:val="00300429"/>
    <w:rsid w:val="003006CC"/>
    <w:rsid w:val="00300823"/>
    <w:rsid w:val="003008BE"/>
    <w:rsid w:val="00300ABE"/>
    <w:rsid w:val="00300AE6"/>
    <w:rsid w:val="00300F90"/>
    <w:rsid w:val="003016A5"/>
    <w:rsid w:val="00301C4C"/>
    <w:rsid w:val="00301F99"/>
    <w:rsid w:val="00302965"/>
    <w:rsid w:val="003030CB"/>
    <w:rsid w:val="00304098"/>
    <w:rsid w:val="003041BB"/>
    <w:rsid w:val="0030452D"/>
    <w:rsid w:val="00304842"/>
    <w:rsid w:val="00304E3F"/>
    <w:rsid w:val="00304F32"/>
    <w:rsid w:val="00304F78"/>
    <w:rsid w:val="0030557F"/>
    <w:rsid w:val="00305CAC"/>
    <w:rsid w:val="00305DB8"/>
    <w:rsid w:val="0030630E"/>
    <w:rsid w:val="00306A34"/>
    <w:rsid w:val="00307EC0"/>
    <w:rsid w:val="00310270"/>
    <w:rsid w:val="00310E01"/>
    <w:rsid w:val="00311032"/>
    <w:rsid w:val="003117B7"/>
    <w:rsid w:val="003117C0"/>
    <w:rsid w:val="003124CB"/>
    <w:rsid w:val="0031252F"/>
    <w:rsid w:val="00312E79"/>
    <w:rsid w:val="003131E4"/>
    <w:rsid w:val="00313816"/>
    <w:rsid w:val="003138EB"/>
    <w:rsid w:val="003138FB"/>
    <w:rsid w:val="00313A1E"/>
    <w:rsid w:val="00313F34"/>
    <w:rsid w:val="003143EC"/>
    <w:rsid w:val="00314509"/>
    <w:rsid w:val="00314959"/>
    <w:rsid w:val="0031568F"/>
    <w:rsid w:val="00315DAE"/>
    <w:rsid w:val="00316E53"/>
    <w:rsid w:val="00317618"/>
    <w:rsid w:val="00317E3E"/>
    <w:rsid w:val="0032016B"/>
    <w:rsid w:val="00320C13"/>
    <w:rsid w:val="00320F08"/>
    <w:rsid w:val="00320F2D"/>
    <w:rsid w:val="00321090"/>
    <w:rsid w:val="0032133F"/>
    <w:rsid w:val="00321BCE"/>
    <w:rsid w:val="00321C8C"/>
    <w:rsid w:val="00321CC9"/>
    <w:rsid w:val="00322AD8"/>
    <w:rsid w:val="00322B3F"/>
    <w:rsid w:val="00323182"/>
    <w:rsid w:val="00323321"/>
    <w:rsid w:val="0032348E"/>
    <w:rsid w:val="00323577"/>
    <w:rsid w:val="0032378F"/>
    <w:rsid w:val="00324000"/>
    <w:rsid w:val="003243B9"/>
    <w:rsid w:val="00324523"/>
    <w:rsid w:val="003248B3"/>
    <w:rsid w:val="00325159"/>
    <w:rsid w:val="00325488"/>
    <w:rsid w:val="00325923"/>
    <w:rsid w:val="00325B53"/>
    <w:rsid w:val="0032623E"/>
    <w:rsid w:val="0032648E"/>
    <w:rsid w:val="00326801"/>
    <w:rsid w:val="003269FD"/>
    <w:rsid w:val="00327020"/>
    <w:rsid w:val="003275F2"/>
    <w:rsid w:val="00327868"/>
    <w:rsid w:val="00327B30"/>
    <w:rsid w:val="003308CE"/>
    <w:rsid w:val="00330ED7"/>
    <w:rsid w:val="003319DF"/>
    <w:rsid w:val="00332034"/>
    <w:rsid w:val="003324FA"/>
    <w:rsid w:val="003332DE"/>
    <w:rsid w:val="003334C9"/>
    <w:rsid w:val="003334D1"/>
    <w:rsid w:val="00334A31"/>
    <w:rsid w:val="00334BA0"/>
    <w:rsid w:val="00334CBA"/>
    <w:rsid w:val="00334D68"/>
    <w:rsid w:val="00334D6E"/>
    <w:rsid w:val="00334E1C"/>
    <w:rsid w:val="003355A2"/>
    <w:rsid w:val="00335758"/>
    <w:rsid w:val="00335AB4"/>
    <w:rsid w:val="00335B70"/>
    <w:rsid w:val="00336327"/>
    <w:rsid w:val="0033636A"/>
    <w:rsid w:val="00336C66"/>
    <w:rsid w:val="00337027"/>
    <w:rsid w:val="00337200"/>
    <w:rsid w:val="00337552"/>
    <w:rsid w:val="003376FD"/>
    <w:rsid w:val="003379E2"/>
    <w:rsid w:val="00337EAD"/>
    <w:rsid w:val="00340654"/>
    <w:rsid w:val="0034090F"/>
    <w:rsid w:val="00340A7C"/>
    <w:rsid w:val="00340D09"/>
    <w:rsid w:val="00340D1D"/>
    <w:rsid w:val="00340EE9"/>
    <w:rsid w:val="003411A3"/>
    <w:rsid w:val="00341202"/>
    <w:rsid w:val="00341954"/>
    <w:rsid w:val="00341E27"/>
    <w:rsid w:val="00341EFC"/>
    <w:rsid w:val="003420E5"/>
    <w:rsid w:val="003425C5"/>
    <w:rsid w:val="0034288C"/>
    <w:rsid w:val="00342CD3"/>
    <w:rsid w:val="00342D61"/>
    <w:rsid w:val="003430BE"/>
    <w:rsid w:val="00343350"/>
    <w:rsid w:val="00343CCB"/>
    <w:rsid w:val="00343D40"/>
    <w:rsid w:val="003445F0"/>
    <w:rsid w:val="00344963"/>
    <w:rsid w:val="0034497D"/>
    <w:rsid w:val="003449AF"/>
    <w:rsid w:val="00345066"/>
    <w:rsid w:val="003453AD"/>
    <w:rsid w:val="00345B68"/>
    <w:rsid w:val="003463E3"/>
    <w:rsid w:val="00347019"/>
    <w:rsid w:val="0034772F"/>
    <w:rsid w:val="003478D9"/>
    <w:rsid w:val="00347A59"/>
    <w:rsid w:val="00347FB5"/>
    <w:rsid w:val="0035019B"/>
    <w:rsid w:val="003503AB"/>
    <w:rsid w:val="0035058D"/>
    <w:rsid w:val="003506F4"/>
    <w:rsid w:val="00350CBE"/>
    <w:rsid w:val="00350E06"/>
    <w:rsid w:val="00351A00"/>
    <w:rsid w:val="00351EEA"/>
    <w:rsid w:val="003525F4"/>
    <w:rsid w:val="00352622"/>
    <w:rsid w:val="00352B42"/>
    <w:rsid w:val="003530B4"/>
    <w:rsid w:val="0035358B"/>
    <w:rsid w:val="003536B8"/>
    <w:rsid w:val="00353881"/>
    <w:rsid w:val="00353987"/>
    <w:rsid w:val="00354471"/>
    <w:rsid w:val="003545CD"/>
    <w:rsid w:val="00354B00"/>
    <w:rsid w:val="00354B01"/>
    <w:rsid w:val="00354C6E"/>
    <w:rsid w:val="003553BA"/>
    <w:rsid w:val="003555CA"/>
    <w:rsid w:val="00355AB4"/>
    <w:rsid w:val="00355D08"/>
    <w:rsid w:val="00355EFB"/>
    <w:rsid w:val="00356629"/>
    <w:rsid w:val="00356A25"/>
    <w:rsid w:val="00356B6B"/>
    <w:rsid w:val="00356E46"/>
    <w:rsid w:val="00357405"/>
    <w:rsid w:val="003577FE"/>
    <w:rsid w:val="003579CA"/>
    <w:rsid w:val="00360218"/>
    <w:rsid w:val="00360621"/>
    <w:rsid w:val="003609DA"/>
    <w:rsid w:val="003609F6"/>
    <w:rsid w:val="00360A5F"/>
    <w:rsid w:val="00360B21"/>
    <w:rsid w:val="00360B29"/>
    <w:rsid w:val="0036146D"/>
    <w:rsid w:val="0036175E"/>
    <w:rsid w:val="003618FC"/>
    <w:rsid w:val="00361BCE"/>
    <w:rsid w:val="00361CB3"/>
    <w:rsid w:val="00361D8F"/>
    <w:rsid w:val="00361FAE"/>
    <w:rsid w:val="00362047"/>
    <w:rsid w:val="0036237D"/>
    <w:rsid w:val="0036242B"/>
    <w:rsid w:val="00362649"/>
    <w:rsid w:val="00362D3F"/>
    <w:rsid w:val="00363193"/>
    <w:rsid w:val="00363906"/>
    <w:rsid w:val="003639A9"/>
    <w:rsid w:val="00363E2D"/>
    <w:rsid w:val="0036401F"/>
    <w:rsid w:val="00364037"/>
    <w:rsid w:val="00364A64"/>
    <w:rsid w:val="00364C16"/>
    <w:rsid w:val="00364EA2"/>
    <w:rsid w:val="0036501A"/>
    <w:rsid w:val="0036531B"/>
    <w:rsid w:val="00365470"/>
    <w:rsid w:val="00365474"/>
    <w:rsid w:val="003658F5"/>
    <w:rsid w:val="00365D0E"/>
    <w:rsid w:val="003665A9"/>
    <w:rsid w:val="003666E3"/>
    <w:rsid w:val="003669C3"/>
    <w:rsid w:val="00366F66"/>
    <w:rsid w:val="00367082"/>
    <w:rsid w:val="00367A17"/>
    <w:rsid w:val="00367CF6"/>
    <w:rsid w:val="00370700"/>
    <w:rsid w:val="0037087F"/>
    <w:rsid w:val="003708CC"/>
    <w:rsid w:val="003709B8"/>
    <w:rsid w:val="00370AAD"/>
    <w:rsid w:val="00370ADA"/>
    <w:rsid w:val="00370B18"/>
    <w:rsid w:val="00370ED6"/>
    <w:rsid w:val="0037157D"/>
    <w:rsid w:val="0037173D"/>
    <w:rsid w:val="00371926"/>
    <w:rsid w:val="00371B0B"/>
    <w:rsid w:val="003722CE"/>
    <w:rsid w:val="00372621"/>
    <w:rsid w:val="00372894"/>
    <w:rsid w:val="003728D1"/>
    <w:rsid w:val="00372CD7"/>
    <w:rsid w:val="00372D4D"/>
    <w:rsid w:val="00372FDF"/>
    <w:rsid w:val="0037390F"/>
    <w:rsid w:val="0037396E"/>
    <w:rsid w:val="003745CC"/>
    <w:rsid w:val="00374BE3"/>
    <w:rsid w:val="003751FE"/>
    <w:rsid w:val="00375690"/>
    <w:rsid w:val="00375886"/>
    <w:rsid w:val="00375AE0"/>
    <w:rsid w:val="00375B24"/>
    <w:rsid w:val="003762E3"/>
    <w:rsid w:val="003766F7"/>
    <w:rsid w:val="00376B94"/>
    <w:rsid w:val="00376CBA"/>
    <w:rsid w:val="00377234"/>
    <w:rsid w:val="00377315"/>
    <w:rsid w:val="003774EE"/>
    <w:rsid w:val="00377B49"/>
    <w:rsid w:val="00377B81"/>
    <w:rsid w:val="00377EAA"/>
    <w:rsid w:val="00377F39"/>
    <w:rsid w:val="00377FBC"/>
    <w:rsid w:val="00380980"/>
    <w:rsid w:val="00380A34"/>
    <w:rsid w:val="00380B9F"/>
    <w:rsid w:val="00380C7A"/>
    <w:rsid w:val="00380C8E"/>
    <w:rsid w:val="00381AC1"/>
    <w:rsid w:val="00381BBD"/>
    <w:rsid w:val="00382F95"/>
    <w:rsid w:val="00383208"/>
    <w:rsid w:val="00383B7C"/>
    <w:rsid w:val="0038449F"/>
    <w:rsid w:val="00384E4A"/>
    <w:rsid w:val="003850E0"/>
    <w:rsid w:val="00385981"/>
    <w:rsid w:val="00385C11"/>
    <w:rsid w:val="00385FB4"/>
    <w:rsid w:val="003860AC"/>
    <w:rsid w:val="003860AD"/>
    <w:rsid w:val="00386365"/>
    <w:rsid w:val="003863D1"/>
    <w:rsid w:val="003863E8"/>
    <w:rsid w:val="0038697F"/>
    <w:rsid w:val="003873FD"/>
    <w:rsid w:val="00387413"/>
    <w:rsid w:val="003875F9"/>
    <w:rsid w:val="00387B78"/>
    <w:rsid w:val="0039018D"/>
    <w:rsid w:val="00390656"/>
    <w:rsid w:val="0039073B"/>
    <w:rsid w:val="003907A3"/>
    <w:rsid w:val="00390D8F"/>
    <w:rsid w:val="00391317"/>
    <w:rsid w:val="003926C7"/>
    <w:rsid w:val="0039287F"/>
    <w:rsid w:val="00392A8C"/>
    <w:rsid w:val="003930BA"/>
    <w:rsid w:val="0039315F"/>
    <w:rsid w:val="00393B87"/>
    <w:rsid w:val="00393BBF"/>
    <w:rsid w:val="003942B5"/>
    <w:rsid w:val="003943EC"/>
    <w:rsid w:val="0039451C"/>
    <w:rsid w:val="00394582"/>
    <w:rsid w:val="0039469F"/>
    <w:rsid w:val="00394757"/>
    <w:rsid w:val="003951D8"/>
    <w:rsid w:val="00395B36"/>
    <w:rsid w:val="00395C3B"/>
    <w:rsid w:val="0039693F"/>
    <w:rsid w:val="00396A50"/>
    <w:rsid w:val="00397699"/>
    <w:rsid w:val="003A194B"/>
    <w:rsid w:val="003A19D7"/>
    <w:rsid w:val="003A1ADC"/>
    <w:rsid w:val="003A28BB"/>
    <w:rsid w:val="003A2D6E"/>
    <w:rsid w:val="003A2EEC"/>
    <w:rsid w:val="003A2FED"/>
    <w:rsid w:val="003A4798"/>
    <w:rsid w:val="003A491B"/>
    <w:rsid w:val="003A507E"/>
    <w:rsid w:val="003A5314"/>
    <w:rsid w:val="003A5A69"/>
    <w:rsid w:val="003A66F4"/>
    <w:rsid w:val="003A67A2"/>
    <w:rsid w:val="003A6960"/>
    <w:rsid w:val="003A6A70"/>
    <w:rsid w:val="003A6B45"/>
    <w:rsid w:val="003A6D3F"/>
    <w:rsid w:val="003A7416"/>
    <w:rsid w:val="003A77D8"/>
    <w:rsid w:val="003A7CC7"/>
    <w:rsid w:val="003A7DCB"/>
    <w:rsid w:val="003B00DE"/>
    <w:rsid w:val="003B0FC0"/>
    <w:rsid w:val="003B14EF"/>
    <w:rsid w:val="003B1780"/>
    <w:rsid w:val="003B1A1D"/>
    <w:rsid w:val="003B1ACE"/>
    <w:rsid w:val="003B1B27"/>
    <w:rsid w:val="003B2431"/>
    <w:rsid w:val="003B2D7C"/>
    <w:rsid w:val="003B2E8C"/>
    <w:rsid w:val="003B3DBA"/>
    <w:rsid w:val="003B3F78"/>
    <w:rsid w:val="003B3FC6"/>
    <w:rsid w:val="003B4427"/>
    <w:rsid w:val="003B4C0B"/>
    <w:rsid w:val="003B4DD8"/>
    <w:rsid w:val="003B51F2"/>
    <w:rsid w:val="003B5532"/>
    <w:rsid w:val="003B57CE"/>
    <w:rsid w:val="003B5D5B"/>
    <w:rsid w:val="003B5E73"/>
    <w:rsid w:val="003B61E0"/>
    <w:rsid w:val="003B63BF"/>
    <w:rsid w:val="003B692F"/>
    <w:rsid w:val="003B72D2"/>
    <w:rsid w:val="003B73AA"/>
    <w:rsid w:val="003B73F8"/>
    <w:rsid w:val="003C011E"/>
    <w:rsid w:val="003C0145"/>
    <w:rsid w:val="003C055C"/>
    <w:rsid w:val="003C0F62"/>
    <w:rsid w:val="003C11FF"/>
    <w:rsid w:val="003C138F"/>
    <w:rsid w:val="003C13B0"/>
    <w:rsid w:val="003C183B"/>
    <w:rsid w:val="003C1D6E"/>
    <w:rsid w:val="003C1DCF"/>
    <w:rsid w:val="003C1E5A"/>
    <w:rsid w:val="003C1F7F"/>
    <w:rsid w:val="003C2163"/>
    <w:rsid w:val="003C25A2"/>
    <w:rsid w:val="003C26A8"/>
    <w:rsid w:val="003C3458"/>
    <w:rsid w:val="003C3938"/>
    <w:rsid w:val="003C3A94"/>
    <w:rsid w:val="003C4398"/>
    <w:rsid w:val="003C4ADD"/>
    <w:rsid w:val="003C51BF"/>
    <w:rsid w:val="003C56CA"/>
    <w:rsid w:val="003C57F5"/>
    <w:rsid w:val="003C5CFF"/>
    <w:rsid w:val="003C6339"/>
    <w:rsid w:val="003C67C8"/>
    <w:rsid w:val="003C6952"/>
    <w:rsid w:val="003C6B3E"/>
    <w:rsid w:val="003C7639"/>
    <w:rsid w:val="003C784A"/>
    <w:rsid w:val="003D0C75"/>
    <w:rsid w:val="003D17DE"/>
    <w:rsid w:val="003D1EFB"/>
    <w:rsid w:val="003D204F"/>
    <w:rsid w:val="003D2391"/>
    <w:rsid w:val="003D294F"/>
    <w:rsid w:val="003D2ACD"/>
    <w:rsid w:val="003D2CA7"/>
    <w:rsid w:val="003D2F24"/>
    <w:rsid w:val="003D36FF"/>
    <w:rsid w:val="003D3AF1"/>
    <w:rsid w:val="003D41C0"/>
    <w:rsid w:val="003D41FE"/>
    <w:rsid w:val="003D43E8"/>
    <w:rsid w:val="003D4466"/>
    <w:rsid w:val="003D4E1D"/>
    <w:rsid w:val="003D51A4"/>
    <w:rsid w:val="003D56D3"/>
    <w:rsid w:val="003D6525"/>
    <w:rsid w:val="003D6BC1"/>
    <w:rsid w:val="003D6E6A"/>
    <w:rsid w:val="003D70A8"/>
    <w:rsid w:val="003D76F3"/>
    <w:rsid w:val="003D7841"/>
    <w:rsid w:val="003D7A5E"/>
    <w:rsid w:val="003D7EB4"/>
    <w:rsid w:val="003E01F3"/>
    <w:rsid w:val="003E0267"/>
    <w:rsid w:val="003E07A0"/>
    <w:rsid w:val="003E150C"/>
    <w:rsid w:val="003E158D"/>
    <w:rsid w:val="003E1727"/>
    <w:rsid w:val="003E1AC7"/>
    <w:rsid w:val="003E1D2E"/>
    <w:rsid w:val="003E215E"/>
    <w:rsid w:val="003E230A"/>
    <w:rsid w:val="003E24B4"/>
    <w:rsid w:val="003E2DDF"/>
    <w:rsid w:val="003E30B4"/>
    <w:rsid w:val="003E34B5"/>
    <w:rsid w:val="003E38E9"/>
    <w:rsid w:val="003E59D3"/>
    <w:rsid w:val="003E6581"/>
    <w:rsid w:val="003E68BF"/>
    <w:rsid w:val="003F04C9"/>
    <w:rsid w:val="003F0728"/>
    <w:rsid w:val="003F0EE4"/>
    <w:rsid w:val="003F1049"/>
    <w:rsid w:val="003F11DC"/>
    <w:rsid w:val="003F18F6"/>
    <w:rsid w:val="003F1976"/>
    <w:rsid w:val="003F1AB1"/>
    <w:rsid w:val="003F257C"/>
    <w:rsid w:val="003F2834"/>
    <w:rsid w:val="003F2A5E"/>
    <w:rsid w:val="003F3099"/>
    <w:rsid w:val="003F3119"/>
    <w:rsid w:val="003F312C"/>
    <w:rsid w:val="003F3384"/>
    <w:rsid w:val="003F34AB"/>
    <w:rsid w:val="003F37A4"/>
    <w:rsid w:val="003F3FD0"/>
    <w:rsid w:val="003F4D0D"/>
    <w:rsid w:val="003F4DD1"/>
    <w:rsid w:val="003F5516"/>
    <w:rsid w:val="003F56F1"/>
    <w:rsid w:val="003F591D"/>
    <w:rsid w:val="003F59E3"/>
    <w:rsid w:val="003F5C0D"/>
    <w:rsid w:val="003F5CDF"/>
    <w:rsid w:val="003F604A"/>
    <w:rsid w:val="003F648E"/>
    <w:rsid w:val="003F6492"/>
    <w:rsid w:val="003F65D5"/>
    <w:rsid w:val="003F72CD"/>
    <w:rsid w:val="003F76C8"/>
    <w:rsid w:val="003F785A"/>
    <w:rsid w:val="003F78E7"/>
    <w:rsid w:val="003F78F6"/>
    <w:rsid w:val="003F79CB"/>
    <w:rsid w:val="003F7C71"/>
    <w:rsid w:val="003F7EE4"/>
    <w:rsid w:val="00400701"/>
    <w:rsid w:val="00400818"/>
    <w:rsid w:val="00400D7A"/>
    <w:rsid w:val="00400E44"/>
    <w:rsid w:val="00400E9E"/>
    <w:rsid w:val="00401244"/>
    <w:rsid w:val="00401347"/>
    <w:rsid w:val="004019CE"/>
    <w:rsid w:val="004022FD"/>
    <w:rsid w:val="00402578"/>
    <w:rsid w:val="00402E84"/>
    <w:rsid w:val="00402ED3"/>
    <w:rsid w:val="00403CF8"/>
    <w:rsid w:val="00403D6B"/>
    <w:rsid w:val="00403FE4"/>
    <w:rsid w:val="00404001"/>
    <w:rsid w:val="00404257"/>
    <w:rsid w:val="00404C39"/>
    <w:rsid w:val="00404D2F"/>
    <w:rsid w:val="00404EA1"/>
    <w:rsid w:val="00404FD8"/>
    <w:rsid w:val="0040579F"/>
    <w:rsid w:val="00405B15"/>
    <w:rsid w:val="004072A5"/>
    <w:rsid w:val="004075D5"/>
    <w:rsid w:val="00407A90"/>
    <w:rsid w:val="00410030"/>
    <w:rsid w:val="00410096"/>
    <w:rsid w:val="004102EB"/>
    <w:rsid w:val="0041061F"/>
    <w:rsid w:val="00410A03"/>
    <w:rsid w:val="004111DC"/>
    <w:rsid w:val="00411272"/>
    <w:rsid w:val="00411460"/>
    <w:rsid w:val="004114C4"/>
    <w:rsid w:val="00411AA2"/>
    <w:rsid w:val="00411BF4"/>
    <w:rsid w:val="0041236C"/>
    <w:rsid w:val="004123C1"/>
    <w:rsid w:val="00412E6D"/>
    <w:rsid w:val="0041344E"/>
    <w:rsid w:val="00413695"/>
    <w:rsid w:val="00413A87"/>
    <w:rsid w:val="00413B0D"/>
    <w:rsid w:val="00413DA2"/>
    <w:rsid w:val="00414BF3"/>
    <w:rsid w:val="00414D5F"/>
    <w:rsid w:val="00415614"/>
    <w:rsid w:val="00416410"/>
    <w:rsid w:val="004166D3"/>
    <w:rsid w:val="00416E51"/>
    <w:rsid w:val="004174C7"/>
    <w:rsid w:val="004175DF"/>
    <w:rsid w:val="00417886"/>
    <w:rsid w:val="00417897"/>
    <w:rsid w:val="00417A4A"/>
    <w:rsid w:val="00417AA1"/>
    <w:rsid w:val="00417BA1"/>
    <w:rsid w:val="004200A9"/>
    <w:rsid w:val="00420307"/>
    <w:rsid w:val="00420914"/>
    <w:rsid w:val="00420C0B"/>
    <w:rsid w:val="00421608"/>
    <w:rsid w:val="00421766"/>
    <w:rsid w:val="0042192C"/>
    <w:rsid w:val="00421B30"/>
    <w:rsid w:val="00421B7C"/>
    <w:rsid w:val="00421D01"/>
    <w:rsid w:val="004220C5"/>
    <w:rsid w:val="004228B1"/>
    <w:rsid w:val="00422CF6"/>
    <w:rsid w:val="00423004"/>
    <w:rsid w:val="0042333F"/>
    <w:rsid w:val="004233D4"/>
    <w:rsid w:val="0042372D"/>
    <w:rsid w:val="00423AEF"/>
    <w:rsid w:val="00423D09"/>
    <w:rsid w:val="00423DD5"/>
    <w:rsid w:val="00423E17"/>
    <w:rsid w:val="00423E1E"/>
    <w:rsid w:val="00423F81"/>
    <w:rsid w:val="00424D17"/>
    <w:rsid w:val="00424F0E"/>
    <w:rsid w:val="00425379"/>
    <w:rsid w:val="0042544C"/>
    <w:rsid w:val="0042574C"/>
    <w:rsid w:val="004263C8"/>
    <w:rsid w:val="004263EE"/>
    <w:rsid w:val="00426A48"/>
    <w:rsid w:val="00426FE6"/>
    <w:rsid w:val="004272D8"/>
    <w:rsid w:val="00430609"/>
    <w:rsid w:val="00430655"/>
    <w:rsid w:val="004313AD"/>
    <w:rsid w:val="004314FC"/>
    <w:rsid w:val="0043159B"/>
    <w:rsid w:val="0043197C"/>
    <w:rsid w:val="004322C4"/>
    <w:rsid w:val="004327F7"/>
    <w:rsid w:val="0043295D"/>
    <w:rsid w:val="004333ED"/>
    <w:rsid w:val="00433528"/>
    <w:rsid w:val="00433D9D"/>
    <w:rsid w:val="0043415E"/>
    <w:rsid w:val="0043463A"/>
    <w:rsid w:val="00434B41"/>
    <w:rsid w:val="00434DDB"/>
    <w:rsid w:val="00434F38"/>
    <w:rsid w:val="00434FF8"/>
    <w:rsid w:val="004350CA"/>
    <w:rsid w:val="00435784"/>
    <w:rsid w:val="00435AE9"/>
    <w:rsid w:val="0043687C"/>
    <w:rsid w:val="00436F0C"/>
    <w:rsid w:val="00437074"/>
    <w:rsid w:val="004375C3"/>
    <w:rsid w:val="004378E3"/>
    <w:rsid w:val="00437DD5"/>
    <w:rsid w:val="00437E54"/>
    <w:rsid w:val="00440009"/>
    <w:rsid w:val="0044094D"/>
    <w:rsid w:val="00440A9F"/>
    <w:rsid w:val="00440D8E"/>
    <w:rsid w:val="00441536"/>
    <w:rsid w:val="00441578"/>
    <w:rsid w:val="00441931"/>
    <w:rsid w:val="00442064"/>
    <w:rsid w:val="0044206F"/>
    <w:rsid w:val="00442590"/>
    <w:rsid w:val="00442953"/>
    <w:rsid w:val="00442C24"/>
    <w:rsid w:val="004434A1"/>
    <w:rsid w:val="00443645"/>
    <w:rsid w:val="004437E5"/>
    <w:rsid w:val="00443A24"/>
    <w:rsid w:val="00443A48"/>
    <w:rsid w:val="004443F4"/>
    <w:rsid w:val="00444D2E"/>
    <w:rsid w:val="00444FDD"/>
    <w:rsid w:val="00445408"/>
    <w:rsid w:val="00446124"/>
    <w:rsid w:val="0044634D"/>
    <w:rsid w:val="0044651A"/>
    <w:rsid w:val="0044657F"/>
    <w:rsid w:val="004468B4"/>
    <w:rsid w:val="004469F8"/>
    <w:rsid w:val="00446B77"/>
    <w:rsid w:val="00447019"/>
    <w:rsid w:val="004475B6"/>
    <w:rsid w:val="00447B82"/>
    <w:rsid w:val="00447D0C"/>
    <w:rsid w:val="004500B0"/>
    <w:rsid w:val="00450605"/>
    <w:rsid w:val="0045170E"/>
    <w:rsid w:val="00451796"/>
    <w:rsid w:val="00451B32"/>
    <w:rsid w:val="00451D59"/>
    <w:rsid w:val="00452049"/>
    <w:rsid w:val="004523E7"/>
    <w:rsid w:val="00452AC3"/>
    <w:rsid w:val="004540F3"/>
    <w:rsid w:val="0045468C"/>
    <w:rsid w:val="00454855"/>
    <w:rsid w:val="00454EBD"/>
    <w:rsid w:val="0045524D"/>
    <w:rsid w:val="004556D8"/>
    <w:rsid w:val="00455ACB"/>
    <w:rsid w:val="00455BCC"/>
    <w:rsid w:val="00455CCB"/>
    <w:rsid w:val="004560B5"/>
    <w:rsid w:val="004561CF"/>
    <w:rsid w:val="0045628F"/>
    <w:rsid w:val="0045634F"/>
    <w:rsid w:val="004568A0"/>
    <w:rsid w:val="00456B6D"/>
    <w:rsid w:val="00456C73"/>
    <w:rsid w:val="004570B0"/>
    <w:rsid w:val="00457A28"/>
    <w:rsid w:val="00457D1B"/>
    <w:rsid w:val="004604DF"/>
    <w:rsid w:val="004605D4"/>
    <w:rsid w:val="00460FBA"/>
    <w:rsid w:val="00461158"/>
    <w:rsid w:val="00461317"/>
    <w:rsid w:val="004613EB"/>
    <w:rsid w:val="00461E28"/>
    <w:rsid w:val="00461F07"/>
    <w:rsid w:val="00462040"/>
    <w:rsid w:val="00462BB5"/>
    <w:rsid w:val="004632B7"/>
    <w:rsid w:val="00463352"/>
    <w:rsid w:val="00463A8B"/>
    <w:rsid w:val="00463D4C"/>
    <w:rsid w:val="00463E44"/>
    <w:rsid w:val="00463E87"/>
    <w:rsid w:val="00464496"/>
    <w:rsid w:val="00464A44"/>
    <w:rsid w:val="00464F09"/>
    <w:rsid w:val="0046548C"/>
    <w:rsid w:val="00465803"/>
    <w:rsid w:val="00465897"/>
    <w:rsid w:val="00465968"/>
    <w:rsid w:val="00465CD1"/>
    <w:rsid w:val="0046607B"/>
    <w:rsid w:val="004666B0"/>
    <w:rsid w:val="00467595"/>
    <w:rsid w:val="00467809"/>
    <w:rsid w:val="004700B3"/>
    <w:rsid w:val="004703BC"/>
    <w:rsid w:val="004706DA"/>
    <w:rsid w:val="00470CD9"/>
    <w:rsid w:val="00471A23"/>
    <w:rsid w:val="004720EB"/>
    <w:rsid w:val="0047274A"/>
    <w:rsid w:val="004739F7"/>
    <w:rsid w:val="00473B4C"/>
    <w:rsid w:val="00474115"/>
    <w:rsid w:val="004743A7"/>
    <w:rsid w:val="004743AA"/>
    <w:rsid w:val="004746AC"/>
    <w:rsid w:val="00474886"/>
    <w:rsid w:val="00475194"/>
    <w:rsid w:val="00475687"/>
    <w:rsid w:val="0047573A"/>
    <w:rsid w:val="00475849"/>
    <w:rsid w:val="004758CA"/>
    <w:rsid w:val="00475E0C"/>
    <w:rsid w:val="004763C2"/>
    <w:rsid w:val="00476725"/>
    <w:rsid w:val="00476E1E"/>
    <w:rsid w:val="00476FC2"/>
    <w:rsid w:val="00477A08"/>
    <w:rsid w:val="00477BDC"/>
    <w:rsid w:val="004808A3"/>
    <w:rsid w:val="004808DC"/>
    <w:rsid w:val="00480B27"/>
    <w:rsid w:val="004810E3"/>
    <w:rsid w:val="004812F8"/>
    <w:rsid w:val="00481381"/>
    <w:rsid w:val="0048213E"/>
    <w:rsid w:val="00482343"/>
    <w:rsid w:val="0048300D"/>
    <w:rsid w:val="00483153"/>
    <w:rsid w:val="00483204"/>
    <w:rsid w:val="00483E1D"/>
    <w:rsid w:val="00483E98"/>
    <w:rsid w:val="00484052"/>
    <w:rsid w:val="00484317"/>
    <w:rsid w:val="0048457B"/>
    <w:rsid w:val="004845E0"/>
    <w:rsid w:val="00484A12"/>
    <w:rsid w:val="00485068"/>
    <w:rsid w:val="004855C8"/>
    <w:rsid w:val="004857B9"/>
    <w:rsid w:val="0048638B"/>
    <w:rsid w:val="00486476"/>
    <w:rsid w:val="00486605"/>
    <w:rsid w:val="004867CB"/>
    <w:rsid w:val="00486845"/>
    <w:rsid w:val="00486FEB"/>
    <w:rsid w:val="0048711A"/>
    <w:rsid w:val="004872C1"/>
    <w:rsid w:val="00487394"/>
    <w:rsid w:val="004878B3"/>
    <w:rsid w:val="00487A19"/>
    <w:rsid w:val="00490121"/>
    <w:rsid w:val="00490922"/>
    <w:rsid w:val="00491467"/>
    <w:rsid w:val="00491984"/>
    <w:rsid w:val="004920D0"/>
    <w:rsid w:val="00492F2B"/>
    <w:rsid w:val="0049322E"/>
    <w:rsid w:val="00493729"/>
    <w:rsid w:val="00493A2E"/>
    <w:rsid w:val="00493A94"/>
    <w:rsid w:val="0049456B"/>
    <w:rsid w:val="00494C22"/>
    <w:rsid w:val="00494D1E"/>
    <w:rsid w:val="0049583C"/>
    <w:rsid w:val="00495FE5"/>
    <w:rsid w:val="00496B22"/>
    <w:rsid w:val="004973DB"/>
    <w:rsid w:val="00497644"/>
    <w:rsid w:val="004977A3"/>
    <w:rsid w:val="00497D8E"/>
    <w:rsid w:val="00497F53"/>
    <w:rsid w:val="004A0FB7"/>
    <w:rsid w:val="004A1370"/>
    <w:rsid w:val="004A13B5"/>
    <w:rsid w:val="004A145F"/>
    <w:rsid w:val="004A1497"/>
    <w:rsid w:val="004A16B8"/>
    <w:rsid w:val="004A16EC"/>
    <w:rsid w:val="004A171A"/>
    <w:rsid w:val="004A1BE4"/>
    <w:rsid w:val="004A2710"/>
    <w:rsid w:val="004A2AFD"/>
    <w:rsid w:val="004A2D14"/>
    <w:rsid w:val="004A2F6C"/>
    <w:rsid w:val="004A319A"/>
    <w:rsid w:val="004A33B6"/>
    <w:rsid w:val="004A38D9"/>
    <w:rsid w:val="004A3DB4"/>
    <w:rsid w:val="004A40E3"/>
    <w:rsid w:val="004A416C"/>
    <w:rsid w:val="004A43D6"/>
    <w:rsid w:val="004A4F1B"/>
    <w:rsid w:val="004A4F78"/>
    <w:rsid w:val="004A505B"/>
    <w:rsid w:val="004A54BE"/>
    <w:rsid w:val="004A5C7F"/>
    <w:rsid w:val="004A6072"/>
    <w:rsid w:val="004A6D2A"/>
    <w:rsid w:val="004A6E91"/>
    <w:rsid w:val="004A73C5"/>
    <w:rsid w:val="004B0484"/>
    <w:rsid w:val="004B053A"/>
    <w:rsid w:val="004B1567"/>
    <w:rsid w:val="004B16F2"/>
    <w:rsid w:val="004B1915"/>
    <w:rsid w:val="004B1C6C"/>
    <w:rsid w:val="004B1FD1"/>
    <w:rsid w:val="004B24EC"/>
    <w:rsid w:val="004B2581"/>
    <w:rsid w:val="004B296E"/>
    <w:rsid w:val="004B2CA2"/>
    <w:rsid w:val="004B2F47"/>
    <w:rsid w:val="004B307A"/>
    <w:rsid w:val="004B3163"/>
    <w:rsid w:val="004B31FE"/>
    <w:rsid w:val="004B37C2"/>
    <w:rsid w:val="004B3B26"/>
    <w:rsid w:val="004B3E01"/>
    <w:rsid w:val="004B3E32"/>
    <w:rsid w:val="004B44E4"/>
    <w:rsid w:val="004B4938"/>
    <w:rsid w:val="004B4B6D"/>
    <w:rsid w:val="004B4E75"/>
    <w:rsid w:val="004B4FE1"/>
    <w:rsid w:val="004B510C"/>
    <w:rsid w:val="004B542F"/>
    <w:rsid w:val="004B5ABB"/>
    <w:rsid w:val="004B5E55"/>
    <w:rsid w:val="004B6100"/>
    <w:rsid w:val="004B6191"/>
    <w:rsid w:val="004B64EB"/>
    <w:rsid w:val="004B65E4"/>
    <w:rsid w:val="004B6B17"/>
    <w:rsid w:val="004B7080"/>
    <w:rsid w:val="004B7FCD"/>
    <w:rsid w:val="004C1A8B"/>
    <w:rsid w:val="004C1A8E"/>
    <w:rsid w:val="004C2095"/>
    <w:rsid w:val="004C2662"/>
    <w:rsid w:val="004C2C99"/>
    <w:rsid w:val="004C2EA7"/>
    <w:rsid w:val="004C3550"/>
    <w:rsid w:val="004C35A4"/>
    <w:rsid w:val="004C388E"/>
    <w:rsid w:val="004C3A40"/>
    <w:rsid w:val="004C3ECA"/>
    <w:rsid w:val="004C40DB"/>
    <w:rsid w:val="004C4822"/>
    <w:rsid w:val="004C5AC2"/>
    <w:rsid w:val="004C5AD9"/>
    <w:rsid w:val="004C5C94"/>
    <w:rsid w:val="004C5CCB"/>
    <w:rsid w:val="004C5DEC"/>
    <w:rsid w:val="004C6044"/>
    <w:rsid w:val="004C613F"/>
    <w:rsid w:val="004C628D"/>
    <w:rsid w:val="004C645D"/>
    <w:rsid w:val="004C650A"/>
    <w:rsid w:val="004C6851"/>
    <w:rsid w:val="004C6C0B"/>
    <w:rsid w:val="004C6FBF"/>
    <w:rsid w:val="004C706E"/>
    <w:rsid w:val="004D00EB"/>
    <w:rsid w:val="004D042B"/>
    <w:rsid w:val="004D0AA1"/>
    <w:rsid w:val="004D0E56"/>
    <w:rsid w:val="004D11D6"/>
    <w:rsid w:val="004D14FF"/>
    <w:rsid w:val="004D1608"/>
    <w:rsid w:val="004D205F"/>
    <w:rsid w:val="004D218D"/>
    <w:rsid w:val="004D229E"/>
    <w:rsid w:val="004D2734"/>
    <w:rsid w:val="004D28DB"/>
    <w:rsid w:val="004D2A5F"/>
    <w:rsid w:val="004D2C5E"/>
    <w:rsid w:val="004D2C9C"/>
    <w:rsid w:val="004D2FF8"/>
    <w:rsid w:val="004D303D"/>
    <w:rsid w:val="004D33CC"/>
    <w:rsid w:val="004D3630"/>
    <w:rsid w:val="004D3CF3"/>
    <w:rsid w:val="004D3EF8"/>
    <w:rsid w:val="004D3F19"/>
    <w:rsid w:val="004D49A1"/>
    <w:rsid w:val="004D4EE9"/>
    <w:rsid w:val="004D55A6"/>
    <w:rsid w:val="004D5719"/>
    <w:rsid w:val="004D57BA"/>
    <w:rsid w:val="004D5824"/>
    <w:rsid w:val="004D5902"/>
    <w:rsid w:val="004D59E4"/>
    <w:rsid w:val="004D655E"/>
    <w:rsid w:val="004D67EF"/>
    <w:rsid w:val="004D6927"/>
    <w:rsid w:val="004D719C"/>
    <w:rsid w:val="004D769C"/>
    <w:rsid w:val="004D76DF"/>
    <w:rsid w:val="004D7B51"/>
    <w:rsid w:val="004E1129"/>
    <w:rsid w:val="004E15AF"/>
    <w:rsid w:val="004E169D"/>
    <w:rsid w:val="004E1AAF"/>
    <w:rsid w:val="004E1EE0"/>
    <w:rsid w:val="004E2048"/>
    <w:rsid w:val="004E273E"/>
    <w:rsid w:val="004E27C8"/>
    <w:rsid w:val="004E341A"/>
    <w:rsid w:val="004E345E"/>
    <w:rsid w:val="004E4607"/>
    <w:rsid w:val="004E46BF"/>
    <w:rsid w:val="004E48F7"/>
    <w:rsid w:val="004E4CC0"/>
    <w:rsid w:val="004E50A9"/>
    <w:rsid w:val="004E514D"/>
    <w:rsid w:val="004E5390"/>
    <w:rsid w:val="004E56FA"/>
    <w:rsid w:val="004E5C4C"/>
    <w:rsid w:val="004E660B"/>
    <w:rsid w:val="004E6DC1"/>
    <w:rsid w:val="004E768D"/>
    <w:rsid w:val="004E7BCE"/>
    <w:rsid w:val="004F0037"/>
    <w:rsid w:val="004F0049"/>
    <w:rsid w:val="004F00B2"/>
    <w:rsid w:val="004F0494"/>
    <w:rsid w:val="004F052F"/>
    <w:rsid w:val="004F0C91"/>
    <w:rsid w:val="004F0D74"/>
    <w:rsid w:val="004F0E91"/>
    <w:rsid w:val="004F1165"/>
    <w:rsid w:val="004F1274"/>
    <w:rsid w:val="004F19B5"/>
    <w:rsid w:val="004F1C92"/>
    <w:rsid w:val="004F207C"/>
    <w:rsid w:val="004F226D"/>
    <w:rsid w:val="004F2804"/>
    <w:rsid w:val="004F2940"/>
    <w:rsid w:val="004F2D2A"/>
    <w:rsid w:val="004F2F18"/>
    <w:rsid w:val="004F385E"/>
    <w:rsid w:val="004F41DB"/>
    <w:rsid w:val="004F421E"/>
    <w:rsid w:val="004F43B7"/>
    <w:rsid w:val="004F4DA9"/>
    <w:rsid w:val="004F4DBD"/>
    <w:rsid w:val="004F4EF1"/>
    <w:rsid w:val="004F4F0C"/>
    <w:rsid w:val="004F510A"/>
    <w:rsid w:val="004F57A1"/>
    <w:rsid w:val="004F5F5B"/>
    <w:rsid w:val="004F632F"/>
    <w:rsid w:val="004F6789"/>
    <w:rsid w:val="004F68D0"/>
    <w:rsid w:val="004F6A91"/>
    <w:rsid w:val="004F6D4B"/>
    <w:rsid w:val="004F72CE"/>
    <w:rsid w:val="004F7ABF"/>
    <w:rsid w:val="004F7D52"/>
    <w:rsid w:val="004F7F33"/>
    <w:rsid w:val="00500134"/>
    <w:rsid w:val="0050080B"/>
    <w:rsid w:val="00500EA6"/>
    <w:rsid w:val="00501181"/>
    <w:rsid w:val="0050182A"/>
    <w:rsid w:val="00501F33"/>
    <w:rsid w:val="005023DA"/>
    <w:rsid w:val="00502688"/>
    <w:rsid w:val="00502BC9"/>
    <w:rsid w:val="0050302A"/>
    <w:rsid w:val="005032D3"/>
    <w:rsid w:val="005033E8"/>
    <w:rsid w:val="005034DF"/>
    <w:rsid w:val="00503BE0"/>
    <w:rsid w:val="00503FDF"/>
    <w:rsid w:val="0050433C"/>
    <w:rsid w:val="005043F7"/>
    <w:rsid w:val="005044A9"/>
    <w:rsid w:val="0050456B"/>
    <w:rsid w:val="00504DAA"/>
    <w:rsid w:val="00505094"/>
    <w:rsid w:val="005053E2"/>
    <w:rsid w:val="0050551D"/>
    <w:rsid w:val="0050562C"/>
    <w:rsid w:val="005056BD"/>
    <w:rsid w:val="00505739"/>
    <w:rsid w:val="0050581E"/>
    <w:rsid w:val="00506A98"/>
    <w:rsid w:val="00506CF0"/>
    <w:rsid w:val="00506CF3"/>
    <w:rsid w:val="00506DF9"/>
    <w:rsid w:val="00506EFF"/>
    <w:rsid w:val="00506FBD"/>
    <w:rsid w:val="00510753"/>
    <w:rsid w:val="00510B38"/>
    <w:rsid w:val="00510C21"/>
    <w:rsid w:val="00510F15"/>
    <w:rsid w:val="00510F73"/>
    <w:rsid w:val="0051105B"/>
    <w:rsid w:val="00511709"/>
    <w:rsid w:val="005122F4"/>
    <w:rsid w:val="0051248C"/>
    <w:rsid w:val="00512892"/>
    <w:rsid w:val="00512C53"/>
    <w:rsid w:val="005137AC"/>
    <w:rsid w:val="00513942"/>
    <w:rsid w:val="00513A93"/>
    <w:rsid w:val="00513FF7"/>
    <w:rsid w:val="00514747"/>
    <w:rsid w:val="00514ABB"/>
    <w:rsid w:val="00514FC2"/>
    <w:rsid w:val="005155D5"/>
    <w:rsid w:val="00515877"/>
    <w:rsid w:val="00515BBE"/>
    <w:rsid w:val="00516122"/>
    <w:rsid w:val="00516219"/>
    <w:rsid w:val="005168C6"/>
    <w:rsid w:val="00517731"/>
    <w:rsid w:val="00520196"/>
    <w:rsid w:val="005201CC"/>
    <w:rsid w:val="00520416"/>
    <w:rsid w:val="005208B1"/>
    <w:rsid w:val="00520CB1"/>
    <w:rsid w:val="0052124D"/>
    <w:rsid w:val="00521468"/>
    <w:rsid w:val="0052160F"/>
    <w:rsid w:val="00521AF5"/>
    <w:rsid w:val="00521E0F"/>
    <w:rsid w:val="005223BB"/>
    <w:rsid w:val="00522618"/>
    <w:rsid w:val="0052269F"/>
    <w:rsid w:val="00522726"/>
    <w:rsid w:val="00522C51"/>
    <w:rsid w:val="00522F97"/>
    <w:rsid w:val="00523164"/>
    <w:rsid w:val="0052327B"/>
    <w:rsid w:val="00523971"/>
    <w:rsid w:val="00523C1C"/>
    <w:rsid w:val="00524862"/>
    <w:rsid w:val="00524F5E"/>
    <w:rsid w:val="00525042"/>
    <w:rsid w:val="00525A53"/>
    <w:rsid w:val="00525C92"/>
    <w:rsid w:val="005260A9"/>
    <w:rsid w:val="00526155"/>
    <w:rsid w:val="005262FC"/>
    <w:rsid w:val="0052692A"/>
    <w:rsid w:val="00526A2F"/>
    <w:rsid w:val="00526BD2"/>
    <w:rsid w:val="00526EE8"/>
    <w:rsid w:val="00527384"/>
    <w:rsid w:val="00530748"/>
    <w:rsid w:val="00530A4D"/>
    <w:rsid w:val="00531014"/>
    <w:rsid w:val="0053101F"/>
    <w:rsid w:val="00531117"/>
    <w:rsid w:val="00532610"/>
    <w:rsid w:val="0053270F"/>
    <w:rsid w:val="00532761"/>
    <w:rsid w:val="0053280F"/>
    <w:rsid w:val="00532FD3"/>
    <w:rsid w:val="00532FE8"/>
    <w:rsid w:val="0053355B"/>
    <w:rsid w:val="0053399D"/>
    <w:rsid w:val="00533D8B"/>
    <w:rsid w:val="00533E76"/>
    <w:rsid w:val="005341AE"/>
    <w:rsid w:val="005353BF"/>
    <w:rsid w:val="00535AF4"/>
    <w:rsid w:val="00536568"/>
    <w:rsid w:val="00537116"/>
    <w:rsid w:val="0053724A"/>
    <w:rsid w:val="0053776F"/>
    <w:rsid w:val="00537848"/>
    <w:rsid w:val="0053798F"/>
    <w:rsid w:val="00537DE2"/>
    <w:rsid w:val="005400C2"/>
    <w:rsid w:val="005402A5"/>
    <w:rsid w:val="00540A0B"/>
    <w:rsid w:val="0054114B"/>
    <w:rsid w:val="005422C6"/>
    <w:rsid w:val="00542369"/>
    <w:rsid w:val="00542711"/>
    <w:rsid w:val="00542C17"/>
    <w:rsid w:val="00542C96"/>
    <w:rsid w:val="00542DDD"/>
    <w:rsid w:val="0054379B"/>
    <w:rsid w:val="00543D30"/>
    <w:rsid w:val="00544060"/>
    <w:rsid w:val="00544074"/>
    <w:rsid w:val="00544A12"/>
    <w:rsid w:val="00544B5C"/>
    <w:rsid w:val="00545418"/>
    <w:rsid w:val="00545A88"/>
    <w:rsid w:val="00545E44"/>
    <w:rsid w:val="00546671"/>
    <w:rsid w:val="00546903"/>
    <w:rsid w:val="00546F99"/>
    <w:rsid w:val="00546FAE"/>
    <w:rsid w:val="00547590"/>
    <w:rsid w:val="0055002B"/>
    <w:rsid w:val="005502AF"/>
    <w:rsid w:val="00550E6E"/>
    <w:rsid w:val="005510F7"/>
    <w:rsid w:val="005516C7"/>
    <w:rsid w:val="00551C8E"/>
    <w:rsid w:val="00551F57"/>
    <w:rsid w:val="005525E2"/>
    <w:rsid w:val="00552765"/>
    <w:rsid w:val="0055278A"/>
    <w:rsid w:val="00552B0B"/>
    <w:rsid w:val="00552DE2"/>
    <w:rsid w:val="00552E67"/>
    <w:rsid w:val="00553639"/>
    <w:rsid w:val="005536D1"/>
    <w:rsid w:val="005538AE"/>
    <w:rsid w:val="0055495E"/>
    <w:rsid w:val="00554A2F"/>
    <w:rsid w:val="00554B50"/>
    <w:rsid w:val="00554FE5"/>
    <w:rsid w:val="00555231"/>
    <w:rsid w:val="00555A01"/>
    <w:rsid w:val="00555DE6"/>
    <w:rsid w:val="00555E0C"/>
    <w:rsid w:val="005562F6"/>
    <w:rsid w:val="005563F9"/>
    <w:rsid w:val="005568A8"/>
    <w:rsid w:val="00556948"/>
    <w:rsid w:val="00556A5B"/>
    <w:rsid w:val="00556A89"/>
    <w:rsid w:val="00560333"/>
    <w:rsid w:val="005604AD"/>
    <w:rsid w:val="0056088B"/>
    <w:rsid w:val="00560C94"/>
    <w:rsid w:val="00560DF9"/>
    <w:rsid w:val="0056168B"/>
    <w:rsid w:val="005617D7"/>
    <w:rsid w:val="00561838"/>
    <w:rsid w:val="005621C7"/>
    <w:rsid w:val="0056264C"/>
    <w:rsid w:val="00562CA2"/>
    <w:rsid w:val="00562E63"/>
    <w:rsid w:val="00563083"/>
    <w:rsid w:val="0056348B"/>
    <w:rsid w:val="005634E2"/>
    <w:rsid w:val="00563902"/>
    <w:rsid w:val="00563FF0"/>
    <w:rsid w:val="00564E0B"/>
    <w:rsid w:val="00564FF0"/>
    <w:rsid w:val="0056539E"/>
    <w:rsid w:val="00565AB7"/>
    <w:rsid w:val="00566488"/>
    <w:rsid w:val="00566571"/>
    <w:rsid w:val="005668EB"/>
    <w:rsid w:val="0056708B"/>
    <w:rsid w:val="0057003C"/>
    <w:rsid w:val="005702C9"/>
    <w:rsid w:val="00570310"/>
    <w:rsid w:val="005706CA"/>
    <w:rsid w:val="00570747"/>
    <w:rsid w:val="005707E8"/>
    <w:rsid w:val="00570CC7"/>
    <w:rsid w:val="005710A7"/>
    <w:rsid w:val="00571902"/>
    <w:rsid w:val="00571D6D"/>
    <w:rsid w:val="005723F8"/>
    <w:rsid w:val="0057245A"/>
    <w:rsid w:val="00573123"/>
    <w:rsid w:val="005734DC"/>
    <w:rsid w:val="0057350B"/>
    <w:rsid w:val="00573651"/>
    <w:rsid w:val="00573B9F"/>
    <w:rsid w:val="00573CF9"/>
    <w:rsid w:val="00573DF6"/>
    <w:rsid w:val="00574278"/>
    <w:rsid w:val="00574296"/>
    <w:rsid w:val="005742A9"/>
    <w:rsid w:val="005747AF"/>
    <w:rsid w:val="00574EAB"/>
    <w:rsid w:val="0057512F"/>
    <w:rsid w:val="00575360"/>
    <w:rsid w:val="0057612E"/>
    <w:rsid w:val="00576D7D"/>
    <w:rsid w:val="00577203"/>
    <w:rsid w:val="0057768E"/>
    <w:rsid w:val="005806BA"/>
    <w:rsid w:val="0058121B"/>
    <w:rsid w:val="00581B8F"/>
    <w:rsid w:val="00582041"/>
    <w:rsid w:val="00582230"/>
    <w:rsid w:val="005823D1"/>
    <w:rsid w:val="00582952"/>
    <w:rsid w:val="00582EAB"/>
    <w:rsid w:val="005832C9"/>
    <w:rsid w:val="0058334A"/>
    <w:rsid w:val="005839F0"/>
    <w:rsid w:val="00583A06"/>
    <w:rsid w:val="00583E05"/>
    <w:rsid w:val="00583FB4"/>
    <w:rsid w:val="0058437B"/>
    <w:rsid w:val="00584413"/>
    <w:rsid w:val="00584D5D"/>
    <w:rsid w:val="00585E6C"/>
    <w:rsid w:val="00586414"/>
    <w:rsid w:val="00586657"/>
    <w:rsid w:val="00586BEB"/>
    <w:rsid w:val="005877BA"/>
    <w:rsid w:val="00587AFA"/>
    <w:rsid w:val="00587DC0"/>
    <w:rsid w:val="00587EAE"/>
    <w:rsid w:val="005901DE"/>
    <w:rsid w:val="005902A2"/>
    <w:rsid w:val="00590341"/>
    <w:rsid w:val="00590BC4"/>
    <w:rsid w:val="00590FA0"/>
    <w:rsid w:val="00591041"/>
    <w:rsid w:val="0059128D"/>
    <w:rsid w:val="00591468"/>
    <w:rsid w:val="00591586"/>
    <w:rsid w:val="00591CAF"/>
    <w:rsid w:val="00591DF5"/>
    <w:rsid w:val="005922A7"/>
    <w:rsid w:val="005925A8"/>
    <w:rsid w:val="005926DC"/>
    <w:rsid w:val="0059277A"/>
    <w:rsid w:val="00593119"/>
    <w:rsid w:val="00593704"/>
    <w:rsid w:val="00593DF5"/>
    <w:rsid w:val="005940C5"/>
    <w:rsid w:val="00594448"/>
    <w:rsid w:val="00594673"/>
    <w:rsid w:val="00594A71"/>
    <w:rsid w:val="00594ACC"/>
    <w:rsid w:val="00594B83"/>
    <w:rsid w:val="00595C13"/>
    <w:rsid w:val="0059604E"/>
    <w:rsid w:val="005965CE"/>
    <w:rsid w:val="00596624"/>
    <w:rsid w:val="0059665A"/>
    <w:rsid w:val="00596714"/>
    <w:rsid w:val="00596F55"/>
    <w:rsid w:val="0059706F"/>
    <w:rsid w:val="00597A6D"/>
    <w:rsid w:val="005A0024"/>
    <w:rsid w:val="005A00C0"/>
    <w:rsid w:val="005A00DC"/>
    <w:rsid w:val="005A05A3"/>
    <w:rsid w:val="005A0D0A"/>
    <w:rsid w:val="005A13F5"/>
    <w:rsid w:val="005A1554"/>
    <w:rsid w:val="005A1B23"/>
    <w:rsid w:val="005A1F87"/>
    <w:rsid w:val="005A2945"/>
    <w:rsid w:val="005A2C01"/>
    <w:rsid w:val="005A2FF6"/>
    <w:rsid w:val="005A37BA"/>
    <w:rsid w:val="005A44C7"/>
    <w:rsid w:val="005A4A57"/>
    <w:rsid w:val="005A5BD5"/>
    <w:rsid w:val="005A5D22"/>
    <w:rsid w:val="005A5DB3"/>
    <w:rsid w:val="005A6AF5"/>
    <w:rsid w:val="005A6BAD"/>
    <w:rsid w:val="005A6EED"/>
    <w:rsid w:val="005A7015"/>
    <w:rsid w:val="005A705C"/>
    <w:rsid w:val="005A7325"/>
    <w:rsid w:val="005A75AB"/>
    <w:rsid w:val="005A7C4C"/>
    <w:rsid w:val="005B02A9"/>
    <w:rsid w:val="005B0437"/>
    <w:rsid w:val="005B099A"/>
    <w:rsid w:val="005B0E54"/>
    <w:rsid w:val="005B12C4"/>
    <w:rsid w:val="005B158D"/>
    <w:rsid w:val="005B193B"/>
    <w:rsid w:val="005B2E8E"/>
    <w:rsid w:val="005B2EC5"/>
    <w:rsid w:val="005B3060"/>
    <w:rsid w:val="005B352F"/>
    <w:rsid w:val="005B3781"/>
    <w:rsid w:val="005B37B8"/>
    <w:rsid w:val="005B3882"/>
    <w:rsid w:val="005B3B29"/>
    <w:rsid w:val="005B3C8A"/>
    <w:rsid w:val="005B4154"/>
    <w:rsid w:val="005B41C2"/>
    <w:rsid w:val="005B4DA2"/>
    <w:rsid w:val="005B57AC"/>
    <w:rsid w:val="005B5A2C"/>
    <w:rsid w:val="005B5E8B"/>
    <w:rsid w:val="005B5EC8"/>
    <w:rsid w:val="005B6250"/>
    <w:rsid w:val="005B65EE"/>
    <w:rsid w:val="005B665E"/>
    <w:rsid w:val="005B6E61"/>
    <w:rsid w:val="005B779F"/>
    <w:rsid w:val="005B77F1"/>
    <w:rsid w:val="005B7803"/>
    <w:rsid w:val="005B78A4"/>
    <w:rsid w:val="005B7DFB"/>
    <w:rsid w:val="005C08F7"/>
    <w:rsid w:val="005C097F"/>
    <w:rsid w:val="005C0F7A"/>
    <w:rsid w:val="005C14EB"/>
    <w:rsid w:val="005C154B"/>
    <w:rsid w:val="005C18FF"/>
    <w:rsid w:val="005C19FD"/>
    <w:rsid w:val="005C1D61"/>
    <w:rsid w:val="005C22E6"/>
    <w:rsid w:val="005C2500"/>
    <w:rsid w:val="005C28A6"/>
    <w:rsid w:val="005C2F91"/>
    <w:rsid w:val="005C3004"/>
    <w:rsid w:val="005C3574"/>
    <w:rsid w:val="005C3792"/>
    <w:rsid w:val="005C406D"/>
    <w:rsid w:val="005C40EB"/>
    <w:rsid w:val="005C4617"/>
    <w:rsid w:val="005C4761"/>
    <w:rsid w:val="005C4BD0"/>
    <w:rsid w:val="005C4D57"/>
    <w:rsid w:val="005C514F"/>
    <w:rsid w:val="005C527C"/>
    <w:rsid w:val="005C558D"/>
    <w:rsid w:val="005C5C8F"/>
    <w:rsid w:val="005C60CF"/>
    <w:rsid w:val="005C6461"/>
    <w:rsid w:val="005C64D5"/>
    <w:rsid w:val="005C6B91"/>
    <w:rsid w:val="005C6FCA"/>
    <w:rsid w:val="005C72FD"/>
    <w:rsid w:val="005C7657"/>
    <w:rsid w:val="005C78F1"/>
    <w:rsid w:val="005C7995"/>
    <w:rsid w:val="005C7A60"/>
    <w:rsid w:val="005C7D98"/>
    <w:rsid w:val="005C7DEC"/>
    <w:rsid w:val="005D0300"/>
    <w:rsid w:val="005D0359"/>
    <w:rsid w:val="005D1417"/>
    <w:rsid w:val="005D18C9"/>
    <w:rsid w:val="005D1933"/>
    <w:rsid w:val="005D26C5"/>
    <w:rsid w:val="005D2850"/>
    <w:rsid w:val="005D2CA1"/>
    <w:rsid w:val="005D36CC"/>
    <w:rsid w:val="005D384E"/>
    <w:rsid w:val="005D3955"/>
    <w:rsid w:val="005D3B39"/>
    <w:rsid w:val="005D3D8F"/>
    <w:rsid w:val="005D3F9A"/>
    <w:rsid w:val="005D42A7"/>
    <w:rsid w:val="005D43A2"/>
    <w:rsid w:val="005D45A4"/>
    <w:rsid w:val="005D46D4"/>
    <w:rsid w:val="005D46DA"/>
    <w:rsid w:val="005D5022"/>
    <w:rsid w:val="005D5270"/>
    <w:rsid w:val="005D546D"/>
    <w:rsid w:val="005D5632"/>
    <w:rsid w:val="005D578D"/>
    <w:rsid w:val="005D611A"/>
    <w:rsid w:val="005D67E3"/>
    <w:rsid w:val="005D6AC6"/>
    <w:rsid w:val="005D6B81"/>
    <w:rsid w:val="005D7689"/>
    <w:rsid w:val="005D78EA"/>
    <w:rsid w:val="005D7C65"/>
    <w:rsid w:val="005D7D56"/>
    <w:rsid w:val="005D7F8E"/>
    <w:rsid w:val="005E0067"/>
    <w:rsid w:val="005E025A"/>
    <w:rsid w:val="005E08B8"/>
    <w:rsid w:val="005E0962"/>
    <w:rsid w:val="005E0BD9"/>
    <w:rsid w:val="005E14B1"/>
    <w:rsid w:val="005E1B64"/>
    <w:rsid w:val="005E1D66"/>
    <w:rsid w:val="005E1E81"/>
    <w:rsid w:val="005E3029"/>
    <w:rsid w:val="005E3B23"/>
    <w:rsid w:val="005E3C51"/>
    <w:rsid w:val="005E3CAF"/>
    <w:rsid w:val="005E46A9"/>
    <w:rsid w:val="005E47D1"/>
    <w:rsid w:val="005E566F"/>
    <w:rsid w:val="005E56CB"/>
    <w:rsid w:val="005E5BCB"/>
    <w:rsid w:val="005E63CD"/>
    <w:rsid w:val="005E68D2"/>
    <w:rsid w:val="005E6AFB"/>
    <w:rsid w:val="005E6C92"/>
    <w:rsid w:val="005E7459"/>
    <w:rsid w:val="005E75EF"/>
    <w:rsid w:val="005E762D"/>
    <w:rsid w:val="005E77E5"/>
    <w:rsid w:val="005F0375"/>
    <w:rsid w:val="005F0434"/>
    <w:rsid w:val="005F0548"/>
    <w:rsid w:val="005F09A8"/>
    <w:rsid w:val="005F0E02"/>
    <w:rsid w:val="005F0E13"/>
    <w:rsid w:val="005F1299"/>
    <w:rsid w:val="005F188A"/>
    <w:rsid w:val="005F18AF"/>
    <w:rsid w:val="005F1BCE"/>
    <w:rsid w:val="005F1D96"/>
    <w:rsid w:val="005F1E2C"/>
    <w:rsid w:val="005F1FC8"/>
    <w:rsid w:val="005F25F2"/>
    <w:rsid w:val="005F311F"/>
    <w:rsid w:val="005F3ACF"/>
    <w:rsid w:val="005F41D7"/>
    <w:rsid w:val="005F4CF4"/>
    <w:rsid w:val="005F4EF1"/>
    <w:rsid w:val="005F5A87"/>
    <w:rsid w:val="005F5D01"/>
    <w:rsid w:val="005F615A"/>
    <w:rsid w:val="005F685A"/>
    <w:rsid w:val="005F697A"/>
    <w:rsid w:val="005F6BA0"/>
    <w:rsid w:val="005F74A8"/>
    <w:rsid w:val="005F75F8"/>
    <w:rsid w:val="005F78AB"/>
    <w:rsid w:val="005F78DF"/>
    <w:rsid w:val="005F7D4E"/>
    <w:rsid w:val="006000B9"/>
    <w:rsid w:val="00600126"/>
    <w:rsid w:val="00600866"/>
    <w:rsid w:val="00600A72"/>
    <w:rsid w:val="00601656"/>
    <w:rsid w:val="0060189F"/>
    <w:rsid w:val="00601AD2"/>
    <w:rsid w:val="00601B7C"/>
    <w:rsid w:val="006026EF"/>
    <w:rsid w:val="00602CB5"/>
    <w:rsid w:val="00603487"/>
    <w:rsid w:val="00603B2D"/>
    <w:rsid w:val="00604153"/>
    <w:rsid w:val="00604709"/>
    <w:rsid w:val="006058D9"/>
    <w:rsid w:val="00605B19"/>
    <w:rsid w:val="00605C7B"/>
    <w:rsid w:val="00605CAA"/>
    <w:rsid w:val="006063DC"/>
    <w:rsid w:val="00606AFD"/>
    <w:rsid w:val="0060789A"/>
    <w:rsid w:val="00607919"/>
    <w:rsid w:val="00607C3B"/>
    <w:rsid w:val="0061010F"/>
    <w:rsid w:val="00610321"/>
    <w:rsid w:val="00610543"/>
    <w:rsid w:val="00610AAD"/>
    <w:rsid w:val="00610EA9"/>
    <w:rsid w:val="00610F55"/>
    <w:rsid w:val="006111E0"/>
    <w:rsid w:val="00611605"/>
    <w:rsid w:val="006117A3"/>
    <w:rsid w:val="00611FBF"/>
    <w:rsid w:val="00612029"/>
    <w:rsid w:val="006121D7"/>
    <w:rsid w:val="00612578"/>
    <w:rsid w:val="006125FF"/>
    <w:rsid w:val="00612968"/>
    <w:rsid w:val="00612AC1"/>
    <w:rsid w:val="00613D4F"/>
    <w:rsid w:val="006141BC"/>
    <w:rsid w:val="00614891"/>
    <w:rsid w:val="00614BC1"/>
    <w:rsid w:val="00614CDC"/>
    <w:rsid w:val="006150CA"/>
    <w:rsid w:val="0061529C"/>
    <w:rsid w:val="006158F9"/>
    <w:rsid w:val="00615A39"/>
    <w:rsid w:val="00615C6A"/>
    <w:rsid w:val="00615CE6"/>
    <w:rsid w:val="0061602E"/>
    <w:rsid w:val="0061673E"/>
    <w:rsid w:val="00617C1A"/>
    <w:rsid w:val="00617D07"/>
    <w:rsid w:val="006203D1"/>
    <w:rsid w:val="0062147B"/>
    <w:rsid w:val="0062163E"/>
    <w:rsid w:val="006216C5"/>
    <w:rsid w:val="00621818"/>
    <w:rsid w:val="00621920"/>
    <w:rsid w:val="006219B9"/>
    <w:rsid w:val="00621BD6"/>
    <w:rsid w:val="00621E56"/>
    <w:rsid w:val="0062200A"/>
    <w:rsid w:val="00622613"/>
    <w:rsid w:val="00622665"/>
    <w:rsid w:val="006227D6"/>
    <w:rsid w:val="00622D78"/>
    <w:rsid w:val="00622D98"/>
    <w:rsid w:val="00623584"/>
    <w:rsid w:val="00623ABF"/>
    <w:rsid w:val="00623D45"/>
    <w:rsid w:val="00623DFD"/>
    <w:rsid w:val="00623EDB"/>
    <w:rsid w:val="00624028"/>
    <w:rsid w:val="0062408C"/>
    <w:rsid w:val="006241C8"/>
    <w:rsid w:val="00624488"/>
    <w:rsid w:val="0062459B"/>
    <w:rsid w:val="0062487C"/>
    <w:rsid w:val="00624B7D"/>
    <w:rsid w:val="00624CA3"/>
    <w:rsid w:val="00624DC4"/>
    <w:rsid w:val="006257FD"/>
    <w:rsid w:val="00625A0C"/>
    <w:rsid w:val="006265BD"/>
    <w:rsid w:val="00626AEE"/>
    <w:rsid w:val="00626D51"/>
    <w:rsid w:val="00627186"/>
    <w:rsid w:val="00627226"/>
    <w:rsid w:val="006272F0"/>
    <w:rsid w:val="006277D8"/>
    <w:rsid w:val="006277EE"/>
    <w:rsid w:val="00627951"/>
    <w:rsid w:val="00627B6B"/>
    <w:rsid w:val="00627FF0"/>
    <w:rsid w:val="00630407"/>
    <w:rsid w:val="00630454"/>
    <w:rsid w:val="0063135F"/>
    <w:rsid w:val="00631656"/>
    <w:rsid w:val="006316F5"/>
    <w:rsid w:val="006318A2"/>
    <w:rsid w:val="006318B6"/>
    <w:rsid w:val="00632712"/>
    <w:rsid w:val="00633079"/>
    <w:rsid w:val="006331F3"/>
    <w:rsid w:val="0063397F"/>
    <w:rsid w:val="00634586"/>
    <w:rsid w:val="006346D7"/>
    <w:rsid w:val="006347C0"/>
    <w:rsid w:val="00634A2B"/>
    <w:rsid w:val="00634C41"/>
    <w:rsid w:val="006350AF"/>
    <w:rsid w:val="00635273"/>
    <w:rsid w:val="006352E9"/>
    <w:rsid w:val="00635AC9"/>
    <w:rsid w:val="00635E30"/>
    <w:rsid w:val="00635FA1"/>
    <w:rsid w:val="006363AB"/>
    <w:rsid w:val="00636470"/>
    <w:rsid w:val="0063660C"/>
    <w:rsid w:val="00636ADE"/>
    <w:rsid w:val="00637745"/>
    <w:rsid w:val="00637BC1"/>
    <w:rsid w:val="00640098"/>
    <w:rsid w:val="0064069D"/>
    <w:rsid w:val="006407CC"/>
    <w:rsid w:val="00640BD4"/>
    <w:rsid w:val="00640C45"/>
    <w:rsid w:val="00641894"/>
    <w:rsid w:val="006419D4"/>
    <w:rsid w:val="00641BBA"/>
    <w:rsid w:val="0064204C"/>
    <w:rsid w:val="006420D3"/>
    <w:rsid w:val="00642B37"/>
    <w:rsid w:val="006437A4"/>
    <w:rsid w:val="00644063"/>
    <w:rsid w:val="0064483E"/>
    <w:rsid w:val="00644900"/>
    <w:rsid w:val="00645053"/>
    <w:rsid w:val="00645338"/>
    <w:rsid w:val="0064563D"/>
    <w:rsid w:val="00645FA8"/>
    <w:rsid w:val="00645FAE"/>
    <w:rsid w:val="0064601C"/>
    <w:rsid w:val="006463EA"/>
    <w:rsid w:val="0064663A"/>
    <w:rsid w:val="006466B7"/>
    <w:rsid w:val="00646EED"/>
    <w:rsid w:val="00647665"/>
    <w:rsid w:val="006477A0"/>
    <w:rsid w:val="00647819"/>
    <w:rsid w:val="00647827"/>
    <w:rsid w:val="0065005B"/>
    <w:rsid w:val="00650404"/>
    <w:rsid w:val="006504E7"/>
    <w:rsid w:val="00650909"/>
    <w:rsid w:val="00650B4D"/>
    <w:rsid w:val="00651579"/>
    <w:rsid w:val="00651CF9"/>
    <w:rsid w:val="0065226A"/>
    <w:rsid w:val="0065287A"/>
    <w:rsid w:val="00652A1E"/>
    <w:rsid w:val="00652E8D"/>
    <w:rsid w:val="0065302F"/>
    <w:rsid w:val="00653168"/>
    <w:rsid w:val="0065374D"/>
    <w:rsid w:val="006537B6"/>
    <w:rsid w:val="00653D2F"/>
    <w:rsid w:val="006545F6"/>
    <w:rsid w:val="00654CB6"/>
    <w:rsid w:val="006552B2"/>
    <w:rsid w:val="0065576D"/>
    <w:rsid w:val="00655B9F"/>
    <w:rsid w:val="00655CCF"/>
    <w:rsid w:val="00656060"/>
    <w:rsid w:val="006560E0"/>
    <w:rsid w:val="00656696"/>
    <w:rsid w:val="00656820"/>
    <w:rsid w:val="00656985"/>
    <w:rsid w:val="00656B86"/>
    <w:rsid w:val="00656BA0"/>
    <w:rsid w:val="00657082"/>
    <w:rsid w:val="0065797F"/>
    <w:rsid w:val="00657F8B"/>
    <w:rsid w:val="006602E2"/>
    <w:rsid w:val="006604CF"/>
    <w:rsid w:val="006607B5"/>
    <w:rsid w:val="00660A85"/>
    <w:rsid w:val="00660B7C"/>
    <w:rsid w:val="0066116C"/>
    <w:rsid w:val="0066130B"/>
    <w:rsid w:val="0066144C"/>
    <w:rsid w:val="0066149C"/>
    <w:rsid w:val="00661503"/>
    <w:rsid w:val="00661A3B"/>
    <w:rsid w:val="00661AB5"/>
    <w:rsid w:val="00662320"/>
    <w:rsid w:val="00662E7D"/>
    <w:rsid w:val="00663490"/>
    <w:rsid w:val="006635B7"/>
    <w:rsid w:val="006638C9"/>
    <w:rsid w:val="00663D68"/>
    <w:rsid w:val="00663E47"/>
    <w:rsid w:val="006640CF"/>
    <w:rsid w:val="0066475F"/>
    <w:rsid w:val="00664A64"/>
    <w:rsid w:val="00664B0A"/>
    <w:rsid w:val="00664BB3"/>
    <w:rsid w:val="00664D3E"/>
    <w:rsid w:val="00664EA1"/>
    <w:rsid w:val="00664FA6"/>
    <w:rsid w:val="006658EC"/>
    <w:rsid w:val="00665B1B"/>
    <w:rsid w:val="00665D57"/>
    <w:rsid w:val="00665EB2"/>
    <w:rsid w:val="006665F7"/>
    <w:rsid w:val="00667202"/>
    <w:rsid w:val="00667224"/>
    <w:rsid w:val="006678A8"/>
    <w:rsid w:val="006678E4"/>
    <w:rsid w:val="006679EB"/>
    <w:rsid w:val="00667CDC"/>
    <w:rsid w:val="006709A7"/>
    <w:rsid w:val="00670BD6"/>
    <w:rsid w:val="00670EBE"/>
    <w:rsid w:val="00670EE6"/>
    <w:rsid w:val="00671081"/>
    <w:rsid w:val="006714A3"/>
    <w:rsid w:val="00671A1C"/>
    <w:rsid w:val="00671E0D"/>
    <w:rsid w:val="006727F1"/>
    <w:rsid w:val="00672C10"/>
    <w:rsid w:val="00672D77"/>
    <w:rsid w:val="00672DA7"/>
    <w:rsid w:val="00672FE5"/>
    <w:rsid w:val="00673344"/>
    <w:rsid w:val="006737D1"/>
    <w:rsid w:val="00673C9D"/>
    <w:rsid w:val="00674168"/>
    <w:rsid w:val="0067427F"/>
    <w:rsid w:val="006742DB"/>
    <w:rsid w:val="0067479A"/>
    <w:rsid w:val="00674F88"/>
    <w:rsid w:val="00675190"/>
    <w:rsid w:val="006753DE"/>
    <w:rsid w:val="0067638E"/>
    <w:rsid w:val="00676C0D"/>
    <w:rsid w:val="00676C3F"/>
    <w:rsid w:val="00677276"/>
    <w:rsid w:val="006774E2"/>
    <w:rsid w:val="006802BF"/>
    <w:rsid w:val="00680330"/>
    <w:rsid w:val="0068033B"/>
    <w:rsid w:val="006806A8"/>
    <w:rsid w:val="00681839"/>
    <w:rsid w:val="00681F19"/>
    <w:rsid w:val="006823CD"/>
    <w:rsid w:val="0068287D"/>
    <w:rsid w:val="00682C5B"/>
    <w:rsid w:val="00682EAC"/>
    <w:rsid w:val="00683400"/>
    <w:rsid w:val="006839BD"/>
    <w:rsid w:val="00683ADE"/>
    <w:rsid w:val="00683CAA"/>
    <w:rsid w:val="00683CF6"/>
    <w:rsid w:val="00684C04"/>
    <w:rsid w:val="00684DD4"/>
    <w:rsid w:val="00685441"/>
    <w:rsid w:val="006857B3"/>
    <w:rsid w:val="006857B8"/>
    <w:rsid w:val="00685C8D"/>
    <w:rsid w:val="00685ED4"/>
    <w:rsid w:val="0068602B"/>
    <w:rsid w:val="006861BB"/>
    <w:rsid w:val="006866EF"/>
    <w:rsid w:val="006867C2"/>
    <w:rsid w:val="00686E7F"/>
    <w:rsid w:val="0068715B"/>
    <w:rsid w:val="006877B0"/>
    <w:rsid w:val="00687B76"/>
    <w:rsid w:val="00687BA4"/>
    <w:rsid w:val="0069003C"/>
    <w:rsid w:val="00690966"/>
    <w:rsid w:val="00690DCF"/>
    <w:rsid w:val="00690E96"/>
    <w:rsid w:val="006915CC"/>
    <w:rsid w:val="0069161F"/>
    <w:rsid w:val="006917DC"/>
    <w:rsid w:val="006919A3"/>
    <w:rsid w:val="00691B07"/>
    <w:rsid w:val="006924EB"/>
    <w:rsid w:val="00692781"/>
    <w:rsid w:val="006928BF"/>
    <w:rsid w:val="00692A03"/>
    <w:rsid w:val="00692C89"/>
    <w:rsid w:val="006930F9"/>
    <w:rsid w:val="006940F9"/>
    <w:rsid w:val="00694A31"/>
    <w:rsid w:val="0069501A"/>
    <w:rsid w:val="0069524A"/>
    <w:rsid w:val="00695608"/>
    <w:rsid w:val="00695CB1"/>
    <w:rsid w:val="00695F22"/>
    <w:rsid w:val="0069636A"/>
    <w:rsid w:val="0069689C"/>
    <w:rsid w:val="00696FB0"/>
    <w:rsid w:val="00697546"/>
    <w:rsid w:val="0069773E"/>
    <w:rsid w:val="00697AE7"/>
    <w:rsid w:val="006A002C"/>
    <w:rsid w:val="006A05AE"/>
    <w:rsid w:val="006A0D7C"/>
    <w:rsid w:val="006A0DFD"/>
    <w:rsid w:val="006A0FD8"/>
    <w:rsid w:val="006A1862"/>
    <w:rsid w:val="006A1A7A"/>
    <w:rsid w:val="006A20B8"/>
    <w:rsid w:val="006A2951"/>
    <w:rsid w:val="006A2CD5"/>
    <w:rsid w:val="006A2DBA"/>
    <w:rsid w:val="006A31C8"/>
    <w:rsid w:val="006A3262"/>
    <w:rsid w:val="006A3437"/>
    <w:rsid w:val="006A3A0A"/>
    <w:rsid w:val="006A3DD2"/>
    <w:rsid w:val="006A3E52"/>
    <w:rsid w:val="006A44F6"/>
    <w:rsid w:val="006A4F97"/>
    <w:rsid w:val="006A5116"/>
    <w:rsid w:val="006A53CB"/>
    <w:rsid w:val="006A5674"/>
    <w:rsid w:val="006A57E5"/>
    <w:rsid w:val="006A5D1C"/>
    <w:rsid w:val="006A5D20"/>
    <w:rsid w:val="006A5F14"/>
    <w:rsid w:val="006A5F4D"/>
    <w:rsid w:val="006A6426"/>
    <w:rsid w:val="006A6598"/>
    <w:rsid w:val="006A6B7B"/>
    <w:rsid w:val="006A7030"/>
    <w:rsid w:val="006A75EC"/>
    <w:rsid w:val="006A7FDA"/>
    <w:rsid w:val="006B04AE"/>
    <w:rsid w:val="006B05D7"/>
    <w:rsid w:val="006B05DE"/>
    <w:rsid w:val="006B0D9C"/>
    <w:rsid w:val="006B148A"/>
    <w:rsid w:val="006B1BFB"/>
    <w:rsid w:val="006B1E6C"/>
    <w:rsid w:val="006B207F"/>
    <w:rsid w:val="006B216F"/>
    <w:rsid w:val="006B27DA"/>
    <w:rsid w:val="006B2A32"/>
    <w:rsid w:val="006B2DB6"/>
    <w:rsid w:val="006B302B"/>
    <w:rsid w:val="006B365F"/>
    <w:rsid w:val="006B37CE"/>
    <w:rsid w:val="006B4A42"/>
    <w:rsid w:val="006B515C"/>
    <w:rsid w:val="006B5337"/>
    <w:rsid w:val="006B5552"/>
    <w:rsid w:val="006B59B3"/>
    <w:rsid w:val="006B5AD1"/>
    <w:rsid w:val="006B612F"/>
    <w:rsid w:val="006B6A45"/>
    <w:rsid w:val="006B6C11"/>
    <w:rsid w:val="006B724A"/>
    <w:rsid w:val="006B74DE"/>
    <w:rsid w:val="006B7C2F"/>
    <w:rsid w:val="006B7C54"/>
    <w:rsid w:val="006B7DA4"/>
    <w:rsid w:val="006C0119"/>
    <w:rsid w:val="006C07A4"/>
    <w:rsid w:val="006C0C60"/>
    <w:rsid w:val="006C12AA"/>
    <w:rsid w:val="006C184E"/>
    <w:rsid w:val="006C1DFF"/>
    <w:rsid w:val="006C2765"/>
    <w:rsid w:val="006C2BE2"/>
    <w:rsid w:val="006C2F62"/>
    <w:rsid w:val="006C3293"/>
    <w:rsid w:val="006C3419"/>
    <w:rsid w:val="006C3AEC"/>
    <w:rsid w:val="006C3B22"/>
    <w:rsid w:val="006C3C67"/>
    <w:rsid w:val="006C3C8B"/>
    <w:rsid w:val="006C3F07"/>
    <w:rsid w:val="006C3F81"/>
    <w:rsid w:val="006C479E"/>
    <w:rsid w:val="006C4A37"/>
    <w:rsid w:val="006C4D91"/>
    <w:rsid w:val="006C5032"/>
    <w:rsid w:val="006C53CF"/>
    <w:rsid w:val="006C5495"/>
    <w:rsid w:val="006C54EE"/>
    <w:rsid w:val="006C5653"/>
    <w:rsid w:val="006C5675"/>
    <w:rsid w:val="006C599D"/>
    <w:rsid w:val="006C5D94"/>
    <w:rsid w:val="006C6249"/>
    <w:rsid w:val="006C64D7"/>
    <w:rsid w:val="006C6944"/>
    <w:rsid w:val="006C6C60"/>
    <w:rsid w:val="006C6DEC"/>
    <w:rsid w:val="006C7471"/>
    <w:rsid w:val="006C74B2"/>
    <w:rsid w:val="006C7DC8"/>
    <w:rsid w:val="006D025A"/>
    <w:rsid w:val="006D028D"/>
    <w:rsid w:val="006D03A9"/>
    <w:rsid w:val="006D054F"/>
    <w:rsid w:val="006D0AFE"/>
    <w:rsid w:val="006D1701"/>
    <w:rsid w:val="006D17B1"/>
    <w:rsid w:val="006D1BD1"/>
    <w:rsid w:val="006D2500"/>
    <w:rsid w:val="006D2530"/>
    <w:rsid w:val="006D270B"/>
    <w:rsid w:val="006D2860"/>
    <w:rsid w:val="006D2C5A"/>
    <w:rsid w:val="006D3296"/>
    <w:rsid w:val="006D3653"/>
    <w:rsid w:val="006D41DF"/>
    <w:rsid w:val="006D46A7"/>
    <w:rsid w:val="006D4BF1"/>
    <w:rsid w:val="006D4EE0"/>
    <w:rsid w:val="006D5099"/>
    <w:rsid w:val="006D53CC"/>
    <w:rsid w:val="006D54AC"/>
    <w:rsid w:val="006D5767"/>
    <w:rsid w:val="006D5774"/>
    <w:rsid w:val="006D5B4E"/>
    <w:rsid w:val="006D5F7B"/>
    <w:rsid w:val="006D6830"/>
    <w:rsid w:val="006D6BF8"/>
    <w:rsid w:val="006D6E67"/>
    <w:rsid w:val="006D76D2"/>
    <w:rsid w:val="006D7E42"/>
    <w:rsid w:val="006E0555"/>
    <w:rsid w:val="006E0713"/>
    <w:rsid w:val="006E14C4"/>
    <w:rsid w:val="006E169E"/>
    <w:rsid w:val="006E1DC1"/>
    <w:rsid w:val="006E21BC"/>
    <w:rsid w:val="006E2E4E"/>
    <w:rsid w:val="006E3CB7"/>
    <w:rsid w:val="006E3D42"/>
    <w:rsid w:val="006E49E5"/>
    <w:rsid w:val="006E4CB6"/>
    <w:rsid w:val="006E4DBA"/>
    <w:rsid w:val="006E5657"/>
    <w:rsid w:val="006E60D9"/>
    <w:rsid w:val="006E617A"/>
    <w:rsid w:val="006E655C"/>
    <w:rsid w:val="006E69FD"/>
    <w:rsid w:val="006E6A77"/>
    <w:rsid w:val="006E705C"/>
    <w:rsid w:val="006E75BB"/>
    <w:rsid w:val="006E7CC2"/>
    <w:rsid w:val="006E7E9F"/>
    <w:rsid w:val="006F025A"/>
    <w:rsid w:val="006F0377"/>
    <w:rsid w:val="006F089C"/>
    <w:rsid w:val="006F0E3C"/>
    <w:rsid w:val="006F0E54"/>
    <w:rsid w:val="006F1172"/>
    <w:rsid w:val="006F1887"/>
    <w:rsid w:val="006F1D51"/>
    <w:rsid w:val="006F1FEB"/>
    <w:rsid w:val="006F21E8"/>
    <w:rsid w:val="006F226B"/>
    <w:rsid w:val="006F2829"/>
    <w:rsid w:val="006F3121"/>
    <w:rsid w:val="006F358C"/>
    <w:rsid w:val="006F3B4C"/>
    <w:rsid w:val="006F4133"/>
    <w:rsid w:val="006F41DC"/>
    <w:rsid w:val="006F4443"/>
    <w:rsid w:val="006F476F"/>
    <w:rsid w:val="006F4EE7"/>
    <w:rsid w:val="006F542C"/>
    <w:rsid w:val="006F54CB"/>
    <w:rsid w:val="006F54D2"/>
    <w:rsid w:val="006F5586"/>
    <w:rsid w:val="006F59B7"/>
    <w:rsid w:val="006F5B35"/>
    <w:rsid w:val="006F607C"/>
    <w:rsid w:val="006F62F8"/>
    <w:rsid w:val="006F65FB"/>
    <w:rsid w:val="006F668D"/>
    <w:rsid w:val="006F68A8"/>
    <w:rsid w:val="006F68F8"/>
    <w:rsid w:val="006F6979"/>
    <w:rsid w:val="006F73F2"/>
    <w:rsid w:val="006F7429"/>
    <w:rsid w:val="006F7687"/>
    <w:rsid w:val="006F784D"/>
    <w:rsid w:val="006F78CF"/>
    <w:rsid w:val="006F7A0C"/>
    <w:rsid w:val="006F7A68"/>
    <w:rsid w:val="0070044F"/>
    <w:rsid w:val="00700CFC"/>
    <w:rsid w:val="00700E08"/>
    <w:rsid w:val="0070104A"/>
    <w:rsid w:val="007011CC"/>
    <w:rsid w:val="00701319"/>
    <w:rsid w:val="00701543"/>
    <w:rsid w:val="00701B8F"/>
    <w:rsid w:val="0070222F"/>
    <w:rsid w:val="00703385"/>
    <w:rsid w:val="00703529"/>
    <w:rsid w:val="00704376"/>
    <w:rsid w:val="0070463B"/>
    <w:rsid w:val="00704743"/>
    <w:rsid w:val="007048CA"/>
    <w:rsid w:val="00704969"/>
    <w:rsid w:val="0070504A"/>
    <w:rsid w:val="007052F3"/>
    <w:rsid w:val="007058E4"/>
    <w:rsid w:val="00705D53"/>
    <w:rsid w:val="00706390"/>
    <w:rsid w:val="00706478"/>
    <w:rsid w:val="007067D9"/>
    <w:rsid w:val="00706892"/>
    <w:rsid w:val="00706928"/>
    <w:rsid w:val="00706AD4"/>
    <w:rsid w:val="00706B07"/>
    <w:rsid w:val="00706D26"/>
    <w:rsid w:val="00707607"/>
    <w:rsid w:val="0070771A"/>
    <w:rsid w:val="00707840"/>
    <w:rsid w:val="00707A8C"/>
    <w:rsid w:val="00707B4B"/>
    <w:rsid w:val="00707CF8"/>
    <w:rsid w:val="007100B8"/>
    <w:rsid w:val="00710299"/>
    <w:rsid w:val="007110E8"/>
    <w:rsid w:val="0071122E"/>
    <w:rsid w:val="007113BF"/>
    <w:rsid w:val="00711485"/>
    <w:rsid w:val="007115EC"/>
    <w:rsid w:val="00711639"/>
    <w:rsid w:val="00711762"/>
    <w:rsid w:val="00711B49"/>
    <w:rsid w:val="00711E49"/>
    <w:rsid w:val="007123EB"/>
    <w:rsid w:val="00713423"/>
    <w:rsid w:val="00713587"/>
    <w:rsid w:val="00713755"/>
    <w:rsid w:val="007143C3"/>
    <w:rsid w:val="0071454B"/>
    <w:rsid w:val="007149D1"/>
    <w:rsid w:val="00714E01"/>
    <w:rsid w:val="00714ECF"/>
    <w:rsid w:val="00715947"/>
    <w:rsid w:val="00715963"/>
    <w:rsid w:val="00715FF0"/>
    <w:rsid w:val="007161E2"/>
    <w:rsid w:val="00716F8C"/>
    <w:rsid w:val="007171ED"/>
    <w:rsid w:val="0071740A"/>
    <w:rsid w:val="00717ADC"/>
    <w:rsid w:val="00717B45"/>
    <w:rsid w:val="00720722"/>
    <w:rsid w:val="007208C0"/>
    <w:rsid w:val="0072117B"/>
    <w:rsid w:val="007214AF"/>
    <w:rsid w:val="007214F2"/>
    <w:rsid w:val="007221A0"/>
    <w:rsid w:val="007221C4"/>
    <w:rsid w:val="00722D9C"/>
    <w:rsid w:val="0072393C"/>
    <w:rsid w:val="00723A9A"/>
    <w:rsid w:val="00723AE4"/>
    <w:rsid w:val="007241FD"/>
    <w:rsid w:val="007245E3"/>
    <w:rsid w:val="007248E5"/>
    <w:rsid w:val="00724B17"/>
    <w:rsid w:val="00724B18"/>
    <w:rsid w:val="00724E52"/>
    <w:rsid w:val="00724E77"/>
    <w:rsid w:val="00724F87"/>
    <w:rsid w:val="007252D2"/>
    <w:rsid w:val="007259C9"/>
    <w:rsid w:val="00725BA8"/>
    <w:rsid w:val="00726325"/>
    <w:rsid w:val="00726405"/>
    <w:rsid w:val="00726CB8"/>
    <w:rsid w:val="00726DB4"/>
    <w:rsid w:val="007271F7"/>
    <w:rsid w:val="00727371"/>
    <w:rsid w:val="00727484"/>
    <w:rsid w:val="00727DFB"/>
    <w:rsid w:val="00730219"/>
    <w:rsid w:val="00731453"/>
    <w:rsid w:val="007318C5"/>
    <w:rsid w:val="00731EF5"/>
    <w:rsid w:val="007323D8"/>
    <w:rsid w:val="007325B9"/>
    <w:rsid w:val="007326FA"/>
    <w:rsid w:val="0073275A"/>
    <w:rsid w:val="00732DD4"/>
    <w:rsid w:val="00732DFC"/>
    <w:rsid w:val="00732FB9"/>
    <w:rsid w:val="00733609"/>
    <w:rsid w:val="0073372E"/>
    <w:rsid w:val="007337F7"/>
    <w:rsid w:val="00733E77"/>
    <w:rsid w:val="00733E92"/>
    <w:rsid w:val="007341E0"/>
    <w:rsid w:val="0073463A"/>
    <w:rsid w:val="00734794"/>
    <w:rsid w:val="00734C8D"/>
    <w:rsid w:val="00734CBA"/>
    <w:rsid w:val="0073522B"/>
    <w:rsid w:val="00735276"/>
    <w:rsid w:val="00735539"/>
    <w:rsid w:val="007355ED"/>
    <w:rsid w:val="0073597B"/>
    <w:rsid w:val="00735B05"/>
    <w:rsid w:val="00735DBD"/>
    <w:rsid w:val="0073603A"/>
    <w:rsid w:val="00736473"/>
    <w:rsid w:val="007368AB"/>
    <w:rsid w:val="00736965"/>
    <w:rsid w:val="00736D08"/>
    <w:rsid w:val="00736EB0"/>
    <w:rsid w:val="00737A2C"/>
    <w:rsid w:val="00742118"/>
    <w:rsid w:val="007427B0"/>
    <w:rsid w:val="0074289F"/>
    <w:rsid w:val="00742A36"/>
    <w:rsid w:val="00742B96"/>
    <w:rsid w:val="00742C9E"/>
    <w:rsid w:val="00743043"/>
    <w:rsid w:val="00743464"/>
    <w:rsid w:val="007434D3"/>
    <w:rsid w:val="0074384E"/>
    <w:rsid w:val="00743EA5"/>
    <w:rsid w:val="00744260"/>
    <w:rsid w:val="0074442A"/>
    <w:rsid w:val="00744B9A"/>
    <w:rsid w:val="007451BD"/>
    <w:rsid w:val="00745A33"/>
    <w:rsid w:val="00745B99"/>
    <w:rsid w:val="00745BC7"/>
    <w:rsid w:val="00745CF4"/>
    <w:rsid w:val="00745E58"/>
    <w:rsid w:val="0074616C"/>
    <w:rsid w:val="00747024"/>
    <w:rsid w:val="007478EC"/>
    <w:rsid w:val="00747916"/>
    <w:rsid w:val="00747FD8"/>
    <w:rsid w:val="00750080"/>
    <w:rsid w:val="007506E6"/>
    <w:rsid w:val="00751A12"/>
    <w:rsid w:val="00751B08"/>
    <w:rsid w:val="00752339"/>
    <w:rsid w:val="007525D4"/>
    <w:rsid w:val="007530F9"/>
    <w:rsid w:val="00753932"/>
    <w:rsid w:val="00753B05"/>
    <w:rsid w:val="0075437F"/>
    <w:rsid w:val="00754419"/>
    <w:rsid w:val="0075459A"/>
    <w:rsid w:val="00754D1C"/>
    <w:rsid w:val="00754DC4"/>
    <w:rsid w:val="00754F5D"/>
    <w:rsid w:val="00755202"/>
    <w:rsid w:val="007555D0"/>
    <w:rsid w:val="007559E4"/>
    <w:rsid w:val="00755B8F"/>
    <w:rsid w:val="00755E29"/>
    <w:rsid w:val="007563F6"/>
    <w:rsid w:val="00756930"/>
    <w:rsid w:val="00757059"/>
    <w:rsid w:val="007608F9"/>
    <w:rsid w:val="007609BA"/>
    <w:rsid w:val="007610DF"/>
    <w:rsid w:val="00761A84"/>
    <w:rsid w:val="00761F3C"/>
    <w:rsid w:val="007620BD"/>
    <w:rsid w:val="007624F3"/>
    <w:rsid w:val="007626FD"/>
    <w:rsid w:val="00762873"/>
    <w:rsid w:val="00762875"/>
    <w:rsid w:val="00762AEC"/>
    <w:rsid w:val="0076357E"/>
    <w:rsid w:val="00763BA7"/>
    <w:rsid w:val="0076450C"/>
    <w:rsid w:val="00764733"/>
    <w:rsid w:val="007648A4"/>
    <w:rsid w:val="00764EF0"/>
    <w:rsid w:val="007651CE"/>
    <w:rsid w:val="007653DF"/>
    <w:rsid w:val="007654C2"/>
    <w:rsid w:val="007657B2"/>
    <w:rsid w:val="00765826"/>
    <w:rsid w:val="007659FE"/>
    <w:rsid w:val="00765F66"/>
    <w:rsid w:val="0076635B"/>
    <w:rsid w:val="007669B5"/>
    <w:rsid w:val="00766A05"/>
    <w:rsid w:val="00767813"/>
    <w:rsid w:val="00770210"/>
    <w:rsid w:val="007702D4"/>
    <w:rsid w:val="007704B9"/>
    <w:rsid w:val="00770F6E"/>
    <w:rsid w:val="00771199"/>
    <w:rsid w:val="007716A2"/>
    <w:rsid w:val="0077249C"/>
    <w:rsid w:val="0077264A"/>
    <w:rsid w:val="00772CCC"/>
    <w:rsid w:val="00772D35"/>
    <w:rsid w:val="00772F40"/>
    <w:rsid w:val="00773002"/>
    <w:rsid w:val="00773503"/>
    <w:rsid w:val="00773817"/>
    <w:rsid w:val="007739D7"/>
    <w:rsid w:val="00773AF8"/>
    <w:rsid w:val="00773DC8"/>
    <w:rsid w:val="00773EC6"/>
    <w:rsid w:val="007745EB"/>
    <w:rsid w:val="00774A60"/>
    <w:rsid w:val="00774BA6"/>
    <w:rsid w:val="00774CD9"/>
    <w:rsid w:val="007750A2"/>
    <w:rsid w:val="007753D3"/>
    <w:rsid w:val="00776870"/>
    <w:rsid w:val="007768B6"/>
    <w:rsid w:val="00776B70"/>
    <w:rsid w:val="00776BF8"/>
    <w:rsid w:val="00776D2B"/>
    <w:rsid w:val="007772A5"/>
    <w:rsid w:val="00777911"/>
    <w:rsid w:val="00777AD1"/>
    <w:rsid w:val="00777CA5"/>
    <w:rsid w:val="007801A8"/>
    <w:rsid w:val="00780693"/>
    <w:rsid w:val="00780D14"/>
    <w:rsid w:val="00780E6A"/>
    <w:rsid w:val="0078167A"/>
    <w:rsid w:val="0078196F"/>
    <w:rsid w:val="00781A7A"/>
    <w:rsid w:val="0078274E"/>
    <w:rsid w:val="00782FE6"/>
    <w:rsid w:val="007831FA"/>
    <w:rsid w:val="00783612"/>
    <w:rsid w:val="007838B5"/>
    <w:rsid w:val="0078398D"/>
    <w:rsid w:val="00783D6C"/>
    <w:rsid w:val="00784616"/>
    <w:rsid w:val="007848BE"/>
    <w:rsid w:val="0078493A"/>
    <w:rsid w:val="00784AA6"/>
    <w:rsid w:val="00784B41"/>
    <w:rsid w:val="00784BB0"/>
    <w:rsid w:val="00784FF1"/>
    <w:rsid w:val="00785004"/>
    <w:rsid w:val="00785669"/>
    <w:rsid w:val="00785E44"/>
    <w:rsid w:val="0078616D"/>
    <w:rsid w:val="0078667C"/>
    <w:rsid w:val="00786FC2"/>
    <w:rsid w:val="00787489"/>
    <w:rsid w:val="007874B7"/>
    <w:rsid w:val="00787C90"/>
    <w:rsid w:val="00787EE8"/>
    <w:rsid w:val="007900DF"/>
    <w:rsid w:val="00790307"/>
    <w:rsid w:val="00790D08"/>
    <w:rsid w:val="0079146D"/>
    <w:rsid w:val="0079147E"/>
    <w:rsid w:val="007929DE"/>
    <w:rsid w:val="00792C45"/>
    <w:rsid w:val="00792D69"/>
    <w:rsid w:val="007931A3"/>
    <w:rsid w:val="00794033"/>
    <w:rsid w:val="00794671"/>
    <w:rsid w:val="00794954"/>
    <w:rsid w:val="00795226"/>
    <w:rsid w:val="0079535E"/>
    <w:rsid w:val="0079556B"/>
    <w:rsid w:val="00795602"/>
    <w:rsid w:val="00795787"/>
    <w:rsid w:val="00795E01"/>
    <w:rsid w:val="00795EBE"/>
    <w:rsid w:val="00796398"/>
    <w:rsid w:val="0079641F"/>
    <w:rsid w:val="00796954"/>
    <w:rsid w:val="00796B04"/>
    <w:rsid w:val="00796DBC"/>
    <w:rsid w:val="00797019"/>
    <w:rsid w:val="0079705F"/>
    <w:rsid w:val="0079706A"/>
    <w:rsid w:val="00797722"/>
    <w:rsid w:val="007A0355"/>
    <w:rsid w:val="007A0530"/>
    <w:rsid w:val="007A07FC"/>
    <w:rsid w:val="007A0F5E"/>
    <w:rsid w:val="007A0F77"/>
    <w:rsid w:val="007A0FD2"/>
    <w:rsid w:val="007A1B1F"/>
    <w:rsid w:val="007A2565"/>
    <w:rsid w:val="007A2BEC"/>
    <w:rsid w:val="007A37B7"/>
    <w:rsid w:val="007A3963"/>
    <w:rsid w:val="007A3BE0"/>
    <w:rsid w:val="007A3C89"/>
    <w:rsid w:val="007A3D72"/>
    <w:rsid w:val="007A3F8E"/>
    <w:rsid w:val="007A4A2B"/>
    <w:rsid w:val="007A555D"/>
    <w:rsid w:val="007A62C5"/>
    <w:rsid w:val="007A686D"/>
    <w:rsid w:val="007A6BDF"/>
    <w:rsid w:val="007A6CEC"/>
    <w:rsid w:val="007A6FBE"/>
    <w:rsid w:val="007A73DC"/>
    <w:rsid w:val="007A73EB"/>
    <w:rsid w:val="007A7903"/>
    <w:rsid w:val="007A79F7"/>
    <w:rsid w:val="007A7B2C"/>
    <w:rsid w:val="007B020D"/>
    <w:rsid w:val="007B034B"/>
    <w:rsid w:val="007B0792"/>
    <w:rsid w:val="007B0AA9"/>
    <w:rsid w:val="007B12B3"/>
    <w:rsid w:val="007B12D9"/>
    <w:rsid w:val="007B150F"/>
    <w:rsid w:val="007B15D1"/>
    <w:rsid w:val="007B23B7"/>
    <w:rsid w:val="007B2A0D"/>
    <w:rsid w:val="007B3417"/>
    <w:rsid w:val="007B3AE5"/>
    <w:rsid w:val="007B4374"/>
    <w:rsid w:val="007B4C2C"/>
    <w:rsid w:val="007B52E0"/>
    <w:rsid w:val="007B63A5"/>
    <w:rsid w:val="007B6D5A"/>
    <w:rsid w:val="007B7EFA"/>
    <w:rsid w:val="007C045D"/>
    <w:rsid w:val="007C0954"/>
    <w:rsid w:val="007C142D"/>
    <w:rsid w:val="007C191E"/>
    <w:rsid w:val="007C211A"/>
    <w:rsid w:val="007C26B6"/>
    <w:rsid w:val="007C2733"/>
    <w:rsid w:val="007C34EB"/>
    <w:rsid w:val="007C36CD"/>
    <w:rsid w:val="007C3B1F"/>
    <w:rsid w:val="007C3BF7"/>
    <w:rsid w:val="007C4135"/>
    <w:rsid w:val="007C4204"/>
    <w:rsid w:val="007C4249"/>
    <w:rsid w:val="007C443D"/>
    <w:rsid w:val="007C4531"/>
    <w:rsid w:val="007C4AF7"/>
    <w:rsid w:val="007C4C55"/>
    <w:rsid w:val="007C4D7C"/>
    <w:rsid w:val="007C4DE2"/>
    <w:rsid w:val="007C51F5"/>
    <w:rsid w:val="007C55C1"/>
    <w:rsid w:val="007C55D2"/>
    <w:rsid w:val="007C5663"/>
    <w:rsid w:val="007C62B9"/>
    <w:rsid w:val="007C6659"/>
    <w:rsid w:val="007C6EB5"/>
    <w:rsid w:val="007C6EEA"/>
    <w:rsid w:val="007C7724"/>
    <w:rsid w:val="007D0154"/>
    <w:rsid w:val="007D0A1C"/>
    <w:rsid w:val="007D0FD8"/>
    <w:rsid w:val="007D1346"/>
    <w:rsid w:val="007D14BF"/>
    <w:rsid w:val="007D1903"/>
    <w:rsid w:val="007D24B5"/>
    <w:rsid w:val="007D334F"/>
    <w:rsid w:val="007D36CB"/>
    <w:rsid w:val="007D3795"/>
    <w:rsid w:val="007D3D38"/>
    <w:rsid w:val="007D433B"/>
    <w:rsid w:val="007D4383"/>
    <w:rsid w:val="007D4437"/>
    <w:rsid w:val="007D4650"/>
    <w:rsid w:val="007D4CA0"/>
    <w:rsid w:val="007D4E6C"/>
    <w:rsid w:val="007D4EA8"/>
    <w:rsid w:val="007D57D6"/>
    <w:rsid w:val="007D5892"/>
    <w:rsid w:val="007D58E7"/>
    <w:rsid w:val="007D5A74"/>
    <w:rsid w:val="007D6235"/>
    <w:rsid w:val="007D6334"/>
    <w:rsid w:val="007D652F"/>
    <w:rsid w:val="007D66DD"/>
    <w:rsid w:val="007D6911"/>
    <w:rsid w:val="007D6A66"/>
    <w:rsid w:val="007D6EE2"/>
    <w:rsid w:val="007D7581"/>
    <w:rsid w:val="007D7CCE"/>
    <w:rsid w:val="007D7CF7"/>
    <w:rsid w:val="007D7CFA"/>
    <w:rsid w:val="007D7EE6"/>
    <w:rsid w:val="007E026A"/>
    <w:rsid w:val="007E0756"/>
    <w:rsid w:val="007E1284"/>
    <w:rsid w:val="007E12ED"/>
    <w:rsid w:val="007E143F"/>
    <w:rsid w:val="007E147A"/>
    <w:rsid w:val="007E1C1C"/>
    <w:rsid w:val="007E2507"/>
    <w:rsid w:val="007E2508"/>
    <w:rsid w:val="007E2705"/>
    <w:rsid w:val="007E2733"/>
    <w:rsid w:val="007E3006"/>
    <w:rsid w:val="007E304E"/>
    <w:rsid w:val="007E34C0"/>
    <w:rsid w:val="007E3501"/>
    <w:rsid w:val="007E3863"/>
    <w:rsid w:val="007E3C4F"/>
    <w:rsid w:val="007E3D24"/>
    <w:rsid w:val="007E4569"/>
    <w:rsid w:val="007E46CB"/>
    <w:rsid w:val="007E51DA"/>
    <w:rsid w:val="007E55ED"/>
    <w:rsid w:val="007E59EB"/>
    <w:rsid w:val="007E6706"/>
    <w:rsid w:val="007E6C18"/>
    <w:rsid w:val="007E6C81"/>
    <w:rsid w:val="007F03D0"/>
    <w:rsid w:val="007F087E"/>
    <w:rsid w:val="007F0BA0"/>
    <w:rsid w:val="007F149B"/>
    <w:rsid w:val="007F1B6A"/>
    <w:rsid w:val="007F1BBD"/>
    <w:rsid w:val="007F2242"/>
    <w:rsid w:val="007F23FA"/>
    <w:rsid w:val="007F259C"/>
    <w:rsid w:val="007F29C6"/>
    <w:rsid w:val="007F3632"/>
    <w:rsid w:val="007F3670"/>
    <w:rsid w:val="007F368F"/>
    <w:rsid w:val="007F38D5"/>
    <w:rsid w:val="007F3D5E"/>
    <w:rsid w:val="007F42ED"/>
    <w:rsid w:val="007F4A12"/>
    <w:rsid w:val="007F4DEF"/>
    <w:rsid w:val="007F4EE5"/>
    <w:rsid w:val="007F51EA"/>
    <w:rsid w:val="007F579D"/>
    <w:rsid w:val="007F69FB"/>
    <w:rsid w:val="007F6A70"/>
    <w:rsid w:val="007F6B2E"/>
    <w:rsid w:val="007F6E75"/>
    <w:rsid w:val="007F79B6"/>
    <w:rsid w:val="007F7E4A"/>
    <w:rsid w:val="00800998"/>
    <w:rsid w:val="00800B37"/>
    <w:rsid w:val="00800C3F"/>
    <w:rsid w:val="00801572"/>
    <w:rsid w:val="008018C9"/>
    <w:rsid w:val="00801BF4"/>
    <w:rsid w:val="0080290B"/>
    <w:rsid w:val="00802DDF"/>
    <w:rsid w:val="00803259"/>
    <w:rsid w:val="00803541"/>
    <w:rsid w:val="00803893"/>
    <w:rsid w:val="00803C0D"/>
    <w:rsid w:val="00803E0A"/>
    <w:rsid w:val="00803EC9"/>
    <w:rsid w:val="008053B5"/>
    <w:rsid w:val="00805F6F"/>
    <w:rsid w:val="00806331"/>
    <w:rsid w:val="00806565"/>
    <w:rsid w:val="008065D0"/>
    <w:rsid w:val="00806A5F"/>
    <w:rsid w:val="00806D99"/>
    <w:rsid w:val="00807115"/>
    <w:rsid w:val="008073CC"/>
    <w:rsid w:val="00807814"/>
    <w:rsid w:val="008102C3"/>
    <w:rsid w:val="008107DB"/>
    <w:rsid w:val="0081126E"/>
    <w:rsid w:val="00811F8D"/>
    <w:rsid w:val="00812031"/>
    <w:rsid w:val="00812113"/>
    <w:rsid w:val="00812270"/>
    <w:rsid w:val="008123FC"/>
    <w:rsid w:val="00812BC8"/>
    <w:rsid w:val="00812D4F"/>
    <w:rsid w:val="00812D9B"/>
    <w:rsid w:val="00813365"/>
    <w:rsid w:val="008134A2"/>
    <w:rsid w:val="008136C7"/>
    <w:rsid w:val="008136CB"/>
    <w:rsid w:val="00814141"/>
    <w:rsid w:val="008143ED"/>
    <w:rsid w:val="008148EC"/>
    <w:rsid w:val="00814A00"/>
    <w:rsid w:val="00814BBC"/>
    <w:rsid w:val="00815108"/>
    <w:rsid w:val="00815505"/>
    <w:rsid w:val="008156EF"/>
    <w:rsid w:val="00815BBA"/>
    <w:rsid w:val="00815E6F"/>
    <w:rsid w:val="00816808"/>
    <w:rsid w:val="00817701"/>
    <w:rsid w:val="0081777D"/>
    <w:rsid w:val="00817784"/>
    <w:rsid w:val="008201EA"/>
    <w:rsid w:val="00820353"/>
    <w:rsid w:val="00820542"/>
    <w:rsid w:val="008207ED"/>
    <w:rsid w:val="00821165"/>
    <w:rsid w:val="008215E6"/>
    <w:rsid w:val="008216D5"/>
    <w:rsid w:val="00821A1E"/>
    <w:rsid w:val="00821EE7"/>
    <w:rsid w:val="008221B7"/>
    <w:rsid w:val="0082266D"/>
    <w:rsid w:val="00822770"/>
    <w:rsid w:val="00822A13"/>
    <w:rsid w:val="00822F6E"/>
    <w:rsid w:val="00822FDD"/>
    <w:rsid w:val="00823157"/>
    <w:rsid w:val="00823385"/>
    <w:rsid w:val="008235E9"/>
    <w:rsid w:val="008237EF"/>
    <w:rsid w:val="00823903"/>
    <w:rsid w:val="00823A0A"/>
    <w:rsid w:val="00823CD0"/>
    <w:rsid w:val="008249A5"/>
    <w:rsid w:val="00824B40"/>
    <w:rsid w:val="008255ED"/>
    <w:rsid w:val="008259C0"/>
    <w:rsid w:val="00825E0F"/>
    <w:rsid w:val="0082665C"/>
    <w:rsid w:val="008267A0"/>
    <w:rsid w:val="00826825"/>
    <w:rsid w:val="0082694F"/>
    <w:rsid w:val="008276B3"/>
    <w:rsid w:val="00827972"/>
    <w:rsid w:val="00827E94"/>
    <w:rsid w:val="00827FE7"/>
    <w:rsid w:val="0083082F"/>
    <w:rsid w:val="0083085B"/>
    <w:rsid w:val="00830CCB"/>
    <w:rsid w:val="0083172F"/>
    <w:rsid w:val="00831747"/>
    <w:rsid w:val="0083204E"/>
    <w:rsid w:val="008322C2"/>
    <w:rsid w:val="008323BB"/>
    <w:rsid w:val="00832B68"/>
    <w:rsid w:val="00832BDB"/>
    <w:rsid w:val="00832DB1"/>
    <w:rsid w:val="0083322C"/>
    <w:rsid w:val="0083323A"/>
    <w:rsid w:val="00833880"/>
    <w:rsid w:val="00833C1D"/>
    <w:rsid w:val="00834840"/>
    <w:rsid w:val="00834CA3"/>
    <w:rsid w:val="0083526A"/>
    <w:rsid w:val="00835634"/>
    <w:rsid w:val="00835A62"/>
    <w:rsid w:val="00836059"/>
    <w:rsid w:val="00836177"/>
    <w:rsid w:val="0083678B"/>
    <w:rsid w:val="0083710E"/>
    <w:rsid w:val="00837856"/>
    <w:rsid w:val="008403DE"/>
    <w:rsid w:val="0084083F"/>
    <w:rsid w:val="00840DFB"/>
    <w:rsid w:val="008410E7"/>
    <w:rsid w:val="008411FD"/>
    <w:rsid w:val="008413E6"/>
    <w:rsid w:val="008415E7"/>
    <w:rsid w:val="0084169B"/>
    <w:rsid w:val="00841BB8"/>
    <w:rsid w:val="00841BBC"/>
    <w:rsid w:val="008422B8"/>
    <w:rsid w:val="00842892"/>
    <w:rsid w:val="008428ED"/>
    <w:rsid w:val="00842C59"/>
    <w:rsid w:val="00842E7C"/>
    <w:rsid w:val="00842FED"/>
    <w:rsid w:val="00843A38"/>
    <w:rsid w:val="00843BF3"/>
    <w:rsid w:val="00844204"/>
    <w:rsid w:val="0084427B"/>
    <w:rsid w:val="008445C7"/>
    <w:rsid w:val="00844CF0"/>
    <w:rsid w:val="00844E58"/>
    <w:rsid w:val="0084530C"/>
    <w:rsid w:val="008457CA"/>
    <w:rsid w:val="00845A59"/>
    <w:rsid w:val="00846676"/>
    <w:rsid w:val="008467A6"/>
    <w:rsid w:val="008468F6"/>
    <w:rsid w:val="00846B77"/>
    <w:rsid w:val="00847132"/>
    <w:rsid w:val="00847217"/>
    <w:rsid w:val="00847244"/>
    <w:rsid w:val="00847930"/>
    <w:rsid w:val="008503FB"/>
    <w:rsid w:val="00850921"/>
    <w:rsid w:val="00850FF3"/>
    <w:rsid w:val="00851226"/>
    <w:rsid w:val="008519D0"/>
    <w:rsid w:val="00851B28"/>
    <w:rsid w:val="00851D8B"/>
    <w:rsid w:val="008520D8"/>
    <w:rsid w:val="0085251F"/>
    <w:rsid w:val="008529AF"/>
    <w:rsid w:val="00852FC9"/>
    <w:rsid w:val="00853319"/>
    <w:rsid w:val="00853621"/>
    <w:rsid w:val="00853F71"/>
    <w:rsid w:val="00854009"/>
    <w:rsid w:val="00854076"/>
    <w:rsid w:val="008542DA"/>
    <w:rsid w:val="008542EB"/>
    <w:rsid w:val="00854585"/>
    <w:rsid w:val="00854B04"/>
    <w:rsid w:val="0085572C"/>
    <w:rsid w:val="00855AEF"/>
    <w:rsid w:val="00855D31"/>
    <w:rsid w:val="00855E0C"/>
    <w:rsid w:val="00855E10"/>
    <w:rsid w:val="00856116"/>
    <w:rsid w:val="0085670C"/>
    <w:rsid w:val="00856D75"/>
    <w:rsid w:val="00856F78"/>
    <w:rsid w:val="0085700D"/>
    <w:rsid w:val="00857314"/>
    <w:rsid w:val="00857819"/>
    <w:rsid w:val="008603B8"/>
    <w:rsid w:val="00860456"/>
    <w:rsid w:val="00860674"/>
    <w:rsid w:val="008606D8"/>
    <w:rsid w:val="00861582"/>
    <w:rsid w:val="00861994"/>
    <w:rsid w:val="00862E1C"/>
    <w:rsid w:val="00862E8E"/>
    <w:rsid w:val="008638E1"/>
    <w:rsid w:val="00863D7A"/>
    <w:rsid w:val="00863E09"/>
    <w:rsid w:val="008643DE"/>
    <w:rsid w:val="0086478E"/>
    <w:rsid w:val="00864C5E"/>
    <w:rsid w:val="00864CF5"/>
    <w:rsid w:val="00864F17"/>
    <w:rsid w:val="00865011"/>
    <w:rsid w:val="00865A4F"/>
    <w:rsid w:val="00865BE3"/>
    <w:rsid w:val="008662FB"/>
    <w:rsid w:val="00866B8D"/>
    <w:rsid w:val="0086741B"/>
    <w:rsid w:val="0086788C"/>
    <w:rsid w:val="008678C3"/>
    <w:rsid w:val="00867D71"/>
    <w:rsid w:val="00870104"/>
    <w:rsid w:val="00871071"/>
    <w:rsid w:val="00871286"/>
    <w:rsid w:val="00871B38"/>
    <w:rsid w:val="0087238C"/>
    <w:rsid w:val="00872444"/>
    <w:rsid w:val="008727C8"/>
    <w:rsid w:val="008734AB"/>
    <w:rsid w:val="00873E78"/>
    <w:rsid w:val="00873E88"/>
    <w:rsid w:val="0087470D"/>
    <w:rsid w:val="008747F5"/>
    <w:rsid w:val="0087493B"/>
    <w:rsid w:val="00875449"/>
    <w:rsid w:val="008757B1"/>
    <w:rsid w:val="00875B72"/>
    <w:rsid w:val="00875D8C"/>
    <w:rsid w:val="00875FEE"/>
    <w:rsid w:val="00876142"/>
    <w:rsid w:val="008761B1"/>
    <w:rsid w:val="008766BD"/>
    <w:rsid w:val="008767DE"/>
    <w:rsid w:val="00876A2C"/>
    <w:rsid w:val="008771B3"/>
    <w:rsid w:val="008771B9"/>
    <w:rsid w:val="00877316"/>
    <w:rsid w:val="00877BFE"/>
    <w:rsid w:val="00877FB6"/>
    <w:rsid w:val="00880B68"/>
    <w:rsid w:val="00881652"/>
    <w:rsid w:val="00881AB2"/>
    <w:rsid w:val="00882C46"/>
    <w:rsid w:val="00883661"/>
    <w:rsid w:val="0088375E"/>
    <w:rsid w:val="00883A92"/>
    <w:rsid w:val="0088430D"/>
    <w:rsid w:val="008843E2"/>
    <w:rsid w:val="00884412"/>
    <w:rsid w:val="008844EA"/>
    <w:rsid w:val="00884AA0"/>
    <w:rsid w:val="00884B39"/>
    <w:rsid w:val="00884C99"/>
    <w:rsid w:val="008853CD"/>
    <w:rsid w:val="008856D7"/>
    <w:rsid w:val="00886155"/>
    <w:rsid w:val="0088648B"/>
    <w:rsid w:val="008867AC"/>
    <w:rsid w:val="0088681E"/>
    <w:rsid w:val="008874DB"/>
    <w:rsid w:val="00887748"/>
    <w:rsid w:val="0088796F"/>
    <w:rsid w:val="00887979"/>
    <w:rsid w:val="00887D72"/>
    <w:rsid w:val="00890187"/>
    <w:rsid w:val="00890997"/>
    <w:rsid w:val="008921EE"/>
    <w:rsid w:val="0089272D"/>
    <w:rsid w:val="00892CC7"/>
    <w:rsid w:val="00892D5E"/>
    <w:rsid w:val="00893A97"/>
    <w:rsid w:val="00893B96"/>
    <w:rsid w:val="008945EA"/>
    <w:rsid w:val="00894821"/>
    <w:rsid w:val="00894B9D"/>
    <w:rsid w:val="00894F2E"/>
    <w:rsid w:val="00895463"/>
    <w:rsid w:val="00895486"/>
    <w:rsid w:val="00895493"/>
    <w:rsid w:val="00896057"/>
    <w:rsid w:val="00896634"/>
    <w:rsid w:val="00896744"/>
    <w:rsid w:val="00896966"/>
    <w:rsid w:val="00896C0D"/>
    <w:rsid w:val="00897038"/>
    <w:rsid w:val="008972B6"/>
    <w:rsid w:val="008973E7"/>
    <w:rsid w:val="00897493"/>
    <w:rsid w:val="00897E2D"/>
    <w:rsid w:val="00897FF3"/>
    <w:rsid w:val="008A02A3"/>
    <w:rsid w:val="008A078E"/>
    <w:rsid w:val="008A07D0"/>
    <w:rsid w:val="008A088B"/>
    <w:rsid w:val="008A1C8F"/>
    <w:rsid w:val="008A1ECF"/>
    <w:rsid w:val="008A1F4E"/>
    <w:rsid w:val="008A2C6E"/>
    <w:rsid w:val="008A3073"/>
    <w:rsid w:val="008A3966"/>
    <w:rsid w:val="008A3CB2"/>
    <w:rsid w:val="008A466A"/>
    <w:rsid w:val="008A4AE5"/>
    <w:rsid w:val="008A4C45"/>
    <w:rsid w:val="008A550F"/>
    <w:rsid w:val="008A5551"/>
    <w:rsid w:val="008A56C7"/>
    <w:rsid w:val="008A5B99"/>
    <w:rsid w:val="008A6368"/>
    <w:rsid w:val="008A699C"/>
    <w:rsid w:val="008A6A4A"/>
    <w:rsid w:val="008A6B0C"/>
    <w:rsid w:val="008A6C18"/>
    <w:rsid w:val="008A6E14"/>
    <w:rsid w:val="008A7012"/>
    <w:rsid w:val="008A7948"/>
    <w:rsid w:val="008B0040"/>
    <w:rsid w:val="008B00A0"/>
    <w:rsid w:val="008B064B"/>
    <w:rsid w:val="008B0773"/>
    <w:rsid w:val="008B07B5"/>
    <w:rsid w:val="008B08E9"/>
    <w:rsid w:val="008B0F74"/>
    <w:rsid w:val="008B18FC"/>
    <w:rsid w:val="008B1B07"/>
    <w:rsid w:val="008B263F"/>
    <w:rsid w:val="008B30DB"/>
    <w:rsid w:val="008B3209"/>
    <w:rsid w:val="008B3358"/>
    <w:rsid w:val="008B3431"/>
    <w:rsid w:val="008B3482"/>
    <w:rsid w:val="008B3937"/>
    <w:rsid w:val="008B39C0"/>
    <w:rsid w:val="008B3A5B"/>
    <w:rsid w:val="008B4583"/>
    <w:rsid w:val="008B463E"/>
    <w:rsid w:val="008B48C5"/>
    <w:rsid w:val="008B64F0"/>
    <w:rsid w:val="008B666F"/>
    <w:rsid w:val="008B75B8"/>
    <w:rsid w:val="008B760F"/>
    <w:rsid w:val="008B790B"/>
    <w:rsid w:val="008C07DA"/>
    <w:rsid w:val="008C08C8"/>
    <w:rsid w:val="008C108E"/>
    <w:rsid w:val="008C1697"/>
    <w:rsid w:val="008C1A1A"/>
    <w:rsid w:val="008C1C1B"/>
    <w:rsid w:val="008C2118"/>
    <w:rsid w:val="008C29A3"/>
    <w:rsid w:val="008C2AFC"/>
    <w:rsid w:val="008C31BD"/>
    <w:rsid w:val="008C3E58"/>
    <w:rsid w:val="008C3FD2"/>
    <w:rsid w:val="008C48E6"/>
    <w:rsid w:val="008C4C66"/>
    <w:rsid w:val="008C4D0D"/>
    <w:rsid w:val="008C4E17"/>
    <w:rsid w:val="008C52A3"/>
    <w:rsid w:val="008C5780"/>
    <w:rsid w:val="008C5B2F"/>
    <w:rsid w:val="008C5EDC"/>
    <w:rsid w:val="008C68B2"/>
    <w:rsid w:val="008C6C25"/>
    <w:rsid w:val="008C6D2C"/>
    <w:rsid w:val="008C713B"/>
    <w:rsid w:val="008C7348"/>
    <w:rsid w:val="008C79CC"/>
    <w:rsid w:val="008C79D6"/>
    <w:rsid w:val="008D035F"/>
    <w:rsid w:val="008D042C"/>
    <w:rsid w:val="008D06D6"/>
    <w:rsid w:val="008D0760"/>
    <w:rsid w:val="008D08C1"/>
    <w:rsid w:val="008D144F"/>
    <w:rsid w:val="008D1695"/>
    <w:rsid w:val="008D1D82"/>
    <w:rsid w:val="008D1DF1"/>
    <w:rsid w:val="008D1EF4"/>
    <w:rsid w:val="008D20A7"/>
    <w:rsid w:val="008D21F4"/>
    <w:rsid w:val="008D285C"/>
    <w:rsid w:val="008D31FF"/>
    <w:rsid w:val="008D354A"/>
    <w:rsid w:val="008D39EA"/>
    <w:rsid w:val="008D3CB6"/>
    <w:rsid w:val="008D3E05"/>
    <w:rsid w:val="008D4EE2"/>
    <w:rsid w:val="008D5499"/>
    <w:rsid w:val="008D553B"/>
    <w:rsid w:val="008D55DF"/>
    <w:rsid w:val="008D586F"/>
    <w:rsid w:val="008D58AA"/>
    <w:rsid w:val="008D58D8"/>
    <w:rsid w:val="008D5DD1"/>
    <w:rsid w:val="008D5E1F"/>
    <w:rsid w:val="008D61AA"/>
    <w:rsid w:val="008D61B1"/>
    <w:rsid w:val="008D6505"/>
    <w:rsid w:val="008D6597"/>
    <w:rsid w:val="008D6AD3"/>
    <w:rsid w:val="008D6E61"/>
    <w:rsid w:val="008D6FF0"/>
    <w:rsid w:val="008D76E9"/>
    <w:rsid w:val="008D7788"/>
    <w:rsid w:val="008E0401"/>
    <w:rsid w:val="008E0632"/>
    <w:rsid w:val="008E0DA9"/>
    <w:rsid w:val="008E121C"/>
    <w:rsid w:val="008E160F"/>
    <w:rsid w:val="008E1809"/>
    <w:rsid w:val="008E1B2F"/>
    <w:rsid w:val="008E1EE1"/>
    <w:rsid w:val="008E21E1"/>
    <w:rsid w:val="008E2446"/>
    <w:rsid w:val="008E2A42"/>
    <w:rsid w:val="008E2D93"/>
    <w:rsid w:val="008E2E2D"/>
    <w:rsid w:val="008E3883"/>
    <w:rsid w:val="008E3908"/>
    <w:rsid w:val="008E4615"/>
    <w:rsid w:val="008E46EC"/>
    <w:rsid w:val="008E552E"/>
    <w:rsid w:val="008E5538"/>
    <w:rsid w:val="008E57E8"/>
    <w:rsid w:val="008E5F38"/>
    <w:rsid w:val="008E6380"/>
    <w:rsid w:val="008E6DD2"/>
    <w:rsid w:val="008E7BAE"/>
    <w:rsid w:val="008E7BEE"/>
    <w:rsid w:val="008F1877"/>
    <w:rsid w:val="008F1A1D"/>
    <w:rsid w:val="008F224C"/>
    <w:rsid w:val="008F25E8"/>
    <w:rsid w:val="008F31B0"/>
    <w:rsid w:val="008F35D0"/>
    <w:rsid w:val="008F364A"/>
    <w:rsid w:val="008F375E"/>
    <w:rsid w:val="008F388A"/>
    <w:rsid w:val="008F392F"/>
    <w:rsid w:val="008F3B7E"/>
    <w:rsid w:val="008F3E00"/>
    <w:rsid w:val="008F43A6"/>
    <w:rsid w:val="008F4456"/>
    <w:rsid w:val="008F46A5"/>
    <w:rsid w:val="008F4788"/>
    <w:rsid w:val="008F50BD"/>
    <w:rsid w:val="008F5937"/>
    <w:rsid w:val="008F5A63"/>
    <w:rsid w:val="008F5A7A"/>
    <w:rsid w:val="008F5E4C"/>
    <w:rsid w:val="008F6B4B"/>
    <w:rsid w:val="008F7283"/>
    <w:rsid w:val="008F7683"/>
    <w:rsid w:val="008F7A4E"/>
    <w:rsid w:val="008F7C28"/>
    <w:rsid w:val="008F7D69"/>
    <w:rsid w:val="009000A4"/>
    <w:rsid w:val="00900A7E"/>
    <w:rsid w:val="00900F06"/>
    <w:rsid w:val="00901935"/>
    <w:rsid w:val="00902BC1"/>
    <w:rsid w:val="00903411"/>
    <w:rsid w:val="009035F7"/>
    <w:rsid w:val="0090388B"/>
    <w:rsid w:val="00903FFE"/>
    <w:rsid w:val="00904100"/>
    <w:rsid w:val="009042D1"/>
    <w:rsid w:val="00904862"/>
    <w:rsid w:val="00904914"/>
    <w:rsid w:val="00905101"/>
    <w:rsid w:val="009051B4"/>
    <w:rsid w:val="0090566E"/>
    <w:rsid w:val="00905A1A"/>
    <w:rsid w:val="00905D84"/>
    <w:rsid w:val="009063F5"/>
    <w:rsid w:val="009068A9"/>
    <w:rsid w:val="00906B38"/>
    <w:rsid w:val="00906CD6"/>
    <w:rsid w:val="00906D2A"/>
    <w:rsid w:val="00906D5A"/>
    <w:rsid w:val="00906ED1"/>
    <w:rsid w:val="00907159"/>
    <w:rsid w:val="009071D0"/>
    <w:rsid w:val="009072B2"/>
    <w:rsid w:val="009077D5"/>
    <w:rsid w:val="00907CF4"/>
    <w:rsid w:val="00907FF8"/>
    <w:rsid w:val="0091098F"/>
    <w:rsid w:val="00910EC4"/>
    <w:rsid w:val="00911A26"/>
    <w:rsid w:val="00911F57"/>
    <w:rsid w:val="00912184"/>
    <w:rsid w:val="009122C6"/>
    <w:rsid w:val="009128D3"/>
    <w:rsid w:val="00912C11"/>
    <w:rsid w:val="00913062"/>
    <w:rsid w:val="009130AD"/>
    <w:rsid w:val="00913641"/>
    <w:rsid w:val="00913928"/>
    <w:rsid w:val="00913958"/>
    <w:rsid w:val="00913F66"/>
    <w:rsid w:val="00914202"/>
    <w:rsid w:val="009148D3"/>
    <w:rsid w:val="0091499D"/>
    <w:rsid w:val="009153A4"/>
    <w:rsid w:val="009158E4"/>
    <w:rsid w:val="00915B63"/>
    <w:rsid w:val="00915CCB"/>
    <w:rsid w:val="009160F8"/>
    <w:rsid w:val="0091680B"/>
    <w:rsid w:val="00916DD3"/>
    <w:rsid w:val="00916ED0"/>
    <w:rsid w:val="009170A0"/>
    <w:rsid w:val="00917364"/>
    <w:rsid w:val="00917420"/>
    <w:rsid w:val="00917582"/>
    <w:rsid w:val="00917923"/>
    <w:rsid w:val="00917C31"/>
    <w:rsid w:val="00920022"/>
    <w:rsid w:val="00920090"/>
    <w:rsid w:val="0092041B"/>
    <w:rsid w:val="00920747"/>
    <w:rsid w:val="00920A96"/>
    <w:rsid w:val="00920F54"/>
    <w:rsid w:val="00921805"/>
    <w:rsid w:val="009228D2"/>
    <w:rsid w:val="00922A77"/>
    <w:rsid w:val="00922BD1"/>
    <w:rsid w:val="00922C33"/>
    <w:rsid w:val="00923071"/>
    <w:rsid w:val="009235F5"/>
    <w:rsid w:val="00924520"/>
    <w:rsid w:val="00924C00"/>
    <w:rsid w:val="00924D5E"/>
    <w:rsid w:val="009251BF"/>
    <w:rsid w:val="00925860"/>
    <w:rsid w:val="00925A46"/>
    <w:rsid w:val="00926B87"/>
    <w:rsid w:val="009272EB"/>
    <w:rsid w:val="00927950"/>
    <w:rsid w:val="00927F0E"/>
    <w:rsid w:val="0093005F"/>
    <w:rsid w:val="00930078"/>
    <w:rsid w:val="009300CD"/>
    <w:rsid w:val="00930267"/>
    <w:rsid w:val="0093122E"/>
    <w:rsid w:val="0093176B"/>
    <w:rsid w:val="00931AE8"/>
    <w:rsid w:val="00931F1D"/>
    <w:rsid w:val="00932627"/>
    <w:rsid w:val="00932B9E"/>
    <w:rsid w:val="009335F1"/>
    <w:rsid w:val="00933794"/>
    <w:rsid w:val="00934A64"/>
    <w:rsid w:val="00934EBB"/>
    <w:rsid w:val="009350E0"/>
    <w:rsid w:val="0093584E"/>
    <w:rsid w:val="009363E0"/>
    <w:rsid w:val="009367DF"/>
    <w:rsid w:val="0093696D"/>
    <w:rsid w:val="00936B1F"/>
    <w:rsid w:val="00937265"/>
    <w:rsid w:val="0093732A"/>
    <w:rsid w:val="009374AC"/>
    <w:rsid w:val="009376E8"/>
    <w:rsid w:val="0093773B"/>
    <w:rsid w:val="00937D9F"/>
    <w:rsid w:val="00937F99"/>
    <w:rsid w:val="00940097"/>
    <w:rsid w:val="009400FE"/>
    <w:rsid w:val="009410E3"/>
    <w:rsid w:val="00941144"/>
    <w:rsid w:val="0094119D"/>
    <w:rsid w:val="009411A4"/>
    <w:rsid w:val="00941223"/>
    <w:rsid w:val="0094182A"/>
    <w:rsid w:val="00941BEB"/>
    <w:rsid w:val="00941CF1"/>
    <w:rsid w:val="00941D63"/>
    <w:rsid w:val="00942785"/>
    <w:rsid w:val="009427DB"/>
    <w:rsid w:val="00943695"/>
    <w:rsid w:val="00943721"/>
    <w:rsid w:val="00943954"/>
    <w:rsid w:val="00943976"/>
    <w:rsid w:val="00943B49"/>
    <w:rsid w:val="00944059"/>
    <w:rsid w:val="00944125"/>
    <w:rsid w:val="0094468B"/>
    <w:rsid w:val="009447A1"/>
    <w:rsid w:val="009449B0"/>
    <w:rsid w:val="00944B08"/>
    <w:rsid w:val="00945439"/>
    <w:rsid w:val="009461FF"/>
    <w:rsid w:val="009467BF"/>
    <w:rsid w:val="00946976"/>
    <w:rsid w:val="00946E88"/>
    <w:rsid w:val="009476F8"/>
    <w:rsid w:val="00947833"/>
    <w:rsid w:val="00950205"/>
    <w:rsid w:val="009502E1"/>
    <w:rsid w:val="00950D79"/>
    <w:rsid w:val="00950E14"/>
    <w:rsid w:val="00950F59"/>
    <w:rsid w:val="00950FFB"/>
    <w:rsid w:val="0095100C"/>
    <w:rsid w:val="009510F3"/>
    <w:rsid w:val="00951266"/>
    <w:rsid w:val="0095165E"/>
    <w:rsid w:val="00951C1D"/>
    <w:rsid w:val="00951DFF"/>
    <w:rsid w:val="00951FD9"/>
    <w:rsid w:val="00952078"/>
    <w:rsid w:val="00952C4F"/>
    <w:rsid w:val="00952CE9"/>
    <w:rsid w:val="00953BCB"/>
    <w:rsid w:val="00953DFE"/>
    <w:rsid w:val="00953E8F"/>
    <w:rsid w:val="0095401F"/>
    <w:rsid w:val="00954709"/>
    <w:rsid w:val="009549CD"/>
    <w:rsid w:val="00954C62"/>
    <w:rsid w:val="0095520E"/>
    <w:rsid w:val="009553E0"/>
    <w:rsid w:val="009557D8"/>
    <w:rsid w:val="009566EC"/>
    <w:rsid w:val="009568E0"/>
    <w:rsid w:val="00956E2A"/>
    <w:rsid w:val="00957AF4"/>
    <w:rsid w:val="00957EAA"/>
    <w:rsid w:val="00957F3F"/>
    <w:rsid w:val="009605FB"/>
    <w:rsid w:val="0096085C"/>
    <w:rsid w:val="009613D4"/>
    <w:rsid w:val="00961491"/>
    <w:rsid w:val="00961513"/>
    <w:rsid w:val="00961E6C"/>
    <w:rsid w:val="00962972"/>
    <w:rsid w:val="00962C89"/>
    <w:rsid w:val="00962F19"/>
    <w:rsid w:val="009631F9"/>
    <w:rsid w:val="00964201"/>
    <w:rsid w:val="00964426"/>
    <w:rsid w:val="00964B44"/>
    <w:rsid w:val="0096569F"/>
    <w:rsid w:val="00965738"/>
    <w:rsid w:val="009658B6"/>
    <w:rsid w:val="00965B95"/>
    <w:rsid w:val="00966024"/>
    <w:rsid w:val="009660F8"/>
    <w:rsid w:val="009669DF"/>
    <w:rsid w:val="00966ACB"/>
    <w:rsid w:val="0096702D"/>
    <w:rsid w:val="009675AD"/>
    <w:rsid w:val="009677B5"/>
    <w:rsid w:val="00967D06"/>
    <w:rsid w:val="009704F9"/>
    <w:rsid w:val="00970F44"/>
    <w:rsid w:val="009713B3"/>
    <w:rsid w:val="009716F0"/>
    <w:rsid w:val="00972A59"/>
    <w:rsid w:val="00972BDE"/>
    <w:rsid w:val="00972CD9"/>
    <w:rsid w:val="0097344F"/>
    <w:rsid w:val="00973FB8"/>
    <w:rsid w:val="009740DD"/>
    <w:rsid w:val="0097442E"/>
    <w:rsid w:val="00974761"/>
    <w:rsid w:val="00974A0D"/>
    <w:rsid w:val="0097535C"/>
    <w:rsid w:val="00975A7B"/>
    <w:rsid w:val="00975B94"/>
    <w:rsid w:val="00975C88"/>
    <w:rsid w:val="00976097"/>
    <w:rsid w:val="00976468"/>
    <w:rsid w:val="0097735B"/>
    <w:rsid w:val="00977727"/>
    <w:rsid w:val="00977C20"/>
    <w:rsid w:val="0098063C"/>
    <w:rsid w:val="009806F7"/>
    <w:rsid w:val="0098152D"/>
    <w:rsid w:val="009818C6"/>
    <w:rsid w:val="00981BCB"/>
    <w:rsid w:val="00982019"/>
    <w:rsid w:val="00982745"/>
    <w:rsid w:val="00982801"/>
    <w:rsid w:val="0098281F"/>
    <w:rsid w:val="009828B7"/>
    <w:rsid w:val="00982A2E"/>
    <w:rsid w:val="00982CBC"/>
    <w:rsid w:val="0098406D"/>
    <w:rsid w:val="00984992"/>
    <w:rsid w:val="00984D17"/>
    <w:rsid w:val="009852DE"/>
    <w:rsid w:val="00985368"/>
    <w:rsid w:val="0098549B"/>
    <w:rsid w:val="00986265"/>
    <w:rsid w:val="00987896"/>
    <w:rsid w:val="00987ED5"/>
    <w:rsid w:val="00987EF4"/>
    <w:rsid w:val="00990100"/>
    <w:rsid w:val="009901C8"/>
    <w:rsid w:val="009907A2"/>
    <w:rsid w:val="00991733"/>
    <w:rsid w:val="00991843"/>
    <w:rsid w:val="0099204D"/>
    <w:rsid w:val="0099213B"/>
    <w:rsid w:val="009927CD"/>
    <w:rsid w:val="00992803"/>
    <w:rsid w:val="00992D3D"/>
    <w:rsid w:val="0099350C"/>
    <w:rsid w:val="00993A36"/>
    <w:rsid w:val="00993CA3"/>
    <w:rsid w:val="00993F20"/>
    <w:rsid w:val="00994024"/>
    <w:rsid w:val="009942F6"/>
    <w:rsid w:val="00994EE7"/>
    <w:rsid w:val="0099532F"/>
    <w:rsid w:val="0099538D"/>
    <w:rsid w:val="00995547"/>
    <w:rsid w:val="00995747"/>
    <w:rsid w:val="00995795"/>
    <w:rsid w:val="00995E63"/>
    <w:rsid w:val="009968C8"/>
    <w:rsid w:val="00996CE2"/>
    <w:rsid w:val="00996F0B"/>
    <w:rsid w:val="0099702E"/>
    <w:rsid w:val="00997147"/>
    <w:rsid w:val="009972F4"/>
    <w:rsid w:val="009973A8"/>
    <w:rsid w:val="009974E6"/>
    <w:rsid w:val="009A0883"/>
    <w:rsid w:val="009A0AC2"/>
    <w:rsid w:val="009A0D50"/>
    <w:rsid w:val="009A0E56"/>
    <w:rsid w:val="009A0EAF"/>
    <w:rsid w:val="009A11C4"/>
    <w:rsid w:val="009A1705"/>
    <w:rsid w:val="009A1A05"/>
    <w:rsid w:val="009A2562"/>
    <w:rsid w:val="009A3210"/>
    <w:rsid w:val="009A4BCB"/>
    <w:rsid w:val="009A4E9E"/>
    <w:rsid w:val="009A4F50"/>
    <w:rsid w:val="009A501C"/>
    <w:rsid w:val="009A53C2"/>
    <w:rsid w:val="009A543E"/>
    <w:rsid w:val="009A57CF"/>
    <w:rsid w:val="009A57DA"/>
    <w:rsid w:val="009A5F40"/>
    <w:rsid w:val="009A61B4"/>
    <w:rsid w:val="009A63BB"/>
    <w:rsid w:val="009A6505"/>
    <w:rsid w:val="009A6CB2"/>
    <w:rsid w:val="009A6D5D"/>
    <w:rsid w:val="009A7189"/>
    <w:rsid w:val="009A7406"/>
    <w:rsid w:val="009A75CC"/>
    <w:rsid w:val="009A7DB8"/>
    <w:rsid w:val="009B0A8B"/>
    <w:rsid w:val="009B1437"/>
    <w:rsid w:val="009B1E2E"/>
    <w:rsid w:val="009B23F1"/>
    <w:rsid w:val="009B3835"/>
    <w:rsid w:val="009B4356"/>
    <w:rsid w:val="009B43E8"/>
    <w:rsid w:val="009B4B3A"/>
    <w:rsid w:val="009B4FC4"/>
    <w:rsid w:val="009B5029"/>
    <w:rsid w:val="009B5431"/>
    <w:rsid w:val="009B5824"/>
    <w:rsid w:val="009B59BA"/>
    <w:rsid w:val="009B5F3E"/>
    <w:rsid w:val="009B649F"/>
    <w:rsid w:val="009B6521"/>
    <w:rsid w:val="009B6637"/>
    <w:rsid w:val="009B689D"/>
    <w:rsid w:val="009B68EA"/>
    <w:rsid w:val="009B69AA"/>
    <w:rsid w:val="009B6E34"/>
    <w:rsid w:val="009B712C"/>
    <w:rsid w:val="009B7464"/>
    <w:rsid w:val="009B75DD"/>
    <w:rsid w:val="009B7758"/>
    <w:rsid w:val="009B7991"/>
    <w:rsid w:val="009B7DFB"/>
    <w:rsid w:val="009C0AA8"/>
    <w:rsid w:val="009C1DA0"/>
    <w:rsid w:val="009C1F36"/>
    <w:rsid w:val="009C220C"/>
    <w:rsid w:val="009C2EE1"/>
    <w:rsid w:val="009C2FC4"/>
    <w:rsid w:val="009C3ABD"/>
    <w:rsid w:val="009C3BEE"/>
    <w:rsid w:val="009C4181"/>
    <w:rsid w:val="009C479D"/>
    <w:rsid w:val="009C4ABA"/>
    <w:rsid w:val="009C4CEC"/>
    <w:rsid w:val="009C4EAE"/>
    <w:rsid w:val="009C5045"/>
    <w:rsid w:val="009C5065"/>
    <w:rsid w:val="009C511B"/>
    <w:rsid w:val="009C5595"/>
    <w:rsid w:val="009C5666"/>
    <w:rsid w:val="009C5825"/>
    <w:rsid w:val="009C606E"/>
    <w:rsid w:val="009C67BB"/>
    <w:rsid w:val="009C743A"/>
    <w:rsid w:val="009C74D4"/>
    <w:rsid w:val="009C7966"/>
    <w:rsid w:val="009C7C77"/>
    <w:rsid w:val="009C7E93"/>
    <w:rsid w:val="009C7EB8"/>
    <w:rsid w:val="009D00AC"/>
    <w:rsid w:val="009D0AE7"/>
    <w:rsid w:val="009D0E7D"/>
    <w:rsid w:val="009D0F07"/>
    <w:rsid w:val="009D1001"/>
    <w:rsid w:val="009D170E"/>
    <w:rsid w:val="009D1C6F"/>
    <w:rsid w:val="009D1D40"/>
    <w:rsid w:val="009D1D50"/>
    <w:rsid w:val="009D23E3"/>
    <w:rsid w:val="009D2596"/>
    <w:rsid w:val="009D2C07"/>
    <w:rsid w:val="009D2D4D"/>
    <w:rsid w:val="009D2D76"/>
    <w:rsid w:val="009D2F36"/>
    <w:rsid w:val="009D2F46"/>
    <w:rsid w:val="009D3241"/>
    <w:rsid w:val="009D3977"/>
    <w:rsid w:val="009D3B25"/>
    <w:rsid w:val="009D3C2E"/>
    <w:rsid w:val="009D4038"/>
    <w:rsid w:val="009D408F"/>
    <w:rsid w:val="009D444E"/>
    <w:rsid w:val="009D4E07"/>
    <w:rsid w:val="009D4F8B"/>
    <w:rsid w:val="009D5045"/>
    <w:rsid w:val="009D5199"/>
    <w:rsid w:val="009D541C"/>
    <w:rsid w:val="009D55CF"/>
    <w:rsid w:val="009D68B7"/>
    <w:rsid w:val="009D697D"/>
    <w:rsid w:val="009D6AA6"/>
    <w:rsid w:val="009D725C"/>
    <w:rsid w:val="009D7276"/>
    <w:rsid w:val="009D75A3"/>
    <w:rsid w:val="009D76D8"/>
    <w:rsid w:val="009D77E9"/>
    <w:rsid w:val="009D7922"/>
    <w:rsid w:val="009D7AB0"/>
    <w:rsid w:val="009E01B6"/>
    <w:rsid w:val="009E02F8"/>
    <w:rsid w:val="009E05EB"/>
    <w:rsid w:val="009E244C"/>
    <w:rsid w:val="009E24AE"/>
    <w:rsid w:val="009E271D"/>
    <w:rsid w:val="009E2E70"/>
    <w:rsid w:val="009E2F65"/>
    <w:rsid w:val="009E375E"/>
    <w:rsid w:val="009E383A"/>
    <w:rsid w:val="009E4193"/>
    <w:rsid w:val="009E4619"/>
    <w:rsid w:val="009E4E17"/>
    <w:rsid w:val="009E5660"/>
    <w:rsid w:val="009E5B3F"/>
    <w:rsid w:val="009E5DB4"/>
    <w:rsid w:val="009E5EF5"/>
    <w:rsid w:val="009E617F"/>
    <w:rsid w:val="009E6766"/>
    <w:rsid w:val="009E6D1A"/>
    <w:rsid w:val="009E7210"/>
    <w:rsid w:val="009E7423"/>
    <w:rsid w:val="009E75B3"/>
    <w:rsid w:val="009E785F"/>
    <w:rsid w:val="009E7D64"/>
    <w:rsid w:val="009F00EF"/>
    <w:rsid w:val="009F045A"/>
    <w:rsid w:val="009F050D"/>
    <w:rsid w:val="009F0A8E"/>
    <w:rsid w:val="009F10A7"/>
    <w:rsid w:val="009F10EC"/>
    <w:rsid w:val="009F14D2"/>
    <w:rsid w:val="009F1B38"/>
    <w:rsid w:val="009F2187"/>
    <w:rsid w:val="009F25C4"/>
    <w:rsid w:val="009F26C9"/>
    <w:rsid w:val="009F2A35"/>
    <w:rsid w:val="009F2E00"/>
    <w:rsid w:val="009F2E1A"/>
    <w:rsid w:val="009F3375"/>
    <w:rsid w:val="009F3865"/>
    <w:rsid w:val="009F3A52"/>
    <w:rsid w:val="009F4833"/>
    <w:rsid w:val="009F4CD1"/>
    <w:rsid w:val="009F4E63"/>
    <w:rsid w:val="009F4F7B"/>
    <w:rsid w:val="009F56E4"/>
    <w:rsid w:val="009F5763"/>
    <w:rsid w:val="009F5C7D"/>
    <w:rsid w:val="009F63C7"/>
    <w:rsid w:val="009F6800"/>
    <w:rsid w:val="009F71FB"/>
    <w:rsid w:val="009F737C"/>
    <w:rsid w:val="009F7AE9"/>
    <w:rsid w:val="00A00DD1"/>
    <w:rsid w:val="00A012CA"/>
    <w:rsid w:val="00A014B6"/>
    <w:rsid w:val="00A014C7"/>
    <w:rsid w:val="00A01873"/>
    <w:rsid w:val="00A01BC1"/>
    <w:rsid w:val="00A01DD8"/>
    <w:rsid w:val="00A02787"/>
    <w:rsid w:val="00A02AC3"/>
    <w:rsid w:val="00A02CC5"/>
    <w:rsid w:val="00A02F60"/>
    <w:rsid w:val="00A034BA"/>
    <w:rsid w:val="00A03555"/>
    <w:rsid w:val="00A03B93"/>
    <w:rsid w:val="00A0436C"/>
    <w:rsid w:val="00A04440"/>
    <w:rsid w:val="00A044CB"/>
    <w:rsid w:val="00A0470A"/>
    <w:rsid w:val="00A04798"/>
    <w:rsid w:val="00A04C7B"/>
    <w:rsid w:val="00A04F6F"/>
    <w:rsid w:val="00A05599"/>
    <w:rsid w:val="00A06037"/>
    <w:rsid w:val="00A06252"/>
    <w:rsid w:val="00A064F6"/>
    <w:rsid w:val="00A0672A"/>
    <w:rsid w:val="00A06784"/>
    <w:rsid w:val="00A06953"/>
    <w:rsid w:val="00A06DEA"/>
    <w:rsid w:val="00A06FE0"/>
    <w:rsid w:val="00A07874"/>
    <w:rsid w:val="00A07D7E"/>
    <w:rsid w:val="00A1005D"/>
    <w:rsid w:val="00A107E4"/>
    <w:rsid w:val="00A1092F"/>
    <w:rsid w:val="00A10E49"/>
    <w:rsid w:val="00A1163D"/>
    <w:rsid w:val="00A118BC"/>
    <w:rsid w:val="00A11A54"/>
    <w:rsid w:val="00A11AF5"/>
    <w:rsid w:val="00A12646"/>
    <w:rsid w:val="00A12BF2"/>
    <w:rsid w:val="00A12DC0"/>
    <w:rsid w:val="00A1366C"/>
    <w:rsid w:val="00A13CEC"/>
    <w:rsid w:val="00A13F96"/>
    <w:rsid w:val="00A13FCD"/>
    <w:rsid w:val="00A14077"/>
    <w:rsid w:val="00A14AC4"/>
    <w:rsid w:val="00A1517F"/>
    <w:rsid w:val="00A156C7"/>
    <w:rsid w:val="00A15819"/>
    <w:rsid w:val="00A16442"/>
    <w:rsid w:val="00A16DE7"/>
    <w:rsid w:val="00A16F58"/>
    <w:rsid w:val="00A174DA"/>
    <w:rsid w:val="00A177DB"/>
    <w:rsid w:val="00A17BAB"/>
    <w:rsid w:val="00A17C24"/>
    <w:rsid w:val="00A2011C"/>
    <w:rsid w:val="00A205C5"/>
    <w:rsid w:val="00A2085A"/>
    <w:rsid w:val="00A20A70"/>
    <w:rsid w:val="00A20C2D"/>
    <w:rsid w:val="00A20E43"/>
    <w:rsid w:val="00A21314"/>
    <w:rsid w:val="00A21E70"/>
    <w:rsid w:val="00A21F6D"/>
    <w:rsid w:val="00A2245A"/>
    <w:rsid w:val="00A22AFF"/>
    <w:rsid w:val="00A234B8"/>
    <w:rsid w:val="00A234E6"/>
    <w:rsid w:val="00A2377C"/>
    <w:rsid w:val="00A24675"/>
    <w:rsid w:val="00A2476E"/>
    <w:rsid w:val="00A24F0C"/>
    <w:rsid w:val="00A25ACB"/>
    <w:rsid w:val="00A264CA"/>
    <w:rsid w:val="00A26A9C"/>
    <w:rsid w:val="00A26B7B"/>
    <w:rsid w:val="00A26D4D"/>
    <w:rsid w:val="00A27360"/>
    <w:rsid w:val="00A27732"/>
    <w:rsid w:val="00A27AB1"/>
    <w:rsid w:val="00A30510"/>
    <w:rsid w:val="00A30551"/>
    <w:rsid w:val="00A308EA"/>
    <w:rsid w:val="00A3125E"/>
    <w:rsid w:val="00A318A4"/>
    <w:rsid w:val="00A31973"/>
    <w:rsid w:val="00A32437"/>
    <w:rsid w:val="00A32899"/>
    <w:rsid w:val="00A330F2"/>
    <w:rsid w:val="00A338D2"/>
    <w:rsid w:val="00A338E3"/>
    <w:rsid w:val="00A33C1D"/>
    <w:rsid w:val="00A33E6A"/>
    <w:rsid w:val="00A34633"/>
    <w:rsid w:val="00A35161"/>
    <w:rsid w:val="00A35419"/>
    <w:rsid w:val="00A35685"/>
    <w:rsid w:val="00A35EA1"/>
    <w:rsid w:val="00A363F9"/>
    <w:rsid w:val="00A36B07"/>
    <w:rsid w:val="00A36BF1"/>
    <w:rsid w:val="00A36D6F"/>
    <w:rsid w:val="00A36E27"/>
    <w:rsid w:val="00A37348"/>
    <w:rsid w:val="00A37672"/>
    <w:rsid w:val="00A40457"/>
    <w:rsid w:val="00A40535"/>
    <w:rsid w:val="00A405D4"/>
    <w:rsid w:val="00A4077E"/>
    <w:rsid w:val="00A40AD8"/>
    <w:rsid w:val="00A40CFD"/>
    <w:rsid w:val="00A40D9D"/>
    <w:rsid w:val="00A410B1"/>
    <w:rsid w:val="00A41143"/>
    <w:rsid w:val="00A4127B"/>
    <w:rsid w:val="00A41ACE"/>
    <w:rsid w:val="00A41AD4"/>
    <w:rsid w:val="00A41C5B"/>
    <w:rsid w:val="00A41C87"/>
    <w:rsid w:val="00A41CB2"/>
    <w:rsid w:val="00A41D6B"/>
    <w:rsid w:val="00A42167"/>
    <w:rsid w:val="00A4261F"/>
    <w:rsid w:val="00A426E0"/>
    <w:rsid w:val="00A43428"/>
    <w:rsid w:val="00A43627"/>
    <w:rsid w:val="00A43A2E"/>
    <w:rsid w:val="00A443D0"/>
    <w:rsid w:val="00A449D9"/>
    <w:rsid w:val="00A44C42"/>
    <w:rsid w:val="00A44F01"/>
    <w:rsid w:val="00A45533"/>
    <w:rsid w:val="00A4559B"/>
    <w:rsid w:val="00A457B9"/>
    <w:rsid w:val="00A45C2F"/>
    <w:rsid w:val="00A46648"/>
    <w:rsid w:val="00A46A4D"/>
    <w:rsid w:val="00A4780C"/>
    <w:rsid w:val="00A47860"/>
    <w:rsid w:val="00A5000D"/>
    <w:rsid w:val="00A50AD5"/>
    <w:rsid w:val="00A50D3A"/>
    <w:rsid w:val="00A50E9D"/>
    <w:rsid w:val="00A51090"/>
    <w:rsid w:val="00A5191C"/>
    <w:rsid w:val="00A51FEE"/>
    <w:rsid w:val="00A51FF0"/>
    <w:rsid w:val="00A52112"/>
    <w:rsid w:val="00A52633"/>
    <w:rsid w:val="00A52946"/>
    <w:rsid w:val="00A53066"/>
    <w:rsid w:val="00A5371C"/>
    <w:rsid w:val="00A54353"/>
    <w:rsid w:val="00A54625"/>
    <w:rsid w:val="00A54703"/>
    <w:rsid w:val="00A547F0"/>
    <w:rsid w:val="00A54956"/>
    <w:rsid w:val="00A54D6B"/>
    <w:rsid w:val="00A55295"/>
    <w:rsid w:val="00A55515"/>
    <w:rsid w:val="00A55597"/>
    <w:rsid w:val="00A5575C"/>
    <w:rsid w:val="00A55BE7"/>
    <w:rsid w:val="00A56467"/>
    <w:rsid w:val="00A56839"/>
    <w:rsid w:val="00A57B89"/>
    <w:rsid w:val="00A57EFA"/>
    <w:rsid w:val="00A6033A"/>
    <w:rsid w:val="00A60F2C"/>
    <w:rsid w:val="00A615CA"/>
    <w:rsid w:val="00A624CA"/>
    <w:rsid w:val="00A62771"/>
    <w:rsid w:val="00A629CD"/>
    <w:rsid w:val="00A62E11"/>
    <w:rsid w:val="00A63491"/>
    <w:rsid w:val="00A643E8"/>
    <w:rsid w:val="00A64435"/>
    <w:rsid w:val="00A645AC"/>
    <w:rsid w:val="00A64711"/>
    <w:rsid w:val="00A6488D"/>
    <w:rsid w:val="00A64B23"/>
    <w:rsid w:val="00A64D4D"/>
    <w:rsid w:val="00A64EF3"/>
    <w:rsid w:val="00A6531F"/>
    <w:rsid w:val="00A654EC"/>
    <w:rsid w:val="00A6579A"/>
    <w:rsid w:val="00A65844"/>
    <w:rsid w:val="00A658A3"/>
    <w:rsid w:val="00A65987"/>
    <w:rsid w:val="00A65B86"/>
    <w:rsid w:val="00A65DB3"/>
    <w:rsid w:val="00A66038"/>
    <w:rsid w:val="00A66305"/>
    <w:rsid w:val="00A67482"/>
    <w:rsid w:val="00A678F3"/>
    <w:rsid w:val="00A6796B"/>
    <w:rsid w:val="00A67ADB"/>
    <w:rsid w:val="00A67B3E"/>
    <w:rsid w:val="00A67BDA"/>
    <w:rsid w:val="00A701CE"/>
    <w:rsid w:val="00A708F7"/>
    <w:rsid w:val="00A70C3B"/>
    <w:rsid w:val="00A71905"/>
    <w:rsid w:val="00A71CCC"/>
    <w:rsid w:val="00A7257E"/>
    <w:rsid w:val="00A72899"/>
    <w:rsid w:val="00A72D36"/>
    <w:rsid w:val="00A72DE8"/>
    <w:rsid w:val="00A73CBF"/>
    <w:rsid w:val="00A7442E"/>
    <w:rsid w:val="00A7442F"/>
    <w:rsid w:val="00A7483A"/>
    <w:rsid w:val="00A74F92"/>
    <w:rsid w:val="00A759F0"/>
    <w:rsid w:val="00A759FB"/>
    <w:rsid w:val="00A75E69"/>
    <w:rsid w:val="00A75FFA"/>
    <w:rsid w:val="00A76070"/>
    <w:rsid w:val="00A76316"/>
    <w:rsid w:val="00A76367"/>
    <w:rsid w:val="00A76C0E"/>
    <w:rsid w:val="00A76DB3"/>
    <w:rsid w:val="00A771F7"/>
    <w:rsid w:val="00A77280"/>
    <w:rsid w:val="00A7744D"/>
    <w:rsid w:val="00A775E1"/>
    <w:rsid w:val="00A776B4"/>
    <w:rsid w:val="00A77849"/>
    <w:rsid w:val="00A77D82"/>
    <w:rsid w:val="00A80124"/>
    <w:rsid w:val="00A802FB"/>
    <w:rsid w:val="00A8041D"/>
    <w:rsid w:val="00A80759"/>
    <w:rsid w:val="00A808AA"/>
    <w:rsid w:val="00A80A58"/>
    <w:rsid w:val="00A8109B"/>
    <w:rsid w:val="00A8165A"/>
    <w:rsid w:val="00A8169B"/>
    <w:rsid w:val="00A8178A"/>
    <w:rsid w:val="00A8199C"/>
    <w:rsid w:val="00A81C0A"/>
    <w:rsid w:val="00A81CA0"/>
    <w:rsid w:val="00A81E01"/>
    <w:rsid w:val="00A81F9C"/>
    <w:rsid w:val="00A820B2"/>
    <w:rsid w:val="00A820C4"/>
    <w:rsid w:val="00A823A7"/>
    <w:rsid w:val="00A82BF4"/>
    <w:rsid w:val="00A82D32"/>
    <w:rsid w:val="00A835FB"/>
    <w:rsid w:val="00A83C22"/>
    <w:rsid w:val="00A83F6E"/>
    <w:rsid w:val="00A84490"/>
    <w:rsid w:val="00A84AA1"/>
    <w:rsid w:val="00A84AF3"/>
    <w:rsid w:val="00A84B30"/>
    <w:rsid w:val="00A84D0B"/>
    <w:rsid w:val="00A85424"/>
    <w:rsid w:val="00A856F6"/>
    <w:rsid w:val="00A85FE3"/>
    <w:rsid w:val="00A860EC"/>
    <w:rsid w:val="00A8669D"/>
    <w:rsid w:val="00A86A10"/>
    <w:rsid w:val="00A86BCF"/>
    <w:rsid w:val="00A87025"/>
    <w:rsid w:val="00A8763C"/>
    <w:rsid w:val="00A87B5C"/>
    <w:rsid w:val="00A87BAB"/>
    <w:rsid w:val="00A87F36"/>
    <w:rsid w:val="00A900F5"/>
    <w:rsid w:val="00A905C3"/>
    <w:rsid w:val="00A90757"/>
    <w:rsid w:val="00A90C10"/>
    <w:rsid w:val="00A90D5F"/>
    <w:rsid w:val="00A90E4E"/>
    <w:rsid w:val="00A91770"/>
    <w:rsid w:val="00A91AC1"/>
    <w:rsid w:val="00A91FBF"/>
    <w:rsid w:val="00A929CD"/>
    <w:rsid w:val="00A92FE4"/>
    <w:rsid w:val="00A93067"/>
    <w:rsid w:val="00A931C3"/>
    <w:rsid w:val="00A93537"/>
    <w:rsid w:val="00A93977"/>
    <w:rsid w:val="00A93A83"/>
    <w:rsid w:val="00A93BDE"/>
    <w:rsid w:val="00A93C22"/>
    <w:rsid w:val="00A93D17"/>
    <w:rsid w:val="00A93D70"/>
    <w:rsid w:val="00A93D9F"/>
    <w:rsid w:val="00A93FF4"/>
    <w:rsid w:val="00A94333"/>
    <w:rsid w:val="00A94341"/>
    <w:rsid w:val="00A9498B"/>
    <w:rsid w:val="00A94CA7"/>
    <w:rsid w:val="00A956D9"/>
    <w:rsid w:val="00A95839"/>
    <w:rsid w:val="00A959A5"/>
    <w:rsid w:val="00A95CCF"/>
    <w:rsid w:val="00A961E6"/>
    <w:rsid w:val="00A963E5"/>
    <w:rsid w:val="00A96440"/>
    <w:rsid w:val="00A96562"/>
    <w:rsid w:val="00A96F80"/>
    <w:rsid w:val="00A977CE"/>
    <w:rsid w:val="00AA0A1D"/>
    <w:rsid w:val="00AA0FE8"/>
    <w:rsid w:val="00AA18E2"/>
    <w:rsid w:val="00AA1A21"/>
    <w:rsid w:val="00AA1B6B"/>
    <w:rsid w:val="00AA1E2B"/>
    <w:rsid w:val="00AA1FD6"/>
    <w:rsid w:val="00AA2238"/>
    <w:rsid w:val="00AA23EC"/>
    <w:rsid w:val="00AA2EA2"/>
    <w:rsid w:val="00AA30CD"/>
    <w:rsid w:val="00AA3128"/>
    <w:rsid w:val="00AA37BB"/>
    <w:rsid w:val="00AA37F5"/>
    <w:rsid w:val="00AA3C51"/>
    <w:rsid w:val="00AA3DCC"/>
    <w:rsid w:val="00AA4A57"/>
    <w:rsid w:val="00AA5229"/>
    <w:rsid w:val="00AA526B"/>
    <w:rsid w:val="00AA5A10"/>
    <w:rsid w:val="00AA5B0A"/>
    <w:rsid w:val="00AA5E1B"/>
    <w:rsid w:val="00AA622C"/>
    <w:rsid w:val="00AA7513"/>
    <w:rsid w:val="00AA7692"/>
    <w:rsid w:val="00AA78B2"/>
    <w:rsid w:val="00AB07A3"/>
    <w:rsid w:val="00AB0BFC"/>
    <w:rsid w:val="00AB1045"/>
    <w:rsid w:val="00AB1143"/>
    <w:rsid w:val="00AB14B5"/>
    <w:rsid w:val="00AB15BA"/>
    <w:rsid w:val="00AB1664"/>
    <w:rsid w:val="00AB1F42"/>
    <w:rsid w:val="00AB211C"/>
    <w:rsid w:val="00AB29A4"/>
    <w:rsid w:val="00AB2B59"/>
    <w:rsid w:val="00AB2C64"/>
    <w:rsid w:val="00AB2D19"/>
    <w:rsid w:val="00AB3229"/>
    <w:rsid w:val="00AB3783"/>
    <w:rsid w:val="00AB3E83"/>
    <w:rsid w:val="00AB3EED"/>
    <w:rsid w:val="00AB405C"/>
    <w:rsid w:val="00AB416D"/>
    <w:rsid w:val="00AB44BF"/>
    <w:rsid w:val="00AB4D52"/>
    <w:rsid w:val="00AB540C"/>
    <w:rsid w:val="00AB56F7"/>
    <w:rsid w:val="00AB5A4B"/>
    <w:rsid w:val="00AB5B22"/>
    <w:rsid w:val="00AB5FEF"/>
    <w:rsid w:val="00AB6223"/>
    <w:rsid w:val="00AB6A07"/>
    <w:rsid w:val="00AB6C10"/>
    <w:rsid w:val="00AB6C20"/>
    <w:rsid w:val="00AB6E2C"/>
    <w:rsid w:val="00AB72CA"/>
    <w:rsid w:val="00AB738F"/>
    <w:rsid w:val="00AB7F9E"/>
    <w:rsid w:val="00AC06C2"/>
    <w:rsid w:val="00AC0ED1"/>
    <w:rsid w:val="00AC0F24"/>
    <w:rsid w:val="00AC12DD"/>
    <w:rsid w:val="00AC246F"/>
    <w:rsid w:val="00AC2B65"/>
    <w:rsid w:val="00AC2DD8"/>
    <w:rsid w:val="00AC2DE6"/>
    <w:rsid w:val="00AC34F1"/>
    <w:rsid w:val="00AC36C7"/>
    <w:rsid w:val="00AC3AEE"/>
    <w:rsid w:val="00AC3E0C"/>
    <w:rsid w:val="00AC3F6F"/>
    <w:rsid w:val="00AC41DC"/>
    <w:rsid w:val="00AC4485"/>
    <w:rsid w:val="00AC46AA"/>
    <w:rsid w:val="00AC4E35"/>
    <w:rsid w:val="00AC4FBD"/>
    <w:rsid w:val="00AC5443"/>
    <w:rsid w:val="00AC5890"/>
    <w:rsid w:val="00AC5C06"/>
    <w:rsid w:val="00AC5E6B"/>
    <w:rsid w:val="00AC7569"/>
    <w:rsid w:val="00AC763F"/>
    <w:rsid w:val="00AC790C"/>
    <w:rsid w:val="00AD013F"/>
    <w:rsid w:val="00AD142B"/>
    <w:rsid w:val="00AD14F9"/>
    <w:rsid w:val="00AD150E"/>
    <w:rsid w:val="00AD1949"/>
    <w:rsid w:val="00AD1AE6"/>
    <w:rsid w:val="00AD23AA"/>
    <w:rsid w:val="00AD2572"/>
    <w:rsid w:val="00AD29FC"/>
    <w:rsid w:val="00AD2A23"/>
    <w:rsid w:val="00AD2EDD"/>
    <w:rsid w:val="00AD2FBA"/>
    <w:rsid w:val="00AD2FF6"/>
    <w:rsid w:val="00AD3662"/>
    <w:rsid w:val="00AD41B9"/>
    <w:rsid w:val="00AD4306"/>
    <w:rsid w:val="00AD455E"/>
    <w:rsid w:val="00AD4740"/>
    <w:rsid w:val="00AD5610"/>
    <w:rsid w:val="00AD5990"/>
    <w:rsid w:val="00AD61F4"/>
    <w:rsid w:val="00AD645B"/>
    <w:rsid w:val="00AD6694"/>
    <w:rsid w:val="00AD6BA8"/>
    <w:rsid w:val="00AD6CAE"/>
    <w:rsid w:val="00AD7C76"/>
    <w:rsid w:val="00AD7DD5"/>
    <w:rsid w:val="00AE0327"/>
    <w:rsid w:val="00AE04A9"/>
    <w:rsid w:val="00AE0697"/>
    <w:rsid w:val="00AE1158"/>
    <w:rsid w:val="00AE1460"/>
    <w:rsid w:val="00AE1904"/>
    <w:rsid w:val="00AE2E39"/>
    <w:rsid w:val="00AE3516"/>
    <w:rsid w:val="00AE4205"/>
    <w:rsid w:val="00AE4AD7"/>
    <w:rsid w:val="00AE5145"/>
    <w:rsid w:val="00AE52CA"/>
    <w:rsid w:val="00AE5D23"/>
    <w:rsid w:val="00AE7003"/>
    <w:rsid w:val="00AE715E"/>
    <w:rsid w:val="00AE7524"/>
    <w:rsid w:val="00AE759B"/>
    <w:rsid w:val="00AF0415"/>
    <w:rsid w:val="00AF0706"/>
    <w:rsid w:val="00AF07E2"/>
    <w:rsid w:val="00AF0851"/>
    <w:rsid w:val="00AF0C41"/>
    <w:rsid w:val="00AF0CCF"/>
    <w:rsid w:val="00AF123B"/>
    <w:rsid w:val="00AF1262"/>
    <w:rsid w:val="00AF1638"/>
    <w:rsid w:val="00AF19A7"/>
    <w:rsid w:val="00AF1AED"/>
    <w:rsid w:val="00AF1C0D"/>
    <w:rsid w:val="00AF20FF"/>
    <w:rsid w:val="00AF2454"/>
    <w:rsid w:val="00AF24CF"/>
    <w:rsid w:val="00AF26C9"/>
    <w:rsid w:val="00AF283E"/>
    <w:rsid w:val="00AF2C1C"/>
    <w:rsid w:val="00AF35C1"/>
    <w:rsid w:val="00AF38D9"/>
    <w:rsid w:val="00AF41A2"/>
    <w:rsid w:val="00AF4BC2"/>
    <w:rsid w:val="00AF51E7"/>
    <w:rsid w:val="00AF5380"/>
    <w:rsid w:val="00AF56EC"/>
    <w:rsid w:val="00AF5A44"/>
    <w:rsid w:val="00AF5AD1"/>
    <w:rsid w:val="00AF5FCF"/>
    <w:rsid w:val="00AF648B"/>
    <w:rsid w:val="00AF64D4"/>
    <w:rsid w:val="00AF6CCB"/>
    <w:rsid w:val="00AF6FC5"/>
    <w:rsid w:val="00AF7232"/>
    <w:rsid w:val="00AF7B09"/>
    <w:rsid w:val="00AF7D46"/>
    <w:rsid w:val="00B0042C"/>
    <w:rsid w:val="00B0044E"/>
    <w:rsid w:val="00B00633"/>
    <w:rsid w:val="00B00CF2"/>
    <w:rsid w:val="00B01288"/>
    <w:rsid w:val="00B01298"/>
    <w:rsid w:val="00B0137E"/>
    <w:rsid w:val="00B01586"/>
    <w:rsid w:val="00B018C1"/>
    <w:rsid w:val="00B0195B"/>
    <w:rsid w:val="00B01CFF"/>
    <w:rsid w:val="00B02D68"/>
    <w:rsid w:val="00B03308"/>
    <w:rsid w:val="00B03687"/>
    <w:rsid w:val="00B03A3B"/>
    <w:rsid w:val="00B03C0E"/>
    <w:rsid w:val="00B03CBE"/>
    <w:rsid w:val="00B03DED"/>
    <w:rsid w:val="00B03EC6"/>
    <w:rsid w:val="00B0400B"/>
    <w:rsid w:val="00B04AE1"/>
    <w:rsid w:val="00B05183"/>
    <w:rsid w:val="00B0644E"/>
    <w:rsid w:val="00B0693C"/>
    <w:rsid w:val="00B0704B"/>
    <w:rsid w:val="00B073FE"/>
    <w:rsid w:val="00B07674"/>
    <w:rsid w:val="00B07AB5"/>
    <w:rsid w:val="00B103EB"/>
    <w:rsid w:val="00B1064E"/>
    <w:rsid w:val="00B108B6"/>
    <w:rsid w:val="00B10DC8"/>
    <w:rsid w:val="00B115EF"/>
    <w:rsid w:val="00B11659"/>
    <w:rsid w:val="00B11BBC"/>
    <w:rsid w:val="00B11C49"/>
    <w:rsid w:val="00B11CBB"/>
    <w:rsid w:val="00B1242D"/>
    <w:rsid w:val="00B12B95"/>
    <w:rsid w:val="00B12C9D"/>
    <w:rsid w:val="00B12FEC"/>
    <w:rsid w:val="00B13078"/>
    <w:rsid w:val="00B1318D"/>
    <w:rsid w:val="00B1330C"/>
    <w:rsid w:val="00B133DA"/>
    <w:rsid w:val="00B136CB"/>
    <w:rsid w:val="00B1375B"/>
    <w:rsid w:val="00B13981"/>
    <w:rsid w:val="00B13A3A"/>
    <w:rsid w:val="00B13FAE"/>
    <w:rsid w:val="00B1459B"/>
    <w:rsid w:val="00B14ADA"/>
    <w:rsid w:val="00B14B04"/>
    <w:rsid w:val="00B15138"/>
    <w:rsid w:val="00B151C0"/>
    <w:rsid w:val="00B15917"/>
    <w:rsid w:val="00B17524"/>
    <w:rsid w:val="00B1756A"/>
    <w:rsid w:val="00B1796C"/>
    <w:rsid w:val="00B17B39"/>
    <w:rsid w:val="00B204C7"/>
    <w:rsid w:val="00B2127A"/>
    <w:rsid w:val="00B213F0"/>
    <w:rsid w:val="00B220D1"/>
    <w:rsid w:val="00B22374"/>
    <w:rsid w:val="00B22C98"/>
    <w:rsid w:val="00B22EA9"/>
    <w:rsid w:val="00B22FD9"/>
    <w:rsid w:val="00B23373"/>
    <w:rsid w:val="00B236E1"/>
    <w:rsid w:val="00B238EB"/>
    <w:rsid w:val="00B24781"/>
    <w:rsid w:val="00B24B14"/>
    <w:rsid w:val="00B24B3F"/>
    <w:rsid w:val="00B252F7"/>
    <w:rsid w:val="00B25F74"/>
    <w:rsid w:val="00B25F81"/>
    <w:rsid w:val="00B2617C"/>
    <w:rsid w:val="00B265BD"/>
    <w:rsid w:val="00B26628"/>
    <w:rsid w:val="00B266B2"/>
    <w:rsid w:val="00B26749"/>
    <w:rsid w:val="00B26CD4"/>
    <w:rsid w:val="00B276B3"/>
    <w:rsid w:val="00B27F58"/>
    <w:rsid w:val="00B30A83"/>
    <w:rsid w:val="00B318BD"/>
    <w:rsid w:val="00B31EAA"/>
    <w:rsid w:val="00B32157"/>
    <w:rsid w:val="00B32508"/>
    <w:rsid w:val="00B3263D"/>
    <w:rsid w:val="00B335F9"/>
    <w:rsid w:val="00B337E2"/>
    <w:rsid w:val="00B33917"/>
    <w:rsid w:val="00B34269"/>
    <w:rsid w:val="00B342DC"/>
    <w:rsid w:val="00B34560"/>
    <w:rsid w:val="00B34C6D"/>
    <w:rsid w:val="00B3519F"/>
    <w:rsid w:val="00B352AA"/>
    <w:rsid w:val="00B3553E"/>
    <w:rsid w:val="00B3577F"/>
    <w:rsid w:val="00B35A93"/>
    <w:rsid w:val="00B35AD4"/>
    <w:rsid w:val="00B35FA5"/>
    <w:rsid w:val="00B36401"/>
    <w:rsid w:val="00B36CA4"/>
    <w:rsid w:val="00B37735"/>
    <w:rsid w:val="00B3781D"/>
    <w:rsid w:val="00B37DFB"/>
    <w:rsid w:val="00B37E1A"/>
    <w:rsid w:val="00B40008"/>
    <w:rsid w:val="00B40380"/>
    <w:rsid w:val="00B404DE"/>
    <w:rsid w:val="00B40965"/>
    <w:rsid w:val="00B41000"/>
    <w:rsid w:val="00B4133C"/>
    <w:rsid w:val="00B41B3C"/>
    <w:rsid w:val="00B41D4A"/>
    <w:rsid w:val="00B4255E"/>
    <w:rsid w:val="00B43123"/>
    <w:rsid w:val="00B4344F"/>
    <w:rsid w:val="00B434DF"/>
    <w:rsid w:val="00B437F1"/>
    <w:rsid w:val="00B4389F"/>
    <w:rsid w:val="00B43B74"/>
    <w:rsid w:val="00B444E7"/>
    <w:rsid w:val="00B44514"/>
    <w:rsid w:val="00B44B8D"/>
    <w:rsid w:val="00B44F9A"/>
    <w:rsid w:val="00B44FDB"/>
    <w:rsid w:val="00B4555D"/>
    <w:rsid w:val="00B45ACB"/>
    <w:rsid w:val="00B46058"/>
    <w:rsid w:val="00B46503"/>
    <w:rsid w:val="00B47020"/>
    <w:rsid w:val="00B473F1"/>
    <w:rsid w:val="00B4760A"/>
    <w:rsid w:val="00B47631"/>
    <w:rsid w:val="00B476BA"/>
    <w:rsid w:val="00B4784D"/>
    <w:rsid w:val="00B47908"/>
    <w:rsid w:val="00B47A07"/>
    <w:rsid w:val="00B47DFE"/>
    <w:rsid w:val="00B504C1"/>
    <w:rsid w:val="00B50C99"/>
    <w:rsid w:val="00B50FE9"/>
    <w:rsid w:val="00B518F8"/>
    <w:rsid w:val="00B519C5"/>
    <w:rsid w:val="00B51B6D"/>
    <w:rsid w:val="00B522FE"/>
    <w:rsid w:val="00B52D67"/>
    <w:rsid w:val="00B531CE"/>
    <w:rsid w:val="00B5328C"/>
    <w:rsid w:val="00B5356C"/>
    <w:rsid w:val="00B53878"/>
    <w:rsid w:val="00B539B7"/>
    <w:rsid w:val="00B545CF"/>
    <w:rsid w:val="00B54A4D"/>
    <w:rsid w:val="00B54FBF"/>
    <w:rsid w:val="00B554D4"/>
    <w:rsid w:val="00B5708B"/>
    <w:rsid w:val="00B57225"/>
    <w:rsid w:val="00B573F1"/>
    <w:rsid w:val="00B57770"/>
    <w:rsid w:val="00B579E7"/>
    <w:rsid w:val="00B57E08"/>
    <w:rsid w:val="00B603CC"/>
    <w:rsid w:val="00B606EB"/>
    <w:rsid w:val="00B6071F"/>
    <w:rsid w:val="00B6095E"/>
    <w:rsid w:val="00B60E63"/>
    <w:rsid w:val="00B61818"/>
    <w:rsid w:val="00B618FC"/>
    <w:rsid w:val="00B61D10"/>
    <w:rsid w:val="00B62850"/>
    <w:rsid w:val="00B62E79"/>
    <w:rsid w:val="00B63007"/>
    <w:rsid w:val="00B63559"/>
    <w:rsid w:val="00B63990"/>
    <w:rsid w:val="00B64604"/>
    <w:rsid w:val="00B64A52"/>
    <w:rsid w:val="00B65622"/>
    <w:rsid w:val="00B65C7A"/>
    <w:rsid w:val="00B6660A"/>
    <w:rsid w:val="00B6686A"/>
    <w:rsid w:val="00B66AFC"/>
    <w:rsid w:val="00B66E24"/>
    <w:rsid w:val="00B670BC"/>
    <w:rsid w:val="00B677E2"/>
    <w:rsid w:val="00B67DB3"/>
    <w:rsid w:val="00B70735"/>
    <w:rsid w:val="00B70746"/>
    <w:rsid w:val="00B70A4B"/>
    <w:rsid w:val="00B70BA3"/>
    <w:rsid w:val="00B70C66"/>
    <w:rsid w:val="00B711FC"/>
    <w:rsid w:val="00B720E8"/>
    <w:rsid w:val="00B721F2"/>
    <w:rsid w:val="00B7294C"/>
    <w:rsid w:val="00B739FB"/>
    <w:rsid w:val="00B73C42"/>
    <w:rsid w:val="00B742DA"/>
    <w:rsid w:val="00B74DEC"/>
    <w:rsid w:val="00B755BA"/>
    <w:rsid w:val="00B75675"/>
    <w:rsid w:val="00B75FDB"/>
    <w:rsid w:val="00B766B1"/>
    <w:rsid w:val="00B76E51"/>
    <w:rsid w:val="00B76F1C"/>
    <w:rsid w:val="00B77C6E"/>
    <w:rsid w:val="00B77E85"/>
    <w:rsid w:val="00B808A1"/>
    <w:rsid w:val="00B80943"/>
    <w:rsid w:val="00B80AB7"/>
    <w:rsid w:val="00B80CCA"/>
    <w:rsid w:val="00B80D66"/>
    <w:rsid w:val="00B81BAB"/>
    <w:rsid w:val="00B8260E"/>
    <w:rsid w:val="00B82B6C"/>
    <w:rsid w:val="00B82F56"/>
    <w:rsid w:val="00B8465F"/>
    <w:rsid w:val="00B84696"/>
    <w:rsid w:val="00B846C0"/>
    <w:rsid w:val="00B8528F"/>
    <w:rsid w:val="00B8529A"/>
    <w:rsid w:val="00B852DF"/>
    <w:rsid w:val="00B857E8"/>
    <w:rsid w:val="00B86682"/>
    <w:rsid w:val="00B86875"/>
    <w:rsid w:val="00B86F51"/>
    <w:rsid w:val="00B87327"/>
    <w:rsid w:val="00B8738D"/>
    <w:rsid w:val="00B8741D"/>
    <w:rsid w:val="00B878FA"/>
    <w:rsid w:val="00B87B9E"/>
    <w:rsid w:val="00B87DCD"/>
    <w:rsid w:val="00B87F1C"/>
    <w:rsid w:val="00B908D5"/>
    <w:rsid w:val="00B909F5"/>
    <w:rsid w:val="00B90FED"/>
    <w:rsid w:val="00B91EDF"/>
    <w:rsid w:val="00B9217E"/>
    <w:rsid w:val="00B922C7"/>
    <w:rsid w:val="00B9273F"/>
    <w:rsid w:val="00B92747"/>
    <w:rsid w:val="00B927B3"/>
    <w:rsid w:val="00B927B9"/>
    <w:rsid w:val="00B92F5E"/>
    <w:rsid w:val="00B92FA1"/>
    <w:rsid w:val="00B93661"/>
    <w:rsid w:val="00B9366B"/>
    <w:rsid w:val="00B93D90"/>
    <w:rsid w:val="00B94243"/>
    <w:rsid w:val="00B95428"/>
    <w:rsid w:val="00B954D6"/>
    <w:rsid w:val="00B955AF"/>
    <w:rsid w:val="00B9588D"/>
    <w:rsid w:val="00B95B16"/>
    <w:rsid w:val="00B95E68"/>
    <w:rsid w:val="00B9637D"/>
    <w:rsid w:val="00B96971"/>
    <w:rsid w:val="00B96E3F"/>
    <w:rsid w:val="00B970F7"/>
    <w:rsid w:val="00B97E91"/>
    <w:rsid w:val="00BA0634"/>
    <w:rsid w:val="00BA0BED"/>
    <w:rsid w:val="00BA159B"/>
    <w:rsid w:val="00BA1662"/>
    <w:rsid w:val="00BA1723"/>
    <w:rsid w:val="00BA1E26"/>
    <w:rsid w:val="00BA21B1"/>
    <w:rsid w:val="00BA271D"/>
    <w:rsid w:val="00BA3F14"/>
    <w:rsid w:val="00BA3F9D"/>
    <w:rsid w:val="00BA440B"/>
    <w:rsid w:val="00BA45CA"/>
    <w:rsid w:val="00BA4C96"/>
    <w:rsid w:val="00BA4F28"/>
    <w:rsid w:val="00BA5072"/>
    <w:rsid w:val="00BA585E"/>
    <w:rsid w:val="00BA59C5"/>
    <w:rsid w:val="00BA6019"/>
    <w:rsid w:val="00BA60A4"/>
    <w:rsid w:val="00BA60CC"/>
    <w:rsid w:val="00BA62BB"/>
    <w:rsid w:val="00BA6396"/>
    <w:rsid w:val="00BA63E1"/>
    <w:rsid w:val="00BA6DFD"/>
    <w:rsid w:val="00BA74EC"/>
    <w:rsid w:val="00BA7695"/>
    <w:rsid w:val="00BA7889"/>
    <w:rsid w:val="00BA7C02"/>
    <w:rsid w:val="00BA7D0A"/>
    <w:rsid w:val="00BA7D32"/>
    <w:rsid w:val="00BA7D95"/>
    <w:rsid w:val="00BB05AF"/>
    <w:rsid w:val="00BB0B09"/>
    <w:rsid w:val="00BB0CC7"/>
    <w:rsid w:val="00BB1415"/>
    <w:rsid w:val="00BB1AEF"/>
    <w:rsid w:val="00BB1C42"/>
    <w:rsid w:val="00BB1F99"/>
    <w:rsid w:val="00BB2595"/>
    <w:rsid w:val="00BB25AF"/>
    <w:rsid w:val="00BB2BF7"/>
    <w:rsid w:val="00BB2E44"/>
    <w:rsid w:val="00BB3267"/>
    <w:rsid w:val="00BB35E7"/>
    <w:rsid w:val="00BB3AC5"/>
    <w:rsid w:val="00BB3BCF"/>
    <w:rsid w:val="00BB3CE9"/>
    <w:rsid w:val="00BB43D6"/>
    <w:rsid w:val="00BB479A"/>
    <w:rsid w:val="00BB4E45"/>
    <w:rsid w:val="00BB5487"/>
    <w:rsid w:val="00BB60E4"/>
    <w:rsid w:val="00BB6B05"/>
    <w:rsid w:val="00BB7766"/>
    <w:rsid w:val="00BB7BDB"/>
    <w:rsid w:val="00BB7D19"/>
    <w:rsid w:val="00BB7D4B"/>
    <w:rsid w:val="00BC0167"/>
    <w:rsid w:val="00BC0CDD"/>
    <w:rsid w:val="00BC0F74"/>
    <w:rsid w:val="00BC0FA5"/>
    <w:rsid w:val="00BC12CA"/>
    <w:rsid w:val="00BC167C"/>
    <w:rsid w:val="00BC19ED"/>
    <w:rsid w:val="00BC2425"/>
    <w:rsid w:val="00BC2939"/>
    <w:rsid w:val="00BC2B2C"/>
    <w:rsid w:val="00BC2D90"/>
    <w:rsid w:val="00BC2F2E"/>
    <w:rsid w:val="00BC48E8"/>
    <w:rsid w:val="00BC4D04"/>
    <w:rsid w:val="00BC51F8"/>
    <w:rsid w:val="00BC55D5"/>
    <w:rsid w:val="00BC5819"/>
    <w:rsid w:val="00BC5B0D"/>
    <w:rsid w:val="00BC5C94"/>
    <w:rsid w:val="00BC5E37"/>
    <w:rsid w:val="00BC63C1"/>
    <w:rsid w:val="00BC68D2"/>
    <w:rsid w:val="00BC6A5F"/>
    <w:rsid w:val="00BC7053"/>
    <w:rsid w:val="00BC73A9"/>
    <w:rsid w:val="00BC7733"/>
    <w:rsid w:val="00BC7946"/>
    <w:rsid w:val="00BC7FC6"/>
    <w:rsid w:val="00BD0D9C"/>
    <w:rsid w:val="00BD0E7C"/>
    <w:rsid w:val="00BD0FCA"/>
    <w:rsid w:val="00BD130F"/>
    <w:rsid w:val="00BD1440"/>
    <w:rsid w:val="00BD17C0"/>
    <w:rsid w:val="00BD1DD5"/>
    <w:rsid w:val="00BD20BF"/>
    <w:rsid w:val="00BD2722"/>
    <w:rsid w:val="00BD28F9"/>
    <w:rsid w:val="00BD2A66"/>
    <w:rsid w:val="00BD31F5"/>
    <w:rsid w:val="00BD4214"/>
    <w:rsid w:val="00BD4C56"/>
    <w:rsid w:val="00BD4DA7"/>
    <w:rsid w:val="00BD4EF3"/>
    <w:rsid w:val="00BD5130"/>
    <w:rsid w:val="00BD517F"/>
    <w:rsid w:val="00BD5D3C"/>
    <w:rsid w:val="00BD5E6E"/>
    <w:rsid w:val="00BD65E3"/>
    <w:rsid w:val="00BD6708"/>
    <w:rsid w:val="00BD688B"/>
    <w:rsid w:val="00BD6B9E"/>
    <w:rsid w:val="00BD6CB4"/>
    <w:rsid w:val="00BD6DE5"/>
    <w:rsid w:val="00BD7695"/>
    <w:rsid w:val="00BD7A2F"/>
    <w:rsid w:val="00BD7E03"/>
    <w:rsid w:val="00BE0578"/>
    <w:rsid w:val="00BE0BCD"/>
    <w:rsid w:val="00BE109D"/>
    <w:rsid w:val="00BE174A"/>
    <w:rsid w:val="00BE1817"/>
    <w:rsid w:val="00BE1F2A"/>
    <w:rsid w:val="00BE201E"/>
    <w:rsid w:val="00BE2246"/>
    <w:rsid w:val="00BE28DB"/>
    <w:rsid w:val="00BE2EB3"/>
    <w:rsid w:val="00BE3593"/>
    <w:rsid w:val="00BE3B49"/>
    <w:rsid w:val="00BE3BCF"/>
    <w:rsid w:val="00BE4618"/>
    <w:rsid w:val="00BE494F"/>
    <w:rsid w:val="00BE4E77"/>
    <w:rsid w:val="00BE58CB"/>
    <w:rsid w:val="00BE59E1"/>
    <w:rsid w:val="00BE63B0"/>
    <w:rsid w:val="00BE6426"/>
    <w:rsid w:val="00BE680D"/>
    <w:rsid w:val="00BE68B7"/>
    <w:rsid w:val="00BE69CC"/>
    <w:rsid w:val="00BE6AB2"/>
    <w:rsid w:val="00BE78A7"/>
    <w:rsid w:val="00BE7EEE"/>
    <w:rsid w:val="00BF0094"/>
    <w:rsid w:val="00BF045F"/>
    <w:rsid w:val="00BF086E"/>
    <w:rsid w:val="00BF0EEF"/>
    <w:rsid w:val="00BF163B"/>
    <w:rsid w:val="00BF21B0"/>
    <w:rsid w:val="00BF2703"/>
    <w:rsid w:val="00BF2B95"/>
    <w:rsid w:val="00BF2E99"/>
    <w:rsid w:val="00BF3007"/>
    <w:rsid w:val="00BF342A"/>
    <w:rsid w:val="00BF35F8"/>
    <w:rsid w:val="00BF3F96"/>
    <w:rsid w:val="00BF41ED"/>
    <w:rsid w:val="00BF4903"/>
    <w:rsid w:val="00BF55F9"/>
    <w:rsid w:val="00BF57FF"/>
    <w:rsid w:val="00BF5835"/>
    <w:rsid w:val="00BF5A20"/>
    <w:rsid w:val="00BF5B8A"/>
    <w:rsid w:val="00BF6383"/>
    <w:rsid w:val="00BF674F"/>
    <w:rsid w:val="00BF6C67"/>
    <w:rsid w:val="00BF6CEC"/>
    <w:rsid w:val="00BF7548"/>
    <w:rsid w:val="00BF75F2"/>
    <w:rsid w:val="00C0026F"/>
    <w:rsid w:val="00C00289"/>
    <w:rsid w:val="00C00631"/>
    <w:rsid w:val="00C00C34"/>
    <w:rsid w:val="00C00D4B"/>
    <w:rsid w:val="00C01812"/>
    <w:rsid w:val="00C01EB5"/>
    <w:rsid w:val="00C020EE"/>
    <w:rsid w:val="00C021B3"/>
    <w:rsid w:val="00C023BF"/>
    <w:rsid w:val="00C02461"/>
    <w:rsid w:val="00C02AE8"/>
    <w:rsid w:val="00C02FAF"/>
    <w:rsid w:val="00C030DF"/>
    <w:rsid w:val="00C031A0"/>
    <w:rsid w:val="00C0347A"/>
    <w:rsid w:val="00C03BC4"/>
    <w:rsid w:val="00C03E2D"/>
    <w:rsid w:val="00C0406B"/>
    <w:rsid w:val="00C0427D"/>
    <w:rsid w:val="00C04372"/>
    <w:rsid w:val="00C04F8B"/>
    <w:rsid w:val="00C05055"/>
    <w:rsid w:val="00C05500"/>
    <w:rsid w:val="00C05BC2"/>
    <w:rsid w:val="00C05BE0"/>
    <w:rsid w:val="00C05CF1"/>
    <w:rsid w:val="00C06081"/>
    <w:rsid w:val="00C06C48"/>
    <w:rsid w:val="00C06E41"/>
    <w:rsid w:val="00C076B0"/>
    <w:rsid w:val="00C07881"/>
    <w:rsid w:val="00C07A98"/>
    <w:rsid w:val="00C10280"/>
    <w:rsid w:val="00C10AF5"/>
    <w:rsid w:val="00C10E20"/>
    <w:rsid w:val="00C10E58"/>
    <w:rsid w:val="00C10EE3"/>
    <w:rsid w:val="00C10FED"/>
    <w:rsid w:val="00C110D8"/>
    <w:rsid w:val="00C11275"/>
    <w:rsid w:val="00C11340"/>
    <w:rsid w:val="00C1142E"/>
    <w:rsid w:val="00C115E2"/>
    <w:rsid w:val="00C11624"/>
    <w:rsid w:val="00C11A87"/>
    <w:rsid w:val="00C11B2B"/>
    <w:rsid w:val="00C11C10"/>
    <w:rsid w:val="00C11EC7"/>
    <w:rsid w:val="00C11F72"/>
    <w:rsid w:val="00C1222C"/>
    <w:rsid w:val="00C12C89"/>
    <w:rsid w:val="00C12CF6"/>
    <w:rsid w:val="00C12D44"/>
    <w:rsid w:val="00C12E77"/>
    <w:rsid w:val="00C12F25"/>
    <w:rsid w:val="00C133F9"/>
    <w:rsid w:val="00C13650"/>
    <w:rsid w:val="00C13C97"/>
    <w:rsid w:val="00C13DE8"/>
    <w:rsid w:val="00C143AB"/>
    <w:rsid w:val="00C14569"/>
    <w:rsid w:val="00C146BC"/>
    <w:rsid w:val="00C1472E"/>
    <w:rsid w:val="00C14C13"/>
    <w:rsid w:val="00C15303"/>
    <w:rsid w:val="00C1535F"/>
    <w:rsid w:val="00C15754"/>
    <w:rsid w:val="00C158AF"/>
    <w:rsid w:val="00C15CEA"/>
    <w:rsid w:val="00C162FC"/>
    <w:rsid w:val="00C16369"/>
    <w:rsid w:val="00C16671"/>
    <w:rsid w:val="00C16D91"/>
    <w:rsid w:val="00C17784"/>
    <w:rsid w:val="00C17BA9"/>
    <w:rsid w:val="00C17D59"/>
    <w:rsid w:val="00C20089"/>
    <w:rsid w:val="00C20719"/>
    <w:rsid w:val="00C2071B"/>
    <w:rsid w:val="00C207C3"/>
    <w:rsid w:val="00C20999"/>
    <w:rsid w:val="00C20A17"/>
    <w:rsid w:val="00C20A30"/>
    <w:rsid w:val="00C20DD5"/>
    <w:rsid w:val="00C20DE9"/>
    <w:rsid w:val="00C20DEF"/>
    <w:rsid w:val="00C21241"/>
    <w:rsid w:val="00C21818"/>
    <w:rsid w:val="00C224AC"/>
    <w:rsid w:val="00C2296D"/>
    <w:rsid w:val="00C22D1D"/>
    <w:rsid w:val="00C23435"/>
    <w:rsid w:val="00C2350B"/>
    <w:rsid w:val="00C2356D"/>
    <w:rsid w:val="00C24A1F"/>
    <w:rsid w:val="00C25418"/>
    <w:rsid w:val="00C2543C"/>
    <w:rsid w:val="00C257D9"/>
    <w:rsid w:val="00C2596B"/>
    <w:rsid w:val="00C261C1"/>
    <w:rsid w:val="00C2655E"/>
    <w:rsid w:val="00C269D4"/>
    <w:rsid w:val="00C26E23"/>
    <w:rsid w:val="00C2750C"/>
    <w:rsid w:val="00C27535"/>
    <w:rsid w:val="00C2788A"/>
    <w:rsid w:val="00C2796B"/>
    <w:rsid w:val="00C27A46"/>
    <w:rsid w:val="00C3047F"/>
    <w:rsid w:val="00C304FB"/>
    <w:rsid w:val="00C3086E"/>
    <w:rsid w:val="00C30BB4"/>
    <w:rsid w:val="00C31A39"/>
    <w:rsid w:val="00C31F5B"/>
    <w:rsid w:val="00C3246F"/>
    <w:rsid w:val="00C331FB"/>
    <w:rsid w:val="00C332E0"/>
    <w:rsid w:val="00C3344D"/>
    <w:rsid w:val="00C334DB"/>
    <w:rsid w:val="00C3368F"/>
    <w:rsid w:val="00C34189"/>
    <w:rsid w:val="00C34308"/>
    <w:rsid w:val="00C348FC"/>
    <w:rsid w:val="00C352A2"/>
    <w:rsid w:val="00C358FD"/>
    <w:rsid w:val="00C35CAC"/>
    <w:rsid w:val="00C35CC9"/>
    <w:rsid w:val="00C35EA8"/>
    <w:rsid w:val="00C361CD"/>
    <w:rsid w:val="00C361D0"/>
    <w:rsid w:val="00C3684D"/>
    <w:rsid w:val="00C3781C"/>
    <w:rsid w:val="00C378A6"/>
    <w:rsid w:val="00C37B38"/>
    <w:rsid w:val="00C37BDF"/>
    <w:rsid w:val="00C37DDE"/>
    <w:rsid w:val="00C4019B"/>
    <w:rsid w:val="00C40910"/>
    <w:rsid w:val="00C40B57"/>
    <w:rsid w:val="00C40C8B"/>
    <w:rsid w:val="00C40F8A"/>
    <w:rsid w:val="00C40FD5"/>
    <w:rsid w:val="00C410E9"/>
    <w:rsid w:val="00C41520"/>
    <w:rsid w:val="00C41C2F"/>
    <w:rsid w:val="00C421C4"/>
    <w:rsid w:val="00C42A1A"/>
    <w:rsid w:val="00C43552"/>
    <w:rsid w:val="00C43576"/>
    <w:rsid w:val="00C43E44"/>
    <w:rsid w:val="00C4427E"/>
    <w:rsid w:val="00C443E6"/>
    <w:rsid w:val="00C44D78"/>
    <w:rsid w:val="00C44D95"/>
    <w:rsid w:val="00C451E1"/>
    <w:rsid w:val="00C456F4"/>
    <w:rsid w:val="00C45AD8"/>
    <w:rsid w:val="00C46945"/>
    <w:rsid w:val="00C46A51"/>
    <w:rsid w:val="00C470E2"/>
    <w:rsid w:val="00C47131"/>
    <w:rsid w:val="00C47576"/>
    <w:rsid w:val="00C4782B"/>
    <w:rsid w:val="00C47E02"/>
    <w:rsid w:val="00C50136"/>
    <w:rsid w:val="00C504F1"/>
    <w:rsid w:val="00C50707"/>
    <w:rsid w:val="00C50CB9"/>
    <w:rsid w:val="00C51332"/>
    <w:rsid w:val="00C515DF"/>
    <w:rsid w:val="00C52FA0"/>
    <w:rsid w:val="00C54DC2"/>
    <w:rsid w:val="00C54DE2"/>
    <w:rsid w:val="00C55164"/>
    <w:rsid w:val="00C558BA"/>
    <w:rsid w:val="00C55F19"/>
    <w:rsid w:val="00C56081"/>
    <w:rsid w:val="00C5609A"/>
    <w:rsid w:val="00C56142"/>
    <w:rsid w:val="00C562EF"/>
    <w:rsid w:val="00C56445"/>
    <w:rsid w:val="00C57706"/>
    <w:rsid w:val="00C604CD"/>
    <w:rsid w:val="00C60920"/>
    <w:rsid w:val="00C60CF3"/>
    <w:rsid w:val="00C60D6C"/>
    <w:rsid w:val="00C6102F"/>
    <w:rsid w:val="00C6152E"/>
    <w:rsid w:val="00C61674"/>
    <w:rsid w:val="00C6171F"/>
    <w:rsid w:val="00C61BDD"/>
    <w:rsid w:val="00C61BED"/>
    <w:rsid w:val="00C61C46"/>
    <w:rsid w:val="00C61C76"/>
    <w:rsid w:val="00C61DDA"/>
    <w:rsid w:val="00C6243A"/>
    <w:rsid w:val="00C6315B"/>
    <w:rsid w:val="00C633F9"/>
    <w:rsid w:val="00C63546"/>
    <w:rsid w:val="00C63FAA"/>
    <w:rsid w:val="00C6491F"/>
    <w:rsid w:val="00C6492B"/>
    <w:rsid w:val="00C64C22"/>
    <w:rsid w:val="00C65551"/>
    <w:rsid w:val="00C655F0"/>
    <w:rsid w:val="00C65823"/>
    <w:rsid w:val="00C65924"/>
    <w:rsid w:val="00C65B82"/>
    <w:rsid w:val="00C65D75"/>
    <w:rsid w:val="00C65E1B"/>
    <w:rsid w:val="00C66504"/>
    <w:rsid w:val="00C66547"/>
    <w:rsid w:val="00C66923"/>
    <w:rsid w:val="00C6696C"/>
    <w:rsid w:val="00C66EA2"/>
    <w:rsid w:val="00C6761C"/>
    <w:rsid w:val="00C67791"/>
    <w:rsid w:val="00C6787A"/>
    <w:rsid w:val="00C7066F"/>
    <w:rsid w:val="00C70695"/>
    <w:rsid w:val="00C70707"/>
    <w:rsid w:val="00C714BB"/>
    <w:rsid w:val="00C714DC"/>
    <w:rsid w:val="00C71983"/>
    <w:rsid w:val="00C7231F"/>
    <w:rsid w:val="00C728A6"/>
    <w:rsid w:val="00C72977"/>
    <w:rsid w:val="00C72E72"/>
    <w:rsid w:val="00C72FB7"/>
    <w:rsid w:val="00C732B5"/>
    <w:rsid w:val="00C733C2"/>
    <w:rsid w:val="00C74145"/>
    <w:rsid w:val="00C7481E"/>
    <w:rsid w:val="00C74C1C"/>
    <w:rsid w:val="00C74D9F"/>
    <w:rsid w:val="00C7540A"/>
    <w:rsid w:val="00C755CA"/>
    <w:rsid w:val="00C75B3A"/>
    <w:rsid w:val="00C7654B"/>
    <w:rsid w:val="00C7680D"/>
    <w:rsid w:val="00C76AFB"/>
    <w:rsid w:val="00C77190"/>
    <w:rsid w:val="00C779B2"/>
    <w:rsid w:val="00C77A76"/>
    <w:rsid w:val="00C80726"/>
    <w:rsid w:val="00C811BC"/>
    <w:rsid w:val="00C8187A"/>
    <w:rsid w:val="00C81BAE"/>
    <w:rsid w:val="00C81CF5"/>
    <w:rsid w:val="00C82277"/>
    <w:rsid w:val="00C8265E"/>
    <w:rsid w:val="00C82D92"/>
    <w:rsid w:val="00C83342"/>
    <w:rsid w:val="00C834D9"/>
    <w:rsid w:val="00C8395D"/>
    <w:rsid w:val="00C84235"/>
    <w:rsid w:val="00C8583D"/>
    <w:rsid w:val="00C85A34"/>
    <w:rsid w:val="00C85BD2"/>
    <w:rsid w:val="00C86177"/>
    <w:rsid w:val="00C86430"/>
    <w:rsid w:val="00C8655E"/>
    <w:rsid w:val="00C86757"/>
    <w:rsid w:val="00C86FBF"/>
    <w:rsid w:val="00C87250"/>
    <w:rsid w:val="00C877CC"/>
    <w:rsid w:val="00C8796C"/>
    <w:rsid w:val="00C87A3C"/>
    <w:rsid w:val="00C90686"/>
    <w:rsid w:val="00C9081F"/>
    <w:rsid w:val="00C9085D"/>
    <w:rsid w:val="00C90873"/>
    <w:rsid w:val="00C9107E"/>
    <w:rsid w:val="00C91504"/>
    <w:rsid w:val="00C9211C"/>
    <w:rsid w:val="00C922F2"/>
    <w:rsid w:val="00C92871"/>
    <w:rsid w:val="00C93618"/>
    <w:rsid w:val="00C93D53"/>
    <w:rsid w:val="00C946F2"/>
    <w:rsid w:val="00C94707"/>
    <w:rsid w:val="00C94870"/>
    <w:rsid w:val="00C9499C"/>
    <w:rsid w:val="00C94B55"/>
    <w:rsid w:val="00C94BE1"/>
    <w:rsid w:val="00C95CF6"/>
    <w:rsid w:val="00C95E9F"/>
    <w:rsid w:val="00C9665C"/>
    <w:rsid w:val="00C97180"/>
    <w:rsid w:val="00C97823"/>
    <w:rsid w:val="00C97840"/>
    <w:rsid w:val="00C97BDB"/>
    <w:rsid w:val="00C97EC7"/>
    <w:rsid w:val="00CA0006"/>
    <w:rsid w:val="00CA0656"/>
    <w:rsid w:val="00CA0EE6"/>
    <w:rsid w:val="00CA1123"/>
    <w:rsid w:val="00CA134D"/>
    <w:rsid w:val="00CA153A"/>
    <w:rsid w:val="00CA2144"/>
    <w:rsid w:val="00CA2287"/>
    <w:rsid w:val="00CA4329"/>
    <w:rsid w:val="00CA49B5"/>
    <w:rsid w:val="00CA4E5E"/>
    <w:rsid w:val="00CA4F9F"/>
    <w:rsid w:val="00CA562D"/>
    <w:rsid w:val="00CA6436"/>
    <w:rsid w:val="00CA64CC"/>
    <w:rsid w:val="00CA77FE"/>
    <w:rsid w:val="00CA7DFD"/>
    <w:rsid w:val="00CA7FC1"/>
    <w:rsid w:val="00CB00C6"/>
    <w:rsid w:val="00CB0445"/>
    <w:rsid w:val="00CB08B7"/>
    <w:rsid w:val="00CB09CF"/>
    <w:rsid w:val="00CB1351"/>
    <w:rsid w:val="00CB15A4"/>
    <w:rsid w:val="00CB19AD"/>
    <w:rsid w:val="00CB2180"/>
    <w:rsid w:val="00CB2461"/>
    <w:rsid w:val="00CB279B"/>
    <w:rsid w:val="00CB2813"/>
    <w:rsid w:val="00CB2829"/>
    <w:rsid w:val="00CB2C77"/>
    <w:rsid w:val="00CB30C4"/>
    <w:rsid w:val="00CB3911"/>
    <w:rsid w:val="00CB3D64"/>
    <w:rsid w:val="00CB4257"/>
    <w:rsid w:val="00CB4994"/>
    <w:rsid w:val="00CB4AF6"/>
    <w:rsid w:val="00CB5100"/>
    <w:rsid w:val="00CB5244"/>
    <w:rsid w:val="00CB5604"/>
    <w:rsid w:val="00CB684E"/>
    <w:rsid w:val="00CB6FBA"/>
    <w:rsid w:val="00CB72B3"/>
    <w:rsid w:val="00CB75C2"/>
    <w:rsid w:val="00CB7A46"/>
    <w:rsid w:val="00CB7BE8"/>
    <w:rsid w:val="00CC007D"/>
    <w:rsid w:val="00CC09A1"/>
    <w:rsid w:val="00CC0D9D"/>
    <w:rsid w:val="00CC1187"/>
    <w:rsid w:val="00CC20FC"/>
    <w:rsid w:val="00CC23FC"/>
    <w:rsid w:val="00CC2419"/>
    <w:rsid w:val="00CC2C36"/>
    <w:rsid w:val="00CC2D57"/>
    <w:rsid w:val="00CC344A"/>
    <w:rsid w:val="00CC3875"/>
    <w:rsid w:val="00CC3C1A"/>
    <w:rsid w:val="00CC407E"/>
    <w:rsid w:val="00CC4B3F"/>
    <w:rsid w:val="00CC4C67"/>
    <w:rsid w:val="00CC4CEE"/>
    <w:rsid w:val="00CC5385"/>
    <w:rsid w:val="00CC573D"/>
    <w:rsid w:val="00CC58DB"/>
    <w:rsid w:val="00CC640C"/>
    <w:rsid w:val="00CC67DC"/>
    <w:rsid w:val="00CC6D10"/>
    <w:rsid w:val="00CC6DD2"/>
    <w:rsid w:val="00CC6F96"/>
    <w:rsid w:val="00CC7007"/>
    <w:rsid w:val="00CC759E"/>
    <w:rsid w:val="00CC797A"/>
    <w:rsid w:val="00CC7D71"/>
    <w:rsid w:val="00CD01F9"/>
    <w:rsid w:val="00CD029C"/>
    <w:rsid w:val="00CD08ED"/>
    <w:rsid w:val="00CD0DB9"/>
    <w:rsid w:val="00CD13F1"/>
    <w:rsid w:val="00CD1891"/>
    <w:rsid w:val="00CD1F9A"/>
    <w:rsid w:val="00CD24C3"/>
    <w:rsid w:val="00CD26CE"/>
    <w:rsid w:val="00CD2886"/>
    <w:rsid w:val="00CD2961"/>
    <w:rsid w:val="00CD2AE2"/>
    <w:rsid w:val="00CD3283"/>
    <w:rsid w:val="00CD3D31"/>
    <w:rsid w:val="00CD3E5B"/>
    <w:rsid w:val="00CD4956"/>
    <w:rsid w:val="00CD4A30"/>
    <w:rsid w:val="00CD4A4D"/>
    <w:rsid w:val="00CD53C6"/>
    <w:rsid w:val="00CD5626"/>
    <w:rsid w:val="00CD61BE"/>
    <w:rsid w:val="00CD6A94"/>
    <w:rsid w:val="00CD7277"/>
    <w:rsid w:val="00CD7768"/>
    <w:rsid w:val="00CD7A12"/>
    <w:rsid w:val="00CD7E70"/>
    <w:rsid w:val="00CE0336"/>
    <w:rsid w:val="00CE1270"/>
    <w:rsid w:val="00CE12B4"/>
    <w:rsid w:val="00CE137C"/>
    <w:rsid w:val="00CE18CA"/>
    <w:rsid w:val="00CE213C"/>
    <w:rsid w:val="00CE2C77"/>
    <w:rsid w:val="00CE34A1"/>
    <w:rsid w:val="00CE37A4"/>
    <w:rsid w:val="00CE3B19"/>
    <w:rsid w:val="00CE3B34"/>
    <w:rsid w:val="00CE3E64"/>
    <w:rsid w:val="00CE3FF4"/>
    <w:rsid w:val="00CE4146"/>
    <w:rsid w:val="00CE4601"/>
    <w:rsid w:val="00CE4BBE"/>
    <w:rsid w:val="00CE4DCE"/>
    <w:rsid w:val="00CE510E"/>
    <w:rsid w:val="00CE5622"/>
    <w:rsid w:val="00CE56D3"/>
    <w:rsid w:val="00CE64F1"/>
    <w:rsid w:val="00CE6618"/>
    <w:rsid w:val="00CE6DCF"/>
    <w:rsid w:val="00CE718E"/>
    <w:rsid w:val="00CE7355"/>
    <w:rsid w:val="00CF0677"/>
    <w:rsid w:val="00CF07D5"/>
    <w:rsid w:val="00CF1528"/>
    <w:rsid w:val="00CF16CD"/>
    <w:rsid w:val="00CF1785"/>
    <w:rsid w:val="00CF1E38"/>
    <w:rsid w:val="00CF2BB9"/>
    <w:rsid w:val="00CF33A9"/>
    <w:rsid w:val="00CF563C"/>
    <w:rsid w:val="00CF5F46"/>
    <w:rsid w:val="00CF618C"/>
    <w:rsid w:val="00CF663C"/>
    <w:rsid w:val="00CF66BC"/>
    <w:rsid w:val="00CF68B7"/>
    <w:rsid w:val="00CF698B"/>
    <w:rsid w:val="00CF69FC"/>
    <w:rsid w:val="00CF6ADC"/>
    <w:rsid w:val="00CF6B44"/>
    <w:rsid w:val="00CF6E14"/>
    <w:rsid w:val="00CF6E5B"/>
    <w:rsid w:val="00CF7766"/>
    <w:rsid w:val="00CF78BF"/>
    <w:rsid w:val="00CF7D94"/>
    <w:rsid w:val="00CF7E38"/>
    <w:rsid w:val="00D00793"/>
    <w:rsid w:val="00D00B47"/>
    <w:rsid w:val="00D01168"/>
    <w:rsid w:val="00D01550"/>
    <w:rsid w:val="00D0184A"/>
    <w:rsid w:val="00D020AF"/>
    <w:rsid w:val="00D02444"/>
    <w:rsid w:val="00D02B47"/>
    <w:rsid w:val="00D02F7C"/>
    <w:rsid w:val="00D0311B"/>
    <w:rsid w:val="00D03860"/>
    <w:rsid w:val="00D03E76"/>
    <w:rsid w:val="00D03FA6"/>
    <w:rsid w:val="00D04711"/>
    <w:rsid w:val="00D04FD7"/>
    <w:rsid w:val="00D054E9"/>
    <w:rsid w:val="00D05FE5"/>
    <w:rsid w:val="00D06A89"/>
    <w:rsid w:val="00D06AA5"/>
    <w:rsid w:val="00D074A2"/>
    <w:rsid w:val="00D0781E"/>
    <w:rsid w:val="00D07A9D"/>
    <w:rsid w:val="00D100FD"/>
    <w:rsid w:val="00D105BE"/>
    <w:rsid w:val="00D105EA"/>
    <w:rsid w:val="00D10665"/>
    <w:rsid w:val="00D10A39"/>
    <w:rsid w:val="00D11D05"/>
    <w:rsid w:val="00D11F1C"/>
    <w:rsid w:val="00D12144"/>
    <w:rsid w:val="00D125E1"/>
    <w:rsid w:val="00D12CA4"/>
    <w:rsid w:val="00D12DA6"/>
    <w:rsid w:val="00D13231"/>
    <w:rsid w:val="00D13823"/>
    <w:rsid w:val="00D13841"/>
    <w:rsid w:val="00D13C25"/>
    <w:rsid w:val="00D13C65"/>
    <w:rsid w:val="00D13D8E"/>
    <w:rsid w:val="00D13FEA"/>
    <w:rsid w:val="00D145B2"/>
    <w:rsid w:val="00D14A36"/>
    <w:rsid w:val="00D14C46"/>
    <w:rsid w:val="00D14C64"/>
    <w:rsid w:val="00D15135"/>
    <w:rsid w:val="00D1525C"/>
    <w:rsid w:val="00D156B2"/>
    <w:rsid w:val="00D15D48"/>
    <w:rsid w:val="00D1603C"/>
    <w:rsid w:val="00D16322"/>
    <w:rsid w:val="00D16391"/>
    <w:rsid w:val="00D169B9"/>
    <w:rsid w:val="00D16D43"/>
    <w:rsid w:val="00D173AF"/>
    <w:rsid w:val="00D17857"/>
    <w:rsid w:val="00D17A34"/>
    <w:rsid w:val="00D17A8F"/>
    <w:rsid w:val="00D17DE2"/>
    <w:rsid w:val="00D20A28"/>
    <w:rsid w:val="00D21179"/>
    <w:rsid w:val="00D21D02"/>
    <w:rsid w:val="00D228EA"/>
    <w:rsid w:val="00D22FC7"/>
    <w:rsid w:val="00D232EF"/>
    <w:rsid w:val="00D2369A"/>
    <w:rsid w:val="00D236C2"/>
    <w:rsid w:val="00D23810"/>
    <w:rsid w:val="00D23AF8"/>
    <w:rsid w:val="00D23D99"/>
    <w:rsid w:val="00D23E66"/>
    <w:rsid w:val="00D24427"/>
    <w:rsid w:val="00D24BFA"/>
    <w:rsid w:val="00D24E99"/>
    <w:rsid w:val="00D2507D"/>
    <w:rsid w:val="00D25377"/>
    <w:rsid w:val="00D2550C"/>
    <w:rsid w:val="00D25605"/>
    <w:rsid w:val="00D258E5"/>
    <w:rsid w:val="00D25A0F"/>
    <w:rsid w:val="00D25E08"/>
    <w:rsid w:val="00D25E50"/>
    <w:rsid w:val="00D26665"/>
    <w:rsid w:val="00D2685B"/>
    <w:rsid w:val="00D26B2F"/>
    <w:rsid w:val="00D2703B"/>
    <w:rsid w:val="00D270D5"/>
    <w:rsid w:val="00D27196"/>
    <w:rsid w:val="00D275C9"/>
    <w:rsid w:val="00D27FC6"/>
    <w:rsid w:val="00D3003E"/>
    <w:rsid w:val="00D3011C"/>
    <w:rsid w:val="00D301F1"/>
    <w:rsid w:val="00D302CA"/>
    <w:rsid w:val="00D30689"/>
    <w:rsid w:val="00D306CE"/>
    <w:rsid w:val="00D308A9"/>
    <w:rsid w:val="00D30BB1"/>
    <w:rsid w:val="00D312B6"/>
    <w:rsid w:val="00D3167D"/>
    <w:rsid w:val="00D31952"/>
    <w:rsid w:val="00D31AE9"/>
    <w:rsid w:val="00D31B31"/>
    <w:rsid w:val="00D31E84"/>
    <w:rsid w:val="00D31F6E"/>
    <w:rsid w:val="00D32259"/>
    <w:rsid w:val="00D3261D"/>
    <w:rsid w:val="00D32B36"/>
    <w:rsid w:val="00D32FCE"/>
    <w:rsid w:val="00D32FCF"/>
    <w:rsid w:val="00D331A5"/>
    <w:rsid w:val="00D338A8"/>
    <w:rsid w:val="00D33CAF"/>
    <w:rsid w:val="00D33DEE"/>
    <w:rsid w:val="00D341C2"/>
    <w:rsid w:val="00D342BD"/>
    <w:rsid w:val="00D343CD"/>
    <w:rsid w:val="00D348B0"/>
    <w:rsid w:val="00D35129"/>
    <w:rsid w:val="00D35394"/>
    <w:rsid w:val="00D356FA"/>
    <w:rsid w:val="00D358E8"/>
    <w:rsid w:val="00D35B4D"/>
    <w:rsid w:val="00D36495"/>
    <w:rsid w:val="00D36977"/>
    <w:rsid w:val="00D4003D"/>
    <w:rsid w:val="00D402F5"/>
    <w:rsid w:val="00D40436"/>
    <w:rsid w:val="00D40540"/>
    <w:rsid w:val="00D4118B"/>
    <w:rsid w:val="00D4123D"/>
    <w:rsid w:val="00D41486"/>
    <w:rsid w:val="00D41606"/>
    <w:rsid w:val="00D41A46"/>
    <w:rsid w:val="00D41F30"/>
    <w:rsid w:val="00D42292"/>
    <w:rsid w:val="00D422BA"/>
    <w:rsid w:val="00D42334"/>
    <w:rsid w:val="00D4233B"/>
    <w:rsid w:val="00D423A7"/>
    <w:rsid w:val="00D424E6"/>
    <w:rsid w:val="00D42EE9"/>
    <w:rsid w:val="00D42FBD"/>
    <w:rsid w:val="00D43232"/>
    <w:rsid w:val="00D43747"/>
    <w:rsid w:val="00D43F77"/>
    <w:rsid w:val="00D44122"/>
    <w:rsid w:val="00D449C2"/>
    <w:rsid w:val="00D45212"/>
    <w:rsid w:val="00D4545D"/>
    <w:rsid w:val="00D457B8"/>
    <w:rsid w:val="00D457FE"/>
    <w:rsid w:val="00D45A02"/>
    <w:rsid w:val="00D45EF4"/>
    <w:rsid w:val="00D46141"/>
    <w:rsid w:val="00D46266"/>
    <w:rsid w:val="00D4631C"/>
    <w:rsid w:val="00D4678F"/>
    <w:rsid w:val="00D4687A"/>
    <w:rsid w:val="00D46E4D"/>
    <w:rsid w:val="00D46F3B"/>
    <w:rsid w:val="00D46F78"/>
    <w:rsid w:val="00D46F84"/>
    <w:rsid w:val="00D4703F"/>
    <w:rsid w:val="00D47DB0"/>
    <w:rsid w:val="00D5007C"/>
    <w:rsid w:val="00D501B6"/>
    <w:rsid w:val="00D50327"/>
    <w:rsid w:val="00D506AF"/>
    <w:rsid w:val="00D50E8E"/>
    <w:rsid w:val="00D51A5E"/>
    <w:rsid w:val="00D51D9A"/>
    <w:rsid w:val="00D51FB3"/>
    <w:rsid w:val="00D52013"/>
    <w:rsid w:val="00D52744"/>
    <w:rsid w:val="00D52CD5"/>
    <w:rsid w:val="00D52E9F"/>
    <w:rsid w:val="00D531F5"/>
    <w:rsid w:val="00D534D8"/>
    <w:rsid w:val="00D53BC4"/>
    <w:rsid w:val="00D53D59"/>
    <w:rsid w:val="00D5476D"/>
    <w:rsid w:val="00D555B1"/>
    <w:rsid w:val="00D55E0C"/>
    <w:rsid w:val="00D5616F"/>
    <w:rsid w:val="00D56397"/>
    <w:rsid w:val="00D56425"/>
    <w:rsid w:val="00D564A3"/>
    <w:rsid w:val="00D56614"/>
    <w:rsid w:val="00D566B6"/>
    <w:rsid w:val="00D56706"/>
    <w:rsid w:val="00D56B83"/>
    <w:rsid w:val="00D56FAA"/>
    <w:rsid w:val="00D5729F"/>
    <w:rsid w:val="00D5738F"/>
    <w:rsid w:val="00D575BC"/>
    <w:rsid w:val="00D5766A"/>
    <w:rsid w:val="00D6026D"/>
    <w:rsid w:val="00D602C3"/>
    <w:rsid w:val="00D60332"/>
    <w:rsid w:val="00D6074A"/>
    <w:rsid w:val="00D6092E"/>
    <w:rsid w:val="00D60A66"/>
    <w:rsid w:val="00D61048"/>
    <w:rsid w:val="00D6125F"/>
    <w:rsid w:val="00D6154B"/>
    <w:rsid w:val="00D61A47"/>
    <w:rsid w:val="00D61E5C"/>
    <w:rsid w:val="00D62458"/>
    <w:rsid w:val="00D6266E"/>
    <w:rsid w:val="00D62A57"/>
    <w:rsid w:val="00D62D64"/>
    <w:rsid w:val="00D6302B"/>
    <w:rsid w:val="00D63D69"/>
    <w:rsid w:val="00D642B6"/>
    <w:rsid w:val="00D6477E"/>
    <w:rsid w:val="00D64970"/>
    <w:rsid w:val="00D64CED"/>
    <w:rsid w:val="00D64E79"/>
    <w:rsid w:val="00D64F31"/>
    <w:rsid w:val="00D65785"/>
    <w:rsid w:val="00D658BF"/>
    <w:rsid w:val="00D665AE"/>
    <w:rsid w:val="00D66AB6"/>
    <w:rsid w:val="00D66B19"/>
    <w:rsid w:val="00D67143"/>
    <w:rsid w:val="00D671AD"/>
    <w:rsid w:val="00D67B4C"/>
    <w:rsid w:val="00D7003C"/>
    <w:rsid w:val="00D700AB"/>
    <w:rsid w:val="00D701EC"/>
    <w:rsid w:val="00D70574"/>
    <w:rsid w:val="00D70972"/>
    <w:rsid w:val="00D70AD2"/>
    <w:rsid w:val="00D7119D"/>
    <w:rsid w:val="00D711DC"/>
    <w:rsid w:val="00D7152E"/>
    <w:rsid w:val="00D71F4A"/>
    <w:rsid w:val="00D71F5A"/>
    <w:rsid w:val="00D72288"/>
    <w:rsid w:val="00D723D2"/>
    <w:rsid w:val="00D72995"/>
    <w:rsid w:val="00D72FBD"/>
    <w:rsid w:val="00D730F9"/>
    <w:rsid w:val="00D7380F"/>
    <w:rsid w:val="00D739EF"/>
    <w:rsid w:val="00D7476C"/>
    <w:rsid w:val="00D74AEA"/>
    <w:rsid w:val="00D74F35"/>
    <w:rsid w:val="00D74FED"/>
    <w:rsid w:val="00D756E2"/>
    <w:rsid w:val="00D75D22"/>
    <w:rsid w:val="00D75EB5"/>
    <w:rsid w:val="00D75F6C"/>
    <w:rsid w:val="00D7664B"/>
    <w:rsid w:val="00D76A07"/>
    <w:rsid w:val="00D76B81"/>
    <w:rsid w:val="00D76D4C"/>
    <w:rsid w:val="00D776FB"/>
    <w:rsid w:val="00D77742"/>
    <w:rsid w:val="00D77A20"/>
    <w:rsid w:val="00D77F79"/>
    <w:rsid w:val="00D809A4"/>
    <w:rsid w:val="00D80B47"/>
    <w:rsid w:val="00D80B77"/>
    <w:rsid w:val="00D80E1A"/>
    <w:rsid w:val="00D81A40"/>
    <w:rsid w:val="00D81C76"/>
    <w:rsid w:val="00D820A4"/>
    <w:rsid w:val="00D8269D"/>
    <w:rsid w:val="00D82730"/>
    <w:rsid w:val="00D82A8E"/>
    <w:rsid w:val="00D82B9F"/>
    <w:rsid w:val="00D82E7A"/>
    <w:rsid w:val="00D82FEC"/>
    <w:rsid w:val="00D83016"/>
    <w:rsid w:val="00D8301A"/>
    <w:rsid w:val="00D83056"/>
    <w:rsid w:val="00D833B7"/>
    <w:rsid w:val="00D834E6"/>
    <w:rsid w:val="00D83643"/>
    <w:rsid w:val="00D836BE"/>
    <w:rsid w:val="00D83E5B"/>
    <w:rsid w:val="00D83FCF"/>
    <w:rsid w:val="00D84448"/>
    <w:rsid w:val="00D86270"/>
    <w:rsid w:val="00D86431"/>
    <w:rsid w:val="00D86AEC"/>
    <w:rsid w:val="00D86F18"/>
    <w:rsid w:val="00D86FF1"/>
    <w:rsid w:val="00D873E4"/>
    <w:rsid w:val="00D875B8"/>
    <w:rsid w:val="00D8767B"/>
    <w:rsid w:val="00D87B07"/>
    <w:rsid w:val="00D87EE3"/>
    <w:rsid w:val="00D90963"/>
    <w:rsid w:val="00D90EB7"/>
    <w:rsid w:val="00D911F4"/>
    <w:rsid w:val="00D91E73"/>
    <w:rsid w:val="00D91E95"/>
    <w:rsid w:val="00D92418"/>
    <w:rsid w:val="00D928B8"/>
    <w:rsid w:val="00D938F3"/>
    <w:rsid w:val="00D939F4"/>
    <w:rsid w:val="00D943DB"/>
    <w:rsid w:val="00D94D87"/>
    <w:rsid w:val="00D95154"/>
    <w:rsid w:val="00D95571"/>
    <w:rsid w:val="00D957EE"/>
    <w:rsid w:val="00D95ADC"/>
    <w:rsid w:val="00D95DDE"/>
    <w:rsid w:val="00D96C11"/>
    <w:rsid w:val="00D96F0C"/>
    <w:rsid w:val="00D97857"/>
    <w:rsid w:val="00DA007A"/>
    <w:rsid w:val="00DA069F"/>
    <w:rsid w:val="00DA0AE0"/>
    <w:rsid w:val="00DA1111"/>
    <w:rsid w:val="00DA1556"/>
    <w:rsid w:val="00DA16A5"/>
    <w:rsid w:val="00DA1CD2"/>
    <w:rsid w:val="00DA1EAE"/>
    <w:rsid w:val="00DA20A7"/>
    <w:rsid w:val="00DA258D"/>
    <w:rsid w:val="00DA2631"/>
    <w:rsid w:val="00DA2A0B"/>
    <w:rsid w:val="00DA2A36"/>
    <w:rsid w:val="00DA3146"/>
    <w:rsid w:val="00DA333E"/>
    <w:rsid w:val="00DA3350"/>
    <w:rsid w:val="00DA368E"/>
    <w:rsid w:val="00DA37A7"/>
    <w:rsid w:val="00DA3846"/>
    <w:rsid w:val="00DA43A3"/>
    <w:rsid w:val="00DA450C"/>
    <w:rsid w:val="00DA452A"/>
    <w:rsid w:val="00DA56BB"/>
    <w:rsid w:val="00DA5769"/>
    <w:rsid w:val="00DA5924"/>
    <w:rsid w:val="00DA5A87"/>
    <w:rsid w:val="00DA6047"/>
    <w:rsid w:val="00DA6440"/>
    <w:rsid w:val="00DA697E"/>
    <w:rsid w:val="00DA6A48"/>
    <w:rsid w:val="00DA6DEB"/>
    <w:rsid w:val="00DA6F39"/>
    <w:rsid w:val="00DA7533"/>
    <w:rsid w:val="00DA7758"/>
    <w:rsid w:val="00DA7D39"/>
    <w:rsid w:val="00DB01E3"/>
    <w:rsid w:val="00DB09B9"/>
    <w:rsid w:val="00DB0BA8"/>
    <w:rsid w:val="00DB0CEA"/>
    <w:rsid w:val="00DB0E7F"/>
    <w:rsid w:val="00DB1551"/>
    <w:rsid w:val="00DB1606"/>
    <w:rsid w:val="00DB16F3"/>
    <w:rsid w:val="00DB1E4B"/>
    <w:rsid w:val="00DB2012"/>
    <w:rsid w:val="00DB2AE9"/>
    <w:rsid w:val="00DB302D"/>
    <w:rsid w:val="00DB32D5"/>
    <w:rsid w:val="00DB333B"/>
    <w:rsid w:val="00DB3817"/>
    <w:rsid w:val="00DB3CAF"/>
    <w:rsid w:val="00DB3D04"/>
    <w:rsid w:val="00DB4061"/>
    <w:rsid w:val="00DB425E"/>
    <w:rsid w:val="00DB4385"/>
    <w:rsid w:val="00DB46C9"/>
    <w:rsid w:val="00DB4A3E"/>
    <w:rsid w:val="00DB4CD3"/>
    <w:rsid w:val="00DB53DA"/>
    <w:rsid w:val="00DB5A29"/>
    <w:rsid w:val="00DB5CB8"/>
    <w:rsid w:val="00DB623F"/>
    <w:rsid w:val="00DB65BA"/>
    <w:rsid w:val="00DB6D5D"/>
    <w:rsid w:val="00DB6EFA"/>
    <w:rsid w:val="00DB706C"/>
    <w:rsid w:val="00DB70D0"/>
    <w:rsid w:val="00DB7120"/>
    <w:rsid w:val="00DB715A"/>
    <w:rsid w:val="00DB72F7"/>
    <w:rsid w:val="00DB73BC"/>
    <w:rsid w:val="00DB7C52"/>
    <w:rsid w:val="00DB7C8C"/>
    <w:rsid w:val="00DB7D9E"/>
    <w:rsid w:val="00DC0138"/>
    <w:rsid w:val="00DC0690"/>
    <w:rsid w:val="00DC077D"/>
    <w:rsid w:val="00DC07A4"/>
    <w:rsid w:val="00DC0971"/>
    <w:rsid w:val="00DC1AD1"/>
    <w:rsid w:val="00DC1F24"/>
    <w:rsid w:val="00DC22F6"/>
    <w:rsid w:val="00DC24EB"/>
    <w:rsid w:val="00DC342A"/>
    <w:rsid w:val="00DC3960"/>
    <w:rsid w:val="00DC3B8D"/>
    <w:rsid w:val="00DC41EF"/>
    <w:rsid w:val="00DC4219"/>
    <w:rsid w:val="00DC5071"/>
    <w:rsid w:val="00DC533F"/>
    <w:rsid w:val="00DC564E"/>
    <w:rsid w:val="00DC5806"/>
    <w:rsid w:val="00DC59A7"/>
    <w:rsid w:val="00DC5CB3"/>
    <w:rsid w:val="00DC5F7E"/>
    <w:rsid w:val="00DC6407"/>
    <w:rsid w:val="00DC678B"/>
    <w:rsid w:val="00DC6BD9"/>
    <w:rsid w:val="00DC6D7E"/>
    <w:rsid w:val="00DC72B9"/>
    <w:rsid w:val="00DC7F9C"/>
    <w:rsid w:val="00DD0055"/>
    <w:rsid w:val="00DD0724"/>
    <w:rsid w:val="00DD165B"/>
    <w:rsid w:val="00DD1C66"/>
    <w:rsid w:val="00DD1CC3"/>
    <w:rsid w:val="00DD1E10"/>
    <w:rsid w:val="00DD255E"/>
    <w:rsid w:val="00DD2AD5"/>
    <w:rsid w:val="00DD3C0A"/>
    <w:rsid w:val="00DD3D56"/>
    <w:rsid w:val="00DD4065"/>
    <w:rsid w:val="00DD40A0"/>
    <w:rsid w:val="00DD5225"/>
    <w:rsid w:val="00DD5826"/>
    <w:rsid w:val="00DD5EBE"/>
    <w:rsid w:val="00DD6788"/>
    <w:rsid w:val="00DD6931"/>
    <w:rsid w:val="00DD6DBD"/>
    <w:rsid w:val="00DD72BE"/>
    <w:rsid w:val="00DD7723"/>
    <w:rsid w:val="00DD77C3"/>
    <w:rsid w:val="00DD7CE2"/>
    <w:rsid w:val="00DD7DDC"/>
    <w:rsid w:val="00DD7EB9"/>
    <w:rsid w:val="00DE1287"/>
    <w:rsid w:val="00DE1B23"/>
    <w:rsid w:val="00DE1CB5"/>
    <w:rsid w:val="00DE2C7C"/>
    <w:rsid w:val="00DE2EA9"/>
    <w:rsid w:val="00DE2EDB"/>
    <w:rsid w:val="00DE30E0"/>
    <w:rsid w:val="00DE3502"/>
    <w:rsid w:val="00DE3A1F"/>
    <w:rsid w:val="00DE3BBC"/>
    <w:rsid w:val="00DE3D46"/>
    <w:rsid w:val="00DE4392"/>
    <w:rsid w:val="00DE444C"/>
    <w:rsid w:val="00DE498A"/>
    <w:rsid w:val="00DE49CC"/>
    <w:rsid w:val="00DE5D73"/>
    <w:rsid w:val="00DE5D75"/>
    <w:rsid w:val="00DE5F0B"/>
    <w:rsid w:val="00DE61C8"/>
    <w:rsid w:val="00DE622B"/>
    <w:rsid w:val="00DE62AF"/>
    <w:rsid w:val="00DE6450"/>
    <w:rsid w:val="00DE6EE3"/>
    <w:rsid w:val="00DE715D"/>
    <w:rsid w:val="00DE72AA"/>
    <w:rsid w:val="00DE731E"/>
    <w:rsid w:val="00DE7752"/>
    <w:rsid w:val="00DE7DD6"/>
    <w:rsid w:val="00DF0CAA"/>
    <w:rsid w:val="00DF0FF3"/>
    <w:rsid w:val="00DF116D"/>
    <w:rsid w:val="00DF1390"/>
    <w:rsid w:val="00DF192F"/>
    <w:rsid w:val="00DF1DB7"/>
    <w:rsid w:val="00DF288F"/>
    <w:rsid w:val="00DF3262"/>
    <w:rsid w:val="00DF3A20"/>
    <w:rsid w:val="00DF3EB4"/>
    <w:rsid w:val="00DF3EED"/>
    <w:rsid w:val="00DF3F8D"/>
    <w:rsid w:val="00DF4268"/>
    <w:rsid w:val="00DF4270"/>
    <w:rsid w:val="00DF42B9"/>
    <w:rsid w:val="00DF45E5"/>
    <w:rsid w:val="00DF4830"/>
    <w:rsid w:val="00DF59BD"/>
    <w:rsid w:val="00DF5A59"/>
    <w:rsid w:val="00DF5AB9"/>
    <w:rsid w:val="00DF5C81"/>
    <w:rsid w:val="00DF6371"/>
    <w:rsid w:val="00DF65AB"/>
    <w:rsid w:val="00DF6B6C"/>
    <w:rsid w:val="00DF706D"/>
    <w:rsid w:val="00DF7A33"/>
    <w:rsid w:val="00DF7A88"/>
    <w:rsid w:val="00DF7FAB"/>
    <w:rsid w:val="00E0044D"/>
    <w:rsid w:val="00E0099A"/>
    <w:rsid w:val="00E00A83"/>
    <w:rsid w:val="00E00C58"/>
    <w:rsid w:val="00E00D4A"/>
    <w:rsid w:val="00E0128F"/>
    <w:rsid w:val="00E014B9"/>
    <w:rsid w:val="00E014FA"/>
    <w:rsid w:val="00E0194A"/>
    <w:rsid w:val="00E025E2"/>
    <w:rsid w:val="00E035BE"/>
    <w:rsid w:val="00E040EA"/>
    <w:rsid w:val="00E04D34"/>
    <w:rsid w:val="00E05560"/>
    <w:rsid w:val="00E055C1"/>
    <w:rsid w:val="00E0599F"/>
    <w:rsid w:val="00E05ABE"/>
    <w:rsid w:val="00E0603B"/>
    <w:rsid w:val="00E06188"/>
    <w:rsid w:val="00E06799"/>
    <w:rsid w:val="00E06AD9"/>
    <w:rsid w:val="00E06BD2"/>
    <w:rsid w:val="00E06C56"/>
    <w:rsid w:val="00E0722F"/>
    <w:rsid w:val="00E07D28"/>
    <w:rsid w:val="00E07D48"/>
    <w:rsid w:val="00E103E3"/>
    <w:rsid w:val="00E104D4"/>
    <w:rsid w:val="00E11D38"/>
    <w:rsid w:val="00E11DD7"/>
    <w:rsid w:val="00E12537"/>
    <w:rsid w:val="00E12B88"/>
    <w:rsid w:val="00E13989"/>
    <w:rsid w:val="00E14117"/>
    <w:rsid w:val="00E1454C"/>
    <w:rsid w:val="00E146F4"/>
    <w:rsid w:val="00E15257"/>
    <w:rsid w:val="00E15387"/>
    <w:rsid w:val="00E15A09"/>
    <w:rsid w:val="00E15BFF"/>
    <w:rsid w:val="00E1600E"/>
    <w:rsid w:val="00E163BD"/>
    <w:rsid w:val="00E16475"/>
    <w:rsid w:val="00E1661A"/>
    <w:rsid w:val="00E16B66"/>
    <w:rsid w:val="00E17A71"/>
    <w:rsid w:val="00E20066"/>
    <w:rsid w:val="00E203DF"/>
    <w:rsid w:val="00E20759"/>
    <w:rsid w:val="00E21E55"/>
    <w:rsid w:val="00E21EB0"/>
    <w:rsid w:val="00E24C7F"/>
    <w:rsid w:val="00E24C8C"/>
    <w:rsid w:val="00E2587B"/>
    <w:rsid w:val="00E25975"/>
    <w:rsid w:val="00E25B68"/>
    <w:rsid w:val="00E25D88"/>
    <w:rsid w:val="00E25DF8"/>
    <w:rsid w:val="00E25F10"/>
    <w:rsid w:val="00E26219"/>
    <w:rsid w:val="00E2643B"/>
    <w:rsid w:val="00E2678D"/>
    <w:rsid w:val="00E26B0D"/>
    <w:rsid w:val="00E27102"/>
    <w:rsid w:val="00E2735A"/>
    <w:rsid w:val="00E27B38"/>
    <w:rsid w:val="00E27E36"/>
    <w:rsid w:val="00E30218"/>
    <w:rsid w:val="00E309FE"/>
    <w:rsid w:val="00E30B40"/>
    <w:rsid w:val="00E30B9E"/>
    <w:rsid w:val="00E30DA8"/>
    <w:rsid w:val="00E30DBD"/>
    <w:rsid w:val="00E30E5D"/>
    <w:rsid w:val="00E3135A"/>
    <w:rsid w:val="00E323B0"/>
    <w:rsid w:val="00E326DD"/>
    <w:rsid w:val="00E33593"/>
    <w:rsid w:val="00E33754"/>
    <w:rsid w:val="00E337C7"/>
    <w:rsid w:val="00E33872"/>
    <w:rsid w:val="00E3393C"/>
    <w:rsid w:val="00E33C37"/>
    <w:rsid w:val="00E33DFD"/>
    <w:rsid w:val="00E34A58"/>
    <w:rsid w:val="00E36560"/>
    <w:rsid w:val="00E36871"/>
    <w:rsid w:val="00E369D3"/>
    <w:rsid w:val="00E370D7"/>
    <w:rsid w:val="00E3732F"/>
    <w:rsid w:val="00E37345"/>
    <w:rsid w:val="00E3759B"/>
    <w:rsid w:val="00E37667"/>
    <w:rsid w:val="00E37807"/>
    <w:rsid w:val="00E37890"/>
    <w:rsid w:val="00E37986"/>
    <w:rsid w:val="00E37987"/>
    <w:rsid w:val="00E403B4"/>
    <w:rsid w:val="00E4060D"/>
    <w:rsid w:val="00E40644"/>
    <w:rsid w:val="00E40851"/>
    <w:rsid w:val="00E40B11"/>
    <w:rsid w:val="00E4111C"/>
    <w:rsid w:val="00E41E2A"/>
    <w:rsid w:val="00E42F1C"/>
    <w:rsid w:val="00E43466"/>
    <w:rsid w:val="00E43565"/>
    <w:rsid w:val="00E4478C"/>
    <w:rsid w:val="00E449AC"/>
    <w:rsid w:val="00E44B0E"/>
    <w:rsid w:val="00E456FF"/>
    <w:rsid w:val="00E45A51"/>
    <w:rsid w:val="00E45AA3"/>
    <w:rsid w:val="00E468ED"/>
    <w:rsid w:val="00E46A25"/>
    <w:rsid w:val="00E46B44"/>
    <w:rsid w:val="00E46BA8"/>
    <w:rsid w:val="00E46F82"/>
    <w:rsid w:val="00E478D0"/>
    <w:rsid w:val="00E47931"/>
    <w:rsid w:val="00E504A2"/>
    <w:rsid w:val="00E507AA"/>
    <w:rsid w:val="00E51208"/>
    <w:rsid w:val="00E5152D"/>
    <w:rsid w:val="00E51A71"/>
    <w:rsid w:val="00E51A9A"/>
    <w:rsid w:val="00E51CE1"/>
    <w:rsid w:val="00E51EDF"/>
    <w:rsid w:val="00E51FCB"/>
    <w:rsid w:val="00E52059"/>
    <w:rsid w:val="00E528F0"/>
    <w:rsid w:val="00E53334"/>
    <w:rsid w:val="00E53BE8"/>
    <w:rsid w:val="00E53C96"/>
    <w:rsid w:val="00E53DED"/>
    <w:rsid w:val="00E53ECA"/>
    <w:rsid w:val="00E544B8"/>
    <w:rsid w:val="00E547B6"/>
    <w:rsid w:val="00E54907"/>
    <w:rsid w:val="00E5497F"/>
    <w:rsid w:val="00E55079"/>
    <w:rsid w:val="00E55469"/>
    <w:rsid w:val="00E55C66"/>
    <w:rsid w:val="00E55C8F"/>
    <w:rsid w:val="00E55E1F"/>
    <w:rsid w:val="00E56199"/>
    <w:rsid w:val="00E568C3"/>
    <w:rsid w:val="00E56EFB"/>
    <w:rsid w:val="00E571CF"/>
    <w:rsid w:val="00E6015F"/>
    <w:rsid w:val="00E606D7"/>
    <w:rsid w:val="00E60798"/>
    <w:rsid w:val="00E60F97"/>
    <w:rsid w:val="00E6150C"/>
    <w:rsid w:val="00E61FD9"/>
    <w:rsid w:val="00E62997"/>
    <w:rsid w:val="00E6299C"/>
    <w:rsid w:val="00E62C8B"/>
    <w:rsid w:val="00E62F10"/>
    <w:rsid w:val="00E6300C"/>
    <w:rsid w:val="00E63023"/>
    <w:rsid w:val="00E63111"/>
    <w:rsid w:val="00E6318D"/>
    <w:rsid w:val="00E63780"/>
    <w:rsid w:val="00E63E7E"/>
    <w:rsid w:val="00E64863"/>
    <w:rsid w:val="00E65C62"/>
    <w:rsid w:val="00E65D8C"/>
    <w:rsid w:val="00E662E0"/>
    <w:rsid w:val="00E6641F"/>
    <w:rsid w:val="00E666A2"/>
    <w:rsid w:val="00E667FA"/>
    <w:rsid w:val="00E66881"/>
    <w:rsid w:val="00E66B1A"/>
    <w:rsid w:val="00E66DB6"/>
    <w:rsid w:val="00E67059"/>
    <w:rsid w:val="00E6755C"/>
    <w:rsid w:val="00E67661"/>
    <w:rsid w:val="00E67798"/>
    <w:rsid w:val="00E678F5"/>
    <w:rsid w:val="00E67A84"/>
    <w:rsid w:val="00E67D62"/>
    <w:rsid w:val="00E67ED0"/>
    <w:rsid w:val="00E70D5D"/>
    <w:rsid w:val="00E70F2A"/>
    <w:rsid w:val="00E71276"/>
    <w:rsid w:val="00E71999"/>
    <w:rsid w:val="00E719AC"/>
    <w:rsid w:val="00E719EA"/>
    <w:rsid w:val="00E71B1F"/>
    <w:rsid w:val="00E71BA0"/>
    <w:rsid w:val="00E71D8B"/>
    <w:rsid w:val="00E722D2"/>
    <w:rsid w:val="00E72607"/>
    <w:rsid w:val="00E72626"/>
    <w:rsid w:val="00E72A62"/>
    <w:rsid w:val="00E7338E"/>
    <w:rsid w:val="00E7343E"/>
    <w:rsid w:val="00E73D6C"/>
    <w:rsid w:val="00E741C7"/>
    <w:rsid w:val="00E7459D"/>
    <w:rsid w:val="00E74BBD"/>
    <w:rsid w:val="00E752E8"/>
    <w:rsid w:val="00E754EC"/>
    <w:rsid w:val="00E760C8"/>
    <w:rsid w:val="00E761D5"/>
    <w:rsid w:val="00E76AC9"/>
    <w:rsid w:val="00E7769B"/>
    <w:rsid w:val="00E77745"/>
    <w:rsid w:val="00E7795E"/>
    <w:rsid w:val="00E80506"/>
    <w:rsid w:val="00E806CA"/>
    <w:rsid w:val="00E80A38"/>
    <w:rsid w:val="00E8102F"/>
    <w:rsid w:val="00E81744"/>
    <w:rsid w:val="00E81A92"/>
    <w:rsid w:val="00E81EC2"/>
    <w:rsid w:val="00E81F83"/>
    <w:rsid w:val="00E82848"/>
    <w:rsid w:val="00E83158"/>
    <w:rsid w:val="00E8355C"/>
    <w:rsid w:val="00E8387F"/>
    <w:rsid w:val="00E85030"/>
    <w:rsid w:val="00E85102"/>
    <w:rsid w:val="00E867EF"/>
    <w:rsid w:val="00E86BB8"/>
    <w:rsid w:val="00E86C93"/>
    <w:rsid w:val="00E86E35"/>
    <w:rsid w:val="00E8740B"/>
    <w:rsid w:val="00E87E60"/>
    <w:rsid w:val="00E87F28"/>
    <w:rsid w:val="00E90111"/>
    <w:rsid w:val="00E912D1"/>
    <w:rsid w:val="00E91335"/>
    <w:rsid w:val="00E91589"/>
    <w:rsid w:val="00E91632"/>
    <w:rsid w:val="00E91752"/>
    <w:rsid w:val="00E917C2"/>
    <w:rsid w:val="00E91E9F"/>
    <w:rsid w:val="00E9254F"/>
    <w:rsid w:val="00E92A8A"/>
    <w:rsid w:val="00E93226"/>
    <w:rsid w:val="00E939F1"/>
    <w:rsid w:val="00E93C14"/>
    <w:rsid w:val="00E94440"/>
    <w:rsid w:val="00E94C0D"/>
    <w:rsid w:val="00E94D74"/>
    <w:rsid w:val="00E9537A"/>
    <w:rsid w:val="00E95829"/>
    <w:rsid w:val="00E95CB5"/>
    <w:rsid w:val="00E95D87"/>
    <w:rsid w:val="00E970DB"/>
    <w:rsid w:val="00E97138"/>
    <w:rsid w:val="00E97B8E"/>
    <w:rsid w:val="00E97E15"/>
    <w:rsid w:val="00E97F94"/>
    <w:rsid w:val="00EA018A"/>
    <w:rsid w:val="00EA027A"/>
    <w:rsid w:val="00EA0298"/>
    <w:rsid w:val="00EA0A78"/>
    <w:rsid w:val="00EA14B1"/>
    <w:rsid w:val="00EA16BA"/>
    <w:rsid w:val="00EA1F68"/>
    <w:rsid w:val="00EA206A"/>
    <w:rsid w:val="00EA2115"/>
    <w:rsid w:val="00EA2F23"/>
    <w:rsid w:val="00EA312C"/>
    <w:rsid w:val="00EA32C6"/>
    <w:rsid w:val="00EA4129"/>
    <w:rsid w:val="00EA4681"/>
    <w:rsid w:val="00EA5127"/>
    <w:rsid w:val="00EA55FF"/>
    <w:rsid w:val="00EA5663"/>
    <w:rsid w:val="00EA5C6E"/>
    <w:rsid w:val="00EA5FAB"/>
    <w:rsid w:val="00EA706E"/>
    <w:rsid w:val="00EA7875"/>
    <w:rsid w:val="00EA7896"/>
    <w:rsid w:val="00EA7DCD"/>
    <w:rsid w:val="00EA7F74"/>
    <w:rsid w:val="00EB027D"/>
    <w:rsid w:val="00EB0388"/>
    <w:rsid w:val="00EB064B"/>
    <w:rsid w:val="00EB1AB0"/>
    <w:rsid w:val="00EB1C41"/>
    <w:rsid w:val="00EB1DA5"/>
    <w:rsid w:val="00EB1F3B"/>
    <w:rsid w:val="00EB2278"/>
    <w:rsid w:val="00EB30E8"/>
    <w:rsid w:val="00EB32B9"/>
    <w:rsid w:val="00EB3A45"/>
    <w:rsid w:val="00EB3D5B"/>
    <w:rsid w:val="00EB410B"/>
    <w:rsid w:val="00EB41AA"/>
    <w:rsid w:val="00EB4485"/>
    <w:rsid w:val="00EB4D2C"/>
    <w:rsid w:val="00EB5BDD"/>
    <w:rsid w:val="00EB5D72"/>
    <w:rsid w:val="00EB5D98"/>
    <w:rsid w:val="00EB5F31"/>
    <w:rsid w:val="00EB6055"/>
    <w:rsid w:val="00EB649E"/>
    <w:rsid w:val="00EB67D6"/>
    <w:rsid w:val="00EB6E08"/>
    <w:rsid w:val="00EB6FDE"/>
    <w:rsid w:val="00EB71F0"/>
    <w:rsid w:val="00EB7436"/>
    <w:rsid w:val="00EB7A65"/>
    <w:rsid w:val="00EB7F43"/>
    <w:rsid w:val="00EC005F"/>
    <w:rsid w:val="00EC17F1"/>
    <w:rsid w:val="00EC2615"/>
    <w:rsid w:val="00EC2AA4"/>
    <w:rsid w:val="00EC2FAB"/>
    <w:rsid w:val="00EC3DCE"/>
    <w:rsid w:val="00EC412A"/>
    <w:rsid w:val="00EC42A7"/>
    <w:rsid w:val="00EC48EB"/>
    <w:rsid w:val="00EC4D6E"/>
    <w:rsid w:val="00EC54A3"/>
    <w:rsid w:val="00EC56C0"/>
    <w:rsid w:val="00EC5945"/>
    <w:rsid w:val="00EC60AC"/>
    <w:rsid w:val="00EC6249"/>
    <w:rsid w:val="00EC6FC8"/>
    <w:rsid w:val="00EC7195"/>
    <w:rsid w:val="00EC7670"/>
    <w:rsid w:val="00EC7681"/>
    <w:rsid w:val="00EC7A97"/>
    <w:rsid w:val="00EC7EA1"/>
    <w:rsid w:val="00EC7F3F"/>
    <w:rsid w:val="00ED0114"/>
    <w:rsid w:val="00ED093D"/>
    <w:rsid w:val="00ED0D18"/>
    <w:rsid w:val="00ED16A4"/>
    <w:rsid w:val="00ED1794"/>
    <w:rsid w:val="00ED1989"/>
    <w:rsid w:val="00ED1D14"/>
    <w:rsid w:val="00ED1F41"/>
    <w:rsid w:val="00ED249F"/>
    <w:rsid w:val="00ED2857"/>
    <w:rsid w:val="00ED2AF8"/>
    <w:rsid w:val="00ED2C38"/>
    <w:rsid w:val="00ED2F17"/>
    <w:rsid w:val="00ED3088"/>
    <w:rsid w:val="00ED33FE"/>
    <w:rsid w:val="00ED389B"/>
    <w:rsid w:val="00ED395B"/>
    <w:rsid w:val="00ED483F"/>
    <w:rsid w:val="00ED4C40"/>
    <w:rsid w:val="00ED5009"/>
    <w:rsid w:val="00ED53EA"/>
    <w:rsid w:val="00ED5682"/>
    <w:rsid w:val="00ED5B12"/>
    <w:rsid w:val="00ED5B17"/>
    <w:rsid w:val="00ED5C26"/>
    <w:rsid w:val="00ED626B"/>
    <w:rsid w:val="00ED6614"/>
    <w:rsid w:val="00ED6A43"/>
    <w:rsid w:val="00ED6D76"/>
    <w:rsid w:val="00ED6FA0"/>
    <w:rsid w:val="00ED7111"/>
    <w:rsid w:val="00ED7A38"/>
    <w:rsid w:val="00EE0015"/>
    <w:rsid w:val="00EE031F"/>
    <w:rsid w:val="00EE09B9"/>
    <w:rsid w:val="00EE0D52"/>
    <w:rsid w:val="00EE1159"/>
    <w:rsid w:val="00EE1704"/>
    <w:rsid w:val="00EE1CD7"/>
    <w:rsid w:val="00EE2828"/>
    <w:rsid w:val="00EE2877"/>
    <w:rsid w:val="00EE3118"/>
    <w:rsid w:val="00EE35AD"/>
    <w:rsid w:val="00EE39C4"/>
    <w:rsid w:val="00EE3E10"/>
    <w:rsid w:val="00EE4106"/>
    <w:rsid w:val="00EE4FB7"/>
    <w:rsid w:val="00EE554D"/>
    <w:rsid w:val="00EE5586"/>
    <w:rsid w:val="00EE560B"/>
    <w:rsid w:val="00EE56CC"/>
    <w:rsid w:val="00EE678F"/>
    <w:rsid w:val="00EE6A69"/>
    <w:rsid w:val="00EE6E86"/>
    <w:rsid w:val="00EE71A8"/>
    <w:rsid w:val="00EE7622"/>
    <w:rsid w:val="00EE7757"/>
    <w:rsid w:val="00EE7F06"/>
    <w:rsid w:val="00EF022A"/>
    <w:rsid w:val="00EF04A3"/>
    <w:rsid w:val="00EF0696"/>
    <w:rsid w:val="00EF0855"/>
    <w:rsid w:val="00EF0B71"/>
    <w:rsid w:val="00EF14C9"/>
    <w:rsid w:val="00EF203C"/>
    <w:rsid w:val="00EF23AF"/>
    <w:rsid w:val="00EF246A"/>
    <w:rsid w:val="00EF25B5"/>
    <w:rsid w:val="00EF2A73"/>
    <w:rsid w:val="00EF2E58"/>
    <w:rsid w:val="00EF2F4E"/>
    <w:rsid w:val="00EF3AFB"/>
    <w:rsid w:val="00EF3C1B"/>
    <w:rsid w:val="00EF4167"/>
    <w:rsid w:val="00EF41ED"/>
    <w:rsid w:val="00EF451B"/>
    <w:rsid w:val="00EF483D"/>
    <w:rsid w:val="00EF48A9"/>
    <w:rsid w:val="00EF4BC0"/>
    <w:rsid w:val="00EF5076"/>
    <w:rsid w:val="00EF51C7"/>
    <w:rsid w:val="00EF5325"/>
    <w:rsid w:val="00EF6D9A"/>
    <w:rsid w:val="00EF6DFC"/>
    <w:rsid w:val="00EF775F"/>
    <w:rsid w:val="00EF77D7"/>
    <w:rsid w:val="00EF788F"/>
    <w:rsid w:val="00EF7EB5"/>
    <w:rsid w:val="00F00128"/>
    <w:rsid w:val="00F00566"/>
    <w:rsid w:val="00F0060F"/>
    <w:rsid w:val="00F009F5"/>
    <w:rsid w:val="00F01000"/>
    <w:rsid w:val="00F01394"/>
    <w:rsid w:val="00F01DFC"/>
    <w:rsid w:val="00F025C8"/>
    <w:rsid w:val="00F02620"/>
    <w:rsid w:val="00F030FF"/>
    <w:rsid w:val="00F03376"/>
    <w:rsid w:val="00F0368A"/>
    <w:rsid w:val="00F03733"/>
    <w:rsid w:val="00F040E3"/>
    <w:rsid w:val="00F04283"/>
    <w:rsid w:val="00F045F7"/>
    <w:rsid w:val="00F0481A"/>
    <w:rsid w:val="00F049F3"/>
    <w:rsid w:val="00F04ED9"/>
    <w:rsid w:val="00F04FB8"/>
    <w:rsid w:val="00F05868"/>
    <w:rsid w:val="00F059D3"/>
    <w:rsid w:val="00F059F5"/>
    <w:rsid w:val="00F064E0"/>
    <w:rsid w:val="00F067C6"/>
    <w:rsid w:val="00F068FE"/>
    <w:rsid w:val="00F06D8C"/>
    <w:rsid w:val="00F06FE1"/>
    <w:rsid w:val="00F101D8"/>
    <w:rsid w:val="00F102B1"/>
    <w:rsid w:val="00F10530"/>
    <w:rsid w:val="00F106CC"/>
    <w:rsid w:val="00F1115D"/>
    <w:rsid w:val="00F117F2"/>
    <w:rsid w:val="00F11CE0"/>
    <w:rsid w:val="00F124DB"/>
    <w:rsid w:val="00F1268D"/>
    <w:rsid w:val="00F12742"/>
    <w:rsid w:val="00F12818"/>
    <w:rsid w:val="00F1317F"/>
    <w:rsid w:val="00F132DA"/>
    <w:rsid w:val="00F132E2"/>
    <w:rsid w:val="00F134CA"/>
    <w:rsid w:val="00F13FA9"/>
    <w:rsid w:val="00F14262"/>
    <w:rsid w:val="00F14D15"/>
    <w:rsid w:val="00F14F65"/>
    <w:rsid w:val="00F14F6D"/>
    <w:rsid w:val="00F150D4"/>
    <w:rsid w:val="00F15290"/>
    <w:rsid w:val="00F157D5"/>
    <w:rsid w:val="00F15B6E"/>
    <w:rsid w:val="00F15CF1"/>
    <w:rsid w:val="00F161FC"/>
    <w:rsid w:val="00F16381"/>
    <w:rsid w:val="00F1693B"/>
    <w:rsid w:val="00F17006"/>
    <w:rsid w:val="00F20C8F"/>
    <w:rsid w:val="00F20F2C"/>
    <w:rsid w:val="00F210F1"/>
    <w:rsid w:val="00F215D6"/>
    <w:rsid w:val="00F21C5A"/>
    <w:rsid w:val="00F2215E"/>
    <w:rsid w:val="00F22D4F"/>
    <w:rsid w:val="00F22DBE"/>
    <w:rsid w:val="00F236BD"/>
    <w:rsid w:val="00F23728"/>
    <w:rsid w:val="00F2378E"/>
    <w:rsid w:val="00F237FC"/>
    <w:rsid w:val="00F24372"/>
    <w:rsid w:val="00F24373"/>
    <w:rsid w:val="00F24541"/>
    <w:rsid w:val="00F255A7"/>
    <w:rsid w:val="00F25702"/>
    <w:rsid w:val="00F26621"/>
    <w:rsid w:val="00F314D7"/>
    <w:rsid w:val="00F31717"/>
    <w:rsid w:val="00F31A7B"/>
    <w:rsid w:val="00F31ADC"/>
    <w:rsid w:val="00F32CB1"/>
    <w:rsid w:val="00F33190"/>
    <w:rsid w:val="00F33359"/>
    <w:rsid w:val="00F336AC"/>
    <w:rsid w:val="00F3382F"/>
    <w:rsid w:val="00F33F0C"/>
    <w:rsid w:val="00F347EA"/>
    <w:rsid w:val="00F34918"/>
    <w:rsid w:val="00F3578C"/>
    <w:rsid w:val="00F35BAE"/>
    <w:rsid w:val="00F35BB5"/>
    <w:rsid w:val="00F35F62"/>
    <w:rsid w:val="00F35F73"/>
    <w:rsid w:val="00F35F98"/>
    <w:rsid w:val="00F3600F"/>
    <w:rsid w:val="00F36AB6"/>
    <w:rsid w:val="00F374A5"/>
    <w:rsid w:val="00F37774"/>
    <w:rsid w:val="00F37B53"/>
    <w:rsid w:val="00F37C90"/>
    <w:rsid w:val="00F37EAC"/>
    <w:rsid w:val="00F40317"/>
    <w:rsid w:val="00F405DE"/>
    <w:rsid w:val="00F4071A"/>
    <w:rsid w:val="00F413EB"/>
    <w:rsid w:val="00F41E6C"/>
    <w:rsid w:val="00F41F14"/>
    <w:rsid w:val="00F41FA0"/>
    <w:rsid w:val="00F423A7"/>
    <w:rsid w:val="00F424E8"/>
    <w:rsid w:val="00F425CC"/>
    <w:rsid w:val="00F42FE5"/>
    <w:rsid w:val="00F43A01"/>
    <w:rsid w:val="00F43D64"/>
    <w:rsid w:val="00F4495A"/>
    <w:rsid w:val="00F4534F"/>
    <w:rsid w:val="00F45414"/>
    <w:rsid w:val="00F457CD"/>
    <w:rsid w:val="00F45EDA"/>
    <w:rsid w:val="00F46BA8"/>
    <w:rsid w:val="00F50A6A"/>
    <w:rsid w:val="00F50D07"/>
    <w:rsid w:val="00F50D56"/>
    <w:rsid w:val="00F50D9E"/>
    <w:rsid w:val="00F50ECB"/>
    <w:rsid w:val="00F50EED"/>
    <w:rsid w:val="00F51C1F"/>
    <w:rsid w:val="00F520A0"/>
    <w:rsid w:val="00F522C3"/>
    <w:rsid w:val="00F52B06"/>
    <w:rsid w:val="00F530AA"/>
    <w:rsid w:val="00F5385A"/>
    <w:rsid w:val="00F53BEA"/>
    <w:rsid w:val="00F53C4E"/>
    <w:rsid w:val="00F5412A"/>
    <w:rsid w:val="00F5432C"/>
    <w:rsid w:val="00F547DB"/>
    <w:rsid w:val="00F54ACC"/>
    <w:rsid w:val="00F55276"/>
    <w:rsid w:val="00F55471"/>
    <w:rsid w:val="00F5566C"/>
    <w:rsid w:val="00F56352"/>
    <w:rsid w:val="00F564C8"/>
    <w:rsid w:val="00F5653C"/>
    <w:rsid w:val="00F566F5"/>
    <w:rsid w:val="00F56CE6"/>
    <w:rsid w:val="00F56E3F"/>
    <w:rsid w:val="00F56E97"/>
    <w:rsid w:val="00F57456"/>
    <w:rsid w:val="00F57841"/>
    <w:rsid w:val="00F57977"/>
    <w:rsid w:val="00F57D52"/>
    <w:rsid w:val="00F6014A"/>
    <w:rsid w:val="00F60520"/>
    <w:rsid w:val="00F608C6"/>
    <w:rsid w:val="00F60A5F"/>
    <w:rsid w:val="00F60CDE"/>
    <w:rsid w:val="00F61A2B"/>
    <w:rsid w:val="00F61CD2"/>
    <w:rsid w:val="00F6266B"/>
    <w:rsid w:val="00F62881"/>
    <w:rsid w:val="00F63140"/>
    <w:rsid w:val="00F632DD"/>
    <w:rsid w:val="00F633AD"/>
    <w:rsid w:val="00F63664"/>
    <w:rsid w:val="00F63A57"/>
    <w:rsid w:val="00F63EBE"/>
    <w:rsid w:val="00F6413E"/>
    <w:rsid w:val="00F64252"/>
    <w:rsid w:val="00F646E5"/>
    <w:rsid w:val="00F647EF"/>
    <w:rsid w:val="00F65D28"/>
    <w:rsid w:val="00F662DF"/>
    <w:rsid w:val="00F66E80"/>
    <w:rsid w:val="00F67315"/>
    <w:rsid w:val="00F67723"/>
    <w:rsid w:val="00F67F2A"/>
    <w:rsid w:val="00F71104"/>
    <w:rsid w:val="00F712C9"/>
    <w:rsid w:val="00F71311"/>
    <w:rsid w:val="00F71F9F"/>
    <w:rsid w:val="00F72328"/>
    <w:rsid w:val="00F72751"/>
    <w:rsid w:val="00F727C0"/>
    <w:rsid w:val="00F728FE"/>
    <w:rsid w:val="00F7294A"/>
    <w:rsid w:val="00F72BBF"/>
    <w:rsid w:val="00F72F56"/>
    <w:rsid w:val="00F73991"/>
    <w:rsid w:val="00F73FEA"/>
    <w:rsid w:val="00F74A96"/>
    <w:rsid w:val="00F74B63"/>
    <w:rsid w:val="00F7515F"/>
    <w:rsid w:val="00F75781"/>
    <w:rsid w:val="00F7592F"/>
    <w:rsid w:val="00F75A94"/>
    <w:rsid w:val="00F76032"/>
    <w:rsid w:val="00F7613E"/>
    <w:rsid w:val="00F7632B"/>
    <w:rsid w:val="00F76358"/>
    <w:rsid w:val="00F7676A"/>
    <w:rsid w:val="00F76B88"/>
    <w:rsid w:val="00F76C62"/>
    <w:rsid w:val="00F770DF"/>
    <w:rsid w:val="00F7710F"/>
    <w:rsid w:val="00F77185"/>
    <w:rsid w:val="00F7730D"/>
    <w:rsid w:val="00F77397"/>
    <w:rsid w:val="00F775E8"/>
    <w:rsid w:val="00F7760B"/>
    <w:rsid w:val="00F777CF"/>
    <w:rsid w:val="00F8009C"/>
    <w:rsid w:val="00F80865"/>
    <w:rsid w:val="00F8095C"/>
    <w:rsid w:val="00F80BE1"/>
    <w:rsid w:val="00F80E9B"/>
    <w:rsid w:val="00F81605"/>
    <w:rsid w:val="00F81901"/>
    <w:rsid w:val="00F819B1"/>
    <w:rsid w:val="00F82177"/>
    <w:rsid w:val="00F8225A"/>
    <w:rsid w:val="00F823B9"/>
    <w:rsid w:val="00F83021"/>
    <w:rsid w:val="00F83C6C"/>
    <w:rsid w:val="00F83EED"/>
    <w:rsid w:val="00F83FD7"/>
    <w:rsid w:val="00F84226"/>
    <w:rsid w:val="00F84383"/>
    <w:rsid w:val="00F84BA4"/>
    <w:rsid w:val="00F84E31"/>
    <w:rsid w:val="00F84FC1"/>
    <w:rsid w:val="00F851DE"/>
    <w:rsid w:val="00F85A65"/>
    <w:rsid w:val="00F85C81"/>
    <w:rsid w:val="00F86B28"/>
    <w:rsid w:val="00F86F46"/>
    <w:rsid w:val="00F87040"/>
    <w:rsid w:val="00F8763F"/>
    <w:rsid w:val="00F87767"/>
    <w:rsid w:val="00F90323"/>
    <w:rsid w:val="00F903BD"/>
    <w:rsid w:val="00F905D8"/>
    <w:rsid w:val="00F9080C"/>
    <w:rsid w:val="00F909E6"/>
    <w:rsid w:val="00F91710"/>
    <w:rsid w:val="00F91C27"/>
    <w:rsid w:val="00F91C8A"/>
    <w:rsid w:val="00F91EEF"/>
    <w:rsid w:val="00F921CC"/>
    <w:rsid w:val="00F92925"/>
    <w:rsid w:val="00F9322A"/>
    <w:rsid w:val="00F93B51"/>
    <w:rsid w:val="00F93C09"/>
    <w:rsid w:val="00F93D57"/>
    <w:rsid w:val="00F9497A"/>
    <w:rsid w:val="00F94A76"/>
    <w:rsid w:val="00F94B5B"/>
    <w:rsid w:val="00F952F0"/>
    <w:rsid w:val="00F953B4"/>
    <w:rsid w:val="00F95744"/>
    <w:rsid w:val="00F95A30"/>
    <w:rsid w:val="00F961C7"/>
    <w:rsid w:val="00F9654F"/>
    <w:rsid w:val="00F96938"/>
    <w:rsid w:val="00F97110"/>
    <w:rsid w:val="00F9739C"/>
    <w:rsid w:val="00F97539"/>
    <w:rsid w:val="00F97822"/>
    <w:rsid w:val="00F97D2F"/>
    <w:rsid w:val="00F97FB3"/>
    <w:rsid w:val="00FA0565"/>
    <w:rsid w:val="00FA05C7"/>
    <w:rsid w:val="00FA06E5"/>
    <w:rsid w:val="00FA0C7D"/>
    <w:rsid w:val="00FA0D48"/>
    <w:rsid w:val="00FA0E69"/>
    <w:rsid w:val="00FA0FE2"/>
    <w:rsid w:val="00FA1086"/>
    <w:rsid w:val="00FA114D"/>
    <w:rsid w:val="00FA1B93"/>
    <w:rsid w:val="00FA1D22"/>
    <w:rsid w:val="00FA20C0"/>
    <w:rsid w:val="00FA226B"/>
    <w:rsid w:val="00FA27C0"/>
    <w:rsid w:val="00FA29C7"/>
    <w:rsid w:val="00FA2A1D"/>
    <w:rsid w:val="00FA3A4B"/>
    <w:rsid w:val="00FA3A75"/>
    <w:rsid w:val="00FA3D03"/>
    <w:rsid w:val="00FA4401"/>
    <w:rsid w:val="00FA4B78"/>
    <w:rsid w:val="00FA560C"/>
    <w:rsid w:val="00FA5727"/>
    <w:rsid w:val="00FA5767"/>
    <w:rsid w:val="00FA5A3E"/>
    <w:rsid w:val="00FA5BE5"/>
    <w:rsid w:val="00FA5DEE"/>
    <w:rsid w:val="00FA61CA"/>
    <w:rsid w:val="00FA63DA"/>
    <w:rsid w:val="00FA66FA"/>
    <w:rsid w:val="00FA675B"/>
    <w:rsid w:val="00FA68F0"/>
    <w:rsid w:val="00FA6F76"/>
    <w:rsid w:val="00FA7665"/>
    <w:rsid w:val="00FA79F3"/>
    <w:rsid w:val="00FA7F44"/>
    <w:rsid w:val="00FB0200"/>
    <w:rsid w:val="00FB0760"/>
    <w:rsid w:val="00FB0A26"/>
    <w:rsid w:val="00FB0B84"/>
    <w:rsid w:val="00FB0CA2"/>
    <w:rsid w:val="00FB0EB6"/>
    <w:rsid w:val="00FB0F40"/>
    <w:rsid w:val="00FB0F83"/>
    <w:rsid w:val="00FB12DA"/>
    <w:rsid w:val="00FB14D7"/>
    <w:rsid w:val="00FB1DE2"/>
    <w:rsid w:val="00FB1F72"/>
    <w:rsid w:val="00FB26E2"/>
    <w:rsid w:val="00FB273F"/>
    <w:rsid w:val="00FB2895"/>
    <w:rsid w:val="00FB291C"/>
    <w:rsid w:val="00FB2957"/>
    <w:rsid w:val="00FB2A0D"/>
    <w:rsid w:val="00FB31CA"/>
    <w:rsid w:val="00FB3246"/>
    <w:rsid w:val="00FB3617"/>
    <w:rsid w:val="00FB37F5"/>
    <w:rsid w:val="00FB3F14"/>
    <w:rsid w:val="00FB4020"/>
    <w:rsid w:val="00FB427E"/>
    <w:rsid w:val="00FB4421"/>
    <w:rsid w:val="00FB45CC"/>
    <w:rsid w:val="00FB4950"/>
    <w:rsid w:val="00FB5138"/>
    <w:rsid w:val="00FB52BA"/>
    <w:rsid w:val="00FB5478"/>
    <w:rsid w:val="00FB5647"/>
    <w:rsid w:val="00FB5790"/>
    <w:rsid w:val="00FB5BAA"/>
    <w:rsid w:val="00FB5CBA"/>
    <w:rsid w:val="00FB5E8A"/>
    <w:rsid w:val="00FB6A67"/>
    <w:rsid w:val="00FB6C0F"/>
    <w:rsid w:val="00FB721E"/>
    <w:rsid w:val="00FB74AA"/>
    <w:rsid w:val="00FB7CD8"/>
    <w:rsid w:val="00FC09C6"/>
    <w:rsid w:val="00FC13C2"/>
    <w:rsid w:val="00FC1974"/>
    <w:rsid w:val="00FC1FE0"/>
    <w:rsid w:val="00FC22B6"/>
    <w:rsid w:val="00FC2405"/>
    <w:rsid w:val="00FC2777"/>
    <w:rsid w:val="00FC37FC"/>
    <w:rsid w:val="00FC3BC2"/>
    <w:rsid w:val="00FC4598"/>
    <w:rsid w:val="00FC4860"/>
    <w:rsid w:val="00FC5C45"/>
    <w:rsid w:val="00FC6034"/>
    <w:rsid w:val="00FC6612"/>
    <w:rsid w:val="00FC6D76"/>
    <w:rsid w:val="00FC725B"/>
    <w:rsid w:val="00FD0020"/>
    <w:rsid w:val="00FD0454"/>
    <w:rsid w:val="00FD0973"/>
    <w:rsid w:val="00FD0999"/>
    <w:rsid w:val="00FD0DA2"/>
    <w:rsid w:val="00FD11E1"/>
    <w:rsid w:val="00FD12CB"/>
    <w:rsid w:val="00FD1303"/>
    <w:rsid w:val="00FD1992"/>
    <w:rsid w:val="00FD1BCF"/>
    <w:rsid w:val="00FD2934"/>
    <w:rsid w:val="00FD353C"/>
    <w:rsid w:val="00FD37C7"/>
    <w:rsid w:val="00FD3D4B"/>
    <w:rsid w:val="00FD3E85"/>
    <w:rsid w:val="00FD4193"/>
    <w:rsid w:val="00FD4C34"/>
    <w:rsid w:val="00FD5539"/>
    <w:rsid w:val="00FD557C"/>
    <w:rsid w:val="00FD5AAE"/>
    <w:rsid w:val="00FD60A6"/>
    <w:rsid w:val="00FD625B"/>
    <w:rsid w:val="00FD6352"/>
    <w:rsid w:val="00FD6609"/>
    <w:rsid w:val="00FD6CCE"/>
    <w:rsid w:val="00FD6D6C"/>
    <w:rsid w:val="00FD6E0F"/>
    <w:rsid w:val="00FD77E2"/>
    <w:rsid w:val="00FE10E9"/>
    <w:rsid w:val="00FE1168"/>
    <w:rsid w:val="00FE13CD"/>
    <w:rsid w:val="00FE1405"/>
    <w:rsid w:val="00FE19AD"/>
    <w:rsid w:val="00FE26F4"/>
    <w:rsid w:val="00FE2985"/>
    <w:rsid w:val="00FE3079"/>
    <w:rsid w:val="00FE3648"/>
    <w:rsid w:val="00FE36AE"/>
    <w:rsid w:val="00FE388D"/>
    <w:rsid w:val="00FE38C7"/>
    <w:rsid w:val="00FE44CE"/>
    <w:rsid w:val="00FE47E6"/>
    <w:rsid w:val="00FE4ABC"/>
    <w:rsid w:val="00FE51A8"/>
    <w:rsid w:val="00FE660E"/>
    <w:rsid w:val="00FE68DE"/>
    <w:rsid w:val="00FE6C30"/>
    <w:rsid w:val="00FE6FF7"/>
    <w:rsid w:val="00FE74BE"/>
    <w:rsid w:val="00FE74F4"/>
    <w:rsid w:val="00FE7504"/>
    <w:rsid w:val="00FE79FB"/>
    <w:rsid w:val="00FE7D99"/>
    <w:rsid w:val="00FF083F"/>
    <w:rsid w:val="00FF0995"/>
    <w:rsid w:val="00FF0B84"/>
    <w:rsid w:val="00FF0C8A"/>
    <w:rsid w:val="00FF17D2"/>
    <w:rsid w:val="00FF1DC6"/>
    <w:rsid w:val="00FF1EA6"/>
    <w:rsid w:val="00FF2085"/>
    <w:rsid w:val="00FF31DC"/>
    <w:rsid w:val="00FF40B6"/>
    <w:rsid w:val="00FF44A7"/>
    <w:rsid w:val="00FF51C3"/>
    <w:rsid w:val="00FF592D"/>
    <w:rsid w:val="00FF5C4C"/>
    <w:rsid w:val="00FF6092"/>
    <w:rsid w:val="00FF60BD"/>
    <w:rsid w:val="00FF62FC"/>
    <w:rsid w:val="00FF6401"/>
    <w:rsid w:val="00FF649D"/>
    <w:rsid w:val="00FF67F6"/>
    <w:rsid w:val="00FF6905"/>
    <w:rsid w:val="00FF6AF0"/>
    <w:rsid w:val="00FF6BAD"/>
    <w:rsid w:val="00FF6D68"/>
    <w:rsid w:val="00FF7258"/>
    <w:rsid w:val="00FF74B5"/>
    <w:rsid w:val="00FF775E"/>
    <w:rsid w:val="00FF7D52"/>
    <w:rsid w:val="00FF7E5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D2810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52B06"/>
    <w:pPr>
      <w:widowControl w:val="0"/>
      <w:suppressAutoHyphens/>
    </w:pPr>
    <w:rPr>
      <w:rFonts w:ascii="Times New Roman" w:eastAsia="Times New Roman" w:hAnsi="Times New Roman"/>
      <w:sz w:val="24"/>
      <w:lang w:val="en-US"/>
    </w:rPr>
  </w:style>
  <w:style w:type="paragraph" w:styleId="Heading1">
    <w:name w:val="heading 1"/>
    <w:basedOn w:val="Normal"/>
    <w:next w:val="Normal"/>
    <w:link w:val="Heading1Char"/>
    <w:autoRedefine/>
    <w:qFormat/>
    <w:rsid w:val="00156F00"/>
    <w:pPr>
      <w:keepNext/>
      <w:numPr>
        <w:numId w:val="2"/>
      </w:numPr>
      <w:spacing w:before="240" w:after="120"/>
      <w:outlineLvl w:val="0"/>
    </w:pPr>
    <w:rPr>
      <w:rFonts w:ascii="HELIOTYPE LET PLAIN:1.0" w:eastAsia="Lucida Sans Unicode" w:hAnsi="HELIOTYPE LET PLAIN:1.0" w:cs="Tahoma"/>
      <w:caps/>
      <w:sz w:val="48"/>
      <w:szCs w:val="36"/>
    </w:rPr>
  </w:style>
  <w:style w:type="paragraph" w:styleId="Heading2">
    <w:name w:val="heading 2"/>
    <w:basedOn w:val="Normal"/>
    <w:next w:val="Normal"/>
    <w:link w:val="Heading2Char"/>
    <w:autoRedefine/>
    <w:qFormat/>
    <w:rsid w:val="009410E3"/>
    <w:pPr>
      <w:keepNext/>
      <w:numPr>
        <w:ilvl w:val="1"/>
        <w:numId w:val="2"/>
      </w:numPr>
      <w:spacing w:before="240" w:after="120"/>
      <w:outlineLvl w:val="1"/>
    </w:pPr>
    <w:rPr>
      <w:rFonts w:ascii="HELIOTYPE LET PLAIN:1.0" w:eastAsia="Lucida Sans Unicode" w:hAnsi="HELIOTYPE LET PLAIN:1.0" w:cs="Tahoma"/>
      <w:caps/>
      <w:noProof/>
      <w:sz w:val="40"/>
      <w:szCs w:val="28"/>
      <w:lang w:val="en-GB"/>
    </w:rPr>
  </w:style>
  <w:style w:type="paragraph" w:styleId="Heading3">
    <w:name w:val="heading 3"/>
    <w:basedOn w:val="Heading2"/>
    <w:next w:val="Normal"/>
    <w:link w:val="Heading3Char"/>
    <w:autoRedefine/>
    <w:qFormat/>
    <w:rsid w:val="006346D7"/>
    <w:pPr>
      <w:numPr>
        <w:ilvl w:val="2"/>
      </w:numPr>
      <w:outlineLvl w:val="2"/>
    </w:pPr>
    <w:rPr>
      <w:noProof w:val="0"/>
      <w:sz w:val="32"/>
      <w:lang w:val="fi-FI"/>
    </w:rPr>
  </w:style>
  <w:style w:type="paragraph" w:styleId="Heading4">
    <w:name w:val="heading 4"/>
    <w:basedOn w:val="Heading3"/>
    <w:next w:val="Normal"/>
    <w:link w:val="Heading4Char"/>
    <w:autoRedefine/>
    <w:qFormat/>
    <w:rsid w:val="00F72F56"/>
    <w:pPr>
      <w:numPr>
        <w:ilvl w:val="3"/>
      </w:numPr>
      <w:outlineLvl w:val="3"/>
    </w:pPr>
    <w:rPr>
      <w:sz w:val="28"/>
      <w:lang w:val="en-GB"/>
    </w:rPr>
  </w:style>
  <w:style w:type="paragraph" w:styleId="Heading5">
    <w:name w:val="heading 5"/>
    <w:basedOn w:val="Normal"/>
    <w:next w:val="Normal"/>
    <w:link w:val="Heading5Char"/>
    <w:qFormat/>
    <w:rsid w:val="004C706E"/>
    <w:pPr>
      <w:keepNext/>
      <w:numPr>
        <w:ilvl w:val="4"/>
        <w:numId w:val="1"/>
      </w:numPr>
      <w:outlineLvl w:val="4"/>
    </w:pPr>
    <w:rPr>
      <w:rFonts w:ascii="BrushScript BT" w:hAnsi="BrushScript BT"/>
      <w:b/>
      <w:lang w:val="fi-FI"/>
    </w:rPr>
  </w:style>
  <w:style w:type="paragraph" w:styleId="Heading6">
    <w:name w:val="heading 6"/>
    <w:basedOn w:val="Normal"/>
    <w:next w:val="Normal"/>
    <w:link w:val="Heading6Char"/>
    <w:qFormat/>
    <w:rsid w:val="004C706E"/>
    <w:pPr>
      <w:keepNext/>
      <w:numPr>
        <w:ilvl w:val="5"/>
        <w:numId w:val="1"/>
      </w:numPr>
      <w:jc w:val="center"/>
      <w:outlineLvl w:val="5"/>
    </w:pPr>
    <w:rPr>
      <w:rFonts w:ascii="BernhardFashion BT" w:hAnsi="BernhardFashion BT"/>
      <w:sz w:val="40"/>
    </w:rPr>
  </w:style>
  <w:style w:type="paragraph" w:styleId="Heading7">
    <w:name w:val="heading 7"/>
    <w:basedOn w:val="Normal"/>
    <w:next w:val="Normal"/>
    <w:link w:val="Heading7Char"/>
    <w:qFormat/>
    <w:rsid w:val="004C706E"/>
    <w:pPr>
      <w:numPr>
        <w:ilvl w:val="6"/>
        <w:numId w:val="1"/>
      </w:numPr>
      <w:spacing w:before="240" w:after="60"/>
      <w:outlineLvl w:val="6"/>
    </w:pPr>
    <w:rPr>
      <w:lang w:val="en-GB"/>
    </w:rPr>
  </w:style>
  <w:style w:type="paragraph" w:styleId="Heading8">
    <w:name w:val="heading 8"/>
    <w:basedOn w:val="Normal"/>
    <w:next w:val="Normal"/>
    <w:link w:val="Heading8Char"/>
    <w:qFormat/>
    <w:rsid w:val="004C706E"/>
    <w:pPr>
      <w:numPr>
        <w:ilvl w:val="7"/>
        <w:numId w:val="1"/>
      </w:numPr>
      <w:spacing w:before="240" w:after="60"/>
      <w:outlineLvl w:val="7"/>
    </w:pPr>
    <w:rPr>
      <w:i/>
      <w:lang w:val="en-GB"/>
    </w:rPr>
  </w:style>
  <w:style w:type="paragraph" w:styleId="Heading9">
    <w:name w:val="heading 9"/>
    <w:basedOn w:val="Normal"/>
    <w:next w:val="Normal"/>
    <w:link w:val="Heading9Char"/>
    <w:qFormat/>
    <w:rsid w:val="004C706E"/>
    <w:pPr>
      <w:numPr>
        <w:ilvl w:val="8"/>
        <w:numId w:val="1"/>
      </w:numPr>
      <w:spacing w:before="240" w:after="60"/>
      <w:outlineLvl w:val="8"/>
    </w:pPr>
    <w:rPr>
      <w:rFonts w:ascii="Arial" w:hAnsi="Arial"/>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56F00"/>
    <w:rPr>
      <w:rFonts w:ascii="HELIOTYPE LET PLAIN:1.0" w:eastAsia="Lucida Sans Unicode" w:hAnsi="HELIOTYPE LET PLAIN:1.0" w:cs="Tahoma"/>
      <w:caps/>
      <w:sz w:val="48"/>
      <w:szCs w:val="36"/>
      <w:lang w:val="en-US"/>
    </w:rPr>
  </w:style>
  <w:style w:type="character" w:customStyle="1" w:styleId="Heading2Char">
    <w:name w:val="Heading 2 Char"/>
    <w:link w:val="Heading2"/>
    <w:rsid w:val="009410E3"/>
    <w:rPr>
      <w:rFonts w:ascii="HELIOTYPE LET PLAIN:1.0" w:eastAsia="Lucida Sans Unicode" w:hAnsi="HELIOTYPE LET PLAIN:1.0" w:cs="Tahoma"/>
      <w:caps/>
      <w:noProof/>
      <w:sz w:val="40"/>
      <w:szCs w:val="28"/>
      <w:lang w:val="en-GB"/>
    </w:rPr>
  </w:style>
  <w:style w:type="character" w:customStyle="1" w:styleId="Heading3Char">
    <w:name w:val="Heading 3 Char"/>
    <w:link w:val="Heading3"/>
    <w:rsid w:val="006346D7"/>
    <w:rPr>
      <w:rFonts w:ascii="HELIOTYPE LET PLAIN:1.0" w:eastAsia="Lucida Sans Unicode" w:hAnsi="HELIOTYPE LET PLAIN:1.0" w:cs="Tahoma"/>
      <w:caps/>
      <w:sz w:val="32"/>
      <w:szCs w:val="28"/>
      <w:lang w:val="fi-FI"/>
    </w:rPr>
  </w:style>
  <w:style w:type="character" w:customStyle="1" w:styleId="Heading4Char">
    <w:name w:val="Heading 4 Char"/>
    <w:link w:val="Heading4"/>
    <w:rsid w:val="00F72F56"/>
    <w:rPr>
      <w:rFonts w:ascii="HELIOTYPE LET PLAIN:1.0" w:eastAsia="Lucida Sans Unicode" w:hAnsi="HELIOTYPE LET PLAIN:1.0" w:cs="Tahoma"/>
      <w:caps/>
      <w:sz w:val="28"/>
      <w:szCs w:val="28"/>
      <w:lang w:val="en-GB"/>
    </w:rPr>
  </w:style>
  <w:style w:type="character" w:customStyle="1" w:styleId="Heading5Char">
    <w:name w:val="Heading 5 Char"/>
    <w:link w:val="Heading5"/>
    <w:rsid w:val="00F52B06"/>
    <w:rPr>
      <w:rFonts w:ascii="BrushScript BT" w:eastAsia="Times New Roman" w:hAnsi="BrushScript BT" w:cs="Times New Roman"/>
      <w:b/>
      <w:szCs w:val="20"/>
      <w:lang w:val="fi-FI"/>
    </w:rPr>
  </w:style>
  <w:style w:type="character" w:customStyle="1" w:styleId="Heading6Char">
    <w:name w:val="Heading 6 Char"/>
    <w:link w:val="Heading6"/>
    <w:rsid w:val="00F52B06"/>
    <w:rPr>
      <w:rFonts w:ascii="BernhardFashion BT" w:eastAsia="Times New Roman" w:hAnsi="BernhardFashion BT" w:cs="Times New Roman"/>
      <w:sz w:val="40"/>
      <w:szCs w:val="20"/>
    </w:rPr>
  </w:style>
  <w:style w:type="character" w:customStyle="1" w:styleId="Heading7Char">
    <w:name w:val="Heading 7 Char"/>
    <w:link w:val="Heading7"/>
    <w:rsid w:val="00F52B06"/>
    <w:rPr>
      <w:rFonts w:ascii="Times New Roman" w:eastAsia="Times New Roman" w:hAnsi="Times New Roman" w:cs="Times New Roman"/>
      <w:szCs w:val="20"/>
      <w:lang w:val="en-GB"/>
    </w:rPr>
  </w:style>
  <w:style w:type="character" w:customStyle="1" w:styleId="Heading8Char">
    <w:name w:val="Heading 8 Char"/>
    <w:link w:val="Heading8"/>
    <w:rsid w:val="00F52B06"/>
    <w:rPr>
      <w:rFonts w:ascii="Times New Roman" w:eastAsia="Times New Roman" w:hAnsi="Times New Roman" w:cs="Times New Roman"/>
      <w:i/>
      <w:szCs w:val="20"/>
      <w:lang w:val="en-GB"/>
    </w:rPr>
  </w:style>
  <w:style w:type="character" w:customStyle="1" w:styleId="Heading9Char">
    <w:name w:val="Heading 9 Char"/>
    <w:link w:val="Heading9"/>
    <w:rsid w:val="00F52B06"/>
    <w:rPr>
      <w:rFonts w:ascii="Arial" w:eastAsia="Times New Roman" w:hAnsi="Arial" w:cs="Times New Roman"/>
      <w:sz w:val="22"/>
      <w:szCs w:val="20"/>
      <w:lang w:val="en-GB"/>
    </w:rPr>
  </w:style>
  <w:style w:type="character" w:styleId="Hyperlink">
    <w:name w:val="Hyperlink"/>
    <w:rsid w:val="00F52B06"/>
    <w:rPr>
      <w:color w:val="0000FF"/>
      <w:u w:val="single"/>
    </w:rPr>
  </w:style>
  <w:style w:type="character" w:styleId="FollowedHyperlink">
    <w:name w:val="FollowedHyperlink"/>
    <w:uiPriority w:val="99"/>
    <w:semiHidden/>
    <w:unhideWhenUsed/>
    <w:rsid w:val="00940097"/>
    <w:rPr>
      <w:color w:val="800080"/>
      <w:u w:val="single"/>
    </w:rPr>
  </w:style>
  <w:style w:type="table" w:styleId="TableGrid">
    <w:name w:val="Table Grid"/>
    <w:basedOn w:val="TableNormal"/>
    <w:uiPriority w:val="59"/>
    <w:rsid w:val="00E326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4F50"/>
    <w:pPr>
      <w:ind w:left="720"/>
      <w:contextualSpacing/>
    </w:pPr>
  </w:style>
  <w:style w:type="paragraph" w:styleId="BalloonText">
    <w:name w:val="Balloon Text"/>
    <w:basedOn w:val="Normal"/>
    <w:link w:val="BalloonTextChar"/>
    <w:uiPriority w:val="99"/>
    <w:semiHidden/>
    <w:unhideWhenUsed/>
    <w:rsid w:val="0069501A"/>
    <w:rPr>
      <w:sz w:val="18"/>
      <w:szCs w:val="18"/>
    </w:rPr>
  </w:style>
  <w:style w:type="character" w:customStyle="1" w:styleId="BalloonTextChar">
    <w:name w:val="Balloon Text Char"/>
    <w:basedOn w:val="DefaultParagraphFont"/>
    <w:link w:val="BalloonText"/>
    <w:uiPriority w:val="99"/>
    <w:semiHidden/>
    <w:rsid w:val="0069501A"/>
    <w:rPr>
      <w:rFonts w:ascii="Times New Roman" w:eastAsia="Times New Roman" w:hAnsi="Times New Roman"/>
      <w:sz w:val="18"/>
      <w:szCs w:val="18"/>
      <w:lang w:val="en-US"/>
    </w:rPr>
  </w:style>
  <w:style w:type="paragraph" w:customStyle="1" w:styleId="p1">
    <w:name w:val="p1"/>
    <w:basedOn w:val="Normal"/>
    <w:rsid w:val="00241E33"/>
    <w:pPr>
      <w:widowControl/>
      <w:shd w:val="clear" w:color="auto" w:fill="000000"/>
      <w:suppressAutoHyphens w:val="0"/>
    </w:pPr>
    <w:rPr>
      <w:rFonts w:ascii="Monaco" w:eastAsia="MS Mincho" w:hAnsi="Monaco"/>
      <w:color w:val="23F900"/>
      <w:sz w:val="15"/>
      <w:szCs w:val="15"/>
      <w:lang w:val="en-GB"/>
    </w:rPr>
  </w:style>
  <w:style w:type="character" w:customStyle="1" w:styleId="s2">
    <w:name w:val="s2"/>
    <w:basedOn w:val="DefaultParagraphFont"/>
    <w:rsid w:val="00241E33"/>
    <w:rPr>
      <w:color w:val="828282"/>
    </w:rPr>
  </w:style>
  <w:style w:type="character" w:customStyle="1" w:styleId="s3">
    <w:name w:val="s3"/>
    <w:basedOn w:val="DefaultParagraphFont"/>
    <w:rsid w:val="00241E33"/>
    <w:rPr>
      <w:color w:val="FF3B1E"/>
    </w:rPr>
  </w:style>
  <w:style w:type="character" w:customStyle="1" w:styleId="s1">
    <w:name w:val="s1"/>
    <w:basedOn w:val="DefaultParagraphFont"/>
    <w:rsid w:val="00241E33"/>
  </w:style>
  <w:style w:type="character" w:customStyle="1" w:styleId="apple-converted-space">
    <w:name w:val="apple-converted-space"/>
    <w:basedOn w:val="DefaultParagraphFont"/>
    <w:rsid w:val="00241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143141">
      <w:bodyDiv w:val="1"/>
      <w:marLeft w:val="0"/>
      <w:marRight w:val="0"/>
      <w:marTop w:val="0"/>
      <w:marBottom w:val="0"/>
      <w:divBdr>
        <w:top w:val="none" w:sz="0" w:space="0" w:color="auto"/>
        <w:left w:val="none" w:sz="0" w:space="0" w:color="auto"/>
        <w:bottom w:val="none" w:sz="0" w:space="0" w:color="auto"/>
        <w:right w:val="none" w:sz="0" w:space="0" w:color="auto"/>
      </w:divBdr>
    </w:div>
    <w:div w:id="423186899">
      <w:bodyDiv w:val="1"/>
      <w:marLeft w:val="0"/>
      <w:marRight w:val="0"/>
      <w:marTop w:val="0"/>
      <w:marBottom w:val="0"/>
      <w:divBdr>
        <w:top w:val="none" w:sz="0" w:space="0" w:color="auto"/>
        <w:left w:val="none" w:sz="0" w:space="0" w:color="auto"/>
        <w:bottom w:val="none" w:sz="0" w:space="0" w:color="auto"/>
        <w:right w:val="none" w:sz="0" w:space="0" w:color="auto"/>
      </w:divBdr>
    </w:div>
    <w:div w:id="578439787">
      <w:bodyDiv w:val="1"/>
      <w:marLeft w:val="0"/>
      <w:marRight w:val="0"/>
      <w:marTop w:val="0"/>
      <w:marBottom w:val="0"/>
      <w:divBdr>
        <w:top w:val="none" w:sz="0" w:space="0" w:color="auto"/>
        <w:left w:val="none" w:sz="0" w:space="0" w:color="auto"/>
        <w:bottom w:val="none" w:sz="0" w:space="0" w:color="auto"/>
        <w:right w:val="none" w:sz="0" w:space="0" w:color="auto"/>
      </w:divBdr>
    </w:div>
    <w:div w:id="1008404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nderosity.com/mod/bcs/scifi-city-street-level-2/105608/" TargetMode="External"/><Relationship Id="rId13" Type="http://schemas.openxmlformats.org/officeDocument/2006/relationships/hyperlink" Target="http://localhost/sarjatuli" TargetMode="External"/><Relationship Id="rId3" Type="http://schemas.openxmlformats.org/officeDocument/2006/relationships/settings" Target="settings.xml"/><Relationship Id="rId7" Type="http://schemas.openxmlformats.org/officeDocument/2006/relationships/hyperlink" Target="http://www.projectrho.com/public_html/rocket/spacegunconvent.php" TargetMode="External"/><Relationship Id="rId12" Type="http://schemas.openxmlformats.org/officeDocument/2006/relationships/hyperlink" Target="https://www.deviantart.com/ciorano/art/We-ve-Met-Before-72926943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0rtV5esQT6I&amp;list=PLZIxDT49cpO5lS5ow7HKLAS17MP1-86gy" TargetMode="External"/><Relationship Id="rId11" Type="http://schemas.openxmlformats.org/officeDocument/2006/relationships/hyperlink" Target="https://www.youtube.com/watch?v=TxWXkCughnM" TargetMode="External"/><Relationship Id="rId5" Type="http://schemas.openxmlformats.org/officeDocument/2006/relationships/hyperlink" Target="http://www.poeland.com/eclipsePhase/wiki/tiki-download_file.php?fileId=6&amp;preview" TargetMode="External"/><Relationship Id="rId15" Type="http://schemas.microsoft.com/office/2011/relationships/people" Target="people.xml"/><Relationship Id="rId10" Type="http://schemas.openxmlformats.org/officeDocument/2006/relationships/hyperlink" Target="http://eclipsephase.com/rough-guide-jovian-republic" TargetMode="External"/><Relationship Id="rId4" Type="http://schemas.openxmlformats.org/officeDocument/2006/relationships/webSettings" Target="webSettings.xml"/><Relationship Id="rId9" Type="http://schemas.openxmlformats.org/officeDocument/2006/relationships/hyperlink" Target="http://img.photobucket.com/albums/v323/ShadowDragon8685/Alien%20vs%20Eclipse%20Phase/Siftrunner%20Final%20-%20Aaron%20Miller-EP%20logo.jpg~origin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11333</TotalTime>
  <Pages>202</Pages>
  <Words>73271</Words>
  <Characters>417651</Characters>
  <Application>Microsoft Office Word</Application>
  <DocSecurity>0</DocSecurity>
  <Lines>3480</Lines>
  <Paragraphs>979</Paragraphs>
  <ScaleCrop>false</ScaleCrop>
  <HeadingPairs>
    <vt:vector size="2" baseType="variant">
      <vt:variant>
        <vt:lpstr>Title</vt:lpstr>
      </vt:variant>
      <vt:variant>
        <vt:i4>1</vt:i4>
      </vt:variant>
    </vt:vector>
  </HeadingPairs>
  <TitlesOfParts>
    <vt:vector size="1" baseType="lpstr">
      <vt:lpstr/>
    </vt:vector>
  </TitlesOfParts>
  <Company>University of Turku</Company>
  <LinksUpToDate>false</LinksUpToDate>
  <CharactersWithSpaces>489943</CharactersWithSpaces>
  <SharedDoc>false</SharedDoc>
  <HLinks>
    <vt:vector size="48" baseType="variant">
      <vt:variant>
        <vt:i4>3473495</vt:i4>
      </vt:variant>
      <vt:variant>
        <vt:i4>21</vt:i4>
      </vt:variant>
      <vt:variant>
        <vt:i4>0</vt:i4>
      </vt:variant>
      <vt:variant>
        <vt:i4>5</vt:i4>
      </vt:variant>
      <vt:variant>
        <vt:lpwstr>https://www.youtube.com/watch?v=TxWXkCughnM</vt:lpwstr>
      </vt:variant>
      <vt:variant>
        <vt:lpwstr/>
      </vt:variant>
      <vt:variant>
        <vt:i4>3801153</vt:i4>
      </vt:variant>
      <vt:variant>
        <vt:i4>18</vt:i4>
      </vt:variant>
      <vt:variant>
        <vt:i4>0</vt:i4>
      </vt:variant>
      <vt:variant>
        <vt:i4>5</vt:i4>
      </vt:variant>
      <vt:variant>
        <vt:lpwstr>http://eclipsephase.com/rough-guide-jovian-republic</vt:lpwstr>
      </vt:variant>
      <vt:variant>
        <vt:lpwstr/>
      </vt:variant>
      <vt:variant>
        <vt:i4>2162758</vt:i4>
      </vt:variant>
      <vt:variant>
        <vt:i4>15</vt:i4>
      </vt:variant>
      <vt:variant>
        <vt:i4>0</vt:i4>
      </vt:variant>
      <vt:variant>
        <vt:i4>5</vt:i4>
      </vt:variant>
      <vt:variant>
        <vt:lpwstr>http://img.photobucket.com/albums/v323/ShadowDragon8685/Alien vs Eclipse Phase/Siftrunner Final - Aaron Miller-EP logo.jpg~original</vt:lpwstr>
      </vt:variant>
      <vt:variant>
        <vt:lpwstr/>
      </vt:variant>
      <vt:variant>
        <vt:i4>1245219</vt:i4>
      </vt:variant>
      <vt:variant>
        <vt:i4>12</vt:i4>
      </vt:variant>
      <vt:variant>
        <vt:i4>0</vt:i4>
      </vt:variant>
      <vt:variant>
        <vt:i4>5</vt:i4>
      </vt:variant>
      <vt:variant>
        <vt:lpwstr>https://www.renderosity.com/mod/bcs/scifi-city-street-level-2/105608/</vt:lpwstr>
      </vt:variant>
      <vt:variant>
        <vt:lpwstr/>
      </vt:variant>
      <vt:variant>
        <vt:i4>1900660</vt:i4>
      </vt:variant>
      <vt:variant>
        <vt:i4>9</vt:i4>
      </vt:variant>
      <vt:variant>
        <vt:i4>0</vt:i4>
      </vt:variant>
      <vt:variant>
        <vt:i4>5</vt:i4>
      </vt:variant>
      <vt:variant>
        <vt:lpwstr>http://www.projectrho.com/public_html/rocket/spacegunconvent.php</vt:lpwstr>
      </vt:variant>
      <vt:variant>
        <vt:lpwstr/>
      </vt:variant>
      <vt:variant>
        <vt:i4>2818135</vt:i4>
      </vt:variant>
      <vt:variant>
        <vt:i4>6</vt:i4>
      </vt:variant>
      <vt:variant>
        <vt:i4>0</vt:i4>
      </vt:variant>
      <vt:variant>
        <vt:i4>5</vt:i4>
      </vt:variant>
      <vt:variant>
        <vt:lpwstr>https://www.youtube.com/watch?v=0rtV5esQT6I&amp;list=PLZIxDT49cpO5lS5ow7HKLAS17MP1-86gy</vt:lpwstr>
      </vt:variant>
      <vt:variant>
        <vt:lpwstr/>
      </vt:variant>
      <vt:variant>
        <vt:i4>196665</vt:i4>
      </vt:variant>
      <vt:variant>
        <vt:i4>3</vt:i4>
      </vt:variant>
      <vt:variant>
        <vt:i4>0</vt:i4>
      </vt:variant>
      <vt:variant>
        <vt:i4>5</vt:i4>
      </vt:variant>
      <vt:variant>
        <vt:lpwstr>http://www.poeland.com/eclipsePhase/wiki/tiki-download_file.php?fileId=6&amp;preview</vt:lpwstr>
      </vt:variant>
      <vt:variant>
        <vt:lpwstr/>
      </vt:variant>
      <vt:variant>
        <vt:i4>3473495</vt:i4>
      </vt:variant>
      <vt:variant>
        <vt:i4>0</vt:i4>
      </vt:variant>
      <vt:variant>
        <vt:i4>0</vt:i4>
      </vt:variant>
      <vt:variant>
        <vt:i4>5</vt:i4>
      </vt:variant>
      <vt:variant>
        <vt:lpwstr>https://www.youtube.com/watch?v=TxWXkCughnM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 Talvitie</dc:creator>
  <cp:keywords/>
  <dc:description/>
  <cp:lastModifiedBy>Talvitie, Dare</cp:lastModifiedBy>
  <cp:revision>1826</cp:revision>
  <dcterms:created xsi:type="dcterms:W3CDTF">2015-05-13T09:45:00Z</dcterms:created>
  <dcterms:modified xsi:type="dcterms:W3CDTF">2024-02-04T18:46:00Z</dcterms:modified>
</cp:coreProperties>
</file>